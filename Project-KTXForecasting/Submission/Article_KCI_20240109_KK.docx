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1A3C1510" w:rsidR="003D21E3" w:rsidRPr="00B76050" w:rsidRDefault="00103398" w:rsidP="003D21E3">
      <w:pPr>
        <w:spacing w:before="109" w:line="268" w:lineRule="auto"/>
        <w:ind w:left="252" w:right="248"/>
        <w:jc w:val="both"/>
        <w:rPr>
          <w:color w:val="FF0000"/>
          <w:sz w:val="34"/>
          <w:lang w:eastAsia="ko-KR"/>
        </w:rPr>
      </w:pPr>
      <w:commentRangeStart w:id="0"/>
      <w:r w:rsidRPr="00B76050">
        <w:rPr>
          <w:rFonts w:eastAsiaTheme="minorEastAsia" w:hint="eastAsia"/>
          <w:color w:val="FF0000"/>
          <w:sz w:val="34"/>
          <w:lang w:eastAsia="ko-KR"/>
        </w:rPr>
        <w:t>고성능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인공지능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알고리즘</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활용</w:t>
      </w:r>
      <w:r w:rsidRPr="00B76050">
        <w:rPr>
          <w:rFonts w:eastAsiaTheme="minorEastAsia" w:hint="eastAsia"/>
          <w:color w:val="FF0000"/>
          <w:sz w:val="34"/>
          <w:lang w:eastAsia="ko-KR"/>
        </w:rPr>
        <w:t xml:space="preserve"> 2025</w:t>
      </w:r>
      <w:r w:rsidRPr="00B76050">
        <w:rPr>
          <w:rFonts w:eastAsiaTheme="minorEastAsia" w:hint="eastAsia"/>
          <w:color w:val="FF0000"/>
          <w:sz w:val="34"/>
          <w:lang w:eastAsia="ko-KR"/>
        </w:rPr>
        <w:t>년도</w:t>
      </w:r>
      <w:r w:rsidRPr="00B76050">
        <w:rPr>
          <w:rFonts w:eastAsiaTheme="minorEastAsia" w:hint="eastAsia"/>
          <w:color w:val="FF0000"/>
          <w:sz w:val="34"/>
          <w:lang w:eastAsia="ko-KR"/>
        </w:rPr>
        <w:t xml:space="preserve"> KTX </w:t>
      </w:r>
      <w:r w:rsidRPr="00B76050">
        <w:rPr>
          <w:rFonts w:eastAsiaTheme="minorEastAsia" w:hint="eastAsia"/>
          <w:color w:val="FF0000"/>
          <w:sz w:val="34"/>
          <w:lang w:eastAsia="ko-KR"/>
        </w:rPr>
        <w:t>수요예측</w:t>
      </w:r>
      <w:commentRangeEnd w:id="0"/>
      <w:r w:rsidR="009356A3" w:rsidRPr="00B76050">
        <w:rPr>
          <w:rStyle w:val="af"/>
          <w:color w:val="FF0000"/>
        </w:rPr>
        <w:commentReference w:id="0"/>
      </w:r>
    </w:p>
    <w:p w14:paraId="77B96B7F" w14:textId="1A5D5AFD" w:rsidR="003D21E3" w:rsidRPr="005F6385" w:rsidRDefault="00D87918" w:rsidP="003D21E3">
      <w:pPr>
        <w:pStyle w:val="a4"/>
        <w:spacing w:before="248"/>
        <w:jc w:val="center"/>
        <w:rPr>
          <w:rFonts w:ascii="Meiryo" w:eastAsiaTheme="minorEastAsia" w:hAnsi="Meiryo"/>
          <w:i/>
          <w:sz w:val="16"/>
          <w:lang w:eastAsia="ko-KR"/>
        </w:rPr>
      </w:pPr>
      <w:r>
        <w:rPr>
          <w:rFonts w:eastAsiaTheme="minorEastAsia" w:hint="eastAsia"/>
          <w:w w:val="105"/>
          <w:lang w:eastAsia="ko-KR"/>
        </w:rPr>
        <w:t>차명주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오영택</w:t>
      </w:r>
      <w:r w:rsidR="00F71DE4">
        <w:rPr>
          <w:rFonts w:ascii="맑은 고딕" w:eastAsia="맑은 고딕" w:hAnsi="맑은 고딕" w:cs="맑은 고딕"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이승연</w:t>
      </w:r>
      <w:r w:rsidR="00F71DE4">
        <w:rPr>
          <w:rFonts w:ascii="Calibri" w:eastAsiaTheme="minorEastAsia" w:hAnsi="Calibri"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김경원</w:t>
      </w:r>
      <w:proofErr w:type="gramStart"/>
      <w:r w:rsidR="003D21E3">
        <w:rPr>
          <w:rFonts w:ascii="Calibri" w:hAnsi="Calibri"/>
          <w:w w:val="105"/>
          <w:position w:val="9"/>
          <w:sz w:val="16"/>
          <w:lang w:eastAsia="ko-KR"/>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roofErr w:type="gramEnd"/>
    </w:p>
    <w:p w14:paraId="1F5DCCF7" w14:textId="2B5DDEBB"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F71DE4">
        <w:rPr>
          <w:rFonts w:ascii="맑은 고딕" w:eastAsia="맑은 고딕" w:hAnsi="맑은 고딕" w:cs="맑은 고딕" w:hint="eastAsia"/>
          <w:i/>
          <w:w w:val="105"/>
          <w:sz w:val="20"/>
          <w:lang w:eastAsia="ko-KR"/>
        </w:rPr>
        <w:t>인천대학교 글로벌정경대학 무역학부</w:t>
      </w:r>
    </w:p>
    <w:p w14:paraId="356C3919" w14:textId="23D6531E"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Pr>
          <w:rFonts w:ascii="Palatino Linotype" w:eastAsiaTheme="minorEastAsia" w:hint="eastAsia"/>
          <w:i/>
          <w:w w:val="105"/>
          <w:sz w:val="20"/>
          <w:lang w:eastAsia="ko-KR"/>
        </w:rPr>
        <w:t>한국철도공사</w:t>
      </w:r>
      <w:r>
        <w:rPr>
          <w:rFonts w:ascii="Palatino Linotype" w:eastAsiaTheme="minorEastAsia" w:hint="eastAsia"/>
          <w:i/>
          <w:w w:val="105"/>
          <w:sz w:val="20"/>
          <w:lang w:eastAsia="ko-KR"/>
        </w:rPr>
        <w:t xml:space="preserve"> </w:t>
      </w:r>
      <w:r>
        <w:rPr>
          <w:rFonts w:ascii="Palatino Linotype" w:eastAsiaTheme="minorEastAsia" w:hint="eastAsia"/>
          <w:i/>
          <w:w w:val="105"/>
          <w:sz w:val="20"/>
          <w:lang w:eastAsia="ko-KR"/>
        </w:rPr>
        <w:t>철도연구원</w:t>
      </w:r>
    </w:p>
    <w:p w14:paraId="3B2FD787" w14:textId="77777777" w:rsidR="00291854" w:rsidRPr="00291854" w:rsidRDefault="00291854" w:rsidP="003D21E3">
      <w:pPr>
        <w:spacing w:before="176" w:line="254" w:lineRule="exact"/>
        <w:jc w:val="center"/>
        <w:rPr>
          <w:rFonts w:ascii="Palatino Linotype" w:eastAsiaTheme="minorEastAsia" w:hint="eastAsia"/>
          <w:i/>
          <w:sz w:val="20"/>
          <w:lang w:eastAsia="ko-KR"/>
        </w:rPr>
      </w:pPr>
    </w:p>
    <w:p w14:paraId="75CBDAF7" w14:textId="77777777" w:rsidR="003D21E3" w:rsidRDefault="00000000" w:rsidP="003D21E3">
      <w:pPr>
        <w:pStyle w:val="a4"/>
        <w:spacing w:before="3"/>
        <w:jc w:val="both"/>
        <w:rPr>
          <w:rFonts w:ascii="Palatino Linotype"/>
          <w:i/>
          <w:sz w:val="26"/>
          <w:lang w:eastAsia="ko-KR"/>
        </w:rPr>
      </w:pPr>
      <w: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9A79EE" w:rsidRDefault="003D21E3" w:rsidP="003D21E3">
      <w:pPr>
        <w:pStyle w:val="1"/>
        <w:spacing w:before="155"/>
        <w:ind w:left="110" w:firstLine="0"/>
        <w:jc w:val="both"/>
        <w:rPr>
          <w:color w:val="FF0000"/>
        </w:rPr>
      </w:pPr>
      <w:commentRangeStart w:id="1"/>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 xml:space="preserve">Korea has the highest suicide rate among </w:t>
      </w:r>
      <w:proofErr w:type="spellStart"/>
      <w:r w:rsidRPr="009A79EE">
        <w:rPr>
          <w:color w:val="FF0000"/>
          <w:w w:val="105"/>
        </w:rPr>
        <w:t>Organisation</w:t>
      </w:r>
      <w:proofErr w:type="spellEnd"/>
      <w:r w:rsidRPr="009A79EE">
        <w:rPr>
          <w:color w:val="FF0000"/>
          <w:w w:val="105"/>
        </w:rPr>
        <w:t xml:space="preserve">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r w:rsidRPr="009A79EE">
        <w:rPr>
          <w:color w:val="FF0000"/>
          <w:w w:val="105"/>
        </w:rPr>
        <w:t>anticipate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w:t>
      </w:r>
      <w:proofErr w:type="spellStart"/>
      <w:r w:rsidRPr="009A79EE">
        <w:rPr>
          <w:color w:val="FF0000"/>
          <w:w w:val="105"/>
        </w:rPr>
        <w:t>XGBoost</w:t>
      </w:r>
      <w:proofErr w:type="spellEnd"/>
      <w:r w:rsidRPr="009A79EE">
        <w:rPr>
          <w:color w:val="FF0000"/>
          <w:w w:val="105"/>
        </w:rPr>
        <w:t xml:space="preserve">,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1"/>
      <w:r w:rsidR="00E57792">
        <w:rPr>
          <w:rStyle w:val="af"/>
        </w:rPr>
        <w:commentReference w:id="1"/>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77777777" w:rsidR="003D21E3" w:rsidRDefault="00000000" w:rsidP="003D21E3">
      <w:pPr>
        <w:pStyle w:val="a4"/>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77777777" w:rsidR="003D21E3" w:rsidRDefault="00000000" w:rsidP="003D21E3">
      <w:pPr>
        <w:pStyle w:val="a4"/>
        <w:spacing w:before="11"/>
        <w:jc w:val="both"/>
        <w:rPr>
          <w:sz w:val="12"/>
        </w:rPr>
      </w:pPr>
      <w: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78B06E92" w14:textId="09E7467F"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commentRangeStart w:id="2"/>
      <w:r w:rsidRPr="00F370F1">
        <w:rPr>
          <w:rFonts w:asciiTheme="minorHAnsi" w:eastAsiaTheme="minorHAnsi" w:hAnsiTheme="minorHAnsi" w:cs="맑은 고딕" w:hint="eastAsia"/>
          <w:color w:val="FF0000"/>
          <w:sz w:val="24"/>
          <w:szCs w:val="24"/>
          <w:lang w:eastAsia="ko-KR"/>
        </w:rPr>
        <w:t>[글로벌 고속철도의 발전과 중요성]</w:t>
      </w:r>
    </w:p>
    <w:p w14:paraId="6DAAFB6F" w14:textId="088EB32E"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[한국의 고속철도 이용현황으로 중요성 설명]</w:t>
      </w:r>
    </w:p>
    <w:p w14:paraId="7A68055C" w14:textId="704FD0ED"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[고속철도 수요예측 기존연구에서 정성적 또는 정량적 연구 사례 소개 및 한계]</w:t>
      </w:r>
    </w:p>
    <w:p w14:paraId="797C6BDF" w14:textId="7FF868C2"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w:t>
      </w:r>
      <w:proofErr w:type="spellStart"/>
      <w:r w:rsidRPr="00F370F1">
        <w:rPr>
          <w:rFonts w:asciiTheme="minorHAnsi" w:eastAsiaTheme="minorHAnsi" w:hAnsiTheme="minorHAnsi" w:cs="맑은 고딕" w:hint="eastAsia"/>
          <w:color w:val="FF0000"/>
          <w:sz w:val="24"/>
          <w:szCs w:val="24"/>
          <w:lang w:eastAsia="ko-KR"/>
        </w:rPr>
        <w:t>머신러닝</w:t>
      </w:r>
      <w:proofErr w:type="spellEnd"/>
      <w:r w:rsidRPr="00F370F1">
        <w:rPr>
          <w:rFonts w:asciiTheme="minorHAnsi" w:eastAsiaTheme="minorHAnsi" w:hAnsiTheme="minorHAnsi" w:cs="맑은 고딕" w:hint="eastAsia"/>
          <w:color w:val="FF0000"/>
          <w:sz w:val="24"/>
          <w:szCs w:val="24"/>
          <w:lang w:eastAsia="ko-KR"/>
        </w:rPr>
        <w:t xml:space="preserve"> 및 </w:t>
      </w:r>
      <w:proofErr w:type="spellStart"/>
      <w:r w:rsidRPr="00F370F1">
        <w:rPr>
          <w:rFonts w:asciiTheme="minorHAnsi" w:eastAsiaTheme="minorHAnsi" w:hAnsiTheme="minorHAnsi" w:cs="맑은 고딕" w:hint="eastAsia"/>
          <w:color w:val="FF0000"/>
          <w:sz w:val="24"/>
          <w:szCs w:val="24"/>
          <w:lang w:eastAsia="ko-KR"/>
        </w:rPr>
        <w:t>딥러닝으로</w:t>
      </w:r>
      <w:proofErr w:type="spellEnd"/>
      <w:r w:rsidRPr="00F370F1">
        <w:rPr>
          <w:rFonts w:asciiTheme="minorHAnsi" w:eastAsiaTheme="minorHAnsi" w:hAnsiTheme="minorHAnsi" w:cs="맑은 고딕" w:hint="eastAsia"/>
          <w:color w:val="FF0000"/>
          <w:sz w:val="24"/>
          <w:szCs w:val="24"/>
          <w:lang w:eastAsia="ko-KR"/>
        </w:rPr>
        <w:t xml:space="preserve"> 수요예측을 하려는 기존연구들의 장점과 단점 소개 + 최신 인공지능 알고리즘 사용한 수요예측 필요성 강조]</w:t>
      </w:r>
    </w:p>
    <w:p w14:paraId="48673985" w14:textId="65DD0002"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[설명가능한 인공지능 소개 및 XAI 활용 수요예측으로 비즈니스 의사결정 기여가능 강조]</w:t>
      </w:r>
    </w:p>
    <w:p w14:paraId="0920372D" w14:textId="361762D2"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[본 연구의 목적과 기여 요약]</w:t>
      </w:r>
    </w:p>
    <w:p w14:paraId="5D524B0C" w14:textId="064C68A7"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실제 비즈니스에 활용가능한 미래 예측 성능 달성</w:t>
      </w:r>
    </w:p>
    <w:p w14:paraId="05116CA4" w14:textId="2674395F"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예측된 미래수요 기반 XAI 활용 정책적 의사결정 지원</w:t>
      </w:r>
    </w:p>
    <w:p w14:paraId="79F0ADE6" w14:textId="43E98576" w:rsidR="009679D2" w:rsidRP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 xml:space="preserve">고성능PC 없이 현장에서 쉽게 활용가능한 XAI 활용 고성능 비즈니스 </w:t>
      </w:r>
      <w:proofErr w:type="spellStart"/>
      <w:r>
        <w:rPr>
          <w:rFonts w:asciiTheme="minorHAnsi" w:eastAsiaTheme="minorHAnsi" w:hAnsiTheme="minorHAnsi" w:cs="맑은 고딕" w:hint="eastAsia"/>
          <w:color w:val="FF0000"/>
          <w:sz w:val="24"/>
          <w:szCs w:val="24"/>
          <w:lang w:eastAsia="ko-KR"/>
        </w:rPr>
        <w:t>애널리틱스</w:t>
      </w:r>
      <w:proofErr w:type="spellEnd"/>
      <w:r>
        <w:rPr>
          <w:rFonts w:asciiTheme="minorHAnsi" w:eastAsiaTheme="minorHAnsi" w:hAnsiTheme="minorHAnsi" w:cs="맑은 고딕" w:hint="eastAsia"/>
          <w:color w:val="FF0000"/>
          <w:sz w:val="24"/>
          <w:szCs w:val="24"/>
          <w:lang w:eastAsia="ko-KR"/>
        </w:rPr>
        <w:t xml:space="preserve"> 방법론 제시</w:t>
      </w: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commentRangeEnd w:id="2"/>
      <w:r w:rsidR="00393999">
        <w:rPr>
          <w:rStyle w:val="af"/>
        </w:rPr>
        <w:commentReference w:id="2"/>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3"/>
      <w:r>
        <w:rPr>
          <w:rFonts w:ascii="Palatino Linotype" w:eastAsia="Palatino Linotype" w:hAnsi="Palatino Linotype" w:cs="Palatino Linotype"/>
          <w:i/>
          <w:color w:val="000000"/>
          <w:sz w:val="24"/>
          <w:szCs w:val="24"/>
        </w:rPr>
        <w:t>Participants and Data Preprocessing</w:t>
      </w:r>
      <w:commentRangeEnd w:id="3"/>
      <w:r w:rsidR="00E57792">
        <w:rPr>
          <w:rStyle w:val="af"/>
        </w:rPr>
        <w:commentReference w:id="3"/>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4" w:name="_heading=h.2et92p0" w:colFirst="0" w:colLast="0"/>
      <w:bookmarkStart w:id="5" w:name="_Ref186891940"/>
      <w:bookmarkEnd w:id="4"/>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5"/>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proofErr w:type="spellStart"/>
      <w:r w:rsidR="003F2D25" w:rsidRPr="0031494F">
        <w:rPr>
          <w:rFonts w:eastAsiaTheme="minorEastAsia" w:hint="eastAsia"/>
          <w:lang w:eastAsia="ko-KR"/>
        </w:rPr>
        <w:t>전처리</w:t>
      </w:r>
      <w:proofErr w:type="spellEnd"/>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22BB3F88"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w:t>
      </w:r>
      <w:proofErr w:type="spellStart"/>
      <w:r w:rsidRPr="00E70141">
        <w:rPr>
          <w:rFonts w:ascii="맑은 고딕" w:eastAsia="맑은 고딕" w:hAnsi="맑은 고딕" w:cs="맑은 고딕" w:hint="eastAsia"/>
          <w:sz w:val="24"/>
          <w:szCs w:val="24"/>
          <w:lang w:eastAsia="ko-KR"/>
        </w:rPr>
        <w:t>머신러닝</w:t>
      </w:r>
      <w:proofErr w:type="spellEnd"/>
      <w:r w:rsidRPr="00E70141">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w:t>
      </w:r>
      <w:r w:rsidRPr="00E70141">
        <w:rPr>
          <w:rFonts w:ascii="맑은 고딕" w:eastAsia="맑은 고딕" w:hAnsi="맑은 고딕" w:cs="맑은 고딕" w:hint="eastAsia"/>
          <w:sz w:val="24"/>
          <w:szCs w:val="24"/>
          <w:lang w:eastAsia="ko-KR"/>
        </w:rPr>
        <w:lastRenderedPageBreak/>
        <w:t xml:space="preserve">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DF5E24">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DF5E24">
        <w:rPr>
          <w:rFonts w:ascii="맑은 고딕" w:eastAsia="맑은 고딕" w:hAnsi="맑은 고딕" w:cs="맑은 고딕"/>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7CEC67CC"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8D1113">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8D1113">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Extreme gradient boosting (</w:t>
      </w:r>
      <w:proofErr w:type="spellStart"/>
      <w:r w:rsidRPr="00961609">
        <w:rPr>
          <w:sz w:val="24"/>
          <w:szCs w:val="24"/>
          <w:lang w:eastAsia="ko-KR"/>
        </w:rPr>
        <w:t>XGBoost</w:t>
      </w:r>
      <w:proofErr w:type="spellEnd"/>
      <w:r w:rsidRPr="00961609">
        <w:rPr>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w:t>
      </w:r>
      <w:proofErr w:type="spellEnd"/>
      <w:r w:rsidRPr="00961609">
        <w:rPr>
          <w:sz w:val="24"/>
          <w:szCs w:val="24"/>
          <w:lang w:eastAsia="ko-KR"/>
        </w:rPr>
        <w:t xml:space="preserve">, </w:t>
      </w:r>
      <w:proofErr w:type="spellStart"/>
      <w:r w:rsidRPr="00961609">
        <w:rPr>
          <w:sz w:val="24"/>
          <w:szCs w:val="24"/>
          <w:lang w:eastAsia="ko-KR"/>
        </w:rPr>
        <w:t>Cat</w:t>
      </w:r>
      <w:r w:rsidR="004A62ED" w:rsidRPr="00961609">
        <w:rPr>
          <w:rFonts w:eastAsiaTheme="minorEastAsia" w:hint="eastAsia"/>
          <w:sz w:val="24"/>
          <w:szCs w:val="24"/>
          <w:lang w:eastAsia="ko-KR"/>
        </w:rPr>
        <w:t>B</w:t>
      </w:r>
      <w:r w:rsidRPr="00961609">
        <w:rPr>
          <w:sz w:val="24"/>
          <w:szCs w:val="24"/>
          <w:lang w:eastAsia="ko-KR"/>
        </w:rPr>
        <w:t>oost</w:t>
      </w:r>
      <w:proofErr w:type="spellEnd"/>
      <w:r w:rsidRPr="00961609">
        <w:rPr>
          <w:sz w:val="24"/>
          <w:szCs w:val="24"/>
          <w:lang w:eastAsia="ko-KR"/>
        </w:rPr>
        <w:t xml:space="preserve">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 xml:space="preserve">연구에서는 </w:t>
      </w:r>
      <w:proofErr w:type="spellStart"/>
      <w:r w:rsidRPr="00961609">
        <w:rPr>
          <w:rFonts w:ascii="맑은 고딕" w:eastAsia="맑은 고딕" w:hAnsi="맑은 고딕" w:cs="맑은 고딕" w:hint="eastAsia"/>
          <w:sz w:val="24"/>
          <w:szCs w:val="24"/>
          <w:lang w:eastAsia="ko-KR"/>
        </w:rPr>
        <w:t>X</w:t>
      </w:r>
      <w:r w:rsidRPr="00961609">
        <w:rPr>
          <w:rFonts w:ascii="맑은 고딕" w:eastAsia="맑은 고딕" w:hAnsi="맑은 고딕" w:cs="맑은 고딕"/>
          <w:sz w:val="24"/>
          <w:szCs w:val="24"/>
          <w:lang w:eastAsia="ko-KR"/>
        </w:rPr>
        <w:t>GBoost</w:t>
      </w:r>
      <w:proofErr w:type="spellEnd"/>
      <w:r w:rsidR="004A62ED" w:rsidRPr="00961609">
        <w:rPr>
          <w:rFonts w:ascii="맑은 고딕" w:eastAsia="맑은 고딕" w:hAnsi="맑은 고딕" w:cs="맑은 고딕" w:hint="eastAsia"/>
          <w:sz w:val="24"/>
          <w:szCs w:val="24"/>
          <w:lang w:eastAsia="ko-KR"/>
        </w:rPr>
        <w:t xml:space="preserve">, </w:t>
      </w:r>
      <w:proofErr w:type="spellStart"/>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proofErr w:type="spellEnd"/>
      <w:r w:rsidR="004A62ED" w:rsidRPr="00961609">
        <w:rPr>
          <w:rFonts w:ascii="맑은 고딕" w:eastAsia="맑은 고딕" w:hAnsi="맑은 고딕" w:cs="맑은 고딕" w:hint="eastAsia"/>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CatBoost</w:t>
      </w:r>
      <w:proofErr w:type="spellEnd"/>
      <w:r w:rsidR="004A62ED" w:rsidRPr="00961609">
        <w:rPr>
          <w:rFonts w:ascii="맑은 고딕" w:eastAsia="맑은 고딕" w:hAnsi="맑은 고딕" w:cs="맑은 고딕" w:hint="eastAsia"/>
          <w:sz w:val="24"/>
          <w:szCs w:val="24"/>
          <w:lang w:eastAsia="ko-KR"/>
        </w:rPr>
        <w: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w:t>
      </w:r>
      <w:proofErr w:type="spellStart"/>
      <w:r w:rsidR="004A62ED" w:rsidRPr="00961609">
        <w:rPr>
          <w:rFonts w:ascii="맑은 고딕" w:eastAsia="맑은 고딕" w:hAnsi="맑은 고딕" w:cs="맑은 고딕" w:hint="eastAsia"/>
          <w:sz w:val="24"/>
          <w:szCs w:val="24"/>
          <w:lang w:eastAsia="ko-KR"/>
        </w:rPr>
        <w:t>자하철</w:t>
      </w:r>
      <w:proofErr w:type="spellEnd"/>
      <w:r w:rsidR="004A62ED" w:rsidRPr="00961609">
        <w:rPr>
          <w:rFonts w:ascii="맑은 고딕" w:eastAsia="맑은 고딕" w:hAnsi="맑은 고딕" w:cs="맑은 고딕" w:hint="eastAsia"/>
          <w:sz w:val="24"/>
          <w:szCs w:val="24"/>
          <w:lang w:eastAsia="ko-KR"/>
        </w:rPr>
        <w:t xml:space="preserve">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fldChar w:fldCharType="begin"/>
      </w:r>
      <w:r w:rsidR="00986D2E">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986D2E">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1413C541"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proofErr w:type="spellStart"/>
      <w:r w:rsidRPr="000D1211">
        <w:rPr>
          <w:rFonts w:eastAsiaTheme="minorEastAsia" w:hint="eastAsia"/>
          <w:lang w:eastAsia="ko-KR"/>
        </w:rPr>
        <w:t>배깅</w:t>
      </w:r>
      <w:proofErr w:type="spellEnd"/>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proofErr w:type="spellStart"/>
      <w:r w:rsidRPr="000D1211">
        <w:rPr>
          <w:rFonts w:eastAsiaTheme="minorEastAsia" w:hint="eastAsia"/>
          <w:lang w:eastAsia="ko-KR"/>
        </w:rPr>
        <w:t>부스팅</w:t>
      </w:r>
      <w:proofErr w:type="spellEnd"/>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D576A3">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D576A3">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6"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19E291D9"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7" w:name="_Hlk187355624"/>
      <w:bookmarkEnd w:id="6"/>
      <w:proofErr w:type="spellStart"/>
      <w:r w:rsidRPr="00BE1425">
        <w:rPr>
          <w:rFonts w:ascii="맑은 고딕" w:eastAsia="맑은 고딕" w:hAnsi="맑은 고딕" w:cs="맑은 고딕" w:hint="eastAsia"/>
          <w:sz w:val="24"/>
          <w:szCs w:val="24"/>
          <w:lang w:eastAsia="ko-KR"/>
        </w:rPr>
        <w:t>딥러닝은</w:t>
      </w:r>
      <w:proofErr w:type="spellEnd"/>
      <w:r w:rsidRPr="00BE1425">
        <w:rPr>
          <w:rFonts w:ascii="맑은 고딕" w:eastAsia="맑은 고딕" w:hAnsi="맑은 고딕" w:cs="맑은 고딕" w:hint="eastAsia"/>
          <w:sz w:val="24"/>
          <w:szCs w:val="24"/>
          <w:lang w:eastAsia="ko-KR"/>
        </w:rPr>
        <w:t xml:space="preserve">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의미있는</w:t>
      </w:r>
      <w:proofErr w:type="spellEnd"/>
      <w:r w:rsidRPr="00BE1425">
        <w:rPr>
          <w:rFonts w:ascii="맑은 고딕" w:eastAsia="맑은 고딕" w:hAnsi="맑은 고딕" w:cs="맑은 고딕" w:hint="eastAsia"/>
          <w:sz w:val="24"/>
          <w:szCs w:val="24"/>
          <w:lang w:eastAsia="ko-KR"/>
        </w:rPr>
        <w:t xml:space="preserve">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7"/>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 xml:space="preserve">모든 알고리즘들은 앞서 소개한 </w:t>
      </w:r>
      <w:proofErr w:type="spellStart"/>
      <w:r w:rsidR="005D55D9" w:rsidRPr="00BE1425">
        <w:rPr>
          <w:rFonts w:ascii="맑은 고딕" w:eastAsia="맑은 고딕" w:hAnsi="맑은 고딕" w:cs="맑은 고딕" w:hint="eastAsia"/>
          <w:sz w:val="24"/>
          <w:szCs w:val="24"/>
          <w:lang w:eastAsia="ko-KR"/>
        </w:rPr>
        <w:t>머신러닝의</w:t>
      </w:r>
      <w:proofErr w:type="spellEnd"/>
      <w:r w:rsidR="005D55D9" w:rsidRPr="00BE1425">
        <w:rPr>
          <w:rFonts w:ascii="맑은 고딕" w:eastAsia="맑은 고딕" w:hAnsi="맑은 고딕" w:cs="맑은 고딕" w:hint="eastAsia"/>
          <w:sz w:val="24"/>
          <w:szCs w:val="24"/>
          <w:lang w:eastAsia="ko-KR"/>
        </w:rPr>
        <w:t xml:space="preserve"> </w:t>
      </w:r>
      <w:proofErr w:type="gramStart"/>
      <w:r w:rsidR="005D55D9" w:rsidRPr="00BE1425">
        <w:rPr>
          <w:rFonts w:ascii="맑은 고딕" w:eastAsia="맑은 고딕" w:hAnsi="맑은 고딕" w:cs="맑은 고딕" w:hint="eastAsia"/>
          <w:sz w:val="24"/>
          <w:szCs w:val="24"/>
          <w:lang w:eastAsia="ko-KR"/>
        </w:rPr>
        <w:t xml:space="preserve">알고리즘 </w:t>
      </w:r>
      <w:proofErr w:type="spellStart"/>
      <w:r w:rsidR="005D55D9" w:rsidRPr="00BE1425">
        <w:rPr>
          <w:rFonts w:ascii="맑은 고딕" w:eastAsia="맑은 고딕" w:hAnsi="맑은 고딕" w:cs="맑은 고딕" w:hint="eastAsia"/>
          <w:sz w:val="24"/>
          <w:szCs w:val="24"/>
          <w:lang w:eastAsia="ko-KR"/>
        </w:rPr>
        <w:t>처럼</w:t>
      </w:r>
      <w:proofErr w:type="spellEnd"/>
      <w:proofErr w:type="gramEnd"/>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수많은 가중치들을 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635C2">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635C2">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머신러닝과</w:t>
      </w:r>
      <w:proofErr w:type="spellEnd"/>
      <w:r w:rsidRPr="00BE1425">
        <w:rPr>
          <w:rFonts w:ascii="맑은 고딕" w:eastAsia="맑은 고딕" w:hAnsi="맑은 고딕" w:cs="맑은 고딕" w:hint="eastAsia"/>
          <w:sz w:val="24"/>
          <w:szCs w:val="24"/>
          <w:lang w:eastAsia="ko-KR"/>
        </w:rPr>
        <w:t xml:space="preserve">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6374F97B"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635C2">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635C2">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DD7527"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8"/>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8"/>
      <w:r w:rsidR="005A15D5">
        <w:rPr>
          <w:rStyle w:val="af"/>
        </w:rPr>
        <w:commentReference w:id="8"/>
      </w:r>
    </w:p>
    <w:p w14:paraId="0A456457" w14:textId="0D9C529A" w:rsidR="007E24D9" w:rsidRDefault="007E24D9" w:rsidP="00D03DA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60C123A5" w14:textId="77777777" w:rsidR="00685079" w:rsidRPr="00DD7527" w:rsidRDefault="00685079" w:rsidP="00D03DA6">
      <w:pPr>
        <w:pBdr>
          <w:top w:val="nil"/>
          <w:left w:val="nil"/>
          <w:bottom w:val="nil"/>
          <w:right w:val="nil"/>
          <w:between w:val="nil"/>
        </w:pBdr>
        <w:spacing w:before="53" w:line="252" w:lineRule="auto"/>
        <w:ind w:left="110" w:firstLine="351"/>
        <w:jc w:val="both"/>
        <w:rPr>
          <w:rFonts w:ascii="Palatino Linotype" w:eastAsia="Palatino Linotype" w:hAnsi="Palatino Linotype" w:cs="Palatino Linotype"/>
          <w:i/>
          <w:sz w:val="24"/>
          <w:szCs w:val="24"/>
          <w:lang w:eastAsia="ko-KR"/>
        </w:rPr>
      </w:pPr>
    </w:p>
    <w:p w14:paraId="721A0494" w14:textId="3516FBE3" w:rsidR="00DD7527" w:rsidRPr="00BE1425"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9"/>
      <w:r>
        <w:rPr>
          <w:rFonts w:ascii="Palatino Linotype" w:eastAsiaTheme="minorEastAsia" w:hAnsi="Palatino Linotype" w:cs="Palatino Linotype" w:hint="eastAsia"/>
          <w:i/>
          <w:sz w:val="24"/>
          <w:szCs w:val="24"/>
          <w:lang w:eastAsia="ko-KR"/>
        </w:rPr>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9"/>
      <w:r w:rsidR="005A15D5">
        <w:rPr>
          <w:rStyle w:val="af"/>
        </w:rPr>
        <w:commentReference w:id="9"/>
      </w:r>
    </w:p>
    <w:p w14:paraId="490EBDCB" w14:textId="142A827F" w:rsidR="003D21E3" w:rsidRPr="003635C2" w:rsidRDefault="003D21E3" w:rsidP="00D03DA6">
      <w:pPr>
        <w:pBdr>
          <w:top w:val="nil"/>
          <w:left w:val="nil"/>
          <w:bottom w:val="nil"/>
          <w:right w:val="nil"/>
          <w:between w:val="nil"/>
        </w:pBdr>
        <w:spacing w:before="53" w:line="252" w:lineRule="auto"/>
        <w:ind w:left="110" w:firstLine="351"/>
        <w:jc w:val="both"/>
        <w:rPr>
          <w:color w:val="FF0000"/>
          <w:sz w:val="24"/>
          <w:szCs w:val="24"/>
          <w:lang w:eastAsia="ko-KR"/>
        </w:rPr>
      </w:pP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4AB6E278" w14:textId="77777777" w:rsidR="00DD7527" w:rsidRDefault="00DD7527"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 xml:space="preserve">Model Explainability: </w:t>
      </w:r>
      <w:proofErr w:type="spellStart"/>
      <w:r w:rsidRPr="005B1E70">
        <w:rPr>
          <w:rFonts w:ascii="Palatino Linotype" w:eastAsia="Palatino Linotype" w:hAnsi="Palatino Linotype" w:cs="Palatino Linotype"/>
          <w:i/>
          <w:sz w:val="24"/>
          <w:szCs w:val="24"/>
        </w:rPr>
        <w:t>SHapley</w:t>
      </w:r>
      <w:proofErr w:type="spellEnd"/>
      <w:r w:rsidRPr="005B1E70">
        <w:rPr>
          <w:rFonts w:ascii="Palatino Linotype" w:eastAsia="Palatino Linotype" w:hAnsi="Palatino Linotype" w:cs="Palatino Linotype"/>
          <w:i/>
          <w:sz w:val="24"/>
          <w:szCs w:val="24"/>
        </w:rPr>
        <w:t xml:space="preserve"> Additive </w:t>
      </w:r>
      <w:proofErr w:type="spellStart"/>
      <w:r w:rsidRPr="005B1E70">
        <w:rPr>
          <w:rFonts w:ascii="Palatino Linotype" w:eastAsia="Palatino Linotype" w:hAnsi="Palatino Linotype" w:cs="Palatino Linotype"/>
          <w:i/>
          <w:sz w:val="24"/>
          <w:szCs w:val="24"/>
        </w:rPr>
        <w:t>exPlanations</w:t>
      </w:r>
      <w:proofErr w:type="spellEnd"/>
      <w:r w:rsidRPr="005B1E70">
        <w:rPr>
          <w:rFonts w:ascii="Palatino Linotype" w:eastAsia="Palatino Linotype" w:hAnsi="Palatino Linotype" w:cs="Palatino Linotype"/>
          <w:i/>
          <w:sz w:val="24"/>
          <w:szCs w:val="24"/>
        </w:rPr>
        <w:t xml:space="preserve"> (SHAP)</w:t>
      </w:r>
    </w:p>
    <w:p w14:paraId="789C3094" w14:textId="4EEA9EEB"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proofErr w:type="spellStart"/>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proofErr w:type="spellEnd"/>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hint="eastAsia"/>
          <w:sz w:val="24"/>
          <w:szCs w:val="24"/>
          <w:lang w:eastAsia="ko-KR"/>
        </w:rPr>
        <w:t>딥러닝</w:t>
      </w:r>
      <w:r w:rsidRPr="005B1E70">
        <w:rPr>
          <w:rFonts w:ascii="맑은 고딕" w:eastAsia="맑은 고딕" w:hAnsi="맑은 고딕" w:cs="맑은 고딕" w:hint="eastAsia"/>
          <w:sz w:val="24"/>
          <w:szCs w:val="24"/>
          <w:lang w:eastAsia="ko-KR"/>
        </w:rPr>
        <w:t>은</w:t>
      </w:r>
      <w:proofErr w:type="spellEnd"/>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w:t>
      </w:r>
      <w:proofErr w:type="spellStart"/>
      <w:r w:rsidR="002A4F36" w:rsidRPr="005B1E70">
        <w:rPr>
          <w:rFonts w:ascii="맑은 고딕" w:eastAsia="맑은 고딕" w:hAnsi="맑은 고딕" w:cs="맑은 고딕" w:hint="eastAsia"/>
          <w:sz w:val="24"/>
          <w:szCs w:val="24"/>
          <w:lang w:eastAsia="ko-KR"/>
        </w:rPr>
        <w:t>머신러닝</w:t>
      </w:r>
      <w:proofErr w:type="spellEnd"/>
      <w:r w:rsidR="002A4F36" w:rsidRPr="005B1E70">
        <w:rPr>
          <w:rFonts w:ascii="맑은 고딕" w:eastAsia="맑은 고딕" w:hAnsi="맑은 고딕" w:cs="맑은 고딕" w:hint="eastAsia"/>
          <w:sz w:val="24"/>
          <w:szCs w:val="24"/>
          <w:lang w:eastAsia="ko-KR"/>
        </w:rPr>
        <w:t xml:space="preserve">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 xml:space="preserve">SHAP(Shapley Additive </w:t>
      </w:r>
      <w:proofErr w:type="spellStart"/>
      <w:r w:rsidR="003D21E3" w:rsidRPr="005B1E70">
        <w:rPr>
          <w:rFonts w:ascii="맑은 고딕" w:eastAsia="맑은 고딕" w:hAnsi="맑은 고딕" w:cs="맑은 고딕"/>
          <w:sz w:val="24"/>
          <w:szCs w:val="24"/>
          <w:lang w:eastAsia="ko-KR"/>
        </w:rPr>
        <w:t>exPlanations</w:t>
      </w:r>
      <w:proofErr w:type="spellEnd"/>
      <w:r w:rsidR="003D21E3" w:rsidRPr="005B1E70">
        <w:rPr>
          <w:rFonts w:ascii="맑은 고딕" w:eastAsia="맑은 고딕" w:hAnsi="맑은 고딕" w:cs="맑은 고딕"/>
          <w:sz w:val="24"/>
          <w:szCs w:val="24"/>
          <w:lang w:eastAsia="ko-KR"/>
        </w:rPr>
        <w:t>)</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w:t>
      </w:r>
      <w:proofErr w:type="spellStart"/>
      <w:r w:rsidR="002A4F36" w:rsidRPr="005B1E70">
        <w:rPr>
          <w:rFonts w:ascii="맑은 고딕" w:eastAsia="맑은 고딕" w:hAnsi="맑은 고딕" w:cs="맑은 고딕" w:hint="eastAsia"/>
          <w:sz w:val="24"/>
          <w:szCs w:val="24"/>
          <w:lang w:eastAsia="ko-KR"/>
        </w:rPr>
        <w:t>예측값</w:t>
      </w:r>
      <w:r w:rsidRPr="005B1E70">
        <w:rPr>
          <w:rFonts w:ascii="맑은 고딕" w:eastAsia="맑은 고딕" w:hAnsi="맑은 고딕" w:cs="맑은 고딕" w:hint="eastAsia"/>
          <w:sz w:val="24"/>
          <w:szCs w:val="24"/>
          <w:lang w:eastAsia="ko-KR"/>
        </w:rPr>
        <w:t>의</w:t>
      </w:r>
      <w:proofErr w:type="spellEnd"/>
      <w:r w:rsidRPr="005B1E70">
        <w:rPr>
          <w:rFonts w:ascii="맑은 고딕" w:eastAsia="맑은 고딕" w:hAnsi="맑은 고딕" w:cs="맑은 고딕" w:hint="eastAsia"/>
          <w:sz w:val="24"/>
          <w:szCs w:val="24"/>
          <w:lang w:eastAsia="ko-KR"/>
        </w:rPr>
        <w:t xml:space="preserve">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DF20EA">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DF20EA">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w:t>
      </w:r>
      <w:proofErr w:type="spellStart"/>
      <w:r w:rsidR="00997A7A" w:rsidRPr="005B1E70">
        <w:rPr>
          <w:rFonts w:ascii="맑은 고딕" w:eastAsia="맑은 고딕" w:hAnsi="맑은 고딕" w:cs="맑은 고딕" w:hint="eastAsia"/>
          <w:sz w:val="24"/>
          <w:szCs w:val="24"/>
          <w:lang w:eastAsia="ko-KR"/>
        </w:rPr>
        <w:t>실게</w:t>
      </w:r>
      <w:proofErr w:type="spellEnd"/>
      <w:r w:rsidR="00997A7A" w:rsidRPr="005B1E70">
        <w:rPr>
          <w:rFonts w:ascii="맑은 고딕" w:eastAsia="맑은 고딕" w:hAnsi="맑은 고딕" w:cs="맑은 고딕" w:hint="eastAsia"/>
          <w:sz w:val="24"/>
          <w:szCs w:val="24"/>
          <w:lang w:eastAsia="ko-KR"/>
        </w:rPr>
        <w:t xml:space="preserve"> 값들이 </w:t>
      </w:r>
      <w:r w:rsidR="003D21E3" w:rsidRPr="005B1E70">
        <w:rPr>
          <w:rFonts w:ascii="맑은 고딕" w:eastAsia="맑은 고딕" w:hAnsi="맑은 고딕" w:cs="맑은 고딕" w:hint="eastAsia"/>
          <w:sz w:val="24"/>
          <w:szCs w:val="24"/>
          <w:lang w:eastAsia="ko-KR"/>
        </w:rPr>
        <w:t xml:space="preserve">입력되었을 때 변화된 </w:t>
      </w:r>
      <w:proofErr w:type="spellStart"/>
      <w:r w:rsidR="00997A7A" w:rsidRPr="005B1E70">
        <w:rPr>
          <w:rFonts w:ascii="맑은 고딕" w:eastAsia="맑은 고딕" w:hAnsi="맑은 고딕" w:cs="맑은 고딕" w:hint="eastAsia"/>
          <w:sz w:val="24"/>
          <w:szCs w:val="24"/>
          <w:lang w:eastAsia="ko-KR"/>
        </w:rPr>
        <w:t>예측값의</w:t>
      </w:r>
      <w:proofErr w:type="spellEnd"/>
      <w:r w:rsidR="00997A7A"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하지만 </w:t>
      </w:r>
      <w:proofErr w:type="spellStart"/>
      <w:r w:rsidR="003D21E3" w:rsidRPr="005B1E70">
        <w:rPr>
          <w:rFonts w:ascii="맑은 고딕" w:eastAsia="맑은 고딕" w:hAnsi="맑은 고딕" w:cs="맑은 고딕" w:hint="eastAsia"/>
          <w:sz w:val="24"/>
          <w:szCs w:val="24"/>
          <w:lang w:eastAsia="ko-KR"/>
        </w:rPr>
        <w:t>연산</w:t>
      </w:r>
      <w:r w:rsidR="00997A7A" w:rsidRPr="005B1E70">
        <w:rPr>
          <w:rFonts w:ascii="맑은 고딕" w:eastAsia="맑은 고딕" w:hAnsi="맑은 고딕" w:cs="맑은 고딕" w:hint="eastAsia"/>
          <w:sz w:val="24"/>
          <w:szCs w:val="24"/>
          <w:lang w:eastAsia="ko-KR"/>
        </w:rPr>
        <w:t>량이</w:t>
      </w:r>
      <w:proofErr w:type="spellEnd"/>
      <w:r w:rsidR="00997A7A" w:rsidRPr="005B1E70">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 xml:space="preserve">을 </w:t>
      </w:r>
      <w:proofErr w:type="spellStart"/>
      <w:r w:rsidR="00997A7A" w:rsidRPr="005B1E70">
        <w:rPr>
          <w:rFonts w:ascii="맑은 고딕" w:eastAsia="맑은 고딕" w:hAnsi="맑은 고딕" w:cs="맑은 고딕" w:hint="eastAsia"/>
          <w:sz w:val="24"/>
          <w:szCs w:val="24"/>
          <w:lang w:eastAsia="ko-KR"/>
        </w:rPr>
        <w:t>설명가능케</w:t>
      </w:r>
      <w:proofErr w:type="spellEnd"/>
      <w:r w:rsidR="00997A7A" w:rsidRPr="005B1E70">
        <w:rPr>
          <w:rFonts w:ascii="맑은 고딕" w:eastAsia="맑은 고딕" w:hAnsi="맑은 고딕" w:cs="맑은 고딕" w:hint="eastAsia"/>
          <w:sz w:val="24"/>
          <w:szCs w:val="24"/>
          <w:lang w:eastAsia="ko-KR"/>
        </w:rPr>
        <w:t xml:space="preserve">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lastRenderedPageBreak/>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186259">
        <w:rPr>
          <w:rFonts w:ascii="맑은 고딕" w:eastAsia="맑은 고딕" w:hAnsi="맑은 고딕" w:cs="맑은 고딕" w:hint="eastAsia"/>
          <w:sz w:val="24"/>
          <w:szCs w:val="24"/>
          <w:lang w:eastAsia="ko-KR"/>
        </w:rPr>
        <w:t>MedAE</w:t>
      </w:r>
      <w:proofErr w:type="spellEnd"/>
      <w:r w:rsidRPr="00186259">
        <w:rPr>
          <w:rFonts w:ascii="맑은 고딕" w:eastAsia="맑은 고딕" w:hAnsi="맑은 고딕" w:cs="맑은 고딕" w:hint="eastAsia"/>
          <w:sz w:val="24"/>
          <w:szCs w:val="24"/>
          <w:lang w:eastAsia="ko-KR"/>
        </w:rPr>
        <w:t xml:space="preserve">(Median Absolute Error), </w:t>
      </w:r>
      <w:proofErr w:type="spellStart"/>
      <w:r w:rsidRPr="00186259">
        <w:rPr>
          <w:rFonts w:ascii="맑은 고딕" w:eastAsia="맑은 고딕" w:hAnsi="맑은 고딕" w:cs="맑은 고딕" w:hint="eastAsia"/>
          <w:sz w:val="24"/>
          <w:szCs w:val="24"/>
          <w:lang w:eastAsia="ko-KR"/>
        </w:rPr>
        <w:t>MedAPE</w:t>
      </w:r>
      <w:proofErr w:type="spellEnd"/>
      <w:r w:rsidRPr="00186259">
        <w:rPr>
          <w:rFonts w:ascii="맑은 고딕" w:eastAsia="맑은 고딕" w:hAnsi="맑은 고딕" w:cs="맑은 고딕" w:hint="eastAsia"/>
          <w:sz w:val="24"/>
          <w:szCs w:val="24"/>
          <w:lang w:eastAsia="ko-KR"/>
        </w:rPr>
        <w:t>(Median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10"/>
      <w:r>
        <w:t>Results</w:t>
      </w:r>
      <w:commentRangeEnd w:id="10"/>
      <w:r w:rsidR="00E475A3">
        <w:rPr>
          <w:rStyle w:val="af"/>
          <w:rFonts w:ascii="Times New Roman" w:eastAsia="Times New Roman" w:hAnsi="Times New Roman" w:cs="Times New Roman"/>
          <w:b w:val="0"/>
          <w:bCs w:val="0"/>
        </w:rPr>
        <w:commentReference w:id="10"/>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1"/>
      <w:r w:rsidRPr="00841B59">
        <w:t>Conclusions</w:t>
      </w:r>
      <w:commentRangeEnd w:id="11"/>
      <w:r w:rsidR="00841B59">
        <w:rPr>
          <w:rStyle w:val="af"/>
          <w:rFonts w:ascii="Times New Roman" w:eastAsia="Times New Roman" w:hAnsi="Times New Roman" w:cs="Times New Roman"/>
          <w:b w:val="0"/>
          <w:bCs w:val="0"/>
        </w:rPr>
        <w:commentReference w:id="11"/>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2"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6CDF74D7" w14:textId="77777777" w:rsidR="009D31A7" w:rsidRPr="009D31A7" w:rsidRDefault="002A4F36" w:rsidP="009D31A7">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9D31A7" w:rsidRPr="009D31A7">
        <w:t xml:space="preserve">Alsubari, Saleh Nagi, Sachin N. Deshmukh, Mosleh Hmoud Al-Adhaileh, Fawaz Waselalla Alsaade, and Theyazn H. H. Aldhyani. 2021. 'Development of Integrated Neural Network Model for Identification of Fake Reviews in E-Commerce Using Multidomain Datasets', </w:t>
      </w:r>
      <w:r w:rsidR="009D31A7" w:rsidRPr="009D31A7">
        <w:rPr>
          <w:i/>
        </w:rPr>
        <w:t>Applied Bionics and Biomechanics</w:t>
      </w:r>
      <w:r w:rsidR="009D31A7" w:rsidRPr="009D31A7">
        <w:t>, 2021: 5522574.</w:t>
      </w:r>
    </w:p>
    <w:p w14:paraId="27343CDA" w14:textId="77777777" w:rsidR="009D31A7" w:rsidRPr="009D31A7" w:rsidRDefault="009D31A7" w:rsidP="009D31A7">
      <w:pPr>
        <w:pStyle w:val="EndNoteBibliography"/>
        <w:ind w:left="720" w:hanging="720"/>
      </w:pPr>
      <w:r w:rsidRPr="009D31A7">
        <w:t xml:space="preserve">Cha, Gi-Wook, Hyeun-Jun Moon, and Young-Chan Kim. 2021. 'Comparison of random forest and gradient boosting machine models for predicting demolition waste based on small datasets and categorical variables', </w:t>
      </w:r>
      <w:r w:rsidRPr="009D31A7">
        <w:rPr>
          <w:i/>
        </w:rPr>
        <w:t>International journal of environmental research and public health</w:t>
      </w:r>
      <w:r w:rsidRPr="009D31A7">
        <w:t>, 18: 8530.</w:t>
      </w:r>
    </w:p>
    <w:p w14:paraId="2E6CEBA5" w14:textId="77777777" w:rsidR="009D31A7" w:rsidRPr="009D31A7" w:rsidRDefault="009D31A7" w:rsidP="009D31A7">
      <w:pPr>
        <w:pStyle w:val="EndNoteBibliography"/>
        <w:ind w:left="720" w:hanging="720"/>
      </w:pPr>
      <w:r w:rsidRPr="009D31A7">
        <w:t xml:space="preserve">Chen, Tianqi, and Carlos Guestrin. 2016. "XGBoost: A Scalable Tree Boosting System." In </w:t>
      </w:r>
      <w:r w:rsidRPr="009D31A7">
        <w:rPr>
          <w:i/>
        </w:rPr>
        <w:t>Proceedings of the 22nd ACM SIGKDD International Conference on Knowledge Discovery and Data Mining</w:t>
      </w:r>
      <w:r w:rsidRPr="009D31A7">
        <w:t>, 785–94. San Francisco, California, USA: Association for Computing Machinery.</w:t>
      </w:r>
    </w:p>
    <w:p w14:paraId="3B706DCE" w14:textId="77777777" w:rsidR="009D31A7" w:rsidRPr="009D31A7" w:rsidRDefault="009D31A7" w:rsidP="009D31A7">
      <w:pPr>
        <w:pStyle w:val="EndNoteBibliography"/>
        <w:ind w:left="720" w:hanging="720"/>
      </w:pPr>
      <w:r w:rsidRPr="009D31A7">
        <w:t xml:space="preserve">Michie, D., D. Spiegelhalter, and Charles Taylor. 1999. 'Machine Learning, Neural and Statistical Classification', </w:t>
      </w:r>
      <w:r w:rsidRPr="009D31A7">
        <w:rPr>
          <w:i/>
        </w:rPr>
        <w:t>Technometrics</w:t>
      </w:r>
      <w:r w:rsidRPr="009D31A7">
        <w:t>, 37.</w:t>
      </w:r>
    </w:p>
    <w:p w14:paraId="1D1B404A" w14:textId="77777777" w:rsidR="009D31A7" w:rsidRPr="009D31A7" w:rsidRDefault="009D31A7" w:rsidP="009D31A7">
      <w:pPr>
        <w:pStyle w:val="EndNoteBibliography"/>
        <w:ind w:left="720" w:hanging="720"/>
      </w:pPr>
      <w:r w:rsidRPr="009D31A7">
        <w:t xml:space="preserve">Molnar, Christoph. 2023. </w:t>
      </w:r>
      <w:r w:rsidRPr="009D31A7">
        <w:rPr>
          <w:i/>
        </w:rPr>
        <w:t>Interpretable machine learning. A Guide for Making Black Box Models Explainable</w:t>
      </w:r>
      <w:r w:rsidRPr="009D31A7">
        <w:t xml:space="preserve"> (Lulu. com).</w:t>
      </w:r>
    </w:p>
    <w:p w14:paraId="35FB1F17" w14:textId="77777777" w:rsidR="009D31A7" w:rsidRPr="009D31A7" w:rsidRDefault="009D31A7" w:rsidP="009D31A7">
      <w:pPr>
        <w:pStyle w:val="EndNoteBibliography"/>
        <w:ind w:left="720" w:hanging="720"/>
      </w:pPr>
      <w:r w:rsidRPr="009D31A7">
        <w:t xml:space="preserve">Shustanov, Alexander, and Pavel Yakimov. 2017. 'CNN Design for Real-Time Traffic Sign Recognition', </w:t>
      </w:r>
      <w:r w:rsidRPr="009D31A7">
        <w:rPr>
          <w:i/>
        </w:rPr>
        <w:t>Procedia Engineering</w:t>
      </w:r>
      <w:r w:rsidRPr="009D31A7">
        <w:t>, 201: 718-25.</w:t>
      </w:r>
    </w:p>
    <w:p w14:paraId="61A8F56A" w14:textId="77777777" w:rsidR="009D31A7" w:rsidRPr="009D31A7" w:rsidRDefault="009D31A7" w:rsidP="009D31A7">
      <w:pPr>
        <w:pStyle w:val="EndNoteBibliography"/>
        <w:ind w:left="720" w:hanging="720"/>
      </w:pPr>
      <w:r w:rsidRPr="009D31A7">
        <w:t xml:space="preserve">Viswavandya, Meera, Shashwat Patel, and Kaushik Sahoo. 2021. 'ANALYSIS AND COMPARISON OF MACHINE LEARNING APPROACHES FOR TRANSMISSION LINE FAULT PREDICTION IN POWER SYSTEMS', </w:t>
      </w:r>
      <w:r w:rsidRPr="009D31A7">
        <w:rPr>
          <w:i/>
        </w:rPr>
        <w:t>Journal of Research in Engineering and Applied Sciences</w:t>
      </w:r>
      <w:r w:rsidRPr="009D31A7">
        <w:t>, 6: 24-31.</w:t>
      </w:r>
    </w:p>
    <w:p w14:paraId="34B4B3D7" w14:textId="44B7FE70"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6:00Z" w:initials="K">
    <w:p w14:paraId="33EDA33A" w14:textId="1C15433C" w:rsidR="009356A3" w:rsidRDefault="009356A3">
      <w:pPr>
        <w:pStyle w:val="af0"/>
        <w:rPr>
          <w:lang w:eastAsia="ko-KR"/>
        </w:rPr>
      </w:pPr>
      <w:r>
        <w:rPr>
          <w:rStyle w:val="af"/>
        </w:rPr>
        <w:annotationRef/>
      </w:r>
      <w:r>
        <w:rPr>
          <w:rFonts w:ascii="맑은 고딕" w:eastAsia="맑은 고딕" w:hAnsi="맑은 고딕" w:cs="맑은 고딕" w:hint="eastAsia"/>
          <w:lang w:eastAsia="ko-KR"/>
        </w:rPr>
        <w:t>가칭입니다.</w:t>
      </w:r>
    </w:p>
  </w:comment>
  <w:comment w:id="1"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 xml:space="preserve">초록은 본문 </w:t>
      </w:r>
      <w:proofErr w:type="spellStart"/>
      <w:r>
        <w:rPr>
          <w:rFonts w:ascii="맑은 고딕" w:eastAsia="맑은 고딕" w:hAnsi="맑은 고딕" w:cs="맑은 고딕" w:hint="eastAsia"/>
          <w:lang w:eastAsia="ko-KR"/>
        </w:rPr>
        <w:t>다쓰고</w:t>
      </w:r>
      <w:proofErr w:type="spellEnd"/>
      <w:r>
        <w:rPr>
          <w:rFonts w:ascii="맑은 고딕" w:eastAsia="맑은 고딕" w:hAnsi="맑은 고딕" w:cs="맑은 고딕" w:hint="eastAsia"/>
          <w:lang w:eastAsia="ko-KR"/>
        </w:rPr>
        <w:t xml:space="preserve"> 부분부분 복사해서 </w:t>
      </w:r>
      <w:proofErr w:type="spellStart"/>
      <w:r>
        <w:rPr>
          <w:rFonts w:ascii="맑은 고딕" w:eastAsia="맑은 고딕" w:hAnsi="맑은 고딕" w:cs="맑은 고딕" w:hint="eastAsia"/>
          <w:lang w:eastAsia="ko-KR"/>
        </w:rPr>
        <w:t>넣는거라</w:t>
      </w:r>
      <w:proofErr w:type="spellEnd"/>
      <w:r>
        <w:rPr>
          <w:rFonts w:ascii="맑은 고딕" w:eastAsia="맑은 고딕" w:hAnsi="맑은 고딕" w:cs="맑은 고딕" w:hint="eastAsia"/>
          <w:lang w:eastAsia="ko-KR"/>
        </w:rPr>
        <w:t xml:space="preserve"> 마지막에 반영되니 무시해도 됩니다.</w:t>
      </w:r>
    </w:p>
  </w:comment>
  <w:comment w:id="2" w:author="KK" w:date="2025-01-09T22:38:00Z" w:initials="K">
    <w:p w14:paraId="5CB16F18" w14:textId="77777777" w:rsidR="00E57792" w:rsidRDefault="00393999">
      <w:pPr>
        <w:pStyle w:val="af0"/>
        <w:rPr>
          <w:rFonts w:ascii="맑은 고딕" w:eastAsia="맑은 고딕" w:hAnsi="맑은 고딕" w:cs="맑은 고딕"/>
          <w:lang w:eastAsia="ko-KR"/>
        </w:rPr>
      </w:pPr>
      <w:r>
        <w:rPr>
          <w:rStyle w:val="af"/>
        </w:rPr>
        <w:annotationRef/>
      </w:r>
      <w:r w:rsidR="00E57792">
        <w:rPr>
          <w:rFonts w:ascii="맑은 고딕" w:eastAsia="맑은 고딕" w:hAnsi="맑은 고딕" w:cs="맑은 고딕" w:hint="eastAsia"/>
          <w:lang w:eastAsia="ko-KR"/>
        </w:rPr>
        <w:t>[차명주 작성]</w:t>
      </w:r>
    </w:p>
    <w:p w14:paraId="5C3AD3E0" w14:textId="3C03110A"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서론의 구성은 정해진 건 없지만 대략적인 문단을 구성해 두었습니다. 꼭 이러한 방향일 필요는 없지만 관련 논문연구들을 찾아보면 아래 예시처럼 대충 구성이 비슷함을 알 수 있습니다.</w:t>
      </w:r>
    </w:p>
    <w:p w14:paraId="5FC604CC" w14:textId="77777777"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 xml:space="preserve">따라서 관련 선행연구들을 조사 및 엑셀로 정리하고 그걸 서론에 녹여도 되고 선행연구들의 서론들을 읽으면서 </w:t>
      </w:r>
      <w:proofErr w:type="spellStart"/>
      <w:r>
        <w:rPr>
          <w:rFonts w:ascii="맑은 고딕" w:eastAsia="맑은 고딕" w:hAnsi="맑은 고딕" w:cs="맑은 고딕" w:hint="eastAsia"/>
          <w:lang w:eastAsia="ko-KR"/>
        </w:rPr>
        <w:t>똑같이가</w:t>
      </w:r>
      <w:proofErr w:type="spellEnd"/>
      <w:r>
        <w:rPr>
          <w:rFonts w:ascii="맑은 고딕" w:eastAsia="맑은 고딕" w:hAnsi="맑은 고딕" w:cs="맑은 고딕" w:hint="eastAsia"/>
          <w:lang w:eastAsia="ko-KR"/>
        </w:rPr>
        <w:t xml:space="preserve"> 아닌 재작성해도 됩니다(표절 회피)</w:t>
      </w:r>
      <w:r w:rsidR="00F95349">
        <w:rPr>
          <w:rFonts w:ascii="맑은 고딕" w:eastAsia="맑은 고딕" w:hAnsi="맑은 고딕" w:cs="맑은 고딕" w:hint="eastAsia"/>
          <w:lang w:eastAsia="ko-KR"/>
        </w:rPr>
        <w:t xml:space="preserve"> </w:t>
      </w:r>
    </w:p>
    <w:p w14:paraId="654D4B17" w14:textId="7A90D954" w:rsidR="00F95349" w:rsidRDefault="00F95349">
      <w:pPr>
        <w:pStyle w:val="af0"/>
        <w:rPr>
          <w:lang w:eastAsia="ko-KR"/>
        </w:rPr>
      </w:pPr>
      <w:r>
        <w:rPr>
          <w:rFonts w:ascii="맑은 고딕" w:eastAsia="맑은 고딕" w:hAnsi="맑은 고딕" w:cs="맑은 고딕" w:hint="eastAsia"/>
          <w:lang w:eastAsia="ko-KR"/>
        </w:rPr>
        <w:t>참고한 논문은 Endnote라는 프로그램으로 쉽게 반영할 수 있습니다.</w:t>
      </w:r>
    </w:p>
  </w:comment>
  <w:comment w:id="3"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 xml:space="preserve">데이터의 설명 및 모델 학습을 위해 어떻게 가공했는지 상세하게 </w:t>
      </w:r>
      <w:proofErr w:type="spellStart"/>
      <w:r>
        <w:rPr>
          <w:rFonts w:ascii="맑은 고딕" w:eastAsia="맑은 고딕" w:hAnsi="맑은 고딕" w:cs="맑은 고딕" w:hint="eastAsia"/>
          <w:lang w:eastAsia="ko-KR"/>
        </w:rPr>
        <w:t>작성할겁니다</w:t>
      </w:r>
      <w:proofErr w:type="spellEnd"/>
    </w:p>
  </w:comment>
  <w:comment w:id="8"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 xml:space="preserve">공부한다 생각하고 NBEATS(2019), </w:t>
      </w:r>
      <w:proofErr w:type="spellStart"/>
      <w:r>
        <w:rPr>
          <w:rFonts w:ascii="맑은 고딕" w:eastAsia="맑은 고딕" w:hAnsi="맑은 고딕" w:cs="맑은 고딕" w:hint="eastAsia"/>
          <w:lang w:eastAsia="ko-KR"/>
        </w:rPr>
        <w:t>NBEATSx</w:t>
      </w:r>
      <w:proofErr w:type="spellEnd"/>
      <w:r>
        <w:rPr>
          <w:rFonts w:ascii="맑은 고딕" w:eastAsia="맑은 고딕" w:hAnsi="맑은 고딕" w:cs="맑은 고딕" w:hint="eastAsia"/>
          <w:lang w:eastAsia="ko-KR"/>
        </w:rPr>
        <w:t xml:space="preserve">(2021), NHITS(2021), </w:t>
      </w:r>
      <w:proofErr w:type="spellStart"/>
      <w:r>
        <w:rPr>
          <w:rFonts w:ascii="맑은 고딕" w:eastAsia="맑은 고딕" w:hAnsi="맑은 고딕" w:cs="맑은 고딕" w:hint="eastAsia"/>
          <w:lang w:eastAsia="ko-KR"/>
        </w:rPr>
        <w:t>TiDE</w:t>
      </w:r>
      <w:proofErr w:type="spellEnd"/>
      <w:r>
        <w:rPr>
          <w:rFonts w:ascii="맑은 고딕" w:eastAsia="맑은 고딕" w:hAnsi="맑은 고딕" w:cs="맑은 고딕" w:hint="eastAsia"/>
          <w:lang w:eastAsia="ko-KR"/>
        </w:rPr>
        <w:t xml:space="preserve">(2023), </w:t>
      </w:r>
      <w:proofErr w:type="spellStart"/>
      <w:r>
        <w:rPr>
          <w:rFonts w:ascii="맑은 고딕" w:eastAsia="맑은 고딕" w:hAnsi="맑은 고딕" w:cs="맑은 고딕" w:hint="eastAsia"/>
          <w:lang w:eastAsia="ko-KR"/>
        </w:rPr>
        <w:t>DeepNPTS</w:t>
      </w:r>
      <w:proofErr w:type="spellEnd"/>
      <w:r>
        <w:rPr>
          <w:rFonts w:ascii="맑은 고딕" w:eastAsia="맑은 고딕" w:hAnsi="맑은 고딕" w:cs="맑은 고딕" w:hint="eastAsia"/>
          <w:lang w:eastAsia="ko-KR"/>
        </w:rPr>
        <w:t>(2023) 알고리즘의 설명을 추가</w:t>
      </w:r>
    </w:p>
  </w:comment>
  <w:comment w:id="9"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w:t>
      </w:r>
      <w:proofErr w:type="spellStart"/>
      <w:r>
        <w:rPr>
          <w:rFonts w:eastAsiaTheme="minorEastAsia" w:hint="eastAsia"/>
          <w:lang w:eastAsia="ko-KR"/>
        </w:rPr>
        <w:t>DilatedRNN</w:t>
      </w:r>
      <w:proofErr w:type="spellEnd"/>
      <w:r>
        <w:rPr>
          <w:rFonts w:eastAsiaTheme="minorEastAsia" w:hint="eastAsia"/>
          <w:lang w:eastAsia="ko-KR"/>
        </w:rPr>
        <w:t xml:space="preserve">(2017), TCN(2018), </w:t>
      </w:r>
      <w:proofErr w:type="spellStart"/>
      <w:r>
        <w:rPr>
          <w:rFonts w:eastAsiaTheme="minorEastAsia" w:hint="eastAsia"/>
          <w:lang w:eastAsia="ko-KR"/>
        </w:rPr>
        <w:t>DeepAR</w:t>
      </w:r>
      <w:proofErr w:type="spellEnd"/>
      <w:r>
        <w:rPr>
          <w:rFonts w:eastAsiaTheme="minorEastAsia" w:hint="eastAsia"/>
          <w:lang w:eastAsia="ko-KR"/>
        </w:rPr>
        <w:t xml:space="preserve">(2020)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10"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hint="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1"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hint="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proofErr w:type="spellStart"/>
      <w:r>
        <w:rPr>
          <w:rFonts w:eastAsiaTheme="minorEastAsia" w:hint="eastAsia"/>
          <w:lang w:eastAsia="ko-KR"/>
        </w:rPr>
        <w:t>쓰는거라</w:t>
      </w:r>
      <w:proofErr w:type="spellEnd"/>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EDA33A" w15:done="0"/>
  <w15:commentEx w15:paraId="1DFFC9FB" w15:done="0"/>
  <w15:commentEx w15:paraId="654D4B17"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4E894" w16cex:dateUtc="2025-01-09T13:46:00Z"/>
  <w16cex:commentExtensible w16cex:durableId="14A92552" w16cex:dateUtc="2025-01-09T13:48:00Z"/>
  <w16cex:commentExtensible w16cex:durableId="78599E70" w16cex:dateUtc="2025-01-09T13:38: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EDA33A" w16cid:durableId="28C4E894"/>
  <w16cid:commentId w16cid:paraId="1DFFC9FB" w16cid:durableId="14A92552"/>
  <w16cid:commentId w16cid:paraId="654D4B17" w16cid:durableId="78599E70"/>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B8E4" w14:textId="77777777" w:rsidR="006D36D0" w:rsidRDefault="006D36D0">
      <w:r>
        <w:separator/>
      </w:r>
    </w:p>
  </w:endnote>
  <w:endnote w:type="continuationSeparator" w:id="0">
    <w:p w14:paraId="1A112BF7" w14:textId="77777777" w:rsidR="006D36D0" w:rsidRDefault="006D3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DB71B" w14:textId="77777777" w:rsidR="006D36D0" w:rsidRDefault="006D36D0">
      <w:r>
        <w:separator/>
      </w:r>
    </w:p>
  </w:footnote>
  <w:footnote w:type="continuationSeparator" w:id="0">
    <w:p w14:paraId="25A6DE99" w14:textId="77777777" w:rsidR="006D36D0" w:rsidRDefault="006D3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1"/>
  </w:num>
  <w:num w:numId="2" w16cid:durableId="376901796">
    <w:abstractNumId w:val="2"/>
  </w:num>
  <w:num w:numId="3" w16cid:durableId="1270889069">
    <w:abstractNumId w:val="3"/>
  </w:num>
  <w:num w:numId="4" w16cid:durableId="9758336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E8A"/>
    <w:rsid w:val="000325FB"/>
    <w:rsid w:val="00033EA9"/>
    <w:rsid w:val="000365FA"/>
    <w:rsid w:val="00041052"/>
    <w:rsid w:val="00042AA5"/>
    <w:rsid w:val="00043F40"/>
    <w:rsid w:val="00045AAB"/>
    <w:rsid w:val="00045F51"/>
    <w:rsid w:val="00055F48"/>
    <w:rsid w:val="000601CC"/>
    <w:rsid w:val="00060614"/>
    <w:rsid w:val="0006422C"/>
    <w:rsid w:val="00065F2E"/>
    <w:rsid w:val="000704C1"/>
    <w:rsid w:val="00072AA8"/>
    <w:rsid w:val="00077192"/>
    <w:rsid w:val="00081AD7"/>
    <w:rsid w:val="00093742"/>
    <w:rsid w:val="000A544F"/>
    <w:rsid w:val="000B0EA6"/>
    <w:rsid w:val="000B6012"/>
    <w:rsid w:val="000C02F1"/>
    <w:rsid w:val="000C07FF"/>
    <w:rsid w:val="000D02AA"/>
    <w:rsid w:val="000D1211"/>
    <w:rsid w:val="000D1577"/>
    <w:rsid w:val="000D287C"/>
    <w:rsid w:val="000D28EC"/>
    <w:rsid w:val="000D6ACA"/>
    <w:rsid w:val="000E193E"/>
    <w:rsid w:val="000E3BC0"/>
    <w:rsid w:val="000E7E1C"/>
    <w:rsid w:val="000F3A64"/>
    <w:rsid w:val="000F6305"/>
    <w:rsid w:val="000F70F1"/>
    <w:rsid w:val="00103398"/>
    <w:rsid w:val="00103541"/>
    <w:rsid w:val="00106785"/>
    <w:rsid w:val="00107C14"/>
    <w:rsid w:val="00113399"/>
    <w:rsid w:val="00114ED1"/>
    <w:rsid w:val="00116709"/>
    <w:rsid w:val="00124DC6"/>
    <w:rsid w:val="001311A1"/>
    <w:rsid w:val="00132279"/>
    <w:rsid w:val="0013335B"/>
    <w:rsid w:val="00134D89"/>
    <w:rsid w:val="00151994"/>
    <w:rsid w:val="00155A0E"/>
    <w:rsid w:val="001622DC"/>
    <w:rsid w:val="0016503F"/>
    <w:rsid w:val="001652ED"/>
    <w:rsid w:val="001765BC"/>
    <w:rsid w:val="00176C9F"/>
    <w:rsid w:val="00186259"/>
    <w:rsid w:val="00193517"/>
    <w:rsid w:val="00196C5A"/>
    <w:rsid w:val="001970D1"/>
    <w:rsid w:val="001A323D"/>
    <w:rsid w:val="001A3948"/>
    <w:rsid w:val="001A595C"/>
    <w:rsid w:val="001B7076"/>
    <w:rsid w:val="001B773E"/>
    <w:rsid w:val="001C2EE7"/>
    <w:rsid w:val="001C3590"/>
    <w:rsid w:val="001C53AF"/>
    <w:rsid w:val="001C6CFA"/>
    <w:rsid w:val="001C7F83"/>
    <w:rsid w:val="001D2056"/>
    <w:rsid w:val="001D6E8D"/>
    <w:rsid w:val="001D74C6"/>
    <w:rsid w:val="001E5B55"/>
    <w:rsid w:val="001F3096"/>
    <w:rsid w:val="001F330B"/>
    <w:rsid w:val="00210B09"/>
    <w:rsid w:val="00211F2A"/>
    <w:rsid w:val="002177C8"/>
    <w:rsid w:val="002222D7"/>
    <w:rsid w:val="00224941"/>
    <w:rsid w:val="0023310C"/>
    <w:rsid w:val="002402F7"/>
    <w:rsid w:val="00240F4F"/>
    <w:rsid w:val="002557A0"/>
    <w:rsid w:val="00256CCF"/>
    <w:rsid w:val="00260A1C"/>
    <w:rsid w:val="00270D0A"/>
    <w:rsid w:val="00270E98"/>
    <w:rsid w:val="00270EE4"/>
    <w:rsid w:val="00271F41"/>
    <w:rsid w:val="00273B71"/>
    <w:rsid w:val="00277251"/>
    <w:rsid w:val="00282B97"/>
    <w:rsid w:val="002859FA"/>
    <w:rsid w:val="00291854"/>
    <w:rsid w:val="00291CB5"/>
    <w:rsid w:val="00294F5D"/>
    <w:rsid w:val="002A3CE3"/>
    <w:rsid w:val="002A4A0D"/>
    <w:rsid w:val="002A4F36"/>
    <w:rsid w:val="002B03FB"/>
    <w:rsid w:val="002B2FD6"/>
    <w:rsid w:val="002C5BD3"/>
    <w:rsid w:val="002C6E93"/>
    <w:rsid w:val="002D0658"/>
    <w:rsid w:val="002D4F5D"/>
    <w:rsid w:val="002E08BF"/>
    <w:rsid w:val="002E39B7"/>
    <w:rsid w:val="002E4086"/>
    <w:rsid w:val="002F693C"/>
    <w:rsid w:val="00300816"/>
    <w:rsid w:val="00301011"/>
    <w:rsid w:val="00304AA7"/>
    <w:rsid w:val="0031494F"/>
    <w:rsid w:val="00321EFD"/>
    <w:rsid w:val="00334CEA"/>
    <w:rsid w:val="00336E2E"/>
    <w:rsid w:val="00347E5D"/>
    <w:rsid w:val="00351025"/>
    <w:rsid w:val="00353031"/>
    <w:rsid w:val="00354888"/>
    <w:rsid w:val="00362181"/>
    <w:rsid w:val="003635C2"/>
    <w:rsid w:val="00366637"/>
    <w:rsid w:val="00366DBE"/>
    <w:rsid w:val="00373FDA"/>
    <w:rsid w:val="00376932"/>
    <w:rsid w:val="003827FF"/>
    <w:rsid w:val="003858B6"/>
    <w:rsid w:val="00385F8D"/>
    <w:rsid w:val="003907AD"/>
    <w:rsid w:val="003917EF"/>
    <w:rsid w:val="0039205F"/>
    <w:rsid w:val="00393999"/>
    <w:rsid w:val="00394372"/>
    <w:rsid w:val="003A6E11"/>
    <w:rsid w:val="003B27AF"/>
    <w:rsid w:val="003C4C9E"/>
    <w:rsid w:val="003D21E3"/>
    <w:rsid w:val="003D2F90"/>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6685"/>
    <w:rsid w:val="00433A31"/>
    <w:rsid w:val="00434A46"/>
    <w:rsid w:val="00440296"/>
    <w:rsid w:val="004410E5"/>
    <w:rsid w:val="00441591"/>
    <w:rsid w:val="004431FA"/>
    <w:rsid w:val="00443DDA"/>
    <w:rsid w:val="00447D42"/>
    <w:rsid w:val="00461C58"/>
    <w:rsid w:val="0046316C"/>
    <w:rsid w:val="00463B61"/>
    <w:rsid w:val="004640C9"/>
    <w:rsid w:val="004718E9"/>
    <w:rsid w:val="004722D1"/>
    <w:rsid w:val="00480412"/>
    <w:rsid w:val="00483476"/>
    <w:rsid w:val="00485057"/>
    <w:rsid w:val="00490AC8"/>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6594"/>
    <w:rsid w:val="004E12AC"/>
    <w:rsid w:val="004E1BCD"/>
    <w:rsid w:val="004E631F"/>
    <w:rsid w:val="004E6B6B"/>
    <w:rsid w:val="004F03E2"/>
    <w:rsid w:val="004F3CD7"/>
    <w:rsid w:val="005052B0"/>
    <w:rsid w:val="00506985"/>
    <w:rsid w:val="005071FE"/>
    <w:rsid w:val="005135DC"/>
    <w:rsid w:val="00523D45"/>
    <w:rsid w:val="005259DB"/>
    <w:rsid w:val="00532361"/>
    <w:rsid w:val="005446D5"/>
    <w:rsid w:val="00550032"/>
    <w:rsid w:val="0055532B"/>
    <w:rsid w:val="0055578A"/>
    <w:rsid w:val="005626F3"/>
    <w:rsid w:val="005665F2"/>
    <w:rsid w:val="005748B8"/>
    <w:rsid w:val="005775C7"/>
    <w:rsid w:val="005778ED"/>
    <w:rsid w:val="005800C0"/>
    <w:rsid w:val="00582740"/>
    <w:rsid w:val="00584509"/>
    <w:rsid w:val="005848BA"/>
    <w:rsid w:val="00592F2B"/>
    <w:rsid w:val="0059544A"/>
    <w:rsid w:val="00596524"/>
    <w:rsid w:val="005970F7"/>
    <w:rsid w:val="005A130A"/>
    <w:rsid w:val="005A15D5"/>
    <w:rsid w:val="005A1C63"/>
    <w:rsid w:val="005A1EC4"/>
    <w:rsid w:val="005A31F8"/>
    <w:rsid w:val="005A699A"/>
    <w:rsid w:val="005B1E70"/>
    <w:rsid w:val="005B3CD5"/>
    <w:rsid w:val="005C1A59"/>
    <w:rsid w:val="005C54F4"/>
    <w:rsid w:val="005D15D4"/>
    <w:rsid w:val="005D55D9"/>
    <w:rsid w:val="005E5830"/>
    <w:rsid w:val="005E59EE"/>
    <w:rsid w:val="005E678B"/>
    <w:rsid w:val="005E753D"/>
    <w:rsid w:val="005F4AC0"/>
    <w:rsid w:val="005F5D90"/>
    <w:rsid w:val="005F6385"/>
    <w:rsid w:val="0060217E"/>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8133F"/>
    <w:rsid w:val="00683C20"/>
    <w:rsid w:val="00685079"/>
    <w:rsid w:val="00685BA0"/>
    <w:rsid w:val="00690439"/>
    <w:rsid w:val="006919A7"/>
    <w:rsid w:val="0069510D"/>
    <w:rsid w:val="006A4756"/>
    <w:rsid w:val="006B1BC7"/>
    <w:rsid w:val="006B3DD6"/>
    <w:rsid w:val="006C1330"/>
    <w:rsid w:val="006C7C11"/>
    <w:rsid w:val="006D285B"/>
    <w:rsid w:val="006D2A51"/>
    <w:rsid w:val="006D36D0"/>
    <w:rsid w:val="006D6459"/>
    <w:rsid w:val="006E2ED6"/>
    <w:rsid w:val="006E2F5F"/>
    <w:rsid w:val="006E31DC"/>
    <w:rsid w:val="006E5510"/>
    <w:rsid w:val="006E6CEC"/>
    <w:rsid w:val="006F220E"/>
    <w:rsid w:val="006F7CEC"/>
    <w:rsid w:val="0070052C"/>
    <w:rsid w:val="00712AC3"/>
    <w:rsid w:val="00715011"/>
    <w:rsid w:val="00732DBB"/>
    <w:rsid w:val="007356D1"/>
    <w:rsid w:val="00743239"/>
    <w:rsid w:val="00745C92"/>
    <w:rsid w:val="00746069"/>
    <w:rsid w:val="00752327"/>
    <w:rsid w:val="007524DA"/>
    <w:rsid w:val="007526D7"/>
    <w:rsid w:val="0075582F"/>
    <w:rsid w:val="0075793B"/>
    <w:rsid w:val="00762BE6"/>
    <w:rsid w:val="00766ACA"/>
    <w:rsid w:val="0077194C"/>
    <w:rsid w:val="0077494B"/>
    <w:rsid w:val="00777D3E"/>
    <w:rsid w:val="007815EE"/>
    <w:rsid w:val="00781631"/>
    <w:rsid w:val="00781D9D"/>
    <w:rsid w:val="007900E1"/>
    <w:rsid w:val="00791EF0"/>
    <w:rsid w:val="00796170"/>
    <w:rsid w:val="007A590D"/>
    <w:rsid w:val="007B02C4"/>
    <w:rsid w:val="007C17B7"/>
    <w:rsid w:val="007C1AA2"/>
    <w:rsid w:val="007C51B3"/>
    <w:rsid w:val="007D1FEA"/>
    <w:rsid w:val="007D4795"/>
    <w:rsid w:val="007D641A"/>
    <w:rsid w:val="007E24D9"/>
    <w:rsid w:val="007E6041"/>
    <w:rsid w:val="007E6482"/>
    <w:rsid w:val="007E75AF"/>
    <w:rsid w:val="007F09DB"/>
    <w:rsid w:val="007F2912"/>
    <w:rsid w:val="007F64AF"/>
    <w:rsid w:val="00807353"/>
    <w:rsid w:val="00811C93"/>
    <w:rsid w:val="008132A2"/>
    <w:rsid w:val="0082037A"/>
    <w:rsid w:val="00820809"/>
    <w:rsid w:val="00821920"/>
    <w:rsid w:val="00822D9D"/>
    <w:rsid w:val="008309A5"/>
    <w:rsid w:val="00832476"/>
    <w:rsid w:val="008345E3"/>
    <w:rsid w:val="008415B3"/>
    <w:rsid w:val="00841B59"/>
    <w:rsid w:val="00842838"/>
    <w:rsid w:val="0084331B"/>
    <w:rsid w:val="00843441"/>
    <w:rsid w:val="00844F1C"/>
    <w:rsid w:val="00854B82"/>
    <w:rsid w:val="00855CBD"/>
    <w:rsid w:val="00865529"/>
    <w:rsid w:val="00866A6D"/>
    <w:rsid w:val="008671A7"/>
    <w:rsid w:val="008671DC"/>
    <w:rsid w:val="008729DD"/>
    <w:rsid w:val="00872F0A"/>
    <w:rsid w:val="0087356A"/>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2D29"/>
    <w:rsid w:val="008E4309"/>
    <w:rsid w:val="008F2125"/>
    <w:rsid w:val="008F2712"/>
    <w:rsid w:val="00900332"/>
    <w:rsid w:val="0090297D"/>
    <w:rsid w:val="00903038"/>
    <w:rsid w:val="00903FD1"/>
    <w:rsid w:val="00920E19"/>
    <w:rsid w:val="00925345"/>
    <w:rsid w:val="00925B11"/>
    <w:rsid w:val="00930032"/>
    <w:rsid w:val="009306F5"/>
    <w:rsid w:val="009356A3"/>
    <w:rsid w:val="009422D2"/>
    <w:rsid w:val="0094483E"/>
    <w:rsid w:val="0094504C"/>
    <w:rsid w:val="0095103D"/>
    <w:rsid w:val="009543CE"/>
    <w:rsid w:val="00961609"/>
    <w:rsid w:val="00964B33"/>
    <w:rsid w:val="00964E40"/>
    <w:rsid w:val="00966FFD"/>
    <w:rsid w:val="009677D3"/>
    <w:rsid w:val="009679D2"/>
    <w:rsid w:val="009739AF"/>
    <w:rsid w:val="00975133"/>
    <w:rsid w:val="00980539"/>
    <w:rsid w:val="00982DD6"/>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24AB"/>
    <w:rsid w:val="009D31A7"/>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17D34"/>
    <w:rsid w:val="00A201EA"/>
    <w:rsid w:val="00A2162C"/>
    <w:rsid w:val="00A25E1C"/>
    <w:rsid w:val="00A31D86"/>
    <w:rsid w:val="00A3385F"/>
    <w:rsid w:val="00A403A9"/>
    <w:rsid w:val="00A41060"/>
    <w:rsid w:val="00A43B33"/>
    <w:rsid w:val="00A51C57"/>
    <w:rsid w:val="00A51EB1"/>
    <w:rsid w:val="00A537DB"/>
    <w:rsid w:val="00A550E0"/>
    <w:rsid w:val="00A57684"/>
    <w:rsid w:val="00A61DFF"/>
    <w:rsid w:val="00A6425E"/>
    <w:rsid w:val="00A66284"/>
    <w:rsid w:val="00A67856"/>
    <w:rsid w:val="00A704CF"/>
    <w:rsid w:val="00A72D86"/>
    <w:rsid w:val="00A756DD"/>
    <w:rsid w:val="00A76263"/>
    <w:rsid w:val="00A77003"/>
    <w:rsid w:val="00A81DBA"/>
    <w:rsid w:val="00A86E78"/>
    <w:rsid w:val="00A971E5"/>
    <w:rsid w:val="00AA2D55"/>
    <w:rsid w:val="00AA73D3"/>
    <w:rsid w:val="00AA7A47"/>
    <w:rsid w:val="00AB2AE1"/>
    <w:rsid w:val="00AB6095"/>
    <w:rsid w:val="00AC1C8B"/>
    <w:rsid w:val="00AC705F"/>
    <w:rsid w:val="00AD2101"/>
    <w:rsid w:val="00AD4873"/>
    <w:rsid w:val="00AD7741"/>
    <w:rsid w:val="00AE12C9"/>
    <w:rsid w:val="00AE2F1D"/>
    <w:rsid w:val="00AF0159"/>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66006"/>
    <w:rsid w:val="00B76050"/>
    <w:rsid w:val="00B76702"/>
    <w:rsid w:val="00B7790D"/>
    <w:rsid w:val="00B82CA5"/>
    <w:rsid w:val="00B874CB"/>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412F6"/>
    <w:rsid w:val="00C45486"/>
    <w:rsid w:val="00C459FE"/>
    <w:rsid w:val="00C47FBB"/>
    <w:rsid w:val="00C50AE7"/>
    <w:rsid w:val="00C5176E"/>
    <w:rsid w:val="00C51FB3"/>
    <w:rsid w:val="00C63F98"/>
    <w:rsid w:val="00C6462A"/>
    <w:rsid w:val="00C7027B"/>
    <w:rsid w:val="00C71D43"/>
    <w:rsid w:val="00C75B50"/>
    <w:rsid w:val="00C8221F"/>
    <w:rsid w:val="00C96B2C"/>
    <w:rsid w:val="00CB3922"/>
    <w:rsid w:val="00CC5498"/>
    <w:rsid w:val="00CC5D0D"/>
    <w:rsid w:val="00CC7DC0"/>
    <w:rsid w:val="00CD01C9"/>
    <w:rsid w:val="00CD0A76"/>
    <w:rsid w:val="00CD117A"/>
    <w:rsid w:val="00CD1522"/>
    <w:rsid w:val="00CD4424"/>
    <w:rsid w:val="00CD6E0F"/>
    <w:rsid w:val="00CE1263"/>
    <w:rsid w:val="00CE1499"/>
    <w:rsid w:val="00CE3EF5"/>
    <w:rsid w:val="00CE6964"/>
    <w:rsid w:val="00CE6BA2"/>
    <w:rsid w:val="00CE72E2"/>
    <w:rsid w:val="00CF15AB"/>
    <w:rsid w:val="00CF4453"/>
    <w:rsid w:val="00CF4E7C"/>
    <w:rsid w:val="00CF7671"/>
    <w:rsid w:val="00CF7898"/>
    <w:rsid w:val="00CF7A33"/>
    <w:rsid w:val="00D011EB"/>
    <w:rsid w:val="00D032E1"/>
    <w:rsid w:val="00D03DA6"/>
    <w:rsid w:val="00D04984"/>
    <w:rsid w:val="00D05EEA"/>
    <w:rsid w:val="00D070A0"/>
    <w:rsid w:val="00D20A93"/>
    <w:rsid w:val="00D24C96"/>
    <w:rsid w:val="00D31F5F"/>
    <w:rsid w:val="00D322DB"/>
    <w:rsid w:val="00D4024B"/>
    <w:rsid w:val="00D402C0"/>
    <w:rsid w:val="00D42E83"/>
    <w:rsid w:val="00D43AF2"/>
    <w:rsid w:val="00D45349"/>
    <w:rsid w:val="00D509C1"/>
    <w:rsid w:val="00D553E5"/>
    <w:rsid w:val="00D55978"/>
    <w:rsid w:val="00D576A3"/>
    <w:rsid w:val="00D62EDB"/>
    <w:rsid w:val="00D6563A"/>
    <w:rsid w:val="00D66D5F"/>
    <w:rsid w:val="00D67511"/>
    <w:rsid w:val="00D71FDA"/>
    <w:rsid w:val="00D73F58"/>
    <w:rsid w:val="00D77D6A"/>
    <w:rsid w:val="00D803EC"/>
    <w:rsid w:val="00D80D05"/>
    <w:rsid w:val="00D811EF"/>
    <w:rsid w:val="00D8678E"/>
    <w:rsid w:val="00D87918"/>
    <w:rsid w:val="00D87C63"/>
    <w:rsid w:val="00D95B60"/>
    <w:rsid w:val="00D96F70"/>
    <w:rsid w:val="00D97DCC"/>
    <w:rsid w:val="00DA6F8C"/>
    <w:rsid w:val="00DB6A8C"/>
    <w:rsid w:val="00DC40A4"/>
    <w:rsid w:val="00DC44DB"/>
    <w:rsid w:val="00DC5C6B"/>
    <w:rsid w:val="00DC7F80"/>
    <w:rsid w:val="00DD7527"/>
    <w:rsid w:val="00DE183E"/>
    <w:rsid w:val="00DE4840"/>
    <w:rsid w:val="00DE4C85"/>
    <w:rsid w:val="00DE5349"/>
    <w:rsid w:val="00DF20EA"/>
    <w:rsid w:val="00DF2BD2"/>
    <w:rsid w:val="00DF2E9A"/>
    <w:rsid w:val="00DF5E24"/>
    <w:rsid w:val="00DF75F0"/>
    <w:rsid w:val="00E022DF"/>
    <w:rsid w:val="00E04C1E"/>
    <w:rsid w:val="00E13687"/>
    <w:rsid w:val="00E14E85"/>
    <w:rsid w:val="00E154A2"/>
    <w:rsid w:val="00E16489"/>
    <w:rsid w:val="00E20667"/>
    <w:rsid w:val="00E2071C"/>
    <w:rsid w:val="00E26670"/>
    <w:rsid w:val="00E300D8"/>
    <w:rsid w:val="00E30342"/>
    <w:rsid w:val="00E36D66"/>
    <w:rsid w:val="00E44AFF"/>
    <w:rsid w:val="00E44CCE"/>
    <w:rsid w:val="00E45E0A"/>
    <w:rsid w:val="00E475A3"/>
    <w:rsid w:val="00E47809"/>
    <w:rsid w:val="00E54599"/>
    <w:rsid w:val="00E56B2A"/>
    <w:rsid w:val="00E57792"/>
    <w:rsid w:val="00E57C5E"/>
    <w:rsid w:val="00E6091A"/>
    <w:rsid w:val="00E63489"/>
    <w:rsid w:val="00E67AE1"/>
    <w:rsid w:val="00E67FB1"/>
    <w:rsid w:val="00E70141"/>
    <w:rsid w:val="00E70591"/>
    <w:rsid w:val="00E72EE5"/>
    <w:rsid w:val="00E73C2B"/>
    <w:rsid w:val="00E75D3E"/>
    <w:rsid w:val="00E8469A"/>
    <w:rsid w:val="00E91235"/>
    <w:rsid w:val="00EA2C84"/>
    <w:rsid w:val="00EA48B9"/>
    <w:rsid w:val="00EB20B2"/>
    <w:rsid w:val="00EB4372"/>
    <w:rsid w:val="00EB639E"/>
    <w:rsid w:val="00EB7EF9"/>
    <w:rsid w:val="00EC5F0D"/>
    <w:rsid w:val="00EC71B5"/>
    <w:rsid w:val="00EC736A"/>
    <w:rsid w:val="00EC77B5"/>
    <w:rsid w:val="00EC7946"/>
    <w:rsid w:val="00EC79A1"/>
    <w:rsid w:val="00ED4365"/>
    <w:rsid w:val="00ED72B5"/>
    <w:rsid w:val="00EE04C3"/>
    <w:rsid w:val="00EE0572"/>
    <w:rsid w:val="00EE0C3E"/>
    <w:rsid w:val="00EE184A"/>
    <w:rsid w:val="00EE6780"/>
    <w:rsid w:val="00EE68A2"/>
    <w:rsid w:val="00EE7154"/>
    <w:rsid w:val="00F01034"/>
    <w:rsid w:val="00F11AF7"/>
    <w:rsid w:val="00F12E10"/>
    <w:rsid w:val="00F16798"/>
    <w:rsid w:val="00F16ED2"/>
    <w:rsid w:val="00F2104B"/>
    <w:rsid w:val="00F228FB"/>
    <w:rsid w:val="00F236B7"/>
    <w:rsid w:val="00F23C50"/>
    <w:rsid w:val="00F26563"/>
    <w:rsid w:val="00F31047"/>
    <w:rsid w:val="00F36E41"/>
    <w:rsid w:val="00F370F1"/>
    <w:rsid w:val="00F4035A"/>
    <w:rsid w:val="00F4145C"/>
    <w:rsid w:val="00F41566"/>
    <w:rsid w:val="00F42155"/>
    <w:rsid w:val="00F45033"/>
    <w:rsid w:val="00F50D13"/>
    <w:rsid w:val="00F53F40"/>
    <w:rsid w:val="00F61C39"/>
    <w:rsid w:val="00F63C49"/>
    <w:rsid w:val="00F6477E"/>
    <w:rsid w:val="00F65B73"/>
    <w:rsid w:val="00F71DE4"/>
    <w:rsid w:val="00F74EF3"/>
    <w:rsid w:val="00F7601F"/>
    <w:rsid w:val="00F82778"/>
    <w:rsid w:val="00F915C8"/>
    <w:rsid w:val="00F94684"/>
    <w:rsid w:val="00F95349"/>
    <w:rsid w:val="00FA33C2"/>
    <w:rsid w:val="00FA3959"/>
    <w:rsid w:val="00FA49F1"/>
    <w:rsid w:val="00FB1F66"/>
    <w:rsid w:val="00FB47EA"/>
    <w:rsid w:val="00FB48C7"/>
    <w:rsid w:val="00FB5BD9"/>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9</Pages>
  <Words>2433</Words>
  <Characters>13870</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639</cp:revision>
  <dcterms:created xsi:type="dcterms:W3CDTF">2024-10-14T14:52:00Z</dcterms:created>
  <dcterms:modified xsi:type="dcterms:W3CDTF">2025-01-17T04:48:00Z</dcterms:modified>
</cp:coreProperties>
</file>