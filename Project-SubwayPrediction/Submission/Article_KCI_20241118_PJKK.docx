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F5F3D" w14:textId="77777777" w:rsidR="003D21E3" w:rsidRPr="00BF4511" w:rsidRDefault="003D21E3" w:rsidP="003D21E3">
      <w:pPr>
        <w:pStyle w:val="a3"/>
        <w:spacing w:before="11"/>
        <w:jc w:val="both"/>
        <w:rPr>
          <w:color w:val="FF0000"/>
          <w:sz w:val="17"/>
        </w:rPr>
      </w:pPr>
    </w:p>
    <w:p w14:paraId="7775A7F5" w14:textId="64C02830" w:rsidR="003D21E3" w:rsidRPr="00E140E1" w:rsidRDefault="00C34F8B" w:rsidP="003D21E3">
      <w:pPr>
        <w:spacing w:before="109" w:line="268" w:lineRule="auto"/>
        <w:ind w:left="252" w:right="248"/>
        <w:jc w:val="both"/>
        <w:rPr>
          <w:sz w:val="34"/>
          <w:lang w:eastAsia="ko-KR"/>
        </w:rPr>
      </w:pPr>
      <w:r w:rsidRPr="00E140E1">
        <w:rPr>
          <w:rFonts w:eastAsiaTheme="minorEastAsia" w:hint="eastAsia"/>
          <w:sz w:val="34"/>
          <w:lang w:eastAsia="ko-KR"/>
        </w:rPr>
        <w:t>설명가능한</w:t>
      </w:r>
      <w:r w:rsidRPr="00E140E1">
        <w:rPr>
          <w:rFonts w:eastAsiaTheme="minorEastAsia" w:hint="eastAsia"/>
          <w:sz w:val="34"/>
          <w:lang w:eastAsia="ko-KR"/>
        </w:rPr>
        <w:t xml:space="preserve"> </w:t>
      </w:r>
      <w:r w:rsidRPr="00E140E1">
        <w:rPr>
          <w:rFonts w:eastAsiaTheme="minorEastAsia" w:hint="eastAsia"/>
          <w:sz w:val="34"/>
          <w:lang w:eastAsia="ko-KR"/>
        </w:rPr>
        <w:t>인공지능을</w:t>
      </w:r>
      <w:r w:rsidR="006D6459" w:rsidRPr="00E140E1">
        <w:rPr>
          <w:rFonts w:eastAsiaTheme="minorEastAsia" w:hint="eastAsia"/>
          <w:sz w:val="34"/>
          <w:lang w:eastAsia="ko-KR"/>
        </w:rPr>
        <w:t xml:space="preserve"> </w:t>
      </w:r>
      <w:r w:rsidR="006D6459" w:rsidRPr="00E140E1">
        <w:rPr>
          <w:rFonts w:eastAsiaTheme="minorEastAsia" w:hint="eastAsia"/>
          <w:sz w:val="34"/>
          <w:lang w:eastAsia="ko-KR"/>
        </w:rPr>
        <w:t>활용한</w:t>
      </w:r>
      <w:r w:rsidR="00883275" w:rsidRPr="00E140E1">
        <w:rPr>
          <w:rFonts w:eastAsiaTheme="minorEastAsia"/>
          <w:sz w:val="34"/>
          <w:lang w:eastAsia="ko-KR"/>
        </w:rPr>
        <w:t xml:space="preserve"> </w:t>
      </w:r>
      <w:r w:rsidR="00D8180E" w:rsidRPr="00E140E1">
        <w:rPr>
          <w:rFonts w:eastAsiaTheme="minorEastAsia" w:hint="eastAsia"/>
          <w:sz w:val="34"/>
          <w:lang w:eastAsia="ko-KR"/>
        </w:rPr>
        <w:t>지하철</w:t>
      </w:r>
      <w:r w:rsidR="00D8180E" w:rsidRPr="00E140E1">
        <w:rPr>
          <w:rFonts w:eastAsiaTheme="minorEastAsia" w:hint="eastAsia"/>
          <w:sz w:val="34"/>
          <w:lang w:eastAsia="ko-KR"/>
        </w:rPr>
        <w:t xml:space="preserve"> </w:t>
      </w:r>
      <w:r w:rsidR="00D8180E" w:rsidRPr="00E140E1">
        <w:rPr>
          <w:rFonts w:eastAsiaTheme="minorEastAsia" w:hint="eastAsia"/>
          <w:sz w:val="34"/>
          <w:lang w:eastAsia="ko-KR"/>
        </w:rPr>
        <w:t>혼잡도</w:t>
      </w:r>
      <w:r w:rsidR="00D8180E" w:rsidRPr="00E140E1">
        <w:rPr>
          <w:rFonts w:eastAsiaTheme="minorEastAsia" w:hint="eastAsia"/>
          <w:sz w:val="34"/>
          <w:lang w:eastAsia="ko-KR"/>
        </w:rPr>
        <w:t xml:space="preserve"> </w:t>
      </w:r>
      <w:r w:rsidR="00D8180E" w:rsidRPr="00E140E1">
        <w:rPr>
          <w:rFonts w:eastAsiaTheme="minorEastAsia" w:hint="eastAsia"/>
          <w:sz w:val="34"/>
          <w:lang w:eastAsia="ko-KR"/>
        </w:rPr>
        <w:t>예측과</w:t>
      </w:r>
      <w:r w:rsidR="00883275" w:rsidRPr="00E140E1">
        <w:rPr>
          <w:rFonts w:eastAsiaTheme="minorEastAsia"/>
          <w:sz w:val="34"/>
          <w:lang w:eastAsia="ko-KR"/>
        </w:rPr>
        <w:t xml:space="preserve"> </w:t>
      </w:r>
      <w:r w:rsidR="00D8180E" w:rsidRPr="00E140E1">
        <w:rPr>
          <w:rFonts w:eastAsiaTheme="minorEastAsia" w:hint="eastAsia"/>
          <w:sz w:val="34"/>
          <w:lang w:eastAsia="ko-KR"/>
        </w:rPr>
        <w:t>정책적</w:t>
      </w:r>
      <w:r w:rsidR="00D8180E" w:rsidRPr="00E140E1">
        <w:rPr>
          <w:rFonts w:eastAsiaTheme="minorEastAsia" w:hint="eastAsia"/>
          <w:sz w:val="34"/>
          <w:lang w:eastAsia="ko-KR"/>
        </w:rPr>
        <w:t xml:space="preserve"> </w:t>
      </w:r>
      <w:r w:rsidR="00883275" w:rsidRPr="00E140E1">
        <w:rPr>
          <w:rFonts w:eastAsiaTheme="minorEastAsia" w:hint="eastAsia"/>
          <w:sz w:val="34"/>
          <w:lang w:eastAsia="ko-KR"/>
        </w:rPr>
        <w:t>의사결정</w:t>
      </w:r>
      <w:r w:rsidR="00690622" w:rsidRPr="00E140E1">
        <w:rPr>
          <w:rFonts w:eastAsiaTheme="minorEastAsia" w:hint="eastAsia"/>
          <w:sz w:val="34"/>
          <w:lang w:eastAsia="ko-KR"/>
        </w:rPr>
        <w:t>을</w:t>
      </w:r>
      <w:r w:rsidR="00690622" w:rsidRPr="00E140E1">
        <w:rPr>
          <w:rFonts w:eastAsiaTheme="minorEastAsia" w:hint="eastAsia"/>
          <w:sz w:val="34"/>
          <w:lang w:eastAsia="ko-KR"/>
        </w:rPr>
        <w:t xml:space="preserve"> </w:t>
      </w:r>
      <w:r w:rsidR="00690622" w:rsidRPr="00E140E1">
        <w:rPr>
          <w:rFonts w:eastAsiaTheme="minorEastAsia" w:hint="eastAsia"/>
          <w:sz w:val="34"/>
          <w:lang w:eastAsia="ko-KR"/>
        </w:rPr>
        <w:t>위한</w:t>
      </w:r>
      <w:r w:rsidR="00690622" w:rsidRPr="00E140E1">
        <w:rPr>
          <w:rFonts w:eastAsiaTheme="minorEastAsia" w:hint="eastAsia"/>
          <w:sz w:val="34"/>
          <w:lang w:eastAsia="ko-KR"/>
        </w:rPr>
        <w:t xml:space="preserve"> </w:t>
      </w:r>
      <w:r w:rsidR="00690622" w:rsidRPr="00E140E1">
        <w:rPr>
          <w:rFonts w:eastAsiaTheme="minorEastAsia" w:hint="eastAsia"/>
          <w:sz w:val="34"/>
          <w:lang w:eastAsia="ko-KR"/>
        </w:rPr>
        <w:t>비즈니스</w:t>
      </w:r>
      <w:r w:rsidR="00690622" w:rsidRPr="00E140E1">
        <w:rPr>
          <w:rFonts w:eastAsiaTheme="minorEastAsia" w:hint="eastAsia"/>
          <w:sz w:val="34"/>
          <w:lang w:eastAsia="ko-KR"/>
        </w:rPr>
        <w:t xml:space="preserve"> </w:t>
      </w:r>
      <w:r w:rsidR="00690622" w:rsidRPr="00E140E1">
        <w:rPr>
          <w:rFonts w:eastAsiaTheme="minorEastAsia" w:hint="eastAsia"/>
          <w:sz w:val="34"/>
          <w:lang w:eastAsia="ko-KR"/>
        </w:rPr>
        <w:t>애널리틱스</w:t>
      </w:r>
    </w:p>
    <w:p w14:paraId="77B96B7F" w14:textId="280746F8" w:rsidR="003D21E3" w:rsidRPr="00E140E1" w:rsidRDefault="008A7789" w:rsidP="003D21E3">
      <w:pPr>
        <w:pStyle w:val="a3"/>
        <w:spacing w:before="248"/>
        <w:jc w:val="center"/>
        <w:rPr>
          <w:rFonts w:ascii="Meiryo" w:eastAsiaTheme="minorEastAsia" w:hAnsi="Meiryo"/>
          <w:i/>
          <w:sz w:val="16"/>
          <w:lang w:eastAsia="ko-KR"/>
        </w:rPr>
      </w:pPr>
      <w:r w:rsidRPr="00E140E1">
        <w:rPr>
          <w:rFonts w:eastAsiaTheme="minorEastAsia" w:hint="eastAsia"/>
          <w:w w:val="105"/>
          <w:lang w:eastAsia="ko-KR"/>
        </w:rPr>
        <w:t>Jaeheung Park</w:t>
      </w:r>
      <w:r w:rsidR="007D1FEA" w:rsidRPr="00E140E1">
        <w:rPr>
          <w:rFonts w:ascii="Calibri" w:hAnsi="Calibri"/>
          <w:w w:val="105"/>
          <w:position w:val="9"/>
          <w:sz w:val="16"/>
        </w:rPr>
        <w:t>a</w:t>
      </w:r>
      <w:r w:rsidR="007D1FEA" w:rsidRPr="00E140E1">
        <w:rPr>
          <w:rFonts w:eastAsiaTheme="minorEastAsia" w:hint="eastAsia"/>
          <w:w w:val="105"/>
          <w:lang w:eastAsia="ko-KR"/>
        </w:rPr>
        <w:t xml:space="preserve">, </w:t>
      </w:r>
      <w:r w:rsidR="00883275" w:rsidRPr="00E140E1">
        <w:rPr>
          <w:rFonts w:eastAsiaTheme="minorEastAsia" w:hint="eastAsia"/>
          <w:w w:val="105"/>
          <w:lang w:eastAsia="ko-KR"/>
        </w:rPr>
        <w:t>Kyungwon Kim</w:t>
      </w:r>
      <w:r w:rsidR="003D21E3" w:rsidRPr="00E140E1">
        <w:rPr>
          <w:rFonts w:ascii="Calibri" w:hAnsi="Calibri"/>
          <w:w w:val="105"/>
          <w:position w:val="9"/>
          <w:sz w:val="16"/>
        </w:rPr>
        <w:t>a</w:t>
      </w:r>
      <w:r w:rsidR="005F6385" w:rsidRPr="00E140E1">
        <w:rPr>
          <w:rFonts w:ascii="Calibri" w:eastAsiaTheme="minorEastAsia" w:hAnsi="Calibri" w:hint="eastAsia"/>
          <w:w w:val="105"/>
          <w:position w:val="9"/>
          <w:sz w:val="16"/>
          <w:lang w:eastAsia="ko-KR"/>
        </w:rPr>
        <w:t>,</w:t>
      </w:r>
      <w:r w:rsidR="005F6385" w:rsidRPr="00E140E1">
        <w:rPr>
          <w:rFonts w:ascii="Meiryo" w:hAnsi="Meiryo"/>
          <w:i/>
          <w:w w:val="105"/>
          <w:position w:val="9"/>
          <w:sz w:val="16"/>
        </w:rPr>
        <w:t>∗</w:t>
      </w:r>
    </w:p>
    <w:p w14:paraId="1F5DCCF7" w14:textId="77777777" w:rsidR="003D21E3" w:rsidRPr="00E140E1" w:rsidRDefault="003D21E3" w:rsidP="003D21E3">
      <w:pPr>
        <w:spacing w:before="176" w:line="254" w:lineRule="exact"/>
        <w:jc w:val="center"/>
        <w:rPr>
          <w:rFonts w:ascii="Palatino Linotype"/>
          <w:i/>
          <w:sz w:val="20"/>
        </w:rPr>
      </w:pPr>
      <w:r w:rsidRPr="00E140E1">
        <w:rPr>
          <w:rFonts w:ascii="Calibri"/>
          <w:i/>
          <w:w w:val="105"/>
          <w:position w:val="7"/>
          <w:sz w:val="14"/>
        </w:rPr>
        <w:t>a</w:t>
      </w:r>
      <w:r w:rsidRPr="00E140E1">
        <w:rPr>
          <w:rFonts w:ascii="Palatino Linotype"/>
          <w:i/>
          <w:w w:val="105"/>
          <w:sz w:val="20"/>
        </w:rPr>
        <w:t>School of International Trade and Business, Incheon National University, Incheon, 22012, Republic of Korea</w:t>
      </w:r>
    </w:p>
    <w:p w14:paraId="75CBDAF7" w14:textId="77777777" w:rsidR="003D21E3" w:rsidRPr="00BF4511" w:rsidRDefault="00000000" w:rsidP="003D21E3">
      <w:pPr>
        <w:pStyle w:val="a3"/>
        <w:spacing w:before="3"/>
        <w:jc w:val="both"/>
        <w:rPr>
          <w:rFonts w:ascii="Palatino Linotype"/>
          <w:i/>
          <w:color w:val="FF0000"/>
          <w:sz w:val="26"/>
        </w:rPr>
      </w:pPr>
      <w:r>
        <w:rPr>
          <w:color w:val="FF0000"/>
        </w:rPr>
        <w:pict w14:anchorId="70DB56BB">
          <v:line id="_x0000_s2050" style="position:absolute;left:0;text-align:left;z-index:-251657216;mso-wrap-distance-left:0;mso-wrap-distance-right:0;mso-position-horizontal-relative:page" from="64.5pt,19.85pt" to="530.75pt,19.85pt" strokeweight=".4pt">
            <w10:wrap type="topAndBottom" anchorx="page"/>
          </v:line>
        </w:pict>
      </w:r>
    </w:p>
    <w:p w14:paraId="289C1BDC" w14:textId="77777777" w:rsidR="003D21E3" w:rsidRPr="00BF4511" w:rsidRDefault="003D21E3" w:rsidP="003D21E3">
      <w:pPr>
        <w:pStyle w:val="1"/>
        <w:spacing w:before="155"/>
        <w:ind w:left="110" w:firstLine="0"/>
        <w:jc w:val="both"/>
        <w:rPr>
          <w:color w:val="FF0000"/>
          <w:lang w:eastAsia="ko-KR"/>
        </w:rPr>
      </w:pPr>
      <w:r w:rsidRPr="00BF4511">
        <w:rPr>
          <w:color w:val="FF0000"/>
          <w:lang w:eastAsia="ko-KR"/>
        </w:rPr>
        <w:t>Abstract</w:t>
      </w:r>
    </w:p>
    <w:p w14:paraId="07E59095" w14:textId="1B3371DF" w:rsidR="003D21E3" w:rsidRPr="00BF4511" w:rsidRDefault="003D21E3" w:rsidP="000E6C8B">
      <w:pPr>
        <w:spacing w:line="290" w:lineRule="exact"/>
        <w:ind w:left="110"/>
        <w:jc w:val="both"/>
        <w:rPr>
          <w:rFonts w:ascii="Palatino Linotype"/>
          <w:i/>
          <w:color w:val="FF0000"/>
          <w:w w:val="105"/>
          <w:sz w:val="24"/>
          <w:lang w:eastAsia="ko-KR"/>
        </w:rPr>
      </w:pPr>
      <w:r w:rsidRPr="00BF4511">
        <w:rPr>
          <w:rFonts w:ascii="Palatino Linotype"/>
          <w:i/>
          <w:color w:val="FF0000"/>
          <w:w w:val="105"/>
          <w:sz w:val="24"/>
          <w:lang w:eastAsia="ko-KR"/>
        </w:rPr>
        <w:t xml:space="preserve">Background: </w:t>
      </w:r>
      <w:r w:rsidR="00FF2854" w:rsidRPr="00BF4511">
        <w:rPr>
          <w:rFonts w:ascii="맑은 고딕" w:eastAsia="맑은 고딕" w:hAnsi="맑은 고딕" w:cs="맑은 고딕" w:hint="eastAsia"/>
          <w:iCs/>
          <w:color w:val="FF0000"/>
          <w:w w:val="105"/>
          <w:sz w:val="24"/>
          <w:lang w:eastAsia="ko-KR"/>
        </w:rPr>
        <w:t>전세계에서</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대중교통</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이용률이</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가장</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높은</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나라는</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대한민국이다</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특히</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대한민국의</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수도인</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서울의</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지하철은</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약</w:t>
      </w:r>
      <w:r w:rsidR="00FF2854" w:rsidRPr="00BF4511">
        <w:rPr>
          <w:rFonts w:ascii="Palatino Linotype"/>
          <w:iCs/>
          <w:color w:val="FF0000"/>
          <w:w w:val="105"/>
          <w:sz w:val="24"/>
          <w:lang w:eastAsia="ko-KR"/>
        </w:rPr>
        <w:t xml:space="preserve"> 600</w:t>
      </w:r>
      <w:r w:rsidR="00FF2854" w:rsidRPr="00BF4511">
        <w:rPr>
          <w:rFonts w:ascii="맑은 고딕" w:eastAsia="맑은 고딕" w:hAnsi="맑은 고딕" w:cs="맑은 고딕" w:hint="eastAsia"/>
          <w:iCs/>
          <w:color w:val="FF0000"/>
          <w:w w:val="105"/>
          <w:sz w:val="24"/>
          <w:lang w:eastAsia="ko-KR"/>
        </w:rPr>
        <w:t>여개의</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역사에서</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매일</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약</w:t>
      </w:r>
      <w:r w:rsidR="00FF2854" w:rsidRPr="00BF4511">
        <w:rPr>
          <w:rFonts w:ascii="Palatino Linotype"/>
          <w:iCs/>
          <w:color w:val="FF0000"/>
          <w:w w:val="105"/>
          <w:sz w:val="24"/>
          <w:lang w:eastAsia="ko-KR"/>
        </w:rPr>
        <w:t xml:space="preserve"> 800</w:t>
      </w:r>
      <w:r w:rsidR="00FF2854" w:rsidRPr="00BF4511">
        <w:rPr>
          <w:rFonts w:ascii="맑은 고딕" w:eastAsia="맑은 고딕" w:hAnsi="맑은 고딕" w:cs="맑은 고딕" w:hint="eastAsia"/>
          <w:iCs/>
          <w:color w:val="FF0000"/>
          <w:w w:val="105"/>
          <w:sz w:val="24"/>
          <w:lang w:eastAsia="ko-KR"/>
        </w:rPr>
        <w:t>만명이</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이용할</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만큼</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대표적인</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교통</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수단이다</w:t>
      </w:r>
      <w:r w:rsidR="00FF2854" w:rsidRPr="00BF4511">
        <w:rPr>
          <w:rFonts w:ascii="Palatino Linotype"/>
          <w:iCs/>
          <w:color w:val="FF0000"/>
          <w:w w:val="105"/>
          <w:sz w:val="24"/>
          <w:lang w:eastAsia="ko-KR"/>
        </w:rPr>
        <w:t>. 2022</w:t>
      </w:r>
      <w:r w:rsidR="00FF2854" w:rsidRPr="00BF4511">
        <w:rPr>
          <w:rFonts w:ascii="맑은 고딕" w:eastAsia="맑은 고딕" w:hAnsi="맑은 고딕" w:cs="맑은 고딕" w:hint="eastAsia"/>
          <w:iCs/>
          <w:color w:val="FF0000"/>
          <w:w w:val="105"/>
          <w:sz w:val="24"/>
          <w:lang w:eastAsia="ko-KR"/>
        </w:rPr>
        <w:t>년</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기준</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하루</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평균</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대중</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교통</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이용건수는</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약</w:t>
      </w:r>
      <w:r w:rsidR="00FF2854" w:rsidRPr="00BF4511">
        <w:rPr>
          <w:rFonts w:ascii="Palatino Linotype"/>
          <w:iCs/>
          <w:color w:val="FF0000"/>
          <w:w w:val="105"/>
          <w:sz w:val="24"/>
          <w:lang w:eastAsia="ko-KR"/>
        </w:rPr>
        <w:t xml:space="preserve"> 1,025</w:t>
      </w:r>
      <w:r w:rsidR="00FF2854" w:rsidRPr="00BF4511">
        <w:rPr>
          <w:rFonts w:ascii="맑은 고딕" w:eastAsia="맑은 고딕" w:hAnsi="맑은 고딕" w:cs="맑은 고딕" w:hint="eastAsia"/>
          <w:iCs/>
          <w:color w:val="FF0000"/>
          <w:w w:val="105"/>
          <w:sz w:val="24"/>
          <w:lang w:eastAsia="ko-KR"/>
        </w:rPr>
        <w:t>만</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건인데</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그</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중에서</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약</w:t>
      </w:r>
      <w:r w:rsidR="00FF2854" w:rsidRPr="00BF4511">
        <w:rPr>
          <w:rFonts w:ascii="Palatino Linotype"/>
          <w:iCs/>
          <w:color w:val="FF0000"/>
          <w:w w:val="105"/>
          <w:sz w:val="24"/>
          <w:lang w:eastAsia="ko-KR"/>
        </w:rPr>
        <w:t xml:space="preserve"> 50.3%</w:t>
      </w:r>
      <w:r w:rsidR="00FF2854" w:rsidRPr="00BF4511">
        <w:rPr>
          <w:rFonts w:ascii="맑은 고딕" w:eastAsia="맑은 고딕" w:hAnsi="맑은 고딕" w:cs="맑은 고딕" w:hint="eastAsia"/>
          <w:iCs/>
          <w:color w:val="FF0000"/>
          <w:w w:val="105"/>
          <w:sz w:val="24"/>
          <w:lang w:eastAsia="ko-KR"/>
        </w:rPr>
        <w:t>를</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차지할</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정도로</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서울시민</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중</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절반</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이상이</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매일</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지하철을</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이용한다</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교통시설이나</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수단</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그리고</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이용대상에</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따라</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관련</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이론이나</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방법들이</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개발되고</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있지만</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설명가능한</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인공지능을</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사용하여</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혼잡도를</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정교하게</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예측하고</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그</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근거를</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제시하는</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연구는</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거의</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전무한</w:t>
      </w:r>
      <w:r w:rsidR="00FF2854" w:rsidRPr="00BF4511">
        <w:rPr>
          <w:rFonts w:ascii="Palatino Linotype"/>
          <w:iCs/>
          <w:color w:val="FF0000"/>
          <w:w w:val="105"/>
          <w:sz w:val="24"/>
          <w:lang w:eastAsia="ko-KR"/>
        </w:rPr>
        <w:t xml:space="preserve"> </w:t>
      </w:r>
      <w:r w:rsidR="00FF2854" w:rsidRPr="00BF4511">
        <w:rPr>
          <w:rFonts w:ascii="맑은 고딕" w:eastAsia="맑은 고딕" w:hAnsi="맑은 고딕" w:cs="맑은 고딕" w:hint="eastAsia"/>
          <w:iCs/>
          <w:color w:val="FF0000"/>
          <w:w w:val="105"/>
          <w:sz w:val="24"/>
          <w:lang w:eastAsia="ko-KR"/>
        </w:rPr>
        <w:t>실정이다</w:t>
      </w:r>
      <w:r w:rsidR="00FF2854" w:rsidRPr="00BF4511">
        <w:rPr>
          <w:rFonts w:ascii="Palatino Linotype"/>
          <w:iCs/>
          <w:color w:val="FF0000"/>
          <w:w w:val="105"/>
          <w:sz w:val="24"/>
          <w:lang w:eastAsia="ko-KR"/>
        </w:rPr>
        <w:t>.</w:t>
      </w:r>
    </w:p>
    <w:p w14:paraId="45E36499" w14:textId="31039B40" w:rsidR="003D21E3" w:rsidRPr="00BF4511" w:rsidRDefault="003D21E3" w:rsidP="000E6C8B">
      <w:pPr>
        <w:spacing w:line="290" w:lineRule="exact"/>
        <w:ind w:left="110"/>
        <w:jc w:val="both"/>
        <w:rPr>
          <w:rFonts w:ascii="Palatino Linotype"/>
          <w:i/>
          <w:color w:val="FF0000"/>
          <w:w w:val="105"/>
          <w:sz w:val="24"/>
          <w:lang w:eastAsia="ko-KR"/>
        </w:rPr>
      </w:pPr>
      <w:r w:rsidRPr="00BF4511">
        <w:rPr>
          <w:rFonts w:ascii="Palatino Linotype"/>
          <w:i/>
          <w:color w:val="FF0000"/>
          <w:w w:val="105"/>
          <w:sz w:val="24"/>
          <w:lang w:eastAsia="ko-KR"/>
        </w:rPr>
        <w:t xml:space="preserve">Objective: </w:t>
      </w:r>
      <w:r w:rsidR="001850D1" w:rsidRPr="00BF4511">
        <w:rPr>
          <w:rFonts w:ascii="맑은 고딕" w:eastAsia="맑은 고딕" w:hAnsi="맑은 고딕" w:cs="맑은 고딕" w:hint="eastAsia"/>
          <w:iCs/>
          <w:color w:val="FF0000"/>
          <w:w w:val="105"/>
          <w:sz w:val="24"/>
          <w:lang w:eastAsia="ko-KR"/>
        </w:rPr>
        <w:t>본</w:t>
      </w:r>
      <w:r w:rsidR="001850D1" w:rsidRPr="00BF4511">
        <w:rPr>
          <w:rFonts w:ascii="Palatino Linotype"/>
          <w:iCs/>
          <w:color w:val="FF0000"/>
          <w:w w:val="105"/>
          <w:sz w:val="24"/>
          <w:lang w:eastAsia="ko-KR"/>
        </w:rPr>
        <w:t xml:space="preserve"> </w:t>
      </w:r>
      <w:r w:rsidR="001850D1" w:rsidRPr="00BF4511">
        <w:rPr>
          <w:rFonts w:ascii="맑은 고딕" w:eastAsia="맑은 고딕" w:hAnsi="맑은 고딕" w:cs="맑은 고딕" w:hint="eastAsia"/>
          <w:iCs/>
          <w:color w:val="FF0000"/>
          <w:w w:val="105"/>
          <w:sz w:val="24"/>
          <w:lang w:eastAsia="ko-KR"/>
        </w:rPr>
        <w:t>연구에서는</w:t>
      </w:r>
      <w:r w:rsidR="001850D1" w:rsidRPr="00BF4511">
        <w:rPr>
          <w:rFonts w:ascii="Palatino Linotype"/>
          <w:iCs/>
          <w:color w:val="FF0000"/>
          <w:w w:val="105"/>
          <w:sz w:val="24"/>
          <w:lang w:eastAsia="ko-KR"/>
        </w:rPr>
        <w:t xml:space="preserve"> </w:t>
      </w:r>
      <w:r w:rsidR="001850D1" w:rsidRPr="00BF4511">
        <w:rPr>
          <w:rFonts w:ascii="맑은 고딕" w:eastAsia="맑은 고딕" w:hAnsi="맑은 고딕" w:cs="맑은 고딕" w:hint="eastAsia"/>
          <w:iCs/>
          <w:color w:val="FF0000"/>
          <w:w w:val="105"/>
          <w:sz w:val="24"/>
          <w:lang w:eastAsia="ko-KR"/>
        </w:rPr>
        <w:t>시민들이</w:t>
      </w:r>
      <w:r w:rsidR="001850D1" w:rsidRPr="00BF4511">
        <w:rPr>
          <w:rFonts w:ascii="Palatino Linotype"/>
          <w:iCs/>
          <w:color w:val="FF0000"/>
          <w:w w:val="105"/>
          <w:sz w:val="24"/>
          <w:lang w:eastAsia="ko-KR"/>
        </w:rPr>
        <w:t xml:space="preserve"> </w:t>
      </w:r>
      <w:r w:rsidR="001850D1" w:rsidRPr="00BF4511">
        <w:rPr>
          <w:rFonts w:ascii="맑은 고딕" w:eastAsia="맑은 고딕" w:hAnsi="맑은 고딕" w:cs="맑은 고딕" w:hint="eastAsia"/>
          <w:iCs/>
          <w:color w:val="FF0000"/>
          <w:w w:val="105"/>
          <w:sz w:val="24"/>
          <w:lang w:eastAsia="ko-KR"/>
        </w:rPr>
        <w:t>객차</w:t>
      </w:r>
      <w:r w:rsidR="001850D1" w:rsidRPr="00BF4511">
        <w:rPr>
          <w:rFonts w:ascii="Palatino Linotype"/>
          <w:iCs/>
          <w:color w:val="FF0000"/>
          <w:w w:val="105"/>
          <w:sz w:val="24"/>
          <w:lang w:eastAsia="ko-KR"/>
        </w:rPr>
        <w:t xml:space="preserve"> </w:t>
      </w:r>
      <w:r w:rsidR="001850D1" w:rsidRPr="00BF4511">
        <w:rPr>
          <w:rFonts w:ascii="맑은 고딕" w:eastAsia="맑은 고딕" w:hAnsi="맑은 고딕" w:cs="맑은 고딕" w:hint="eastAsia"/>
          <w:iCs/>
          <w:color w:val="FF0000"/>
          <w:w w:val="105"/>
          <w:sz w:val="24"/>
          <w:lang w:eastAsia="ko-KR"/>
        </w:rPr>
        <w:t>내외부에서</w:t>
      </w:r>
      <w:r w:rsidR="001850D1" w:rsidRPr="00BF4511">
        <w:rPr>
          <w:rFonts w:ascii="Palatino Linotype"/>
          <w:iCs/>
          <w:color w:val="FF0000"/>
          <w:w w:val="105"/>
          <w:sz w:val="24"/>
          <w:lang w:eastAsia="ko-KR"/>
        </w:rPr>
        <w:t xml:space="preserve"> </w:t>
      </w:r>
      <w:r w:rsidR="001850D1" w:rsidRPr="00BF4511">
        <w:rPr>
          <w:rFonts w:ascii="맑은 고딕" w:eastAsia="맑은 고딕" w:hAnsi="맑은 고딕" w:cs="맑은 고딕" w:hint="eastAsia"/>
          <w:iCs/>
          <w:color w:val="FF0000"/>
          <w:w w:val="105"/>
          <w:sz w:val="24"/>
          <w:lang w:eastAsia="ko-KR"/>
        </w:rPr>
        <w:t>느낄</w:t>
      </w:r>
      <w:r w:rsidR="001850D1" w:rsidRPr="00BF4511">
        <w:rPr>
          <w:rFonts w:ascii="Palatino Linotype"/>
          <w:iCs/>
          <w:color w:val="FF0000"/>
          <w:w w:val="105"/>
          <w:sz w:val="24"/>
          <w:lang w:eastAsia="ko-KR"/>
        </w:rPr>
        <w:t xml:space="preserve"> </w:t>
      </w:r>
      <w:r w:rsidR="001850D1" w:rsidRPr="00BF4511">
        <w:rPr>
          <w:rFonts w:ascii="맑은 고딕" w:eastAsia="맑은 고딕" w:hAnsi="맑은 고딕" w:cs="맑은 고딕" w:hint="eastAsia"/>
          <w:iCs/>
          <w:color w:val="FF0000"/>
          <w:w w:val="105"/>
          <w:sz w:val="24"/>
          <w:lang w:eastAsia="ko-KR"/>
        </w:rPr>
        <w:t>수</w:t>
      </w:r>
      <w:r w:rsidR="001850D1" w:rsidRPr="00BF4511">
        <w:rPr>
          <w:rFonts w:ascii="Palatino Linotype"/>
          <w:iCs/>
          <w:color w:val="FF0000"/>
          <w:w w:val="105"/>
          <w:sz w:val="24"/>
          <w:lang w:eastAsia="ko-KR"/>
        </w:rPr>
        <w:t xml:space="preserve"> </w:t>
      </w:r>
      <w:r w:rsidR="001850D1" w:rsidRPr="00BF4511">
        <w:rPr>
          <w:rFonts w:ascii="맑은 고딕" w:eastAsia="맑은 고딕" w:hAnsi="맑은 고딕" w:cs="맑은 고딕" w:hint="eastAsia"/>
          <w:iCs/>
          <w:color w:val="FF0000"/>
          <w:w w:val="105"/>
          <w:sz w:val="24"/>
          <w:lang w:eastAsia="ko-KR"/>
        </w:rPr>
        <w:t>있는</w:t>
      </w:r>
      <w:r w:rsidR="001850D1" w:rsidRPr="00BF4511">
        <w:rPr>
          <w:rFonts w:ascii="Palatino Linotype"/>
          <w:iCs/>
          <w:color w:val="FF0000"/>
          <w:w w:val="105"/>
          <w:sz w:val="24"/>
          <w:lang w:eastAsia="ko-KR"/>
        </w:rPr>
        <w:t xml:space="preserve"> </w:t>
      </w:r>
      <w:r w:rsidR="001850D1" w:rsidRPr="00BF4511">
        <w:rPr>
          <w:rFonts w:ascii="맑은 고딕" w:eastAsia="맑은 고딕" w:hAnsi="맑은 고딕" w:cs="맑은 고딕" w:hint="eastAsia"/>
          <w:iCs/>
          <w:color w:val="FF0000"/>
          <w:w w:val="105"/>
          <w:sz w:val="24"/>
          <w:lang w:eastAsia="ko-KR"/>
        </w:rPr>
        <w:t>승강장</w:t>
      </w:r>
      <w:r w:rsidR="001850D1" w:rsidRPr="00BF4511">
        <w:rPr>
          <w:rFonts w:ascii="Palatino Linotype"/>
          <w:iCs/>
          <w:color w:val="FF0000"/>
          <w:w w:val="105"/>
          <w:sz w:val="24"/>
          <w:lang w:eastAsia="ko-KR"/>
        </w:rPr>
        <w:t xml:space="preserve"> </w:t>
      </w:r>
      <w:r w:rsidR="001850D1" w:rsidRPr="00BF4511">
        <w:rPr>
          <w:rFonts w:ascii="맑은 고딕" w:eastAsia="맑은 고딕" w:hAnsi="맑은 고딕" w:cs="맑은 고딕" w:hint="eastAsia"/>
          <w:iCs/>
          <w:color w:val="FF0000"/>
          <w:w w:val="105"/>
          <w:sz w:val="24"/>
          <w:lang w:eastAsia="ko-KR"/>
        </w:rPr>
        <w:t>내</w:t>
      </w:r>
      <w:r w:rsidR="001850D1" w:rsidRPr="00BF4511">
        <w:rPr>
          <w:rFonts w:ascii="Palatino Linotype"/>
          <w:iCs/>
          <w:color w:val="FF0000"/>
          <w:w w:val="105"/>
          <w:sz w:val="24"/>
          <w:lang w:eastAsia="ko-KR"/>
        </w:rPr>
        <w:t xml:space="preserve"> </w:t>
      </w:r>
      <w:r w:rsidR="001850D1" w:rsidRPr="00BF4511">
        <w:rPr>
          <w:rFonts w:ascii="맑은 고딕" w:eastAsia="맑은 고딕" w:hAnsi="맑은 고딕" w:cs="맑은 고딕" w:hint="eastAsia"/>
          <w:iCs/>
          <w:color w:val="FF0000"/>
          <w:w w:val="105"/>
          <w:sz w:val="24"/>
          <w:lang w:eastAsia="ko-KR"/>
        </w:rPr>
        <w:t>혼잡도를</w:t>
      </w:r>
      <w:r w:rsidR="001850D1" w:rsidRPr="00BF4511">
        <w:rPr>
          <w:rFonts w:ascii="Palatino Linotype"/>
          <w:iCs/>
          <w:color w:val="FF0000"/>
          <w:w w:val="105"/>
          <w:sz w:val="24"/>
          <w:lang w:eastAsia="ko-KR"/>
        </w:rPr>
        <w:t xml:space="preserve"> </w:t>
      </w:r>
      <w:r w:rsidR="001850D1" w:rsidRPr="00BF4511">
        <w:rPr>
          <w:rFonts w:ascii="맑은 고딕" w:eastAsia="맑은 고딕" w:hAnsi="맑은 고딕" w:cs="맑은 고딕" w:hint="eastAsia"/>
          <w:iCs/>
          <w:color w:val="FF0000"/>
          <w:w w:val="105"/>
          <w:sz w:val="24"/>
          <w:lang w:eastAsia="ko-KR"/>
        </w:rPr>
        <w:t>예측하는</w:t>
      </w:r>
      <w:r w:rsidR="001850D1" w:rsidRPr="00BF4511">
        <w:rPr>
          <w:rFonts w:ascii="Palatino Linotype"/>
          <w:iCs/>
          <w:color w:val="FF0000"/>
          <w:w w:val="105"/>
          <w:sz w:val="24"/>
          <w:lang w:eastAsia="ko-KR"/>
        </w:rPr>
        <w:t xml:space="preserve"> </w:t>
      </w:r>
      <w:r w:rsidR="001850D1" w:rsidRPr="00BF4511">
        <w:rPr>
          <w:rFonts w:ascii="맑은 고딕" w:eastAsia="맑은 고딕" w:hAnsi="맑은 고딕" w:cs="맑은 고딕" w:hint="eastAsia"/>
          <w:iCs/>
          <w:color w:val="FF0000"/>
          <w:w w:val="105"/>
          <w:sz w:val="24"/>
          <w:lang w:eastAsia="ko-KR"/>
        </w:rPr>
        <w:t>것을</w:t>
      </w:r>
      <w:r w:rsidR="001850D1" w:rsidRPr="00BF4511">
        <w:rPr>
          <w:rFonts w:ascii="Palatino Linotype"/>
          <w:iCs/>
          <w:color w:val="FF0000"/>
          <w:w w:val="105"/>
          <w:sz w:val="24"/>
          <w:lang w:eastAsia="ko-KR"/>
        </w:rPr>
        <w:t xml:space="preserve"> </w:t>
      </w:r>
      <w:r w:rsidR="001850D1" w:rsidRPr="00BF4511">
        <w:rPr>
          <w:rFonts w:ascii="맑은 고딕" w:eastAsia="맑은 고딕" w:hAnsi="맑은 고딕" w:cs="맑은 고딕" w:hint="eastAsia"/>
          <w:iCs/>
          <w:color w:val="FF0000"/>
          <w:w w:val="105"/>
          <w:sz w:val="24"/>
          <w:lang w:eastAsia="ko-KR"/>
        </w:rPr>
        <w:t>목적으로</w:t>
      </w:r>
      <w:r w:rsidR="001850D1" w:rsidRPr="00BF4511">
        <w:rPr>
          <w:rFonts w:ascii="Palatino Linotype"/>
          <w:iCs/>
          <w:color w:val="FF0000"/>
          <w:w w:val="105"/>
          <w:sz w:val="24"/>
          <w:lang w:eastAsia="ko-KR"/>
        </w:rPr>
        <w:t xml:space="preserve"> </w:t>
      </w:r>
      <w:r w:rsidR="001850D1" w:rsidRPr="00BF4511">
        <w:rPr>
          <w:rFonts w:ascii="맑은 고딕" w:eastAsia="맑은 고딕" w:hAnsi="맑은 고딕" w:cs="맑은 고딕" w:hint="eastAsia"/>
          <w:iCs/>
          <w:color w:val="FF0000"/>
          <w:w w:val="105"/>
          <w:sz w:val="24"/>
          <w:lang w:eastAsia="ko-KR"/>
        </w:rPr>
        <w:t>한다</w:t>
      </w:r>
      <w:r w:rsidR="001850D1" w:rsidRPr="00BF4511">
        <w:rPr>
          <w:rFonts w:ascii="Palatino Linotype"/>
          <w:iCs/>
          <w:color w:val="FF0000"/>
          <w:w w:val="105"/>
          <w:sz w:val="24"/>
          <w:lang w:eastAsia="ko-KR"/>
        </w:rPr>
        <w:t xml:space="preserve">. </w:t>
      </w:r>
      <w:r w:rsidR="001850D1" w:rsidRPr="00BF4511">
        <w:rPr>
          <w:rFonts w:ascii="맑은 고딕" w:eastAsia="맑은 고딕" w:hAnsi="맑은 고딕" w:cs="맑은 고딕" w:hint="eastAsia"/>
          <w:iCs/>
          <w:color w:val="FF0000"/>
          <w:w w:val="105"/>
          <w:sz w:val="24"/>
          <w:lang w:eastAsia="ko-KR"/>
        </w:rPr>
        <w:t>또한</w:t>
      </w:r>
      <w:r w:rsidR="001850D1" w:rsidRPr="00BF4511">
        <w:rPr>
          <w:rFonts w:ascii="Palatino Linotype"/>
          <w:iCs/>
          <w:color w:val="FF0000"/>
          <w:w w:val="105"/>
          <w:sz w:val="24"/>
          <w:lang w:eastAsia="ko-KR"/>
        </w:rPr>
        <w:t xml:space="preserve"> </w:t>
      </w:r>
      <w:r w:rsidR="001850D1" w:rsidRPr="00BF4511">
        <w:rPr>
          <w:rFonts w:ascii="맑은 고딕" w:eastAsia="맑은 고딕" w:hAnsi="맑은 고딕" w:cs="맑은 고딕" w:hint="eastAsia"/>
          <w:iCs/>
          <w:color w:val="FF0000"/>
          <w:w w:val="105"/>
          <w:sz w:val="24"/>
          <w:lang w:eastAsia="ko-KR"/>
        </w:rPr>
        <w:t>실시간으로</w:t>
      </w:r>
      <w:r w:rsidR="001850D1" w:rsidRPr="00BF4511">
        <w:rPr>
          <w:rFonts w:ascii="Palatino Linotype"/>
          <w:iCs/>
          <w:color w:val="FF0000"/>
          <w:w w:val="105"/>
          <w:sz w:val="24"/>
          <w:lang w:eastAsia="ko-KR"/>
        </w:rPr>
        <w:t xml:space="preserve"> </w:t>
      </w:r>
      <w:r w:rsidR="001850D1" w:rsidRPr="00BF4511">
        <w:rPr>
          <w:rFonts w:ascii="맑은 고딕" w:eastAsia="맑은 고딕" w:hAnsi="맑은 고딕" w:cs="맑은 고딕" w:hint="eastAsia"/>
          <w:iCs/>
          <w:color w:val="FF0000"/>
          <w:w w:val="105"/>
          <w:sz w:val="24"/>
          <w:lang w:eastAsia="ko-KR"/>
        </w:rPr>
        <w:t>정확하게</w:t>
      </w:r>
      <w:r w:rsidR="001850D1" w:rsidRPr="00BF4511">
        <w:rPr>
          <w:rFonts w:ascii="Palatino Linotype"/>
          <w:iCs/>
          <w:color w:val="FF0000"/>
          <w:w w:val="105"/>
          <w:sz w:val="24"/>
          <w:lang w:eastAsia="ko-KR"/>
        </w:rPr>
        <w:t xml:space="preserve"> </w:t>
      </w:r>
      <w:r w:rsidR="001850D1" w:rsidRPr="00BF4511">
        <w:rPr>
          <w:rFonts w:ascii="맑은 고딕" w:eastAsia="맑은 고딕" w:hAnsi="맑은 고딕" w:cs="맑은 고딕" w:hint="eastAsia"/>
          <w:iCs/>
          <w:color w:val="FF0000"/>
          <w:w w:val="105"/>
          <w:sz w:val="24"/>
          <w:lang w:eastAsia="ko-KR"/>
        </w:rPr>
        <w:t>혼잡도를</w:t>
      </w:r>
      <w:r w:rsidR="001850D1" w:rsidRPr="00BF4511">
        <w:rPr>
          <w:rFonts w:ascii="Palatino Linotype"/>
          <w:iCs/>
          <w:color w:val="FF0000"/>
          <w:w w:val="105"/>
          <w:sz w:val="24"/>
          <w:lang w:eastAsia="ko-KR"/>
        </w:rPr>
        <w:t xml:space="preserve"> </w:t>
      </w:r>
      <w:r w:rsidR="001850D1" w:rsidRPr="00BF4511">
        <w:rPr>
          <w:rFonts w:ascii="맑은 고딕" w:eastAsia="맑은 고딕" w:hAnsi="맑은 고딕" w:cs="맑은 고딕" w:hint="eastAsia"/>
          <w:iCs/>
          <w:color w:val="FF0000"/>
          <w:w w:val="105"/>
          <w:sz w:val="24"/>
          <w:lang w:eastAsia="ko-KR"/>
        </w:rPr>
        <w:t>예측</w:t>
      </w:r>
      <w:r w:rsidR="001850D1" w:rsidRPr="00BF4511">
        <w:rPr>
          <w:rFonts w:ascii="Palatino Linotype"/>
          <w:iCs/>
          <w:color w:val="FF0000"/>
          <w:w w:val="105"/>
          <w:sz w:val="24"/>
          <w:lang w:eastAsia="ko-KR"/>
        </w:rPr>
        <w:t xml:space="preserve"> </w:t>
      </w:r>
      <w:r w:rsidR="001850D1" w:rsidRPr="00BF4511">
        <w:rPr>
          <w:rFonts w:ascii="맑은 고딕" w:eastAsia="맑은 고딕" w:hAnsi="맑은 고딕" w:cs="맑은 고딕" w:hint="eastAsia"/>
          <w:iCs/>
          <w:color w:val="FF0000"/>
          <w:w w:val="105"/>
          <w:sz w:val="24"/>
          <w:lang w:eastAsia="ko-KR"/>
        </w:rPr>
        <w:t>및</w:t>
      </w:r>
      <w:r w:rsidR="001850D1" w:rsidRPr="00BF4511">
        <w:rPr>
          <w:rFonts w:ascii="Palatino Linotype"/>
          <w:iCs/>
          <w:color w:val="FF0000"/>
          <w:w w:val="105"/>
          <w:sz w:val="24"/>
          <w:lang w:eastAsia="ko-KR"/>
        </w:rPr>
        <w:t xml:space="preserve"> </w:t>
      </w:r>
      <w:r w:rsidR="001850D1" w:rsidRPr="00BF4511">
        <w:rPr>
          <w:rFonts w:ascii="맑은 고딕" w:eastAsia="맑은 고딕" w:hAnsi="맑은 고딕" w:cs="맑은 고딕" w:hint="eastAsia"/>
          <w:iCs/>
          <w:color w:val="FF0000"/>
          <w:w w:val="105"/>
          <w:sz w:val="24"/>
          <w:lang w:eastAsia="ko-KR"/>
        </w:rPr>
        <w:t>설명함으로써</w:t>
      </w:r>
      <w:r w:rsidR="001850D1" w:rsidRPr="00BF4511">
        <w:rPr>
          <w:rFonts w:ascii="Palatino Linotype"/>
          <w:iCs/>
          <w:color w:val="FF0000"/>
          <w:w w:val="105"/>
          <w:sz w:val="24"/>
          <w:lang w:eastAsia="ko-KR"/>
        </w:rPr>
        <w:t xml:space="preserve"> </w:t>
      </w:r>
      <w:r w:rsidR="001850D1" w:rsidRPr="00BF4511">
        <w:rPr>
          <w:rFonts w:ascii="맑은 고딕" w:eastAsia="맑은 고딕" w:hAnsi="맑은 고딕" w:cs="맑은 고딕" w:hint="eastAsia"/>
          <w:iCs/>
          <w:color w:val="FF0000"/>
          <w:w w:val="105"/>
          <w:sz w:val="24"/>
          <w:lang w:eastAsia="ko-KR"/>
        </w:rPr>
        <w:t>빅데이터</w:t>
      </w:r>
      <w:r w:rsidR="001850D1" w:rsidRPr="00BF4511">
        <w:rPr>
          <w:rFonts w:ascii="Palatino Linotype"/>
          <w:iCs/>
          <w:color w:val="FF0000"/>
          <w:w w:val="105"/>
          <w:sz w:val="24"/>
          <w:lang w:eastAsia="ko-KR"/>
        </w:rPr>
        <w:t xml:space="preserve"> </w:t>
      </w:r>
      <w:r w:rsidR="001850D1" w:rsidRPr="00BF4511">
        <w:rPr>
          <w:rFonts w:ascii="맑은 고딕" w:eastAsia="맑은 고딕" w:hAnsi="맑은 고딕" w:cs="맑은 고딕" w:hint="eastAsia"/>
          <w:iCs/>
          <w:color w:val="FF0000"/>
          <w:w w:val="105"/>
          <w:sz w:val="24"/>
          <w:lang w:eastAsia="ko-KR"/>
        </w:rPr>
        <w:t>기반</w:t>
      </w:r>
      <w:r w:rsidR="001850D1" w:rsidRPr="00BF4511">
        <w:rPr>
          <w:rFonts w:ascii="Palatino Linotype"/>
          <w:iCs/>
          <w:color w:val="FF0000"/>
          <w:w w:val="105"/>
          <w:sz w:val="24"/>
          <w:lang w:eastAsia="ko-KR"/>
        </w:rPr>
        <w:t xml:space="preserve"> </w:t>
      </w:r>
      <w:r w:rsidR="001850D1" w:rsidRPr="00BF4511">
        <w:rPr>
          <w:rFonts w:ascii="맑은 고딕" w:eastAsia="맑은 고딕" w:hAnsi="맑은 고딕" w:cs="맑은 고딕" w:hint="eastAsia"/>
          <w:iCs/>
          <w:color w:val="FF0000"/>
          <w:w w:val="105"/>
          <w:sz w:val="24"/>
          <w:lang w:eastAsia="ko-KR"/>
        </w:rPr>
        <w:t>비즈니스</w:t>
      </w:r>
      <w:r w:rsidR="001850D1" w:rsidRPr="00BF4511">
        <w:rPr>
          <w:rFonts w:ascii="Palatino Linotype"/>
          <w:iCs/>
          <w:color w:val="FF0000"/>
          <w:w w:val="105"/>
          <w:sz w:val="24"/>
          <w:lang w:eastAsia="ko-KR"/>
        </w:rPr>
        <w:t xml:space="preserve"> </w:t>
      </w:r>
      <w:r w:rsidR="001850D1" w:rsidRPr="00BF4511">
        <w:rPr>
          <w:rFonts w:ascii="맑은 고딕" w:eastAsia="맑은 고딕" w:hAnsi="맑은 고딕" w:cs="맑은 고딕" w:hint="eastAsia"/>
          <w:iCs/>
          <w:color w:val="FF0000"/>
          <w:w w:val="105"/>
          <w:sz w:val="24"/>
          <w:lang w:eastAsia="ko-KR"/>
        </w:rPr>
        <w:t>애널리틱스</w:t>
      </w:r>
      <w:r w:rsidR="00D556BA" w:rsidRPr="00BF4511">
        <w:rPr>
          <w:rFonts w:ascii="맑은 고딕" w:eastAsia="맑은 고딕" w:hAnsi="맑은 고딕" w:cs="맑은 고딕" w:hint="eastAsia"/>
          <w:iCs/>
          <w:color w:val="FF0000"/>
          <w:w w:val="105"/>
          <w:sz w:val="24"/>
          <w:lang w:eastAsia="ko-KR"/>
        </w:rPr>
        <w:t xml:space="preserve"> 방법론을</w:t>
      </w:r>
      <w:r w:rsidR="001850D1" w:rsidRPr="00BF4511">
        <w:rPr>
          <w:rFonts w:ascii="Palatino Linotype"/>
          <w:iCs/>
          <w:color w:val="FF0000"/>
          <w:w w:val="105"/>
          <w:sz w:val="24"/>
          <w:lang w:eastAsia="ko-KR"/>
        </w:rPr>
        <w:t xml:space="preserve"> </w:t>
      </w:r>
      <w:r w:rsidR="001850D1" w:rsidRPr="00BF4511">
        <w:rPr>
          <w:rFonts w:ascii="맑은 고딕" w:eastAsia="맑은 고딕" w:hAnsi="맑은 고딕" w:cs="맑은 고딕" w:hint="eastAsia"/>
          <w:iCs/>
          <w:color w:val="FF0000"/>
          <w:w w:val="105"/>
          <w:sz w:val="24"/>
          <w:lang w:eastAsia="ko-KR"/>
        </w:rPr>
        <w:t>제시하고</w:t>
      </w:r>
      <w:r w:rsidR="001850D1" w:rsidRPr="00BF4511">
        <w:rPr>
          <w:rFonts w:ascii="Palatino Linotype"/>
          <w:iCs/>
          <w:color w:val="FF0000"/>
          <w:w w:val="105"/>
          <w:sz w:val="24"/>
          <w:lang w:eastAsia="ko-KR"/>
        </w:rPr>
        <w:t xml:space="preserve"> </w:t>
      </w:r>
      <w:r w:rsidR="001850D1" w:rsidRPr="00BF4511">
        <w:rPr>
          <w:rFonts w:ascii="맑은 고딕" w:eastAsia="맑은 고딕" w:hAnsi="맑은 고딕" w:cs="맑은 고딕" w:hint="eastAsia"/>
          <w:iCs/>
          <w:color w:val="FF0000"/>
          <w:w w:val="105"/>
          <w:sz w:val="24"/>
          <w:lang w:eastAsia="ko-KR"/>
        </w:rPr>
        <w:t>혼잡도</w:t>
      </w:r>
      <w:r w:rsidR="001850D1" w:rsidRPr="00BF4511">
        <w:rPr>
          <w:rFonts w:ascii="Palatino Linotype"/>
          <w:iCs/>
          <w:color w:val="FF0000"/>
          <w:w w:val="105"/>
          <w:sz w:val="24"/>
          <w:lang w:eastAsia="ko-KR"/>
        </w:rPr>
        <w:t xml:space="preserve"> </w:t>
      </w:r>
      <w:r w:rsidR="001850D1" w:rsidRPr="00BF4511">
        <w:rPr>
          <w:rFonts w:ascii="맑은 고딕" w:eastAsia="맑은 고딕" w:hAnsi="맑은 고딕" w:cs="맑은 고딕" w:hint="eastAsia"/>
          <w:iCs/>
          <w:color w:val="FF0000"/>
          <w:w w:val="105"/>
          <w:sz w:val="24"/>
          <w:lang w:eastAsia="ko-KR"/>
        </w:rPr>
        <w:t>원인에</w:t>
      </w:r>
      <w:r w:rsidR="001850D1" w:rsidRPr="00BF4511">
        <w:rPr>
          <w:rFonts w:ascii="Palatino Linotype"/>
          <w:iCs/>
          <w:color w:val="FF0000"/>
          <w:w w:val="105"/>
          <w:sz w:val="24"/>
          <w:lang w:eastAsia="ko-KR"/>
        </w:rPr>
        <w:t xml:space="preserve"> </w:t>
      </w:r>
      <w:r w:rsidR="001850D1" w:rsidRPr="00BF4511">
        <w:rPr>
          <w:rFonts w:ascii="맑은 고딕" w:eastAsia="맑은 고딕" w:hAnsi="맑은 고딕" w:cs="맑은 고딕" w:hint="eastAsia"/>
          <w:iCs/>
          <w:color w:val="FF0000"/>
          <w:w w:val="105"/>
          <w:sz w:val="24"/>
          <w:lang w:eastAsia="ko-KR"/>
        </w:rPr>
        <w:t>대한</w:t>
      </w:r>
      <w:r w:rsidR="001850D1" w:rsidRPr="00BF4511">
        <w:rPr>
          <w:rFonts w:ascii="Palatino Linotype"/>
          <w:iCs/>
          <w:color w:val="FF0000"/>
          <w:w w:val="105"/>
          <w:sz w:val="24"/>
          <w:lang w:eastAsia="ko-KR"/>
        </w:rPr>
        <w:t xml:space="preserve"> </w:t>
      </w:r>
      <w:r w:rsidR="001850D1" w:rsidRPr="00BF4511">
        <w:rPr>
          <w:rFonts w:ascii="맑은 고딕" w:eastAsia="맑은 고딕" w:hAnsi="맑은 고딕" w:cs="맑은 고딕" w:hint="eastAsia"/>
          <w:iCs/>
          <w:color w:val="FF0000"/>
          <w:w w:val="105"/>
          <w:sz w:val="24"/>
          <w:lang w:eastAsia="ko-KR"/>
        </w:rPr>
        <w:t>대응을</w:t>
      </w:r>
      <w:r w:rsidR="001850D1" w:rsidRPr="00BF4511">
        <w:rPr>
          <w:rFonts w:ascii="Palatino Linotype"/>
          <w:iCs/>
          <w:color w:val="FF0000"/>
          <w:w w:val="105"/>
          <w:sz w:val="24"/>
          <w:lang w:eastAsia="ko-KR"/>
        </w:rPr>
        <w:t xml:space="preserve"> </w:t>
      </w:r>
      <w:r w:rsidR="001850D1" w:rsidRPr="00BF4511">
        <w:rPr>
          <w:rFonts w:ascii="맑은 고딕" w:eastAsia="맑은 고딕" w:hAnsi="맑은 고딕" w:cs="맑은 고딕" w:hint="eastAsia"/>
          <w:iCs/>
          <w:color w:val="FF0000"/>
          <w:w w:val="105"/>
          <w:sz w:val="24"/>
          <w:lang w:eastAsia="ko-KR"/>
        </w:rPr>
        <w:t>효과적으로</w:t>
      </w:r>
      <w:r w:rsidR="001850D1" w:rsidRPr="00BF4511">
        <w:rPr>
          <w:rFonts w:ascii="Palatino Linotype"/>
          <w:iCs/>
          <w:color w:val="FF0000"/>
          <w:w w:val="105"/>
          <w:sz w:val="24"/>
          <w:lang w:eastAsia="ko-KR"/>
        </w:rPr>
        <w:t xml:space="preserve"> </w:t>
      </w:r>
      <w:r w:rsidR="001850D1" w:rsidRPr="00BF4511">
        <w:rPr>
          <w:rFonts w:ascii="맑은 고딕" w:eastAsia="맑은 고딕" w:hAnsi="맑은 고딕" w:cs="맑은 고딕" w:hint="eastAsia"/>
          <w:iCs/>
          <w:color w:val="FF0000"/>
          <w:w w:val="105"/>
          <w:sz w:val="24"/>
          <w:lang w:eastAsia="ko-KR"/>
        </w:rPr>
        <w:t>제시한다</w:t>
      </w:r>
      <w:r w:rsidR="001850D1" w:rsidRPr="00BF4511">
        <w:rPr>
          <w:rFonts w:ascii="Palatino Linotype"/>
          <w:iCs/>
          <w:color w:val="FF0000"/>
          <w:w w:val="105"/>
          <w:sz w:val="24"/>
          <w:lang w:eastAsia="ko-KR"/>
        </w:rPr>
        <w:t>.</w:t>
      </w:r>
    </w:p>
    <w:p w14:paraId="3F970B9D" w14:textId="0C7F0D2D" w:rsidR="003D21E3" w:rsidRPr="00BF4511" w:rsidRDefault="003D21E3" w:rsidP="003D21E3">
      <w:pPr>
        <w:spacing w:line="290" w:lineRule="exact"/>
        <w:ind w:left="110"/>
        <w:jc w:val="both"/>
        <w:rPr>
          <w:color w:val="FF0000"/>
          <w:lang w:eastAsia="ko-KR"/>
        </w:rPr>
      </w:pPr>
      <w:r w:rsidRPr="00BF4511">
        <w:rPr>
          <w:rFonts w:ascii="Palatino Linotype"/>
          <w:i/>
          <w:color w:val="FF0000"/>
          <w:w w:val="105"/>
          <w:sz w:val="24"/>
          <w:lang w:eastAsia="ko-KR"/>
        </w:rPr>
        <w:t xml:space="preserve">Participants and Methods: </w:t>
      </w:r>
      <w:r w:rsidR="00697BA1" w:rsidRPr="00BF4511">
        <w:rPr>
          <w:rFonts w:ascii="맑은 고딕" w:eastAsia="맑은 고딕" w:hAnsi="맑은 고딕" w:cs="맑은 고딕" w:hint="eastAsia"/>
          <w:color w:val="FF0000"/>
          <w:w w:val="105"/>
          <w:sz w:val="24"/>
          <w:szCs w:val="24"/>
          <w:lang w:eastAsia="ko-KR"/>
        </w:rPr>
        <w:t>대한민국의</w:t>
      </w:r>
      <w:r w:rsidR="00697BA1" w:rsidRPr="00BF4511">
        <w:rPr>
          <w:color w:val="FF0000"/>
          <w:w w:val="105"/>
          <w:sz w:val="24"/>
          <w:szCs w:val="24"/>
          <w:lang w:eastAsia="ko-KR"/>
        </w:rPr>
        <w:t xml:space="preserve"> </w:t>
      </w:r>
      <w:r w:rsidR="00697BA1" w:rsidRPr="00BF4511">
        <w:rPr>
          <w:rFonts w:ascii="맑은 고딕" w:eastAsia="맑은 고딕" w:hAnsi="맑은 고딕" w:cs="맑은 고딕" w:hint="eastAsia"/>
          <w:color w:val="FF0000"/>
          <w:w w:val="105"/>
          <w:sz w:val="24"/>
          <w:szCs w:val="24"/>
          <w:lang w:eastAsia="ko-KR"/>
        </w:rPr>
        <w:t>수도인</w:t>
      </w:r>
      <w:r w:rsidR="00697BA1" w:rsidRPr="00BF4511">
        <w:rPr>
          <w:color w:val="FF0000"/>
          <w:w w:val="105"/>
          <w:sz w:val="24"/>
          <w:szCs w:val="24"/>
          <w:lang w:eastAsia="ko-KR"/>
        </w:rPr>
        <w:t xml:space="preserve"> </w:t>
      </w:r>
      <w:r w:rsidR="00697BA1" w:rsidRPr="00BF4511">
        <w:rPr>
          <w:rFonts w:ascii="맑은 고딕" w:eastAsia="맑은 고딕" w:hAnsi="맑은 고딕" w:cs="맑은 고딕" w:hint="eastAsia"/>
          <w:color w:val="FF0000"/>
          <w:w w:val="105"/>
          <w:sz w:val="24"/>
          <w:szCs w:val="24"/>
          <w:lang w:eastAsia="ko-KR"/>
        </w:rPr>
        <w:t>서울의</w:t>
      </w:r>
      <w:r w:rsidR="00697BA1" w:rsidRPr="00BF4511">
        <w:rPr>
          <w:color w:val="FF0000"/>
          <w:w w:val="105"/>
          <w:sz w:val="24"/>
          <w:szCs w:val="24"/>
          <w:lang w:eastAsia="ko-KR"/>
        </w:rPr>
        <w:t xml:space="preserve"> </w:t>
      </w:r>
      <w:r w:rsidR="00697BA1" w:rsidRPr="00BF4511">
        <w:rPr>
          <w:rFonts w:ascii="맑은 고딕" w:eastAsia="맑은 고딕" w:hAnsi="맑은 고딕" w:cs="맑은 고딕" w:hint="eastAsia"/>
          <w:color w:val="FF0000"/>
          <w:w w:val="105"/>
          <w:sz w:val="24"/>
          <w:szCs w:val="24"/>
          <w:lang w:eastAsia="ko-KR"/>
        </w:rPr>
        <w:t>승강장</w:t>
      </w:r>
      <w:r w:rsidR="00697BA1" w:rsidRPr="00BF4511">
        <w:rPr>
          <w:color w:val="FF0000"/>
          <w:w w:val="105"/>
          <w:sz w:val="24"/>
          <w:szCs w:val="24"/>
          <w:lang w:eastAsia="ko-KR"/>
        </w:rPr>
        <w:t xml:space="preserve"> </w:t>
      </w:r>
      <w:r w:rsidR="00697BA1" w:rsidRPr="00BF4511">
        <w:rPr>
          <w:rFonts w:ascii="맑은 고딕" w:eastAsia="맑은 고딕" w:hAnsi="맑은 고딕" w:cs="맑은 고딕" w:hint="eastAsia"/>
          <w:color w:val="FF0000"/>
          <w:w w:val="105"/>
          <w:sz w:val="24"/>
          <w:szCs w:val="24"/>
          <w:lang w:eastAsia="ko-KR"/>
        </w:rPr>
        <w:t>내</w:t>
      </w:r>
      <w:r w:rsidR="00697BA1" w:rsidRPr="00BF4511">
        <w:rPr>
          <w:color w:val="FF0000"/>
          <w:w w:val="105"/>
          <w:sz w:val="24"/>
          <w:szCs w:val="24"/>
          <w:lang w:eastAsia="ko-KR"/>
        </w:rPr>
        <w:t xml:space="preserve"> </w:t>
      </w:r>
      <w:r w:rsidR="00697BA1" w:rsidRPr="00BF4511">
        <w:rPr>
          <w:rFonts w:ascii="맑은 고딕" w:eastAsia="맑은 고딕" w:hAnsi="맑은 고딕" w:cs="맑은 고딕" w:hint="eastAsia"/>
          <w:color w:val="FF0000"/>
          <w:w w:val="105"/>
          <w:sz w:val="24"/>
          <w:szCs w:val="24"/>
          <w:lang w:eastAsia="ko-KR"/>
        </w:rPr>
        <w:t>혼잡도를</w:t>
      </w:r>
      <w:r w:rsidR="00697BA1" w:rsidRPr="00BF4511">
        <w:rPr>
          <w:color w:val="FF0000"/>
          <w:w w:val="105"/>
          <w:sz w:val="24"/>
          <w:szCs w:val="24"/>
          <w:lang w:eastAsia="ko-KR"/>
        </w:rPr>
        <w:t xml:space="preserve"> </w:t>
      </w:r>
      <w:r w:rsidR="00697BA1" w:rsidRPr="00BF4511">
        <w:rPr>
          <w:rFonts w:ascii="맑은 고딕" w:eastAsia="맑은 고딕" w:hAnsi="맑은 고딕" w:cs="맑은 고딕" w:hint="eastAsia"/>
          <w:color w:val="FF0000"/>
          <w:w w:val="105"/>
          <w:sz w:val="24"/>
          <w:szCs w:val="24"/>
          <w:lang w:eastAsia="ko-KR"/>
        </w:rPr>
        <w:t>예측하기</w:t>
      </w:r>
      <w:r w:rsidR="00697BA1" w:rsidRPr="00BF4511">
        <w:rPr>
          <w:color w:val="FF0000"/>
          <w:w w:val="105"/>
          <w:sz w:val="24"/>
          <w:szCs w:val="24"/>
          <w:lang w:eastAsia="ko-KR"/>
        </w:rPr>
        <w:t xml:space="preserve"> </w:t>
      </w:r>
      <w:r w:rsidR="00697BA1" w:rsidRPr="00BF4511">
        <w:rPr>
          <w:rFonts w:ascii="맑은 고딕" w:eastAsia="맑은 고딕" w:hAnsi="맑은 고딕" w:cs="맑은 고딕" w:hint="eastAsia"/>
          <w:color w:val="FF0000"/>
          <w:w w:val="105"/>
          <w:sz w:val="24"/>
          <w:szCs w:val="24"/>
          <w:lang w:eastAsia="ko-KR"/>
        </w:rPr>
        <w:t>위해</w:t>
      </w:r>
      <w:r w:rsidR="00697BA1" w:rsidRPr="00BF4511">
        <w:rPr>
          <w:color w:val="FF0000"/>
          <w:w w:val="105"/>
          <w:sz w:val="24"/>
          <w:szCs w:val="24"/>
          <w:lang w:eastAsia="ko-KR"/>
        </w:rPr>
        <w:t xml:space="preserve"> </w:t>
      </w:r>
      <w:r w:rsidR="00697BA1" w:rsidRPr="00BF4511">
        <w:rPr>
          <w:rFonts w:ascii="맑은 고딕" w:eastAsia="맑은 고딕" w:hAnsi="맑은 고딕" w:cs="맑은 고딕" w:hint="eastAsia"/>
          <w:color w:val="FF0000"/>
          <w:w w:val="105"/>
          <w:sz w:val="24"/>
          <w:szCs w:val="24"/>
          <w:lang w:eastAsia="ko-KR"/>
        </w:rPr>
        <w:t>총</w:t>
      </w:r>
      <w:r w:rsidR="00697BA1" w:rsidRPr="00BF4511">
        <w:rPr>
          <w:color w:val="FF0000"/>
          <w:w w:val="105"/>
          <w:sz w:val="24"/>
          <w:szCs w:val="24"/>
          <w:lang w:eastAsia="ko-KR"/>
        </w:rPr>
        <w:t xml:space="preserve"> 8</w:t>
      </w:r>
      <w:r w:rsidR="00697BA1" w:rsidRPr="00BF4511">
        <w:rPr>
          <w:rFonts w:ascii="맑은 고딕" w:eastAsia="맑은 고딕" w:hAnsi="맑은 고딕" w:cs="맑은 고딕" w:hint="eastAsia"/>
          <w:color w:val="FF0000"/>
          <w:w w:val="105"/>
          <w:sz w:val="24"/>
          <w:szCs w:val="24"/>
          <w:lang w:eastAsia="ko-KR"/>
        </w:rPr>
        <w:t>개의</w:t>
      </w:r>
      <w:r w:rsidR="00697BA1" w:rsidRPr="00BF4511">
        <w:rPr>
          <w:color w:val="FF0000"/>
          <w:w w:val="105"/>
          <w:sz w:val="24"/>
          <w:szCs w:val="24"/>
          <w:lang w:eastAsia="ko-KR"/>
        </w:rPr>
        <w:t xml:space="preserve"> </w:t>
      </w:r>
      <w:r w:rsidR="00697BA1" w:rsidRPr="00BF4511">
        <w:rPr>
          <w:rFonts w:ascii="맑은 고딕" w:eastAsia="맑은 고딕" w:hAnsi="맑은 고딕" w:cs="맑은 고딕" w:hint="eastAsia"/>
          <w:color w:val="FF0000"/>
          <w:w w:val="105"/>
          <w:sz w:val="24"/>
          <w:szCs w:val="24"/>
          <w:lang w:eastAsia="ko-KR"/>
        </w:rPr>
        <w:t>공공데이터포털의</w:t>
      </w:r>
      <w:r w:rsidR="00697BA1" w:rsidRPr="00BF4511">
        <w:rPr>
          <w:color w:val="FF0000"/>
          <w:w w:val="105"/>
          <w:sz w:val="24"/>
          <w:szCs w:val="24"/>
          <w:lang w:eastAsia="ko-KR"/>
        </w:rPr>
        <w:t xml:space="preserve"> 17</w:t>
      </w:r>
      <w:r w:rsidR="00697BA1" w:rsidRPr="00BF4511">
        <w:rPr>
          <w:rFonts w:ascii="맑은 고딕" w:eastAsia="맑은 고딕" w:hAnsi="맑은 고딕" w:cs="맑은 고딕" w:hint="eastAsia"/>
          <w:color w:val="FF0000"/>
          <w:w w:val="105"/>
          <w:sz w:val="24"/>
          <w:szCs w:val="24"/>
          <w:lang w:eastAsia="ko-KR"/>
        </w:rPr>
        <w:t>개</w:t>
      </w:r>
      <w:r w:rsidR="00697BA1" w:rsidRPr="00BF4511">
        <w:rPr>
          <w:color w:val="FF0000"/>
          <w:w w:val="105"/>
          <w:sz w:val="24"/>
          <w:szCs w:val="24"/>
          <w:lang w:eastAsia="ko-KR"/>
        </w:rPr>
        <w:t xml:space="preserve"> </w:t>
      </w:r>
      <w:r w:rsidR="00697BA1" w:rsidRPr="00BF4511">
        <w:rPr>
          <w:rFonts w:ascii="맑은 고딕" w:eastAsia="맑은 고딕" w:hAnsi="맑은 고딕" w:cs="맑은 고딕" w:hint="eastAsia"/>
          <w:color w:val="FF0000"/>
          <w:w w:val="105"/>
          <w:sz w:val="24"/>
          <w:szCs w:val="24"/>
          <w:lang w:eastAsia="ko-KR"/>
        </w:rPr>
        <w:t>데이터베이스를</w:t>
      </w:r>
      <w:r w:rsidR="00697BA1" w:rsidRPr="00BF4511">
        <w:rPr>
          <w:color w:val="FF0000"/>
          <w:w w:val="105"/>
          <w:sz w:val="24"/>
          <w:szCs w:val="24"/>
          <w:lang w:eastAsia="ko-KR"/>
        </w:rPr>
        <w:t xml:space="preserve"> </w:t>
      </w:r>
      <w:r w:rsidR="00697BA1" w:rsidRPr="00BF4511">
        <w:rPr>
          <w:rFonts w:ascii="맑은 고딕" w:eastAsia="맑은 고딕" w:hAnsi="맑은 고딕" w:cs="맑은 고딕" w:hint="eastAsia"/>
          <w:color w:val="FF0000"/>
          <w:w w:val="105"/>
          <w:sz w:val="24"/>
          <w:szCs w:val="24"/>
          <w:lang w:eastAsia="ko-KR"/>
        </w:rPr>
        <w:t>융합하였다</w:t>
      </w:r>
      <w:r w:rsidR="00697BA1" w:rsidRPr="00BF4511">
        <w:rPr>
          <w:color w:val="FF0000"/>
          <w:w w:val="105"/>
          <w:sz w:val="24"/>
          <w:szCs w:val="24"/>
          <w:lang w:eastAsia="ko-KR"/>
        </w:rPr>
        <w:t xml:space="preserve">. </w:t>
      </w:r>
      <w:r w:rsidR="00697BA1" w:rsidRPr="00BF4511">
        <w:rPr>
          <w:rFonts w:ascii="맑은 고딕" w:eastAsia="맑은 고딕" w:hAnsi="맑은 고딕" w:cs="맑은 고딕" w:hint="eastAsia"/>
          <w:color w:val="FF0000"/>
          <w:w w:val="105"/>
          <w:sz w:val="24"/>
          <w:szCs w:val="24"/>
          <w:lang w:eastAsia="ko-KR"/>
        </w:rPr>
        <w:t>그리고</w:t>
      </w:r>
      <w:r w:rsidR="00697BA1" w:rsidRPr="00BF4511">
        <w:rPr>
          <w:color w:val="FF0000"/>
          <w:w w:val="105"/>
          <w:sz w:val="24"/>
          <w:szCs w:val="24"/>
          <w:lang w:eastAsia="ko-KR"/>
        </w:rPr>
        <w:t xml:space="preserve"> </w:t>
      </w:r>
      <w:r w:rsidR="00697BA1" w:rsidRPr="00BF4511">
        <w:rPr>
          <w:rFonts w:ascii="맑은 고딕" w:eastAsia="맑은 고딕" w:hAnsi="맑은 고딕" w:cs="맑은 고딕" w:hint="eastAsia"/>
          <w:color w:val="FF0000"/>
          <w:w w:val="105"/>
          <w:sz w:val="24"/>
          <w:szCs w:val="24"/>
          <w:lang w:eastAsia="ko-KR"/>
        </w:rPr>
        <w:t>대표적인</w:t>
      </w:r>
      <w:r w:rsidR="00697BA1" w:rsidRPr="00BF4511">
        <w:rPr>
          <w:color w:val="FF0000"/>
          <w:w w:val="105"/>
          <w:sz w:val="24"/>
          <w:szCs w:val="24"/>
          <w:lang w:eastAsia="ko-KR"/>
        </w:rPr>
        <w:t xml:space="preserve"> </w:t>
      </w:r>
      <w:r w:rsidR="00697BA1" w:rsidRPr="00BF4511">
        <w:rPr>
          <w:rFonts w:ascii="맑은 고딕" w:eastAsia="맑은 고딕" w:hAnsi="맑은 고딕" w:cs="맑은 고딕" w:hint="eastAsia"/>
          <w:color w:val="FF0000"/>
          <w:w w:val="105"/>
          <w:sz w:val="24"/>
          <w:szCs w:val="24"/>
          <w:lang w:eastAsia="ko-KR"/>
        </w:rPr>
        <w:t>머신러닝</w:t>
      </w:r>
      <w:r w:rsidR="00697BA1" w:rsidRPr="00BF4511">
        <w:rPr>
          <w:color w:val="FF0000"/>
          <w:w w:val="105"/>
          <w:sz w:val="24"/>
          <w:szCs w:val="24"/>
          <w:lang w:eastAsia="ko-KR"/>
        </w:rPr>
        <w:t xml:space="preserve"> </w:t>
      </w:r>
      <w:r w:rsidR="00697BA1" w:rsidRPr="00BF4511">
        <w:rPr>
          <w:rFonts w:ascii="맑은 고딕" w:eastAsia="맑은 고딕" w:hAnsi="맑은 고딕" w:cs="맑은 고딕" w:hint="eastAsia"/>
          <w:color w:val="FF0000"/>
          <w:w w:val="105"/>
          <w:sz w:val="24"/>
          <w:szCs w:val="24"/>
          <w:lang w:eastAsia="ko-KR"/>
        </w:rPr>
        <w:t>및</w:t>
      </w:r>
      <w:r w:rsidR="00697BA1" w:rsidRPr="00BF4511">
        <w:rPr>
          <w:color w:val="FF0000"/>
          <w:w w:val="105"/>
          <w:sz w:val="24"/>
          <w:szCs w:val="24"/>
          <w:lang w:eastAsia="ko-KR"/>
        </w:rPr>
        <w:t xml:space="preserve"> </w:t>
      </w:r>
      <w:r w:rsidR="00697BA1" w:rsidRPr="00BF4511">
        <w:rPr>
          <w:rFonts w:ascii="맑은 고딕" w:eastAsia="맑은 고딕" w:hAnsi="맑은 고딕" w:cs="맑은 고딕" w:hint="eastAsia"/>
          <w:color w:val="FF0000"/>
          <w:w w:val="105"/>
          <w:sz w:val="24"/>
          <w:szCs w:val="24"/>
          <w:lang w:eastAsia="ko-KR"/>
        </w:rPr>
        <w:t>딥러닝</w:t>
      </w:r>
      <w:r w:rsidR="00697BA1" w:rsidRPr="00BF4511">
        <w:rPr>
          <w:color w:val="FF0000"/>
          <w:w w:val="105"/>
          <w:sz w:val="24"/>
          <w:szCs w:val="24"/>
          <w:lang w:eastAsia="ko-KR"/>
        </w:rPr>
        <w:t xml:space="preserve"> </w:t>
      </w:r>
      <w:r w:rsidR="00697BA1" w:rsidRPr="00BF4511">
        <w:rPr>
          <w:rFonts w:ascii="맑은 고딕" w:eastAsia="맑은 고딕" w:hAnsi="맑은 고딕" w:cs="맑은 고딕" w:hint="eastAsia"/>
          <w:color w:val="FF0000"/>
          <w:w w:val="105"/>
          <w:sz w:val="24"/>
          <w:szCs w:val="24"/>
          <w:lang w:eastAsia="ko-KR"/>
        </w:rPr>
        <w:t>알고리즘으로</w:t>
      </w:r>
      <w:r w:rsidR="00697BA1" w:rsidRPr="00BF4511">
        <w:rPr>
          <w:color w:val="FF0000"/>
          <w:w w:val="105"/>
          <w:sz w:val="24"/>
          <w:szCs w:val="24"/>
          <w:lang w:eastAsia="ko-KR"/>
        </w:rPr>
        <w:t xml:space="preserve"> </w:t>
      </w:r>
      <w:r w:rsidR="00697BA1" w:rsidRPr="00BF4511">
        <w:rPr>
          <w:rFonts w:ascii="맑은 고딕" w:eastAsia="맑은 고딕" w:hAnsi="맑은 고딕" w:cs="맑은 고딕" w:hint="eastAsia"/>
          <w:color w:val="FF0000"/>
          <w:w w:val="105"/>
          <w:sz w:val="24"/>
          <w:szCs w:val="24"/>
          <w:lang w:eastAsia="ko-KR"/>
        </w:rPr>
        <w:t>혼잡도를</w:t>
      </w:r>
      <w:r w:rsidR="00697BA1" w:rsidRPr="00BF4511">
        <w:rPr>
          <w:color w:val="FF0000"/>
          <w:w w:val="105"/>
          <w:sz w:val="24"/>
          <w:szCs w:val="24"/>
          <w:lang w:eastAsia="ko-KR"/>
        </w:rPr>
        <w:t xml:space="preserve"> </w:t>
      </w:r>
      <w:r w:rsidR="00697BA1" w:rsidRPr="00BF4511">
        <w:rPr>
          <w:rFonts w:ascii="맑은 고딕" w:eastAsia="맑은 고딕" w:hAnsi="맑은 고딕" w:cs="맑은 고딕" w:hint="eastAsia"/>
          <w:color w:val="FF0000"/>
          <w:w w:val="105"/>
          <w:sz w:val="24"/>
          <w:szCs w:val="24"/>
          <w:lang w:eastAsia="ko-KR"/>
        </w:rPr>
        <w:t>예측하였으며</w:t>
      </w:r>
      <w:r w:rsidR="00697BA1" w:rsidRPr="00BF4511">
        <w:rPr>
          <w:color w:val="FF0000"/>
          <w:w w:val="105"/>
          <w:sz w:val="24"/>
          <w:szCs w:val="24"/>
          <w:lang w:eastAsia="ko-KR"/>
        </w:rPr>
        <w:t xml:space="preserve">, </w:t>
      </w:r>
      <w:r w:rsidR="00697BA1" w:rsidRPr="00BF4511">
        <w:rPr>
          <w:rFonts w:ascii="맑은 고딕" w:eastAsia="맑은 고딕" w:hAnsi="맑은 고딕" w:cs="맑은 고딕" w:hint="eastAsia"/>
          <w:color w:val="FF0000"/>
          <w:w w:val="105"/>
          <w:sz w:val="24"/>
          <w:szCs w:val="24"/>
          <w:lang w:eastAsia="ko-KR"/>
        </w:rPr>
        <w:t>설명가능한</w:t>
      </w:r>
      <w:r w:rsidR="00697BA1" w:rsidRPr="00BF4511">
        <w:rPr>
          <w:color w:val="FF0000"/>
          <w:w w:val="105"/>
          <w:sz w:val="24"/>
          <w:szCs w:val="24"/>
          <w:lang w:eastAsia="ko-KR"/>
        </w:rPr>
        <w:t xml:space="preserve"> </w:t>
      </w:r>
      <w:r w:rsidR="00697BA1" w:rsidRPr="00BF4511">
        <w:rPr>
          <w:rFonts w:ascii="맑은 고딕" w:eastAsia="맑은 고딕" w:hAnsi="맑은 고딕" w:cs="맑은 고딕" w:hint="eastAsia"/>
          <w:color w:val="FF0000"/>
          <w:w w:val="105"/>
          <w:sz w:val="24"/>
          <w:szCs w:val="24"/>
          <w:lang w:eastAsia="ko-KR"/>
        </w:rPr>
        <w:t>인공지능인</w:t>
      </w:r>
      <w:r w:rsidR="00697BA1" w:rsidRPr="00BF4511">
        <w:rPr>
          <w:color w:val="FF0000"/>
          <w:w w:val="105"/>
          <w:sz w:val="24"/>
          <w:szCs w:val="24"/>
          <w:lang w:eastAsia="ko-KR"/>
        </w:rPr>
        <w:t xml:space="preserve"> SHAP </w:t>
      </w:r>
      <w:r w:rsidR="00697BA1" w:rsidRPr="00BF4511">
        <w:rPr>
          <w:rFonts w:ascii="맑은 고딕" w:eastAsia="맑은 고딕" w:hAnsi="맑은 고딕" w:cs="맑은 고딕" w:hint="eastAsia"/>
          <w:color w:val="FF0000"/>
          <w:w w:val="105"/>
          <w:sz w:val="24"/>
          <w:szCs w:val="24"/>
          <w:lang w:eastAsia="ko-KR"/>
        </w:rPr>
        <w:t>알고리즘으로</w:t>
      </w:r>
      <w:r w:rsidR="00697BA1" w:rsidRPr="00BF4511">
        <w:rPr>
          <w:color w:val="FF0000"/>
          <w:w w:val="105"/>
          <w:sz w:val="24"/>
          <w:szCs w:val="24"/>
          <w:lang w:eastAsia="ko-KR"/>
        </w:rPr>
        <w:t xml:space="preserve"> </w:t>
      </w:r>
      <w:r w:rsidR="00697BA1" w:rsidRPr="00BF4511">
        <w:rPr>
          <w:rFonts w:ascii="맑은 고딕" w:eastAsia="맑은 고딕" w:hAnsi="맑은 고딕" w:cs="맑은 고딕" w:hint="eastAsia"/>
          <w:color w:val="FF0000"/>
          <w:w w:val="105"/>
          <w:sz w:val="24"/>
          <w:szCs w:val="24"/>
          <w:lang w:eastAsia="ko-KR"/>
        </w:rPr>
        <w:t>예측된</w:t>
      </w:r>
      <w:r w:rsidR="00697BA1" w:rsidRPr="00BF4511">
        <w:rPr>
          <w:color w:val="FF0000"/>
          <w:w w:val="105"/>
          <w:sz w:val="24"/>
          <w:szCs w:val="24"/>
          <w:lang w:eastAsia="ko-KR"/>
        </w:rPr>
        <w:t xml:space="preserve"> </w:t>
      </w:r>
      <w:r w:rsidR="00697BA1" w:rsidRPr="00BF4511">
        <w:rPr>
          <w:rFonts w:ascii="맑은 고딕" w:eastAsia="맑은 고딕" w:hAnsi="맑은 고딕" w:cs="맑은 고딕" w:hint="eastAsia"/>
          <w:color w:val="FF0000"/>
          <w:w w:val="105"/>
          <w:sz w:val="24"/>
          <w:szCs w:val="24"/>
          <w:lang w:eastAsia="ko-KR"/>
        </w:rPr>
        <w:t>혼잡도의</w:t>
      </w:r>
      <w:r w:rsidR="00697BA1" w:rsidRPr="00BF4511">
        <w:rPr>
          <w:color w:val="FF0000"/>
          <w:w w:val="105"/>
          <w:sz w:val="24"/>
          <w:szCs w:val="24"/>
          <w:lang w:eastAsia="ko-KR"/>
        </w:rPr>
        <w:t xml:space="preserve"> </w:t>
      </w:r>
      <w:r w:rsidR="00697BA1" w:rsidRPr="00BF4511">
        <w:rPr>
          <w:rFonts w:ascii="맑은 고딕" w:eastAsia="맑은 고딕" w:hAnsi="맑은 고딕" w:cs="맑은 고딕" w:hint="eastAsia"/>
          <w:color w:val="FF0000"/>
          <w:w w:val="105"/>
          <w:sz w:val="24"/>
          <w:szCs w:val="24"/>
          <w:lang w:eastAsia="ko-KR"/>
        </w:rPr>
        <w:t>근거를</w:t>
      </w:r>
      <w:r w:rsidR="00697BA1" w:rsidRPr="00BF4511">
        <w:rPr>
          <w:color w:val="FF0000"/>
          <w:w w:val="105"/>
          <w:sz w:val="24"/>
          <w:szCs w:val="24"/>
          <w:lang w:eastAsia="ko-KR"/>
        </w:rPr>
        <w:t xml:space="preserve"> </w:t>
      </w:r>
      <w:r w:rsidR="00697BA1" w:rsidRPr="00BF4511">
        <w:rPr>
          <w:rFonts w:ascii="맑은 고딕" w:eastAsia="맑은 고딕" w:hAnsi="맑은 고딕" w:cs="맑은 고딕" w:hint="eastAsia"/>
          <w:color w:val="FF0000"/>
          <w:w w:val="105"/>
          <w:sz w:val="24"/>
          <w:szCs w:val="24"/>
          <w:lang w:eastAsia="ko-KR"/>
        </w:rPr>
        <w:t>실시간</w:t>
      </w:r>
      <w:r w:rsidR="00697BA1" w:rsidRPr="00BF4511">
        <w:rPr>
          <w:color w:val="FF0000"/>
          <w:w w:val="105"/>
          <w:sz w:val="24"/>
          <w:szCs w:val="24"/>
          <w:lang w:eastAsia="ko-KR"/>
        </w:rPr>
        <w:t xml:space="preserve"> </w:t>
      </w:r>
      <w:r w:rsidR="00697BA1" w:rsidRPr="00BF4511">
        <w:rPr>
          <w:rFonts w:ascii="맑은 고딕" w:eastAsia="맑은 고딕" w:hAnsi="맑은 고딕" w:cs="맑은 고딕" w:hint="eastAsia"/>
          <w:color w:val="FF0000"/>
          <w:w w:val="105"/>
          <w:sz w:val="24"/>
          <w:szCs w:val="24"/>
          <w:lang w:eastAsia="ko-KR"/>
        </w:rPr>
        <w:t>효과적으로</w:t>
      </w:r>
      <w:r w:rsidR="00697BA1" w:rsidRPr="00BF4511">
        <w:rPr>
          <w:color w:val="FF0000"/>
          <w:w w:val="105"/>
          <w:sz w:val="24"/>
          <w:szCs w:val="24"/>
          <w:lang w:eastAsia="ko-KR"/>
        </w:rPr>
        <w:t xml:space="preserve"> </w:t>
      </w:r>
      <w:r w:rsidR="00697BA1" w:rsidRPr="00BF4511">
        <w:rPr>
          <w:rFonts w:ascii="맑은 고딕" w:eastAsia="맑은 고딕" w:hAnsi="맑은 고딕" w:cs="맑은 고딕" w:hint="eastAsia"/>
          <w:color w:val="FF0000"/>
          <w:w w:val="105"/>
          <w:sz w:val="24"/>
          <w:szCs w:val="24"/>
          <w:lang w:eastAsia="ko-KR"/>
        </w:rPr>
        <w:t>제시하였다</w:t>
      </w:r>
      <w:r w:rsidR="00697BA1" w:rsidRPr="00BF4511">
        <w:rPr>
          <w:color w:val="FF0000"/>
          <w:w w:val="105"/>
          <w:sz w:val="24"/>
          <w:szCs w:val="24"/>
          <w:lang w:eastAsia="ko-KR"/>
        </w:rPr>
        <w:t>.</w:t>
      </w:r>
    </w:p>
    <w:p w14:paraId="004289BF" w14:textId="6EA5BFD9" w:rsidR="003D21E3" w:rsidRPr="00BF4511" w:rsidRDefault="003D21E3" w:rsidP="00351E20">
      <w:pPr>
        <w:pStyle w:val="a3"/>
        <w:spacing w:line="289" w:lineRule="exact"/>
        <w:ind w:left="110"/>
        <w:jc w:val="both"/>
        <w:rPr>
          <w:color w:val="FF0000"/>
          <w:lang w:eastAsia="ko-KR"/>
        </w:rPr>
      </w:pPr>
      <w:r w:rsidRPr="00BF4511">
        <w:rPr>
          <w:rFonts w:ascii="Palatino Linotype"/>
          <w:i/>
          <w:color w:val="FF0000"/>
          <w:w w:val="105"/>
          <w:lang w:eastAsia="ko-KR"/>
        </w:rPr>
        <w:t xml:space="preserve">Results: </w:t>
      </w:r>
      <w:r w:rsidR="00A94DFC" w:rsidRPr="00BF4511">
        <w:rPr>
          <w:rFonts w:ascii="맑은 고딕" w:eastAsia="맑은 고딕" w:hAnsi="맑은 고딕" w:cs="맑은 고딕" w:hint="eastAsia"/>
          <w:color w:val="FF0000"/>
          <w:w w:val="105"/>
          <w:lang w:eastAsia="ko-KR"/>
        </w:rPr>
        <w:t xml:space="preserve">대표적 머신러닝 알고리즘은 Random Forest를 사용하여 99% </w:t>
      </w:r>
      <w:r w:rsidR="00351E20" w:rsidRPr="00BF4511">
        <w:rPr>
          <w:rFonts w:ascii="맑은 고딕" w:eastAsia="맑은 고딕" w:hAnsi="맑은 고딕" w:cs="맑은 고딕" w:hint="eastAsia"/>
          <w:color w:val="FF0000"/>
          <w:w w:val="105"/>
          <w:lang w:eastAsia="ko-KR"/>
        </w:rPr>
        <w:t>이상의</w:t>
      </w:r>
      <w:r w:rsidR="00351E20" w:rsidRPr="00BF4511">
        <w:rPr>
          <w:color w:val="FF0000"/>
          <w:w w:val="105"/>
          <w:lang w:eastAsia="ko-KR"/>
        </w:rPr>
        <w:t xml:space="preserve"> </w:t>
      </w:r>
      <w:r w:rsidR="00351E20" w:rsidRPr="00BF4511">
        <w:rPr>
          <w:rFonts w:ascii="맑은 고딕" w:eastAsia="맑은 고딕" w:hAnsi="맑은 고딕" w:cs="맑은 고딕" w:hint="eastAsia"/>
          <w:color w:val="FF0000"/>
          <w:w w:val="105"/>
          <w:lang w:eastAsia="ko-KR"/>
        </w:rPr>
        <w:t>미래</w:t>
      </w:r>
      <w:r w:rsidR="00351E20" w:rsidRPr="00BF4511">
        <w:rPr>
          <w:color w:val="FF0000"/>
          <w:w w:val="105"/>
          <w:lang w:eastAsia="ko-KR"/>
        </w:rPr>
        <w:t xml:space="preserve"> </w:t>
      </w:r>
      <w:r w:rsidR="00351E20" w:rsidRPr="00BF4511">
        <w:rPr>
          <w:rFonts w:ascii="맑은 고딕" w:eastAsia="맑은 고딕" w:hAnsi="맑은 고딕" w:cs="맑은 고딕" w:hint="eastAsia"/>
          <w:color w:val="FF0000"/>
          <w:w w:val="105"/>
          <w:lang w:eastAsia="ko-KR"/>
        </w:rPr>
        <w:t>혼잡도</w:t>
      </w:r>
      <w:r w:rsidR="00351E20" w:rsidRPr="00BF4511">
        <w:rPr>
          <w:color w:val="FF0000"/>
          <w:w w:val="105"/>
          <w:lang w:eastAsia="ko-KR"/>
        </w:rPr>
        <w:t xml:space="preserve"> </w:t>
      </w:r>
      <w:r w:rsidR="00351E20" w:rsidRPr="00BF4511">
        <w:rPr>
          <w:rFonts w:ascii="맑은 고딕" w:eastAsia="맑은 고딕" w:hAnsi="맑은 고딕" w:cs="맑은 고딕" w:hint="eastAsia"/>
          <w:color w:val="FF0000"/>
          <w:w w:val="105"/>
          <w:lang w:eastAsia="ko-KR"/>
        </w:rPr>
        <w:t>예측</w:t>
      </w:r>
      <w:r w:rsidR="00351E20" w:rsidRPr="00BF4511">
        <w:rPr>
          <w:color w:val="FF0000"/>
          <w:w w:val="105"/>
          <w:lang w:eastAsia="ko-KR"/>
        </w:rPr>
        <w:t xml:space="preserve"> </w:t>
      </w:r>
      <w:r w:rsidR="00351E20" w:rsidRPr="00BF4511">
        <w:rPr>
          <w:rFonts w:ascii="맑은 고딕" w:eastAsia="맑은 고딕" w:hAnsi="맑은 고딕" w:cs="맑은 고딕" w:hint="eastAsia"/>
          <w:color w:val="FF0000"/>
          <w:w w:val="105"/>
          <w:lang w:eastAsia="ko-KR"/>
        </w:rPr>
        <w:t>성능을</w:t>
      </w:r>
      <w:r w:rsidR="00351E20" w:rsidRPr="00BF4511">
        <w:rPr>
          <w:color w:val="FF0000"/>
          <w:w w:val="105"/>
          <w:lang w:eastAsia="ko-KR"/>
        </w:rPr>
        <w:t xml:space="preserve"> </w:t>
      </w:r>
      <w:r w:rsidR="00351E20" w:rsidRPr="00BF4511">
        <w:rPr>
          <w:rFonts w:ascii="맑은 고딕" w:eastAsia="맑은 고딕" w:hAnsi="맑은 고딕" w:cs="맑은 고딕" w:hint="eastAsia"/>
          <w:color w:val="FF0000"/>
          <w:w w:val="105"/>
          <w:lang w:eastAsia="ko-KR"/>
        </w:rPr>
        <w:t>달성하였으며</w:t>
      </w:r>
      <w:r w:rsidR="00351E20" w:rsidRPr="00BF4511">
        <w:rPr>
          <w:color w:val="FF0000"/>
          <w:w w:val="105"/>
          <w:lang w:eastAsia="ko-KR"/>
        </w:rPr>
        <w:t xml:space="preserve">, </w:t>
      </w:r>
      <w:r w:rsidR="00351E20" w:rsidRPr="00BF4511">
        <w:rPr>
          <w:rFonts w:ascii="맑은 고딕" w:eastAsia="맑은 고딕" w:hAnsi="맑은 고딕" w:cs="맑은 고딕" w:hint="eastAsia"/>
          <w:color w:val="FF0000"/>
          <w:w w:val="105"/>
          <w:lang w:eastAsia="ko-KR"/>
        </w:rPr>
        <w:t>청소년이나</w:t>
      </w:r>
      <w:r w:rsidR="00351E20" w:rsidRPr="00BF4511">
        <w:rPr>
          <w:color w:val="FF0000"/>
          <w:w w:val="105"/>
          <w:lang w:eastAsia="ko-KR"/>
        </w:rPr>
        <w:t xml:space="preserve"> </w:t>
      </w:r>
      <w:r w:rsidR="00351E20" w:rsidRPr="00BF4511">
        <w:rPr>
          <w:rFonts w:ascii="맑은 고딕" w:eastAsia="맑은 고딕" w:hAnsi="맑은 고딕" w:cs="맑은 고딕" w:hint="eastAsia"/>
          <w:color w:val="FF0000"/>
          <w:w w:val="105"/>
          <w:lang w:eastAsia="ko-KR"/>
        </w:rPr>
        <w:t>노인층의</w:t>
      </w:r>
      <w:r w:rsidR="00351E20" w:rsidRPr="00BF4511">
        <w:rPr>
          <w:color w:val="FF0000"/>
          <w:w w:val="105"/>
          <w:lang w:eastAsia="ko-KR"/>
        </w:rPr>
        <w:t xml:space="preserve"> </w:t>
      </w:r>
      <w:r w:rsidR="00351E20" w:rsidRPr="00BF4511">
        <w:rPr>
          <w:rFonts w:ascii="맑은 고딕" w:eastAsia="맑은 고딕" w:hAnsi="맑은 고딕" w:cs="맑은 고딕" w:hint="eastAsia"/>
          <w:color w:val="FF0000"/>
          <w:w w:val="105"/>
          <w:lang w:eastAsia="ko-KR"/>
        </w:rPr>
        <w:t>탑승</w:t>
      </w:r>
      <w:r w:rsidR="00351E20" w:rsidRPr="00BF4511">
        <w:rPr>
          <w:color w:val="FF0000"/>
          <w:w w:val="105"/>
          <w:lang w:eastAsia="ko-KR"/>
        </w:rPr>
        <w:t xml:space="preserve"> </w:t>
      </w:r>
      <w:r w:rsidR="00351E20" w:rsidRPr="00BF4511">
        <w:rPr>
          <w:rFonts w:ascii="맑은 고딕" w:eastAsia="맑은 고딕" w:hAnsi="맑은 고딕" w:cs="맑은 고딕" w:hint="eastAsia"/>
          <w:color w:val="FF0000"/>
          <w:w w:val="105"/>
          <w:lang w:eastAsia="ko-KR"/>
        </w:rPr>
        <w:t>비율을</w:t>
      </w:r>
      <w:r w:rsidR="00351E20" w:rsidRPr="00BF4511">
        <w:rPr>
          <w:color w:val="FF0000"/>
          <w:w w:val="105"/>
          <w:lang w:eastAsia="ko-KR"/>
        </w:rPr>
        <w:t xml:space="preserve"> </w:t>
      </w:r>
      <w:r w:rsidR="00351E20" w:rsidRPr="00BF4511">
        <w:rPr>
          <w:rFonts w:ascii="맑은 고딕" w:eastAsia="맑은 고딕" w:hAnsi="맑은 고딕" w:cs="맑은 고딕" w:hint="eastAsia"/>
          <w:color w:val="FF0000"/>
          <w:w w:val="105"/>
          <w:lang w:eastAsia="ko-KR"/>
        </w:rPr>
        <w:t>낮추거나</w:t>
      </w:r>
      <w:r w:rsidR="00351E20" w:rsidRPr="00BF4511">
        <w:rPr>
          <w:color w:val="FF0000"/>
          <w:w w:val="105"/>
          <w:lang w:eastAsia="ko-KR"/>
        </w:rPr>
        <w:t xml:space="preserve"> </w:t>
      </w:r>
      <w:r w:rsidR="00351E20" w:rsidRPr="00BF4511">
        <w:rPr>
          <w:rFonts w:ascii="맑은 고딕" w:eastAsia="맑은 고딕" w:hAnsi="맑은 고딕" w:cs="맑은 고딕" w:hint="eastAsia"/>
          <w:color w:val="FF0000"/>
          <w:w w:val="105"/>
          <w:lang w:eastAsia="ko-KR"/>
        </w:rPr>
        <w:t>경기</w:t>
      </w:r>
      <w:r w:rsidR="00351E20" w:rsidRPr="00BF4511">
        <w:rPr>
          <w:color w:val="FF0000"/>
          <w:w w:val="105"/>
          <w:lang w:eastAsia="ko-KR"/>
        </w:rPr>
        <w:t xml:space="preserve"> </w:t>
      </w:r>
      <w:r w:rsidR="00351E20" w:rsidRPr="00BF4511">
        <w:rPr>
          <w:rFonts w:ascii="맑은 고딕" w:eastAsia="맑은 고딕" w:hAnsi="맑은 고딕" w:cs="맑은 고딕" w:hint="eastAsia"/>
          <w:color w:val="FF0000"/>
          <w:w w:val="105"/>
          <w:lang w:eastAsia="ko-KR"/>
        </w:rPr>
        <w:t>선행지수나</w:t>
      </w:r>
      <w:r w:rsidR="00351E20" w:rsidRPr="00BF4511">
        <w:rPr>
          <w:color w:val="FF0000"/>
          <w:w w:val="105"/>
          <w:lang w:eastAsia="ko-KR"/>
        </w:rPr>
        <w:t xml:space="preserve"> </w:t>
      </w:r>
      <w:r w:rsidR="00351E20" w:rsidRPr="00BF4511">
        <w:rPr>
          <w:rFonts w:ascii="맑은 고딕" w:eastAsia="맑은 고딕" w:hAnsi="맑은 고딕" w:cs="맑은 고딕" w:hint="eastAsia"/>
          <w:color w:val="FF0000"/>
          <w:w w:val="105"/>
          <w:lang w:eastAsia="ko-KR"/>
        </w:rPr>
        <w:t>실업율</w:t>
      </w:r>
      <w:r w:rsidR="00351E20" w:rsidRPr="00BF4511">
        <w:rPr>
          <w:color w:val="FF0000"/>
          <w:w w:val="105"/>
          <w:lang w:eastAsia="ko-KR"/>
        </w:rPr>
        <w:t xml:space="preserve"> </w:t>
      </w:r>
      <w:r w:rsidR="00351E20" w:rsidRPr="00BF4511">
        <w:rPr>
          <w:rFonts w:ascii="맑은 고딕" w:eastAsia="맑은 고딕" w:hAnsi="맑은 고딕" w:cs="맑은 고딕" w:hint="eastAsia"/>
          <w:color w:val="FF0000"/>
          <w:w w:val="105"/>
          <w:lang w:eastAsia="ko-KR"/>
        </w:rPr>
        <w:t>등이</w:t>
      </w:r>
      <w:r w:rsidR="00351E20" w:rsidRPr="00BF4511">
        <w:rPr>
          <w:color w:val="FF0000"/>
          <w:w w:val="105"/>
          <w:lang w:eastAsia="ko-KR"/>
        </w:rPr>
        <w:t xml:space="preserve"> </w:t>
      </w:r>
      <w:r w:rsidR="00351E20" w:rsidRPr="00BF4511">
        <w:rPr>
          <w:rFonts w:ascii="맑은 고딕" w:eastAsia="맑은 고딕" w:hAnsi="맑은 고딕" w:cs="맑은 고딕" w:hint="eastAsia"/>
          <w:color w:val="FF0000"/>
          <w:w w:val="105"/>
          <w:lang w:eastAsia="ko-KR"/>
        </w:rPr>
        <w:t>낮아질</w:t>
      </w:r>
      <w:r w:rsidR="00351E20" w:rsidRPr="00BF4511">
        <w:rPr>
          <w:color w:val="FF0000"/>
          <w:w w:val="105"/>
          <w:lang w:eastAsia="ko-KR"/>
        </w:rPr>
        <w:t xml:space="preserve"> </w:t>
      </w:r>
      <w:r w:rsidR="00351E20" w:rsidRPr="00BF4511">
        <w:rPr>
          <w:rFonts w:ascii="맑은 고딕" w:eastAsia="맑은 고딕" w:hAnsi="맑은 고딕" w:cs="맑은 고딕" w:hint="eastAsia"/>
          <w:color w:val="FF0000"/>
          <w:w w:val="105"/>
          <w:lang w:eastAsia="ko-KR"/>
        </w:rPr>
        <w:t>경우</w:t>
      </w:r>
      <w:r w:rsidR="00351E20" w:rsidRPr="00BF4511">
        <w:rPr>
          <w:color w:val="FF0000"/>
          <w:w w:val="105"/>
          <w:lang w:eastAsia="ko-KR"/>
        </w:rPr>
        <w:t xml:space="preserve"> </w:t>
      </w:r>
      <w:r w:rsidR="00351E20" w:rsidRPr="00BF4511">
        <w:rPr>
          <w:rFonts w:ascii="맑은 고딕" w:eastAsia="맑은 고딕" w:hAnsi="맑은 고딕" w:cs="맑은 고딕" w:hint="eastAsia"/>
          <w:color w:val="FF0000"/>
          <w:w w:val="105"/>
          <w:lang w:eastAsia="ko-KR"/>
        </w:rPr>
        <w:t>지하철의</w:t>
      </w:r>
      <w:r w:rsidR="00351E20" w:rsidRPr="00BF4511">
        <w:rPr>
          <w:color w:val="FF0000"/>
          <w:w w:val="105"/>
          <w:lang w:eastAsia="ko-KR"/>
        </w:rPr>
        <w:t xml:space="preserve"> </w:t>
      </w:r>
      <w:r w:rsidR="00351E20" w:rsidRPr="00BF4511">
        <w:rPr>
          <w:rFonts w:ascii="맑은 고딕" w:eastAsia="맑은 고딕" w:hAnsi="맑은 고딕" w:cs="맑은 고딕" w:hint="eastAsia"/>
          <w:color w:val="FF0000"/>
          <w:w w:val="105"/>
          <w:lang w:eastAsia="ko-KR"/>
        </w:rPr>
        <w:t>혼잡도를</w:t>
      </w:r>
      <w:r w:rsidR="00351E20" w:rsidRPr="00BF4511">
        <w:rPr>
          <w:color w:val="FF0000"/>
          <w:w w:val="105"/>
          <w:lang w:eastAsia="ko-KR"/>
        </w:rPr>
        <w:t xml:space="preserve"> </w:t>
      </w:r>
      <w:r w:rsidR="00351E20" w:rsidRPr="00BF4511">
        <w:rPr>
          <w:rFonts w:ascii="맑은 고딕" w:eastAsia="맑은 고딕" w:hAnsi="맑은 고딕" w:cs="맑은 고딕" w:hint="eastAsia"/>
          <w:color w:val="FF0000"/>
          <w:w w:val="105"/>
          <w:lang w:eastAsia="ko-KR"/>
        </w:rPr>
        <w:t>낮출</w:t>
      </w:r>
      <w:r w:rsidR="00351E20" w:rsidRPr="00BF4511">
        <w:rPr>
          <w:color w:val="FF0000"/>
          <w:w w:val="105"/>
          <w:lang w:eastAsia="ko-KR"/>
        </w:rPr>
        <w:t xml:space="preserve"> </w:t>
      </w:r>
      <w:r w:rsidR="00351E20" w:rsidRPr="00BF4511">
        <w:rPr>
          <w:rFonts w:ascii="맑은 고딕" w:eastAsia="맑은 고딕" w:hAnsi="맑은 고딕" w:cs="맑은 고딕" w:hint="eastAsia"/>
          <w:color w:val="FF0000"/>
          <w:w w:val="105"/>
          <w:lang w:eastAsia="ko-KR"/>
        </w:rPr>
        <w:t>수</w:t>
      </w:r>
      <w:r w:rsidR="00351E20" w:rsidRPr="00BF4511">
        <w:rPr>
          <w:color w:val="FF0000"/>
          <w:w w:val="105"/>
          <w:lang w:eastAsia="ko-KR"/>
        </w:rPr>
        <w:t xml:space="preserve"> </w:t>
      </w:r>
      <w:r w:rsidR="00351E20" w:rsidRPr="00BF4511">
        <w:rPr>
          <w:rFonts w:ascii="맑은 고딕" w:eastAsia="맑은 고딕" w:hAnsi="맑은 고딕" w:cs="맑은 고딕" w:hint="eastAsia"/>
          <w:color w:val="FF0000"/>
          <w:w w:val="105"/>
          <w:lang w:eastAsia="ko-KR"/>
        </w:rPr>
        <w:t>있음을</w:t>
      </w:r>
      <w:r w:rsidR="00351E20" w:rsidRPr="00BF4511">
        <w:rPr>
          <w:color w:val="FF0000"/>
          <w:w w:val="105"/>
          <w:lang w:eastAsia="ko-KR"/>
        </w:rPr>
        <w:t xml:space="preserve"> </w:t>
      </w:r>
      <w:r w:rsidR="00351E20" w:rsidRPr="00BF4511">
        <w:rPr>
          <w:rFonts w:ascii="맑은 고딕" w:eastAsia="맑은 고딕" w:hAnsi="맑은 고딕" w:cs="맑은 고딕" w:hint="eastAsia"/>
          <w:color w:val="FF0000"/>
          <w:w w:val="105"/>
          <w:lang w:eastAsia="ko-KR"/>
        </w:rPr>
        <w:t>확인하였다</w:t>
      </w:r>
      <w:r w:rsidR="00351E20" w:rsidRPr="00BF4511">
        <w:rPr>
          <w:color w:val="FF0000"/>
          <w:w w:val="105"/>
          <w:lang w:eastAsia="ko-KR"/>
        </w:rPr>
        <w:t xml:space="preserve">. </w:t>
      </w:r>
      <w:r w:rsidR="00351E20" w:rsidRPr="00BF4511">
        <w:rPr>
          <w:rFonts w:ascii="맑은 고딕" w:eastAsia="맑은 고딕" w:hAnsi="맑은 고딕" w:cs="맑은 고딕" w:hint="eastAsia"/>
          <w:color w:val="FF0000"/>
          <w:w w:val="105"/>
          <w:lang w:eastAsia="ko-KR"/>
        </w:rPr>
        <w:t>또한</w:t>
      </w:r>
      <w:r w:rsidR="00351E20" w:rsidRPr="00BF4511">
        <w:rPr>
          <w:color w:val="FF0000"/>
          <w:w w:val="105"/>
          <w:lang w:eastAsia="ko-KR"/>
        </w:rPr>
        <w:t xml:space="preserve"> </w:t>
      </w:r>
      <w:r w:rsidR="00351E20" w:rsidRPr="00BF4511">
        <w:rPr>
          <w:rFonts w:ascii="맑은 고딕" w:eastAsia="맑은 고딕" w:hAnsi="맑은 고딕" w:cs="맑은 고딕" w:hint="eastAsia"/>
          <w:color w:val="FF0000"/>
          <w:w w:val="105"/>
          <w:lang w:eastAsia="ko-KR"/>
        </w:rPr>
        <w:t>상행선의</w:t>
      </w:r>
      <w:r w:rsidR="00351E20" w:rsidRPr="00BF4511">
        <w:rPr>
          <w:color w:val="FF0000"/>
          <w:w w:val="105"/>
          <w:lang w:eastAsia="ko-KR"/>
        </w:rPr>
        <w:t xml:space="preserve"> </w:t>
      </w:r>
      <w:r w:rsidR="00351E20" w:rsidRPr="00BF4511">
        <w:rPr>
          <w:rFonts w:ascii="맑은 고딕" w:eastAsia="맑은 고딕" w:hAnsi="맑은 고딕" w:cs="맑은 고딕" w:hint="eastAsia"/>
          <w:color w:val="FF0000"/>
          <w:w w:val="105"/>
          <w:lang w:eastAsia="ko-KR"/>
        </w:rPr>
        <w:t>평균운행간격을</w:t>
      </w:r>
      <w:r w:rsidR="00351E20" w:rsidRPr="00BF4511">
        <w:rPr>
          <w:color w:val="FF0000"/>
          <w:w w:val="105"/>
          <w:lang w:eastAsia="ko-KR"/>
        </w:rPr>
        <w:t xml:space="preserve"> </w:t>
      </w:r>
      <w:r w:rsidR="00351E20" w:rsidRPr="00BF4511">
        <w:rPr>
          <w:rFonts w:ascii="맑은 고딕" w:eastAsia="맑은 고딕" w:hAnsi="맑은 고딕" w:cs="맑은 고딕" w:hint="eastAsia"/>
          <w:color w:val="FF0000"/>
          <w:w w:val="105"/>
          <w:lang w:eastAsia="ko-KR"/>
        </w:rPr>
        <w:t>높이거나</w:t>
      </w:r>
      <w:r w:rsidR="00351E20" w:rsidRPr="00BF4511">
        <w:rPr>
          <w:color w:val="FF0000"/>
          <w:w w:val="105"/>
          <w:lang w:eastAsia="ko-KR"/>
        </w:rPr>
        <w:t xml:space="preserve"> </w:t>
      </w:r>
      <w:r w:rsidR="00351E20" w:rsidRPr="00BF4511">
        <w:rPr>
          <w:rFonts w:ascii="맑은 고딕" w:eastAsia="맑은 고딕" w:hAnsi="맑은 고딕" w:cs="맑은 고딕" w:hint="eastAsia"/>
          <w:color w:val="FF0000"/>
          <w:w w:val="105"/>
          <w:lang w:eastAsia="ko-KR"/>
        </w:rPr>
        <w:t>기준금리</w:t>
      </w:r>
      <w:r w:rsidR="00351E20" w:rsidRPr="00BF4511">
        <w:rPr>
          <w:color w:val="FF0000"/>
          <w:w w:val="105"/>
          <w:lang w:eastAsia="ko-KR"/>
        </w:rPr>
        <w:t xml:space="preserve">, </w:t>
      </w:r>
      <w:r w:rsidR="00351E20" w:rsidRPr="00BF4511">
        <w:rPr>
          <w:rFonts w:ascii="맑은 고딕" w:eastAsia="맑은 고딕" w:hAnsi="맑은 고딕" w:cs="맑은 고딕" w:hint="eastAsia"/>
          <w:color w:val="FF0000"/>
          <w:w w:val="105"/>
          <w:lang w:eastAsia="ko-KR"/>
        </w:rPr>
        <w:t>달러환율</w:t>
      </w:r>
      <w:r w:rsidR="00351E20" w:rsidRPr="00BF4511">
        <w:rPr>
          <w:color w:val="FF0000"/>
          <w:w w:val="105"/>
          <w:lang w:eastAsia="ko-KR"/>
        </w:rPr>
        <w:t xml:space="preserve">, </w:t>
      </w:r>
      <w:r w:rsidR="00351E20" w:rsidRPr="00BF4511">
        <w:rPr>
          <w:rFonts w:ascii="맑은 고딕" w:eastAsia="맑은 고딕" w:hAnsi="맑은 고딕" w:cs="맑은 고딕" w:hint="eastAsia"/>
          <w:color w:val="FF0000"/>
          <w:w w:val="105"/>
          <w:lang w:eastAsia="ko-KR"/>
        </w:rPr>
        <w:t>경기</w:t>
      </w:r>
      <w:r w:rsidR="00351E20" w:rsidRPr="00BF4511">
        <w:rPr>
          <w:color w:val="FF0000"/>
          <w:w w:val="105"/>
          <w:lang w:eastAsia="ko-KR"/>
        </w:rPr>
        <w:t xml:space="preserve"> </w:t>
      </w:r>
      <w:r w:rsidR="00351E20" w:rsidRPr="00BF4511">
        <w:rPr>
          <w:rFonts w:ascii="맑은 고딕" w:eastAsia="맑은 고딕" w:hAnsi="맑은 고딕" w:cs="맑은 고딕" w:hint="eastAsia"/>
          <w:color w:val="FF0000"/>
          <w:w w:val="105"/>
          <w:lang w:eastAsia="ko-KR"/>
        </w:rPr>
        <w:t>동행지수나</w:t>
      </w:r>
      <w:r w:rsidR="00351E20" w:rsidRPr="00BF4511">
        <w:rPr>
          <w:color w:val="FF0000"/>
          <w:w w:val="105"/>
          <w:lang w:eastAsia="ko-KR"/>
        </w:rPr>
        <w:t xml:space="preserve"> </w:t>
      </w:r>
      <w:r w:rsidR="00351E20" w:rsidRPr="00BF4511">
        <w:rPr>
          <w:rFonts w:ascii="맑은 고딕" w:eastAsia="맑은 고딕" w:hAnsi="맑은 고딕" w:cs="맑은 고딕" w:hint="eastAsia"/>
          <w:color w:val="FF0000"/>
          <w:w w:val="105"/>
          <w:lang w:eastAsia="ko-KR"/>
        </w:rPr>
        <w:t>지하철</w:t>
      </w:r>
      <w:r w:rsidR="00351E20" w:rsidRPr="00BF4511">
        <w:rPr>
          <w:color w:val="FF0000"/>
          <w:w w:val="105"/>
          <w:lang w:eastAsia="ko-KR"/>
        </w:rPr>
        <w:t xml:space="preserve"> </w:t>
      </w:r>
      <w:r w:rsidR="00351E20" w:rsidRPr="00BF4511">
        <w:rPr>
          <w:rFonts w:ascii="맑은 고딕" w:eastAsia="맑은 고딕" w:hAnsi="맑은 고딕" w:cs="맑은 고딕" w:hint="eastAsia"/>
          <w:color w:val="FF0000"/>
          <w:w w:val="105"/>
          <w:lang w:eastAsia="ko-KR"/>
        </w:rPr>
        <w:t>요금이</w:t>
      </w:r>
      <w:r w:rsidR="00351E20" w:rsidRPr="00BF4511">
        <w:rPr>
          <w:color w:val="FF0000"/>
          <w:w w:val="105"/>
          <w:lang w:eastAsia="ko-KR"/>
        </w:rPr>
        <w:t xml:space="preserve"> </w:t>
      </w:r>
      <w:r w:rsidR="00351E20" w:rsidRPr="00BF4511">
        <w:rPr>
          <w:rFonts w:ascii="맑은 고딕" w:eastAsia="맑은 고딕" w:hAnsi="맑은 고딕" w:cs="맑은 고딕" w:hint="eastAsia"/>
          <w:color w:val="FF0000"/>
          <w:w w:val="105"/>
          <w:lang w:eastAsia="ko-KR"/>
        </w:rPr>
        <w:t>높아질</w:t>
      </w:r>
      <w:r w:rsidR="00351E20" w:rsidRPr="00BF4511">
        <w:rPr>
          <w:color w:val="FF0000"/>
          <w:w w:val="105"/>
          <w:lang w:eastAsia="ko-KR"/>
        </w:rPr>
        <w:t xml:space="preserve"> </w:t>
      </w:r>
      <w:r w:rsidR="00351E20" w:rsidRPr="00BF4511">
        <w:rPr>
          <w:rFonts w:ascii="맑은 고딕" w:eastAsia="맑은 고딕" w:hAnsi="맑은 고딕" w:cs="맑은 고딕" w:hint="eastAsia"/>
          <w:color w:val="FF0000"/>
          <w:w w:val="105"/>
          <w:lang w:eastAsia="ko-KR"/>
        </w:rPr>
        <w:t>경우</w:t>
      </w:r>
      <w:r w:rsidR="00351E20" w:rsidRPr="00BF4511">
        <w:rPr>
          <w:color w:val="FF0000"/>
          <w:w w:val="105"/>
          <w:lang w:eastAsia="ko-KR"/>
        </w:rPr>
        <w:t xml:space="preserve"> </w:t>
      </w:r>
      <w:r w:rsidR="00351E20" w:rsidRPr="00BF4511">
        <w:rPr>
          <w:rFonts w:ascii="맑은 고딕" w:eastAsia="맑은 고딕" w:hAnsi="맑은 고딕" w:cs="맑은 고딕" w:hint="eastAsia"/>
          <w:color w:val="FF0000"/>
          <w:w w:val="105"/>
          <w:lang w:eastAsia="ko-KR"/>
        </w:rPr>
        <w:t>혼잡도를</w:t>
      </w:r>
      <w:r w:rsidR="00351E20" w:rsidRPr="00BF4511">
        <w:rPr>
          <w:color w:val="FF0000"/>
          <w:w w:val="105"/>
          <w:lang w:eastAsia="ko-KR"/>
        </w:rPr>
        <w:t xml:space="preserve"> </w:t>
      </w:r>
      <w:r w:rsidR="00351E20" w:rsidRPr="00BF4511">
        <w:rPr>
          <w:rFonts w:ascii="맑은 고딕" w:eastAsia="맑은 고딕" w:hAnsi="맑은 고딕" w:cs="맑은 고딕" w:hint="eastAsia"/>
          <w:color w:val="FF0000"/>
          <w:w w:val="105"/>
          <w:lang w:eastAsia="ko-KR"/>
        </w:rPr>
        <w:t>역시</w:t>
      </w:r>
      <w:r w:rsidR="00351E20" w:rsidRPr="00BF4511">
        <w:rPr>
          <w:color w:val="FF0000"/>
          <w:w w:val="105"/>
          <w:lang w:eastAsia="ko-KR"/>
        </w:rPr>
        <w:t xml:space="preserve"> </w:t>
      </w:r>
      <w:r w:rsidR="00351E20" w:rsidRPr="00BF4511">
        <w:rPr>
          <w:rFonts w:ascii="맑은 고딕" w:eastAsia="맑은 고딕" w:hAnsi="맑은 고딕" w:cs="맑은 고딕" w:hint="eastAsia"/>
          <w:color w:val="FF0000"/>
          <w:w w:val="105"/>
          <w:lang w:eastAsia="ko-KR"/>
        </w:rPr>
        <w:t>낮출</w:t>
      </w:r>
      <w:r w:rsidR="00351E20" w:rsidRPr="00BF4511">
        <w:rPr>
          <w:color w:val="FF0000"/>
          <w:w w:val="105"/>
          <w:lang w:eastAsia="ko-KR"/>
        </w:rPr>
        <w:t xml:space="preserve"> </w:t>
      </w:r>
      <w:r w:rsidR="00351E20" w:rsidRPr="00BF4511">
        <w:rPr>
          <w:rFonts w:ascii="맑은 고딕" w:eastAsia="맑은 고딕" w:hAnsi="맑은 고딕" w:cs="맑은 고딕" w:hint="eastAsia"/>
          <w:color w:val="FF0000"/>
          <w:w w:val="105"/>
          <w:lang w:eastAsia="ko-KR"/>
        </w:rPr>
        <w:t>수</w:t>
      </w:r>
      <w:r w:rsidR="00351E20" w:rsidRPr="00BF4511">
        <w:rPr>
          <w:color w:val="FF0000"/>
          <w:w w:val="105"/>
          <w:lang w:eastAsia="ko-KR"/>
        </w:rPr>
        <w:t xml:space="preserve"> </w:t>
      </w:r>
      <w:r w:rsidR="00351E20" w:rsidRPr="00BF4511">
        <w:rPr>
          <w:rFonts w:ascii="맑은 고딕" w:eastAsia="맑은 고딕" w:hAnsi="맑은 고딕" w:cs="맑은 고딕" w:hint="eastAsia"/>
          <w:color w:val="FF0000"/>
          <w:w w:val="105"/>
          <w:lang w:eastAsia="ko-KR"/>
        </w:rPr>
        <w:t>있었다</w:t>
      </w:r>
      <w:r w:rsidR="00351E20" w:rsidRPr="00BF4511">
        <w:rPr>
          <w:color w:val="FF0000"/>
          <w:w w:val="105"/>
          <w:lang w:eastAsia="ko-KR"/>
        </w:rPr>
        <w:t>.</w:t>
      </w:r>
    </w:p>
    <w:p w14:paraId="23A8A304" w14:textId="1A533817" w:rsidR="003D21E3" w:rsidRPr="00BF4511" w:rsidRDefault="003D21E3" w:rsidP="00B84364">
      <w:pPr>
        <w:pStyle w:val="a3"/>
        <w:spacing w:line="290" w:lineRule="exact"/>
        <w:ind w:left="110"/>
        <w:jc w:val="both"/>
        <w:rPr>
          <w:color w:val="FF0000"/>
          <w:w w:val="105"/>
          <w:lang w:eastAsia="ko-KR"/>
        </w:rPr>
      </w:pPr>
      <w:r w:rsidRPr="00BF4511">
        <w:rPr>
          <w:rFonts w:ascii="Palatino Linotype"/>
          <w:i/>
          <w:color w:val="FF0000"/>
          <w:w w:val="105"/>
          <w:lang w:eastAsia="ko-KR"/>
        </w:rPr>
        <w:t xml:space="preserve">Conclusions: </w:t>
      </w:r>
      <w:r w:rsidR="00B84364" w:rsidRPr="00BF4511">
        <w:rPr>
          <w:rFonts w:ascii="맑은 고딕" w:eastAsia="맑은 고딕" w:hAnsi="맑은 고딕" w:cs="맑은 고딕" w:hint="eastAsia"/>
          <w:color w:val="FF0000"/>
          <w:w w:val="105"/>
          <w:lang w:eastAsia="ko-KR"/>
        </w:rPr>
        <w:t>설명가능한</w:t>
      </w:r>
      <w:r w:rsidR="00B84364" w:rsidRPr="00BF4511">
        <w:rPr>
          <w:color w:val="FF0000"/>
          <w:w w:val="105"/>
          <w:lang w:eastAsia="ko-KR"/>
        </w:rPr>
        <w:t xml:space="preserve"> </w:t>
      </w:r>
      <w:r w:rsidR="00B84364" w:rsidRPr="00BF4511">
        <w:rPr>
          <w:rFonts w:ascii="맑은 고딕" w:eastAsia="맑은 고딕" w:hAnsi="맑은 고딕" w:cs="맑은 고딕" w:hint="eastAsia"/>
          <w:color w:val="FF0000"/>
          <w:w w:val="105"/>
          <w:lang w:eastAsia="ko-KR"/>
        </w:rPr>
        <w:t>인공지능을</w:t>
      </w:r>
      <w:r w:rsidR="00B84364" w:rsidRPr="00BF4511">
        <w:rPr>
          <w:color w:val="FF0000"/>
          <w:w w:val="105"/>
          <w:lang w:eastAsia="ko-KR"/>
        </w:rPr>
        <w:t xml:space="preserve"> </w:t>
      </w:r>
      <w:r w:rsidR="00B84364" w:rsidRPr="00BF4511">
        <w:rPr>
          <w:rFonts w:ascii="맑은 고딕" w:eastAsia="맑은 고딕" w:hAnsi="맑은 고딕" w:cs="맑은 고딕" w:hint="eastAsia"/>
          <w:color w:val="FF0000"/>
          <w:w w:val="105"/>
          <w:lang w:eastAsia="ko-KR"/>
        </w:rPr>
        <w:t>사용한</w:t>
      </w:r>
      <w:r w:rsidR="00B84364" w:rsidRPr="00BF4511">
        <w:rPr>
          <w:color w:val="FF0000"/>
          <w:w w:val="105"/>
          <w:lang w:eastAsia="ko-KR"/>
        </w:rPr>
        <w:t xml:space="preserve"> </w:t>
      </w:r>
      <w:r w:rsidR="00B84364" w:rsidRPr="00BF4511">
        <w:rPr>
          <w:rFonts w:ascii="맑은 고딕" w:eastAsia="맑은 고딕" w:hAnsi="맑은 고딕" w:cs="맑은 고딕" w:hint="eastAsia"/>
          <w:color w:val="FF0000"/>
          <w:w w:val="105"/>
          <w:lang w:eastAsia="ko-KR"/>
        </w:rPr>
        <w:t>비즈니스</w:t>
      </w:r>
      <w:r w:rsidR="00B84364" w:rsidRPr="00BF4511">
        <w:rPr>
          <w:color w:val="FF0000"/>
          <w:w w:val="105"/>
          <w:lang w:eastAsia="ko-KR"/>
        </w:rPr>
        <w:t xml:space="preserve"> </w:t>
      </w:r>
      <w:r w:rsidR="00B84364" w:rsidRPr="00BF4511">
        <w:rPr>
          <w:rFonts w:ascii="맑은 고딕" w:eastAsia="맑은 고딕" w:hAnsi="맑은 고딕" w:cs="맑은 고딕" w:hint="eastAsia"/>
          <w:color w:val="FF0000"/>
          <w:w w:val="105"/>
          <w:lang w:eastAsia="ko-KR"/>
        </w:rPr>
        <w:t>애널리틱스</w:t>
      </w:r>
      <w:r w:rsidR="00B84364" w:rsidRPr="00BF4511">
        <w:rPr>
          <w:color w:val="FF0000"/>
          <w:w w:val="105"/>
          <w:lang w:eastAsia="ko-KR"/>
        </w:rPr>
        <w:t xml:space="preserve"> </w:t>
      </w:r>
      <w:r w:rsidR="00B84364" w:rsidRPr="00BF4511">
        <w:rPr>
          <w:rFonts w:ascii="맑은 고딕" w:eastAsia="맑은 고딕" w:hAnsi="맑은 고딕" w:cs="맑은 고딕" w:hint="eastAsia"/>
          <w:color w:val="FF0000"/>
          <w:w w:val="105"/>
          <w:lang w:eastAsia="ko-KR"/>
        </w:rPr>
        <w:t>방법론은</w:t>
      </w:r>
      <w:r w:rsidR="00B84364" w:rsidRPr="00BF4511">
        <w:rPr>
          <w:color w:val="FF0000"/>
          <w:w w:val="105"/>
          <w:lang w:eastAsia="ko-KR"/>
        </w:rPr>
        <w:t xml:space="preserve"> </w:t>
      </w:r>
      <w:r w:rsidR="00B84364" w:rsidRPr="00BF4511">
        <w:rPr>
          <w:rFonts w:ascii="맑은 고딕" w:eastAsia="맑은 고딕" w:hAnsi="맑은 고딕" w:cs="맑은 고딕" w:hint="eastAsia"/>
          <w:color w:val="FF0000"/>
          <w:w w:val="105"/>
          <w:lang w:eastAsia="ko-KR"/>
        </w:rPr>
        <w:t>실시간으로</w:t>
      </w:r>
      <w:r w:rsidR="00B84364" w:rsidRPr="00BF4511">
        <w:rPr>
          <w:color w:val="FF0000"/>
          <w:w w:val="105"/>
          <w:lang w:eastAsia="ko-KR"/>
        </w:rPr>
        <w:t xml:space="preserve"> </w:t>
      </w:r>
      <w:r w:rsidR="00B84364" w:rsidRPr="00BF4511">
        <w:rPr>
          <w:rFonts w:ascii="맑은 고딕" w:eastAsia="맑은 고딕" w:hAnsi="맑은 고딕" w:cs="맑은 고딕" w:hint="eastAsia"/>
          <w:color w:val="FF0000"/>
          <w:w w:val="105"/>
          <w:lang w:eastAsia="ko-KR"/>
        </w:rPr>
        <w:t>대한민국</w:t>
      </w:r>
      <w:r w:rsidR="00B84364" w:rsidRPr="00BF4511">
        <w:rPr>
          <w:color w:val="FF0000"/>
          <w:w w:val="105"/>
          <w:lang w:eastAsia="ko-KR"/>
        </w:rPr>
        <w:t xml:space="preserve"> </w:t>
      </w:r>
      <w:r w:rsidR="00B84364" w:rsidRPr="00BF4511">
        <w:rPr>
          <w:rFonts w:ascii="맑은 고딕" w:eastAsia="맑은 고딕" w:hAnsi="맑은 고딕" w:cs="맑은 고딕" w:hint="eastAsia"/>
          <w:color w:val="FF0000"/>
          <w:w w:val="105"/>
          <w:lang w:eastAsia="ko-KR"/>
        </w:rPr>
        <w:t>수도인</w:t>
      </w:r>
      <w:r w:rsidR="00B84364" w:rsidRPr="00BF4511">
        <w:rPr>
          <w:color w:val="FF0000"/>
          <w:w w:val="105"/>
          <w:lang w:eastAsia="ko-KR"/>
        </w:rPr>
        <w:t xml:space="preserve"> </w:t>
      </w:r>
      <w:r w:rsidR="00B84364" w:rsidRPr="00BF4511">
        <w:rPr>
          <w:rFonts w:ascii="맑은 고딕" w:eastAsia="맑은 고딕" w:hAnsi="맑은 고딕" w:cs="맑은 고딕" w:hint="eastAsia"/>
          <w:color w:val="FF0000"/>
          <w:w w:val="105"/>
          <w:lang w:eastAsia="ko-KR"/>
        </w:rPr>
        <w:t>서울의</w:t>
      </w:r>
      <w:r w:rsidR="00B84364" w:rsidRPr="00BF4511">
        <w:rPr>
          <w:color w:val="FF0000"/>
          <w:w w:val="105"/>
          <w:lang w:eastAsia="ko-KR"/>
        </w:rPr>
        <w:t xml:space="preserve"> </w:t>
      </w:r>
      <w:r w:rsidR="00B84364" w:rsidRPr="00BF4511">
        <w:rPr>
          <w:rFonts w:ascii="맑은 고딕" w:eastAsia="맑은 고딕" w:hAnsi="맑은 고딕" w:cs="맑은 고딕" w:hint="eastAsia"/>
          <w:color w:val="FF0000"/>
          <w:w w:val="105"/>
          <w:lang w:eastAsia="ko-KR"/>
        </w:rPr>
        <w:t>혼잡도를</w:t>
      </w:r>
      <w:r w:rsidR="00B84364" w:rsidRPr="00BF4511">
        <w:rPr>
          <w:color w:val="FF0000"/>
          <w:w w:val="105"/>
          <w:lang w:eastAsia="ko-KR"/>
        </w:rPr>
        <w:t xml:space="preserve"> </w:t>
      </w:r>
      <w:r w:rsidR="00B84364" w:rsidRPr="00BF4511">
        <w:rPr>
          <w:rFonts w:ascii="맑은 고딕" w:eastAsia="맑은 고딕" w:hAnsi="맑은 고딕" w:cs="맑은 고딕" w:hint="eastAsia"/>
          <w:color w:val="FF0000"/>
          <w:w w:val="105"/>
          <w:lang w:eastAsia="ko-KR"/>
        </w:rPr>
        <w:t>예측할</w:t>
      </w:r>
      <w:r w:rsidR="00B84364" w:rsidRPr="00BF4511">
        <w:rPr>
          <w:color w:val="FF0000"/>
          <w:w w:val="105"/>
          <w:lang w:eastAsia="ko-KR"/>
        </w:rPr>
        <w:t xml:space="preserve"> </w:t>
      </w:r>
      <w:r w:rsidR="00B84364" w:rsidRPr="00BF4511">
        <w:rPr>
          <w:rFonts w:ascii="맑은 고딕" w:eastAsia="맑은 고딕" w:hAnsi="맑은 고딕" w:cs="맑은 고딕" w:hint="eastAsia"/>
          <w:color w:val="FF0000"/>
          <w:w w:val="105"/>
          <w:lang w:eastAsia="ko-KR"/>
        </w:rPr>
        <w:t>수</w:t>
      </w:r>
      <w:r w:rsidR="00B84364" w:rsidRPr="00BF4511">
        <w:rPr>
          <w:color w:val="FF0000"/>
          <w:w w:val="105"/>
          <w:lang w:eastAsia="ko-KR"/>
        </w:rPr>
        <w:t xml:space="preserve"> </w:t>
      </w:r>
      <w:r w:rsidR="00B84364" w:rsidRPr="00BF4511">
        <w:rPr>
          <w:rFonts w:ascii="맑은 고딕" w:eastAsia="맑은 고딕" w:hAnsi="맑은 고딕" w:cs="맑은 고딕" w:hint="eastAsia"/>
          <w:color w:val="FF0000"/>
          <w:w w:val="105"/>
          <w:lang w:eastAsia="ko-KR"/>
        </w:rPr>
        <w:t>있을</w:t>
      </w:r>
      <w:r w:rsidR="00B84364" w:rsidRPr="00BF4511">
        <w:rPr>
          <w:color w:val="FF0000"/>
          <w:w w:val="105"/>
          <w:lang w:eastAsia="ko-KR"/>
        </w:rPr>
        <w:t xml:space="preserve"> </w:t>
      </w:r>
      <w:r w:rsidR="00B84364" w:rsidRPr="00BF4511">
        <w:rPr>
          <w:rFonts w:ascii="맑은 고딕" w:eastAsia="맑은 고딕" w:hAnsi="맑은 고딕" w:cs="맑은 고딕" w:hint="eastAsia"/>
          <w:color w:val="FF0000"/>
          <w:w w:val="105"/>
          <w:lang w:eastAsia="ko-KR"/>
        </w:rPr>
        <w:t>뿐만</w:t>
      </w:r>
      <w:r w:rsidR="00B84364" w:rsidRPr="00BF4511">
        <w:rPr>
          <w:color w:val="FF0000"/>
          <w:w w:val="105"/>
          <w:lang w:eastAsia="ko-KR"/>
        </w:rPr>
        <w:t xml:space="preserve"> </w:t>
      </w:r>
      <w:r w:rsidR="00B84364" w:rsidRPr="00BF4511">
        <w:rPr>
          <w:rFonts w:ascii="맑은 고딕" w:eastAsia="맑은 고딕" w:hAnsi="맑은 고딕" w:cs="맑은 고딕" w:hint="eastAsia"/>
          <w:color w:val="FF0000"/>
          <w:w w:val="105"/>
          <w:lang w:eastAsia="ko-KR"/>
        </w:rPr>
        <w:t>아니라</w:t>
      </w:r>
      <w:r w:rsidR="00B84364" w:rsidRPr="00BF4511">
        <w:rPr>
          <w:color w:val="FF0000"/>
          <w:w w:val="105"/>
          <w:lang w:eastAsia="ko-KR"/>
        </w:rPr>
        <w:t xml:space="preserve"> </w:t>
      </w:r>
      <w:r w:rsidR="00B84364" w:rsidRPr="00BF4511">
        <w:rPr>
          <w:rFonts w:ascii="맑은 고딕" w:eastAsia="맑은 고딕" w:hAnsi="맑은 고딕" w:cs="맑은 고딕" w:hint="eastAsia"/>
          <w:color w:val="FF0000"/>
          <w:w w:val="105"/>
          <w:lang w:eastAsia="ko-KR"/>
        </w:rPr>
        <w:t>선제적으로</w:t>
      </w:r>
      <w:r w:rsidR="00B84364" w:rsidRPr="00BF4511">
        <w:rPr>
          <w:color w:val="FF0000"/>
          <w:w w:val="105"/>
          <w:lang w:eastAsia="ko-KR"/>
        </w:rPr>
        <w:t xml:space="preserve"> </w:t>
      </w:r>
      <w:r w:rsidR="00B84364" w:rsidRPr="00BF4511">
        <w:rPr>
          <w:rFonts w:ascii="맑은 고딕" w:eastAsia="맑은 고딕" w:hAnsi="맑은 고딕" w:cs="맑은 고딕" w:hint="eastAsia"/>
          <w:color w:val="FF0000"/>
          <w:w w:val="105"/>
          <w:lang w:eastAsia="ko-KR"/>
        </w:rPr>
        <w:t>원인을</w:t>
      </w:r>
      <w:r w:rsidR="00B84364" w:rsidRPr="00BF4511">
        <w:rPr>
          <w:color w:val="FF0000"/>
          <w:w w:val="105"/>
          <w:lang w:eastAsia="ko-KR"/>
        </w:rPr>
        <w:t xml:space="preserve"> </w:t>
      </w:r>
      <w:r w:rsidR="00B84364" w:rsidRPr="00BF4511">
        <w:rPr>
          <w:rFonts w:ascii="맑은 고딕" w:eastAsia="맑은 고딕" w:hAnsi="맑은 고딕" w:cs="맑은 고딕" w:hint="eastAsia"/>
          <w:color w:val="FF0000"/>
          <w:w w:val="105"/>
          <w:lang w:eastAsia="ko-KR"/>
        </w:rPr>
        <w:t>파악하여</w:t>
      </w:r>
      <w:r w:rsidR="00B84364" w:rsidRPr="00BF4511">
        <w:rPr>
          <w:color w:val="FF0000"/>
          <w:w w:val="105"/>
          <w:lang w:eastAsia="ko-KR"/>
        </w:rPr>
        <w:t xml:space="preserve"> </w:t>
      </w:r>
      <w:r w:rsidR="00B84364" w:rsidRPr="00BF4511">
        <w:rPr>
          <w:rFonts w:ascii="맑은 고딕" w:eastAsia="맑은 고딕" w:hAnsi="맑은 고딕" w:cs="맑은 고딕" w:hint="eastAsia"/>
          <w:color w:val="FF0000"/>
          <w:w w:val="105"/>
          <w:lang w:eastAsia="ko-KR"/>
        </w:rPr>
        <w:t>혼잡도를</w:t>
      </w:r>
      <w:r w:rsidR="00B84364" w:rsidRPr="00BF4511">
        <w:rPr>
          <w:color w:val="FF0000"/>
          <w:w w:val="105"/>
          <w:lang w:eastAsia="ko-KR"/>
        </w:rPr>
        <w:t xml:space="preserve"> </w:t>
      </w:r>
      <w:r w:rsidR="00B84364" w:rsidRPr="00BF4511">
        <w:rPr>
          <w:rFonts w:ascii="맑은 고딕" w:eastAsia="맑은 고딕" w:hAnsi="맑은 고딕" w:cs="맑은 고딕" w:hint="eastAsia"/>
          <w:color w:val="FF0000"/>
          <w:w w:val="105"/>
          <w:lang w:eastAsia="ko-KR"/>
        </w:rPr>
        <w:t>낮추기</w:t>
      </w:r>
      <w:r w:rsidR="00B84364" w:rsidRPr="00BF4511">
        <w:rPr>
          <w:color w:val="FF0000"/>
          <w:w w:val="105"/>
          <w:lang w:eastAsia="ko-KR"/>
        </w:rPr>
        <w:t xml:space="preserve"> </w:t>
      </w:r>
      <w:r w:rsidR="00B84364" w:rsidRPr="00BF4511">
        <w:rPr>
          <w:rFonts w:ascii="맑은 고딕" w:eastAsia="맑은 고딕" w:hAnsi="맑은 고딕" w:cs="맑은 고딕" w:hint="eastAsia"/>
          <w:color w:val="FF0000"/>
          <w:w w:val="105"/>
          <w:lang w:eastAsia="ko-KR"/>
        </w:rPr>
        <w:t>위한</w:t>
      </w:r>
      <w:r w:rsidR="00B84364" w:rsidRPr="00BF4511">
        <w:rPr>
          <w:color w:val="FF0000"/>
          <w:w w:val="105"/>
          <w:lang w:eastAsia="ko-KR"/>
        </w:rPr>
        <w:t xml:space="preserve"> </w:t>
      </w:r>
      <w:r w:rsidR="00B84364" w:rsidRPr="00BF4511">
        <w:rPr>
          <w:rFonts w:ascii="맑은 고딕" w:eastAsia="맑은 고딕" w:hAnsi="맑은 고딕" w:cs="맑은 고딕" w:hint="eastAsia"/>
          <w:color w:val="FF0000"/>
          <w:w w:val="105"/>
          <w:lang w:eastAsia="ko-KR"/>
        </w:rPr>
        <w:t>대중교통이나</w:t>
      </w:r>
      <w:r w:rsidR="00B84364" w:rsidRPr="00BF4511">
        <w:rPr>
          <w:color w:val="FF0000"/>
          <w:w w:val="105"/>
          <w:lang w:eastAsia="ko-KR"/>
        </w:rPr>
        <w:t xml:space="preserve"> </w:t>
      </w:r>
      <w:r w:rsidR="00B84364" w:rsidRPr="00BF4511">
        <w:rPr>
          <w:rFonts w:ascii="맑은 고딕" w:eastAsia="맑은 고딕" w:hAnsi="맑은 고딕" w:cs="맑은 고딕" w:hint="eastAsia"/>
          <w:color w:val="FF0000"/>
          <w:w w:val="105"/>
          <w:lang w:eastAsia="ko-KR"/>
        </w:rPr>
        <w:t>도시개발</w:t>
      </w:r>
      <w:r w:rsidR="00B84364" w:rsidRPr="00BF4511">
        <w:rPr>
          <w:color w:val="FF0000"/>
          <w:w w:val="105"/>
          <w:lang w:eastAsia="ko-KR"/>
        </w:rPr>
        <w:t xml:space="preserve"> </w:t>
      </w:r>
      <w:r w:rsidR="00B84364" w:rsidRPr="00BF4511">
        <w:rPr>
          <w:rFonts w:ascii="맑은 고딕" w:eastAsia="맑은 고딕" w:hAnsi="맑은 고딕" w:cs="맑은 고딕" w:hint="eastAsia"/>
          <w:color w:val="FF0000"/>
          <w:w w:val="105"/>
          <w:lang w:eastAsia="ko-KR"/>
        </w:rPr>
        <w:t>정책에</w:t>
      </w:r>
      <w:r w:rsidR="00B84364" w:rsidRPr="00BF4511">
        <w:rPr>
          <w:color w:val="FF0000"/>
          <w:w w:val="105"/>
          <w:lang w:eastAsia="ko-KR"/>
        </w:rPr>
        <w:t xml:space="preserve"> </w:t>
      </w:r>
      <w:r w:rsidR="00B84364" w:rsidRPr="00BF4511">
        <w:rPr>
          <w:rFonts w:ascii="맑은 고딕" w:eastAsia="맑은 고딕" w:hAnsi="맑은 고딕" w:cs="맑은 고딕" w:hint="eastAsia"/>
          <w:color w:val="FF0000"/>
          <w:w w:val="105"/>
          <w:lang w:eastAsia="ko-KR"/>
        </w:rPr>
        <w:t>대응하는데</w:t>
      </w:r>
      <w:r w:rsidR="00B84364" w:rsidRPr="00BF4511">
        <w:rPr>
          <w:color w:val="FF0000"/>
          <w:w w:val="105"/>
          <w:lang w:eastAsia="ko-KR"/>
        </w:rPr>
        <w:t xml:space="preserve"> </w:t>
      </w:r>
      <w:r w:rsidR="00B84364" w:rsidRPr="00BF4511">
        <w:rPr>
          <w:rFonts w:ascii="맑은 고딕" w:eastAsia="맑은 고딕" w:hAnsi="맑은 고딕" w:cs="맑은 고딕" w:hint="eastAsia"/>
          <w:color w:val="FF0000"/>
          <w:w w:val="105"/>
          <w:lang w:eastAsia="ko-KR"/>
        </w:rPr>
        <w:t>도움을</w:t>
      </w:r>
      <w:r w:rsidR="00B84364" w:rsidRPr="00BF4511">
        <w:rPr>
          <w:color w:val="FF0000"/>
          <w:w w:val="105"/>
          <w:lang w:eastAsia="ko-KR"/>
        </w:rPr>
        <w:t xml:space="preserve"> </w:t>
      </w:r>
      <w:r w:rsidR="00B84364" w:rsidRPr="00BF4511">
        <w:rPr>
          <w:rFonts w:ascii="맑은 고딕" w:eastAsia="맑은 고딕" w:hAnsi="맑은 고딕" w:cs="맑은 고딕" w:hint="eastAsia"/>
          <w:color w:val="FF0000"/>
          <w:w w:val="105"/>
          <w:lang w:eastAsia="ko-KR"/>
        </w:rPr>
        <w:t>줄</w:t>
      </w:r>
      <w:r w:rsidR="00B84364" w:rsidRPr="00BF4511">
        <w:rPr>
          <w:color w:val="FF0000"/>
          <w:w w:val="105"/>
          <w:lang w:eastAsia="ko-KR"/>
        </w:rPr>
        <w:t xml:space="preserve"> </w:t>
      </w:r>
      <w:r w:rsidR="00B84364" w:rsidRPr="00BF4511">
        <w:rPr>
          <w:rFonts w:ascii="맑은 고딕" w:eastAsia="맑은 고딕" w:hAnsi="맑은 고딕" w:cs="맑은 고딕" w:hint="eastAsia"/>
          <w:color w:val="FF0000"/>
          <w:w w:val="105"/>
          <w:lang w:eastAsia="ko-KR"/>
        </w:rPr>
        <w:t>수</w:t>
      </w:r>
      <w:r w:rsidR="00B84364" w:rsidRPr="00BF4511">
        <w:rPr>
          <w:color w:val="FF0000"/>
          <w:w w:val="105"/>
          <w:lang w:eastAsia="ko-KR"/>
        </w:rPr>
        <w:t xml:space="preserve"> </w:t>
      </w:r>
      <w:r w:rsidR="00B84364" w:rsidRPr="00BF4511">
        <w:rPr>
          <w:rFonts w:ascii="맑은 고딕" w:eastAsia="맑은 고딕" w:hAnsi="맑은 고딕" w:cs="맑은 고딕" w:hint="eastAsia"/>
          <w:color w:val="FF0000"/>
          <w:w w:val="105"/>
          <w:lang w:eastAsia="ko-KR"/>
        </w:rPr>
        <w:t>있습니다</w:t>
      </w:r>
      <w:r w:rsidR="00B84364" w:rsidRPr="00BF4511">
        <w:rPr>
          <w:color w:val="FF0000"/>
          <w:w w:val="105"/>
          <w:lang w:eastAsia="ko-KR"/>
        </w:rPr>
        <w:t>.</w:t>
      </w:r>
    </w:p>
    <w:p w14:paraId="1782911A" w14:textId="77777777" w:rsidR="003D21E3" w:rsidRPr="00BF4511" w:rsidRDefault="003D21E3" w:rsidP="003D21E3">
      <w:pPr>
        <w:pStyle w:val="a3"/>
        <w:tabs>
          <w:tab w:val="left" w:pos="1360"/>
        </w:tabs>
        <w:spacing w:before="83" w:line="235" w:lineRule="auto"/>
        <w:ind w:left="110" w:right="463"/>
        <w:jc w:val="both"/>
        <w:rPr>
          <w:rFonts w:ascii="Palatino Linotype"/>
          <w:i/>
          <w:color w:val="FF0000"/>
          <w:spacing w:val="-3"/>
          <w:w w:val="105"/>
          <w:lang w:eastAsia="ko-KR"/>
        </w:rPr>
      </w:pPr>
    </w:p>
    <w:p w14:paraId="0705446D" w14:textId="6DE71C5D" w:rsidR="003D21E3" w:rsidRPr="00E87081" w:rsidRDefault="003D21E3" w:rsidP="003D21E3">
      <w:pPr>
        <w:pStyle w:val="a3"/>
        <w:tabs>
          <w:tab w:val="left" w:pos="1360"/>
        </w:tabs>
        <w:spacing w:before="83" w:line="235" w:lineRule="auto"/>
        <w:ind w:left="110" w:right="463"/>
        <w:jc w:val="both"/>
        <w:rPr>
          <w:rFonts w:eastAsiaTheme="minorEastAsia"/>
          <w:lang w:eastAsia="ko-KR"/>
        </w:rPr>
      </w:pPr>
      <w:r w:rsidRPr="00E87081">
        <w:rPr>
          <w:rFonts w:ascii="Palatino Linotype"/>
          <w:i/>
          <w:spacing w:val="-3"/>
          <w:w w:val="105"/>
        </w:rPr>
        <w:t>Keywords:</w:t>
      </w:r>
      <w:r w:rsidRPr="00E87081">
        <w:rPr>
          <w:rFonts w:ascii="Palatino Linotype"/>
          <w:i/>
          <w:spacing w:val="-3"/>
          <w:w w:val="105"/>
        </w:rPr>
        <w:tab/>
      </w:r>
      <w:r w:rsidR="00AE2F1D" w:rsidRPr="00E87081">
        <w:rPr>
          <w:rFonts w:eastAsiaTheme="minorEastAsia" w:hint="eastAsia"/>
          <w:w w:val="105"/>
          <w:lang w:eastAsia="ko-KR"/>
        </w:rPr>
        <w:t>Subway Congestion</w:t>
      </w:r>
      <w:r w:rsidRPr="00E87081">
        <w:rPr>
          <w:w w:val="105"/>
        </w:rPr>
        <w:t xml:space="preserve">, Explainable Prediction, </w:t>
      </w:r>
      <w:r w:rsidR="00A81DBA" w:rsidRPr="00E87081">
        <w:rPr>
          <w:rFonts w:eastAsiaTheme="minorEastAsia" w:hint="eastAsia"/>
          <w:w w:val="105"/>
          <w:lang w:eastAsia="ko-KR"/>
        </w:rPr>
        <w:t xml:space="preserve">Machine </w:t>
      </w:r>
      <w:r w:rsidR="004121B6" w:rsidRPr="00E87081">
        <w:rPr>
          <w:rFonts w:eastAsiaTheme="minorEastAsia" w:hint="eastAsia"/>
          <w:w w:val="105"/>
          <w:lang w:eastAsia="ko-KR"/>
        </w:rPr>
        <w:t xml:space="preserve">and Deep </w:t>
      </w:r>
      <w:r w:rsidR="00AE2F1D" w:rsidRPr="00E87081">
        <w:rPr>
          <w:rFonts w:eastAsiaTheme="minorEastAsia" w:hint="eastAsia"/>
          <w:w w:val="105"/>
          <w:lang w:eastAsia="ko-KR"/>
        </w:rPr>
        <w:t xml:space="preserve">Learning, </w:t>
      </w:r>
      <w:r w:rsidR="00A81DBA" w:rsidRPr="00E87081">
        <w:rPr>
          <w:rFonts w:eastAsiaTheme="minorEastAsia" w:hint="eastAsia"/>
          <w:w w:val="105"/>
          <w:lang w:eastAsia="ko-KR"/>
        </w:rPr>
        <w:t>Business</w:t>
      </w:r>
      <w:r w:rsidR="00821920" w:rsidRPr="00E87081">
        <w:rPr>
          <w:rFonts w:eastAsiaTheme="minorEastAsia" w:hint="eastAsia"/>
          <w:w w:val="105"/>
          <w:lang w:eastAsia="ko-KR"/>
        </w:rPr>
        <w:t xml:space="preserve"> </w:t>
      </w:r>
      <w:r w:rsidR="00AD67B2" w:rsidRPr="00E87081">
        <w:rPr>
          <w:rFonts w:eastAsiaTheme="minorEastAsia" w:hint="eastAsia"/>
          <w:w w:val="105"/>
          <w:lang w:eastAsia="ko-KR"/>
        </w:rPr>
        <w:t>Analytics</w:t>
      </w:r>
    </w:p>
    <w:p w14:paraId="701EC2FD" w14:textId="77777777" w:rsidR="003D21E3" w:rsidRPr="00E87081" w:rsidRDefault="00000000" w:rsidP="003D21E3">
      <w:pPr>
        <w:pStyle w:val="a3"/>
        <w:spacing w:before="5"/>
        <w:jc w:val="both"/>
        <w:rPr>
          <w:sz w:val="13"/>
        </w:rPr>
      </w:pPr>
      <w:r>
        <w:pict w14:anchorId="299B28B7">
          <v:line id="_x0000_s2051" style="position:absolute;left:0;text-align:left;z-index:-251656192;mso-wrap-distance-left:0;mso-wrap-distance-right:0;mso-position-horizontal-relative:page" from="64.5pt,9.9pt" to="530.75pt,9.9pt" strokeweight=".4pt">
            <w10:wrap type="topAndBottom" anchorx="page"/>
          </v:line>
        </w:pict>
      </w:r>
    </w:p>
    <w:p w14:paraId="672B695B" w14:textId="77777777" w:rsidR="003D21E3" w:rsidRPr="00E87081" w:rsidRDefault="003D21E3" w:rsidP="003D21E3">
      <w:pPr>
        <w:pStyle w:val="a3"/>
        <w:jc w:val="both"/>
        <w:rPr>
          <w:sz w:val="20"/>
        </w:rPr>
      </w:pPr>
    </w:p>
    <w:p w14:paraId="0775B53C" w14:textId="77777777" w:rsidR="003D21E3" w:rsidRPr="00E87081" w:rsidRDefault="003D21E3" w:rsidP="003D21E3">
      <w:pPr>
        <w:pStyle w:val="a3"/>
        <w:jc w:val="both"/>
        <w:rPr>
          <w:sz w:val="20"/>
        </w:rPr>
      </w:pPr>
    </w:p>
    <w:p w14:paraId="49B664DC" w14:textId="77777777" w:rsidR="003D21E3" w:rsidRPr="00BF4511" w:rsidRDefault="00000000" w:rsidP="003D21E3">
      <w:pPr>
        <w:pStyle w:val="a3"/>
        <w:spacing w:before="11"/>
        <w:jc w:val="both"/>
        <w:rPr>
          <w:color w:val="FF0000"/>
          <w:sz w:val="12"/>
        </w:rPr>
      </w:pPr>
      <w:r>
        <w:rPr>
          <w:color w:val="FF0000"/>
        </w:rPr>
        <w:pict w14:anchorId="4075B3CC">
          <v:line id="_x0000_s2052" style="position:absolute;left:0;text-align:left;z-index:-251655168;mso-wrap-distance-left:0;mso-wrap-distance-right:0;mso-position-horizontal-relative:page" from="64.5pt,9.6pt" to="251pt,9.6pt" strokeweight=".4pt">
            <w10:wrap type="topAndBottom" anchorx="page"/>
          </v:line>
        </w:pict>
      </w:r>
    </w:p>
    <w:p w14:paraId="6D6FE967" w14:textId="29581E6F" w:rsidR="003D21E3" w:rsidRPr="005C3D1F" w:rsidRDefault="003D21E3" w:rsidP="003D21E3">
      <w:pPr>
        <w:spacing w:line="226" w:lineRule="exact"/>
        <w:ind w:left="377"/>
        <w:jc w:val="both"/>
        <w:rPr>
          <w:sz w:val="20"/>
        </w:rPr>
      </w:pPr>
      <w:r w:rsidRPr="005C3D1F">
        <w:rPr>
          <w:rFonts w:ascii="Meiryo" w:hAnsi="Meiryo"/>
          <w:i/>
          <w:w w:val="110"/>
          <w:position w:val="7"/>
          <w:sz w:val="14"/>
        </w:rPr>
        <w:t>∗</w:t>
      </w:r>
      <w:r w:rsidRPr="005C3D1F">
        <w:rPr>
          <w:w w:val="110"/>
          <w:sz w:val="20"/>
        </w:rPr>
        <w:t xml:space="preserve">Corresponding author: </w:t>
      </w:r>
      <w:r w:rsidR="008F2712" w:rsidRPr="005C3D1F">
        <w:rPr>
          <w:rFonts w:eastAsiaTheme="minorEastAsia" w:hint="eastAsia"/>
          <w:w w:val="110"/>
          <w:sz w:val="20"/>
          <w:lang w:eastAsia="ko-KR"/>
        </w:rPr>
        <w:t>thekimk.kr</w:t>
      </w:r>
      <w:r w:rsidRPr="005C3D1F">
        <w:rPr>
          <w:w w:val="110"/>
          <w:sz w:val="20"/>
        </w:rPr>
        <w:t>@gmail.</w:t>
      </w:r>
      <w:r w:rsidRPr="005C3D1F">
        <w:rPr>
          <w:sz w:val="20"/>
          <w:szCs w:val="20"/>
        </w:rPr>
        <w:t>com</w:t>
      </w:r>
    </w:p>
    <w:p w14:paraId="795A12D2" w14:textId="65221C7B" w:rsidR="003D21E3" w:rsidRPr="005C3D1F" w:rsidRDefault="003D21E3" w:rsidP="003D21E3">
      <w:pPr>
        <w:spacing w:line="263" w:lineRule="exact"/>
        <w:ind w:left="468"/>
        <w:jc w:val="both"/>
        <w:rPr>
          <w:sz w:val="20"/>
          <w:szCs w:val="20"/>
        </w:rPr>
      </w:pPr>
      <w:r w:rsidRPr="005C3D1F">
        <w:rPr>
          <w:rFonts w:ascii="Palatino Linotype"/>
          <w:i/>
          <w:sz w:val="20"/>
        </w:rPr>
        <w:t xml:space="preserve">ORCID(s): </w:t>
      </w:r>
      <w:r w:rsidRPr="005C3D1F">
        <w:rPr>
          <w:sz w:val="20"/>
          <w:szCs w:val="20"/>
        </w:rPr>
        <w:t>0000-0001-6530-8426 (K. Kim)</w:t>
      </w:r>
    </w:p>
    <w:p w14:paraId="0F90EC9E" w14:textId="77777777" w:rsidR="003D21E3" w:rsidRPr="00BF4511" w:rsidRDefault="003D21E3" w:rsidP="003D21E3">
      <w:pPr>
        <w:spacing w:line="263" w:lineRule="exact"/>
        <w:jc w:val="both"/>
        <w:rPr>
          <w:color w:val="FF0000"/>
          <w:sz w:val="20"/>
        </w:rPr>
        <w:sectPr w:rsidR="003D21E3" w:rsidRPr="00BF4511" w:rsidSect="003D21E3">
          <w:footerReference w:type="default" r:id="rId8"/>
          <w:pgSz w:w="11910" w:h="16840"/>
          <w:pgMar w:top="1580" w:right="1180" w:bottom="2040" w:left="1180" w:header="720" w:footer="1849" w:gutter="0"/>
          <w:cols w:space="720"/>
        </w:sectPr>
      </w:pPr>
    </w:p>
    <w:p w14:paraId="45D21349" w14:textId="77777777" w:rsidR="003D21E3" w:rsidRPr="00AD67B2" w:rsidRDefault="003D21E3" w:rsidP="003D21E3">
      <w:pPr>
        <w:pStyle w:val="1"/>
        <w:numPr>
          <w:ilvl w:val="0"/>
          <w:numId w:val="2"/>
        </w:numPr>
        <w:tabs>
          <w:tab w:val="left" w:pos="454"/>
        </w:tabs>
        <w:spacing w:before="102"/>
        <w:ind w:hanging="343"/>
        <w:jc w:val="both"/>
      </w:pPr>
      <w:r w:rsidRPr="00AD67B2">
        <w:lastRenderedPageBreak/>
        <w:t>Introduction</w:t>
      </w:r>
    </w:p>
    <w:p w14:paraId="2B8B32E4" w14:textId="0036D365" w:rsidR="002B2FD6" w:rsidRPr="00AD67B2" w:rsidRDefault="006527E2" w:rsidP="00A25E1C">
      <w:pPr>
        <w:pBdr>
          <w:top w:val="nil"/>
          <w:left w:val="nil"/>
          <w:bottom w:val="nil"/>
          <w:right w:val="nil"/>
          <w:between w:val="nil"/>
        </w:pBdr>
        <w:spacing w:before="191" w:line="252" w:lineRule="auto"/>
        <w:ind w:left="110" w:firstLine="351"/>
        <w:jc w:val="both"/>
        <w:rPr>
          <w:rFonts w:asciiTheme="minorHAnsi" w:eastAsiaTheme="minorHAnsi" w:hAnsiTheme="minorHAnsi"/>
          <w:sz w:val="24"/>
          <w:szCs w:val="24"/>
          <w:lang w:eastAsia="ko-KR"/>
        </w:rPr>
      </w:pPr>
      <w:r w:rsidRPr="00AD67B2">
        <w:rPr>
          <w:rFonts w:asciiTheme="minorHAnsi" w:eastAsiaTheme="minorHAnsi" w:hAnsiTheme="minorHAnsi" w:cs="맑은 고딕" w:hint="eastAsia"/>
          <w:sz w:val="24"/>
          <w:szCs w:val="24"/>
          <w:lang w:eastAsia="ko-KR"/>
        </w:rPr>
        <w:t>글로벌</w:t>
      </w:r>
      <w:r w:rsidRPr="00AD67B2">
        <w:rPr>
          <w:rFonts w:asciiTheme="minorHAnsi" w:eastAsiaTheme="minorHAnsi" w:hAnsiTheme="minorHAnsi" w:hint="eastAsia"/>
          <w:sz w:val="24"/>
          <w:szCs w:val="24"/>
          <w:lang w:eastAsia="ko-KR"/>
        </w:rPr>
        <w:t xml:space="preserve"> </w:t>
      </w:r>
      <w:r w:rsidRPr="00AD67B2">
        <w:rPr>
          <w:rFonts w:asciiTheme="minorHAnsi" w:eastAsiaTheme="minorHAnsi" w:hAnsiTheme="minorHAnsi" w:cs="맑은 고딕" w:hint="eastAsia"/>
          <w:sz w:val="24"/>
          <w:szCs w:val="24"/>
          <w:lang w:eastAsia="ko-KR"/>
        </w:rPr>
        <w:t>시장조사업체</w:t>
      </w:r>
      <w:r w:rsidRPr="00AD67B2">
        <w:rPr>
          <w:rFonts w:asciiTheme="minorHAnsi" w:eastAsiaTheme="minorHAnsi" w:hAnsiTheme="minorHAnsi" w:hint="eastAsia"/>
          <w:sz w:val="24"/>
          <w:szCs w:val="24"/>
          <w:lang w:eastAsia="ko-KR"/>
        </w:rPr>
        <w:t xml:space="preserve"> </w:t>
      </w:r>
      <w:r w:rsidRPr="00AD67B2">
        <w:rPr>
          <w:rFonts w:asciiTheme="minorHAnsi" w:eastAsiaTheme="minorHAnsi" w:hAnsiTheme="minorHAnsi" w:cs="맑은 고딕" w:hint="eastAsia"/>
          <w:sz w:val="24"/>
          <w:szCs w:val="24"/>
          <w:lang w:eastAsia="ko-KR"/>
        </w:rPr>
        <w:t>스태티스타의</w:t>
      </w:r>
      <w:r w:rsidRPr="00AD67B2">
        <w:rPr>
          <w:rFonts w:asciiTheme="minorHAnsi" w:eastAsiaTheme="minorHAnsi" w:hAnsiTheme="minorHAnsi" w:hint="eastAsia"/>
          <w:sz w:val="24"/>
          <w:szCs w:val="24"/>
          <w:lang w:eastAsia="ko-KR"/>
        </w:rPr>
        <w:t xml:space="preserve"> </w:t>
      </w:r>
      <w:r w:rsidR="00230CDD" w:rsidRPr="00AD67B2">
        <w:rPr>
          <w:rFonts w:asciiTheme="minorHAnsi" w:eastAsiaTheme="minorHAnsi" w:hAnsiTheme="minorHAnsi" w:cs="맑은 고딕" w:hint="eastAsia"/>
          <w:sz w:val="24"/>
          <w:szCs w:val="24"/>
          <w:lang w:eastAsia="ko-KR"/>
        </w:rPr>
        <w:t>분석</w:t>
      </w:r>
      <w:r w:rsidRPr="00AD67B2">
        <w:rPr>
          <w:rFonts w:asciiTheme="minorHAnsi" w:eastAsiaTheme="minorHAnsi" w:hAnsiTheme="minorHAnsi" w:cs="맑은 고딕" w:hint="eastAsia"/>
          <w:sz w:val="24"/>
          <w:szCs w:val="24"/>
          <w:lang w:eastAsia="ko-KR"/>
        </w:rPr>
        <w:t>에</w:t>
      </w:r>
      <w:r w:rsidRPr="00AD67B2">
        <w:rPr>
          <w:rFonts w:asciiTheme="minorHAnsi" w:eastAsiaTheme="minorHAnsi" w:hAnsiTheme="minorHAnsi" w:hint="eastAsia"/>
          <w:sz w:val="24"/>
          <w:szCs w:val="24"/>
          <w:lang w:eastAsia="ko-KR"/>
        </w:rPr>
        <w:t xml:space="preserve"> </w:t>
      </w:r>
      <w:r w:rsidRPr="00AD67B2">
        <w:rPr>
          <w:rFonts w:asciiTheme="minorHAnsi" w:eastAsiaTheme="minorHAnsi" w:hAnsiTheme="minorHAnsi" w:cs="맑은 고딕" w:hint="eastAsia"/>
          <w:sz w:val="24"/>
          <w:szCs w:val="24"/>
          <w:lang w:eastAsia="ko-KR"/>
        </w:rPr>
        <w:t>따르면</w:t>
      </w:r>
      <w:r w:rsidRPr="00AD67B2">
        <w:rPr>
          <w:rFonts w:asciiTheme="minorHAnsi" w:eastAsiaTheme="minorHAnsi" w:hAnsiTheme="minorHAnsi" w:hint="eastAsia"/>
          <w:sz w:val="24"/>
          <w:szCs w:val="24"/>
          <w:lang w:eastAsia="ko-KR"/>
        </w:rPr>
        <w:t xml:space="preserve"> </w:t>
      </w:r>
      <w:r w:rsidRPr="00AD67B2">
        <w:rPr>
          <w:rFonts w:asciiTheme="minorHAnsi" w:eastAsiaTheme="minorHAnsi" w:hAnsiTheme="minorHAnsi" w:cs="맑은 고딕" w:hint="eastAsia"/>
          <w:sz w:val="24"/>
          <w:szCs w:val="24"/>
          <w:lang w:eastAsia="ko-KR"/>
        </w:rPr>
        <w:t>전세계에서</w:t>
      </w:r>
      <w:r w:rsidRPr="00AD67B2">
        <w:rPr>
          <w:rFonts w:asciiTheme="minorHAnsi" w:eastAsiaTheme="minorHAnsi" w:hAnsiTheme="minorHAnsi" w:hint="eastAsia"/>
          <w:sz w:val="24"/>
          <w:szCs w:val="24"/>
          <w:lang w:eastAsia="ko-KR"/>
        </w:rPr>
        <w:t xml:space="preserve"> </w:t>
      </w:r>
      <w:r w:rsidRPr="00AD67B2">
        <w:rPr>
          <w:rFonts w:asciiTheme="minorHAnsi" w:eastAsiaTheme="minorHAnsi" w:hAnsiTheme="minorHAnsi" w:cs="맑은 고딕" w:hint="eastAsia"/>
          <w:sz w:val="24"/>
          <w:szCs w:val="24"/>
          <w:lang w:eastAsia="ko-KR"/>
        </w:rPr>
        <w:t>대중교통</w:t>
      </w:r>
      <w:r w:rsidRPr="00AD67B2">
        <w:rPr>
          <w:rFonts w:asciiTheme="minorHAnsi" w:eastAsiaTheme="minorHAnsi" w:hAnsiTheme="minorHAnsi" w:hint="eastAsia"/>
          <w:sz w:val="24"/>
          <w:szCs w:val="24"/>
          <w:lang w:eastAsia="ko-KR"/>
        </w:rPr>
        <w:t xml:space="preserve"> </w:t>
      </w:r>
      <w:r w:rsidRPr="00AD67B2">
        <w:rPr>
          <w:rFonts w:asciiTheme="minorHAnsi" w:eastAsiaTheme="minorHAnsi" w:hAnsiTheme="minorHAnsi" w:cs="맑은 고딕" w:hint="eastAsia"/>
          <w:sz w:val="24"/>
          <w:szCs w:val="24"/>
          <w:lang w:eastAsia="ko-KR"/>
        </w:rPr>
        <w:t>이용률이</w:t>
      </w:r>
      <w:r w:rsidRPr="00AD67B2">
        <w:rPr>
          <w:rFonts w:asciiTheme="minorHAnsi" w:eastAsiaTheme="minorHAnsi" w:hAnsiTheme="minorHAnsi" w:hint="eastAsia"/>
          <w:sz w:val="24"/>
          <w:szCs w:val="24"/>
          <w:lang w:eastAsia="ko-KR"/>
        </w:rPr>
        <w:t xml:space="preserve"> </w:t>
      </w:r>
      <w:r w:rsidRPr="00AD67B2">
        <w:rPr>
          <w:rFonts w:asciiTheme="minorHAnsi" w:eastAsiaTheme="minorHAnsi" w:hAnsiTheme="minorHAnsi" w:cs="맑은 고딕" w:hint="eastAsia"/>
          <w:sz w:val="24"/>
          <w:szCs w:val="24"/>
          <w:lang w:eastAsia="ko-KR"/>
        </w:rPr>
        <w:t>가장</w:t>
      </w:r>
      <w:r w:rsidRPr="00AD67B2">
        <w:rPr>
          <w:rFonts w:asciiTheme="minorHAnsi" w:eastAsiaTheme="minorHAnsi" w:hAnsiTheme="minorHAnsi" w:hint="eastAsia"/>
          <w:sz w:val="24"/>
          <w:szCs w:val="24"/>
          <w:lang w:eastAsia="ko-KR"/>
        </w:rPr>
        <w:t xml:space="preserve"> </w:t>
      </w:r>
      <w:r w:rsidRPr="00AD67B2">
        <w:rPr>
          <w:rFonts w:asciiTheme="minorHAnsi" w:eastAsiaTheme="minorHAnsi" w:hAnsiTheme="minorHAnsi" w:cs="맑은 고딕" w:hint="eastAsia"/>
          <w:sz w:val="24"/>
          <w:szCs w:val="24"/>
          <w:lang w:eastAsia="ko-KR"/>
        </w:rPr>
        <w:t>높은</w:t>
      </w:r>
      <w:r w:rsidRPr="00AD67B2">
        <w:rPr>
          <w:rFonts w:asciiTheme="minorHAnsi" w:eastAsiaTheme="minorHAnsi" w:hAnsiTheme="minorHAnsi" w:hint="eastAsia"/>
          <w:sz w:val="24"/>
          <w:szCs w:val="24"/>
          <w:lang w:eastAsia="ko-KR"/>
        </w:rPr>
        <w:t xml:space="preserve"> </w:t>
      </w:r>
      <w:r w:rsidRPr="00AD67B2">
        <w:rPr>
          <w:rFonts w:asciiTheme="minorHAnsi" w:eastAsiaTheme="minorHAnsi" w:hAnsiTheme="minorHAnsi" w:cs="맑은 고딕" w:hint="eastAsia"/>
          <w:sz w:val="24"/>
          <w:szCs w:val="24"/>
          <w:lang w:eastAsia="ko-KR"/>
        </w:rPr>
        <w:t>나라는</w:t>
      </w:r>
      <w:r w:rsidRPr="00AD67B2">
        <w:rPr>
          <w:rFonts w:asciiTheme="minorHAnsi" w:eastAsiaTheme="minorHAnsi" w:hAnsiTheme="minorHAnsi" w:hint="eastAsia"/>
          <w:sz w:val="24"/>
          <w:szCs w:val="24"/>
          <w:lang w:eastAsia="ko-KR"/>
        </w:rPr>
        <w:t xml:space="preserve"> </w:t>
      </w:r>
      <w:r w:rsidRPr="00AD67B2">
        <w:rPr>
          <w:rFonts w:asciiTheme="minorHAnsi" w:eastAsiaTheme="minorHAnsi" w:hAnsiTheme="minorHAnsi" w:cs="맑은 고딕" w:hint="eastAsia"/>
          <w:sz w:val="24"/>
          <w:szCs w:val="24"/>
          <w:lang w:eastAsia="ko-KR"/>
        </w:rPr>
        <w:t>대한민국이라고</w:t>
      </w:r>
      <w:r w:rsidRPr="00AD67B2">
        <w:rPr>
          <w:rFonts w:asciiTheme="minorHAnsi" w:eastAsiaTheme="minorHAnsi" w:hAnsiTheme="minorHAnsi" w:hint="eastAsia"/>
          <w:sz w:val="24"/>
          <w:szCs w:val="24"/>
          <w:lang w:eastAsia="ko-KR"/>
        </w:rPr>
        <w:t xml:space="preserve"> </w:t>
      </w:r>
      <w:r w:rsidRPr="00AD67B2">
        <w:rPr>
          <w:rFonts w:asciiTheme="minorHAnsi" w:eastAsiaTheme="minorHAnsi" w:hAnsiTheme="minorHAnsi" w:cs="맑은 고딕" w:hint="eastAsia"/>
          <w:sz w:val="24"/>
          <w:szCs w:val="24"/>
          <w:lang w:eastAsia="ko-KR"/>
        </w:rPr>
        <w:t>한다</w:t>
      </w:r>
      <w:r w:rsidR="000041AA" w:rsidRPr="00AD67B2">
        <w:rPr>
          <w:rFonts w:asciiTheme="minorHAnsi" w:eastAsiaTheme="minorHAnsi" w:hAnsiTheme="minorHAnsi" w:cs="맑은 고딕" w:hint="eastAsia"/>
          <w:sz w:val="24"/>
          <w:szCs w:val="24"/>
          <w:lang w:eastAsia="ko-KR"/>
        </w:rPr>
        <w:t xml:space="preserve"> </w:t>
      </w:r>
      <w:r w:rsidR="005F5D90" w:rsidRPr="00AD67B2">
        <w:rPr>
          <w:rFonts w:asciiTheme="minorHAnsi" w:eastAsiaTheme="minorHAnsi" w:hAnsiTheme="minorHAnsi" w:cs="맑은 고딕"/>
          <w:sz w:val="24"/>
          <w:szCs w:val="24"/>
          <w:lang w:eastAsia="ko-KR"/>
        </w:rPr>
        <w:fldChar w:fldCharType="begin"/>
      </w:r>
      <w:r w:rsidR="005F5D90" w:rsidRPr="00AD67B2">
        <w:rPr>
          <w:rFonts w:asciiTheme="minorHAnsi" w:eastAsiaTheme="minorHAnsi" w:hAnsiTheme="minorHAnsi" w:cs="맑은 고딕"/>
          <w:sz w:val="24"/>
          <w:szCs w:val="24"/>
          <w:lang w:eastAsia="ko-KR"/>
        </w:rPr>
        <w:instrText xml:space="preserve"> ADDIN EN.CITE &lt;EndNote&gt;&lt;Cite&gt;&lt;Author&gt;Fleck&lt;/Author&gt;&lt;Year&gt;2023&lt;/Year&gt;&lt;RecNum&gt;300&lt;/RecNum&gt;&lt;DisplayText&gt;(Fleck 2023)&lt;/DisplayText&gt;&lt;record&gt;&lt;rec-number&gt;300&lt;/rec-number&gt;&lt;foreign-keys&gt;&lt;key app="EN" db-id="zdzzrerwqx2senevt2h5t5zdxda0pfvxwtx0" timestamp="1736221180"&gt;300&lt;/key&gt;&lt;/foreign-keys&gt;&lt;ref-type name="Web Page"&gt;12&lt;/ref-type&gt;&lt;contributors&gt;&lt;authors&gt;&lt;author&gt;Anna Fleck&lt;/author&gt;&lt;/authors&gt;&lt;/contributors&gt;&lt;auth-address&gt;anna.fleck@statista.com&lt;/auth-address&gt;&lt;titles&gt;&lt;title&gt;Fare Play: Who&amp;apos;s Riding Public Transit?&lt;/title&gt;&lt;secondary-title&gt;World Car Free Day&lt;/secondary-title&gt;&lt;/titles&gt;&lt;volume&gt;2025&lt;/volume&gt;&lt;number&gt;01.07&lt;/number&gt;&lt;dates&gt;&lt;year&gt;2023&lt;/year&gt;&lt;/dates&gt;&lt;pub-location&gt;Statista&lt;/pub-location&gt;&lt;publisher&gt;Statista&lt;/publisher&gt;&lt;urls&gt;&lt;related-urls&gt;&lt;url&gt;https://www.statista.com/chart/30882/share-of-commuters-that-take-public-transport/&lt;/url&gt;&lt;/related-urls&gt;&lt;/urls&gt;&lt;/record&gt;&lt;/Cite&gt;&lt;/EndNote&gt;</w:instrText>
      </w:r>
      <w:r w:rsidR="005F5D90" w:rsidRPr="00AD67B2">
        <w:rPr>
          <w:rFonts w:asciiTheme="minorHAnsi" w:eastAsiaTheme="minorHAnsi" w:hAnsiTheme="minorHAnsi" w:cs="맑은 고딕"/>
          <w:sz w:val="24"/>
          <w:szCs w:val="24"/>
          <w:lang w:eastAsia="ko-KR"/>
        </w:rPr>
        <w:fldChar w:fldCharType="separate"/>
      </w:r>
      <w:r w:rsidR="005F5D90" w:rsidRPr="00AD67B2">
        <w:rPr>
          <w:rFonts w:asciiTheme="minorHAnsi" w:eastAsiaTheme="minorHAnsi" w:hAnsiTheme="minorHAnsi" w:cs="맑은 고딕"/>
          <w:noProof/>
          <w:sz w:val="24"/>
          <w:szCs w:val="24"/>
          <w:lang w:eastAsia="ko-KR"/>
        </w:rPr>
        <w:t>(Fleck 2023)</w:t>
      </w:r>
      <w:r w:rsidR="005F5D90" w:rsidRPr="00AD67B2">
        <w:rPr>
          <w:rFonts w:asciiTheme="minorHAnsi" w:eastAsiaTheme="minorHAnsi" w:hAnsiTheme="minorHAnsi" w:cs="맑은 고딕"/>
          <w:sz w:val="24"/>
          <w:szCs w:val="24"/>
          <w:lang w:eastAsia="ko-KR"/>
        </w:rPr>
        <w:fldChar w:fldCharType="end"/>
      </w:r>
      <w:r w:rsidRPr="00AD67B2">
        <w:rPr>
          <w:rFonts w:asciiTheme="minorHAnsi" w:eastAsiaTheme="minorHAnsi" w:hAnsiTheme="minorHAnsi" w:hint="eastAsia"/>
          <w:sz w:val="24"/>
          <w:szCs w:val="24"/>
          <w:lang w:eastAsia="ko-KR"/>
        </w:rPr>
        <w:t xml:space="preserve">. </w:t>
      </w:r>
      <w:r w:rsidRPr="00AD67B2">
        <w:rPr>
          <w:rFonts w:asciiTheme="minorHAnsi" w:eastAsiaTheme="minorHAnsi" w:hAnsiTheme="minorHAnsi" w:cs="맑은 고딕" w:hint="eastAsia"/>
          <w:sz w:val="24"/>
          <w:szCs w:val="24"/>
          <w:lang w:eastAsia="ko-KR"/>
        </w:rPr>
        <w:t>대한민국은</w:t>
      </w:r>
      <w:r w:rsidRPr="00AD67B2">
        <w:rPr>
          <w:rFonts w:asciiTheme="minorHAnsi" w:eastAsiaTheme="minorHAnsi" w:hAnsiTheme="minorHAnsi" w:hint="eastAsia"/>
          <w:sz w:val="24"/>
          <w:szCs w:val="24"/>
          <w:lang w:eastAsia="ko-KR"/>
        </w:rPr>
        <w:t xml:space="preserve"> </w:t>
      </w:r>
      <w:r w:rsidRPr="00AD67B2">
        <w:rPr>
          <w:rFonts w:asciiTheme="minorHAnsi" w:eastAsiaTheme="minorHAnsi" w:hAnsiTheme="minorHAnsi" w:cs="맑은 고딕" w:hint="eastAsia"/>
          <w:sz w:val="24"/>
          <w:szCs w:val="24"/>
          <w:lang w:eastAsia="ko-KR"/>
        </w:rPr>
        <w:t>관련</w:t>
      </w:r>
      <w:r w:rsidRPr="00AD67B2">
        <w:rPr>
          <w:rFonts w:asciiTheme="minorHAnsi" w:eastAsiaTheme="minorHAnsi" w:hAnsiTheme="minorHAnsi" w:hint="eastAsia"/>
          <w:sz w:val="24"/>
          <w:szCs w:val="24"/>
          <w:lang w:eastAsia="ko-KR"/>
        </w:rPr>
        <w:t xml:space="preserve"> </w:t>
      </w:r>
      <w:r w:rsidRPr="00AD67B2">
        <w:rPr>
          <w:rFonts w:asciiTheme="minorHAnsi" w:eastAsiaTheme="minorHAnsi" w:hAnsiTheme="minorHAnsi" w:cs="맑은 고딕" w:hint="eastAsia"/>
          <w:sz w:val="24"/>
          <w:szCs w:val="24"/>
          <w:lang w:eastAsia="ko-KR"/>
        </w:rPr>
        <w:t>조사에서</w:t>
      </w:r>
      <w:r w:rsidRPr="00AD67B2">
        <w:rPr>
          <w:rFonts w:asciiTheme="minorHAnsi" w:eastAsiaTheme="minorHAnsi" w:hAnsiTheme="minorHAnsi" w:hint="eastAsia"/>
          <w:sz w:val="24"/>
          <w:szCs w:val="24"/>
          <w:lang w:eastAsia="ko-KR"/>
        </w:rPr>
        <w:t xml:space="preserve"> </w:t>
      </w:r>
      <w:r w:rsidRPr="00AD67B2">
        <w:rPr>
          <w:rFonts w:asciiTheme="minorHAnsi" w:eastAsiaTheme="minorHAnsi" w:hAnsiTheme="minorHAnsi"/>
          <w:sz w:val="24"/>
          <w:szCs w:val="24"/>
          <w:lang w:eastAsia="ko-KR"/>
        </w:rPr>
        <w:t>‘</w:t>
      </w:r>
      <w:r w:rsidRPr="00AD67B2">
        <w:rPr>
          <w:rFonts w:asciiTheme="minorHAnsi" w:eastAsiaTheme="minorHAnsi" w:hAnsiTheme="minorHAnsi" w:cs="맑은 고딕" w:hint="eastAsia"/>
          <w:sz w:val="24"/>
          <w:szCs w:val="24"/>
          <w:lang w:eastAsia="ko-KR"/>
        </w:rPr>
        <w:t>통근</w:t>
      </w:r>
      <w:r w:rsidRPr="00AD67B2">
        <w:rPr>
          <w:rFonts w:asciiTheme="minorHAnsi" w:eastAsiaTheme="minorHAnsi" w:hAnsiTheme="minorHAnsi" w:hint="eastAsia"/>
          <w:sz w:val="24"/>
          <w:szCs w:val="24"/>
          <w:lang w:eastAsia="ko-KR"/>
        </w:rPr>
        <w:t xml:space="preserve">, </w:t>
      </w:r>
      <w:r w:rsidRPr="00AD67B2">
        <w:rPr>
          <w:rFonts w:asciiTheme="minorHAnsi" w:eastAsiaTheme="minorHAnsi" w:hAnsiTheme="minorHAnsi" w:cs="맑은 고딕" w:hint="eastAsia"/>
          <w:sz w:val="24"/>
          <w:szCs w:val="24"/>
          <w:lang w:eastAsia="ko-KR"/>
        </w:rPr>
        <w:t>통학</w:t>
      </w:r>
      <w:r w:rsidRPr="00AD67B2">
        <w:rPr>
          <w:rFonts w:asciiTheme="minorHAnsi" w:eastAsiaTheme="minorHAnsi" w:hAnsiTheme="minorHAnsi" w:hint="eastAsia"/>
          <w:sz w:val="24"/>
          <w:szCs w:val="24"/>
          <w:lang w:eastAsia="ko-KR"/>
        </w:rPr>
        <w:t xml:space="preserve"> </w:t>
      </w:r>
      <w:r w:rsidRPr="00AD67B2">
        <w:rPr>
          <w:rFonts w:asciiTheme="minorHAnsi" w:eastAsiaTheme="minorHAnsi" w:hAnsiTheme="minorHAnsi" w:cs="맑은 고딕" w:hint="eastAsia"/>
          <w:sz w:val="24"/>
          <w:szCs w:val="24"/>
          <w:lang w:eastAsia="ko-KR"/>
        </w:rPr>
        <w:t>시</w:t>
      </w:r>
      <w:r w:rsidRPr="00AD67B2">
        <w:rPr>
          <w:rFonts w:asciiTheme="minorHAnsi" w:eastAsiaTheme="minorHAnsi" w:hAnsiTheme="minorHAnsi" w:hint="eastAsia"/>
          <w:sz w:val="24"/>
          <w:szCs w:val="24"/>
          <w:lang w:eastAsia="ko-KR"/>
        </w:rPr>
        <w:t xml:space="preserve"> </w:t>
      </w:r>
      <w:r w:rsidRPr="00AD67B2">
        <w:rPr>
          <w:rFonts w:asciiTheme="minorHAnsi" w:eastAsiaTheme="minorHAnsi" w:hAnsiTheme="minorHAnsi" w:cs="맑은 고딕" w:hint="eastAsia"/>
          <w:sz w:val="24"/>
          <w:szCs w:val="24"/>
          <w:lang w:eastAsia="ko-KR"/>
        </w:rPr>
        <w:t>대중교통을</w:t>
      </w:r>
      <w:r w:rsidRPr="00AD67B2">
        <w:rPr>
          <w:rFonts w:asciiTheme="minorHAnsi" w:eastAsiaTheme="minorHAnsi" w:hAnsiTheme="minorHAnsi" w:hint="eastAsia"/>
          <w:sz w:val="24"/>
          <w:szCs w:val="24"/>
          <w:lang w:eastAsia="ko-KR"/>
        </w:rPr>
        <w:t xml:space="preserve"> </w:t>
      </w:r>
      <w:r w:rsidRPr="00AD67B2">
        <w:rPr>
          <w:rFonts w:asciiTheme="minorHAnsi" w:eastAsiaTheme="minorHAnsi" w:hAnsiTheme="minorHAnsi" w:cs="맑은 고딕" w:hint="eastAsia"/>
          <w:sz w:val="24"/>
          <w:szCs w:val="24"/>
          <w:lang w:eastAsia="ko-KR"/>
        </w:rPr>
        <w:t>이용한다</w:t>
      </w:r>
      <w:r w:rsidRPr="00AD67B2">
        <w:rPr>
          <w:rFonts w:asciiTheme="minorHAnsi" w:eastAsiaTheme="minorHAnsi" w:hAnsiTheme="minorHAnsi"/>
          <w:sz w:val="24"/>
          <w:szCs w:val="24"/>
          <w:lang w:eastAsia="ko-KR"/>
        </w:rPr>
        <w:t>’</w:t>
      </w:r>
      <w:r w:rsidRPr="00AD67B2">
        <w:rPr>
          <w:rFonts w:asciiTheme="minorHAnsi" w:eastAsiaTheme="minorHAnsi" w:hAnsiTheme="minorHAnsi" w:cs="맑은 고딕" w:hint="eastAsia"/>
          <w:sz w:val="24"/>
          <w:szCs w:val="24"/>
          <w:lang w:eastAsia="ko-KR"/>
        </w:rPr>
        <w:t>고</w:t>
      </w:r>
      <w:r w:rsidRPr="00AD67B2">
        <w:rPr>
          <w:rFonts w:asciiTheme="minorHAnsi" w:eastAsiaTheme="minorHAnsi" w:hAnsiTheme="minorHAnsi" w:hint="eastAsia"/>
          <w:sz w:val="24"/>
          <w:szCs w:val="24"/>
          <w:lang w:eastAsia="ko-KR"/>
        </w:rPr>
        <w:t xml:space="preserve"> 41%</w:t>
      </w:r>
      <w:r w:rsidRPr="00AD67B2">
        <w:rPr>
          <w:rFonts w:asciiTheme="minorHAnsi" w:eastAsiaTheme="minorHAnsi" w:hAnsiTheme="minorHAnsi" w:cs="맑은 고딕" w:hint="eastAsia"/>
          <w:sz w:val="24"/>
          <w:szCs w:val="24"/>
          <w:lang w:eastAsia="ko-KR"/>
        </w:rPr>
        <w:t>가</w:t>
      </w:r>
      <w:r w:rsidRPr="00AD67B2">
        <w:rPr>
          <w:rFonts w:asciiTheme="minorHAnsi" w:eastAsiaTheme="minorHAnsi" w:hAnsiTheme="minorHAnsi" w:hint="eastAsia"/>
          <w:sz w:val="24"/>
          <w:szCs w:val="24"/>
          <w:lang w:eastAsia="ko-KR"/>
        </w:rPr>
        <w:t xml:space="preserve"> </w:t>
      </w:r>
      <w:r w:rsidRPr="00AD67B2">
        <w:rPr>
          <w:rFonts w:asciiTheme="minorHAnsi" w:eastAsiaTheme="minorHAnsi" w:hAnsiTheme="minorHAnsi" w:cs="맑은 고딕" w:hint="eastAsia"/>
          <w:sz w:val="24"/>
          <w:szCs w:val="24"/>
          <w:lang w:eastAsia="ko-KR"/>
        </w:rPr>
        <w:t>응답하였다</w:t>
      </w:r>
      <w:r w:rsidRPr="00AD67B2">
        <w:rPr>
          <w:rFonts w:asciiTheme="minorHAnsi" w:eastAsiaTheme="minorHAnsi" w:hAnsiTheme="minorHAnsi" w:hint="eastAsia"/>
          <w:sz w:val="24"/>
          <w:szCs w:val="24"/>
          <w:lang w:eastAsia="ko-KR"/>
        </w:rPr>
        <w:t xml:space="preserve">. </w:t>
      </w:r>
      <w:r w:rsidRPr="00AD67B2">
        <w:rPr>
          <w:rFonts w:asciiTheme="minorHAnsi" w:eastAsiaTheme="minorHAnsi" w:hAnsiTheme="minorHAnsi" w:cs="맑은 고딕" w:hint="eastAsia"/>
          <w:sz w:val="24"/>
          <w:szCs w:val="24"/>
          <w:lang w:eastAsia="ko-KR"/>
        </w:rPr>
        <w:t>특히</w:t>
      </w:r>
      <w:r w:rsidRPr="00AD67B2">
        <w:rPr>
          <w:rFonts w:asciiTheme="minorHAnsi" w:eastAsiaTheme="minorHAnsi" w:hAnsiTheme="minorHAnsi" w:hint="eastAsia"/>
          <w:sz w:val="24"/>
          <w:szCs w:val="24"/>
          <w:lang w:eastAsia="ko-KR"/>
        </w:rPr>
        <w:t xml:space="preserve"> </w:t>
      </w:r>
      <w:r w:rsidRPr="00AD67B2">
        <w:rPr>
          <w:rFonts w:asciiTheme="minorHAnsi" w:eastAsiaTheme="minorHAnsi" w:hAnsiTheme="minorHAnsi" w:cs="맑은 고딕" w:hint="eastAsia"/>
          <w:sz w:val="24"/>
          <w:szCs w:val="24"/>
          <w:lang w:eastAsia="ko-KR"/>
        </w:rPr>
        <w:t>지하철은</w:t>
      </w:r>
      <w:r w:rsidRPr="00AD67B2">
        <w:rPr>
          <w:rFonts w:asciiTheme="minorHAnsi" w:eastAsiaTheme="minorHAnsi" w:hAnsiTheme="minorHAnsi" w:hint="eastAsia"/>
          <w:sz w:val="24"/>
          <w:szCs w:val="24"/>
          <w:lang w:eastAsia="ko-KR"/>
        </w:rPr>
        <w:t xml:space="preserve"> </w:t>
      </w:r>
      <w:r w:rsidRPr="00AD67B2">
        <w:rPr>
          <w:rFonts w:asciiTheme="minorHAnsi" w:eastAsiaTheme="minorHAnsi" w:hAnsiTheme="minorHAnsi" w:cs="맑은 고딕" w:hint="eastAsia"/>
          <w:sz w:val="24"/>
          <w:szCs w:val="24"/>
          <w:lang w:eastAsia="ko-KR"/>
        </w:rPr>
        <w:t>대중교통</w:t>
      </w:r>
      <w:r w:rsidRPr="00AD67B2">
        <w:rPr>
          <w:rFonts w:asciiTheme="minorHAnsi" w:eastAsiaTheme="minorHAnsi" w:hAnsiTheme="minorHAnsi" w:hint="eastAsia"/>
          <w:sz w:val="24"/>
          <w:szCs w:val="24"/>
          <w:lang w:eastAsia="ko-KR"/>
        </w:rPr>
        <w:t xml:space="preserve"> </w:t>
      </w:r>
      <w:r w:rsidRPr="00AD67B2">
        <w:rPr>
          <w:rFonts w:asciiTheme="minorHAnsi" w:eastAsiaTheme="minorHAnsi" w:hAnsiTheme="minorHAnsi" w:cs="맑은 고딕" w:hint="eastAsia"/>
          <w:sz w:val="24"/>
          <w:szCs w:val="24"/>
          <w:lang w:eastAsia="ko-KR"/>
        </w:rPr>
        <w:t>중</w:t>
      </w:r>
      <w:r w:rsidRPr="00AD67B2">
        <w:rPr>
          <w:rFonts w:asciiTheme="minorHAnsi" w:eastAsiaTheme="minorHAnsi" w:hAnsiTheme="minorHAnsi" w:hint="eastAsia"/>
          <w:sz w:val="24"/>
          <w:szCs w:val="24"/>
          <w:lang w:eastAsia="ko-KR"/>
        </w:rPr>
        <w:t xml:space="preserve"> </w:t>
      </w:r>
      <w:r w:rsidRPr="00AD67B2">
        <w:rPr>
          <w:rFonts w:asciiTheme="minorHAnsi" w:eastAsiaTheme="minorHAnsi" w:hAnsiTheme="minorHAnsi" w:cs="맑은 고딕" w:hint="eastAsia"/>
          <w:sz w:val="24"/>
          <w:szCs w:val="24"/>
          <w:lang w:eastAsia="ko-KR"/>
        </w:rPr>
        <w:t>가장</w:t>
      </w:r>
      <w:r w:rsidRPr="00AD67B2">
        <w:rPr>
          <w:rFonts w:asciiTheme="minorHAnsi" w:eastAsiaTheme="minorHAnsi" w:hAnsiTheme="minorHAnsi" w:hint="eastAsia"/>
          <w:sz w:val="24"/>
          <w:szCs w:val="24"/>
          <w:lang w:eastAsia="ko-KR"/>
        </w:rPr>
        <w:t xml:space="preserve"> </w:t>
      </w:r>
      <w:r w:rsidRPr="00AD67B2">
        <w:rPr>
          <w:rFonts w:asciiTheme="minorHAnsi" w:eastAsiaTheme="minorHAnsi" w:hAnsiTheme="minorHAnsi" w:cs="맑은 고딕" w:hint="eastAsia"/>
          <w:sz w:val="24"/>
          <w:szCs w:val="24"/>
          <w:lang w:eastAsia="ko-KR"/>
        </w:rPr>
        <w:t>높은</w:t>
      </w:r>
      <w:r w:rsidRPr="00AD67B2">
        <w:rPr>
          <w:rFonts w:asciiTheme="minorHAnsi" w:eastAsiaTheme="minorHAnsi" w:hAnsiTheme="minorHAnsi" w:hint="eastAsia"/>
          <w:sz w:val="24"/>
          <w:szCs w:val="24"/>
          <w:lang w:eastAsia="ko-KR"/>
        </w:rPr>
        <w:t xml:space="preserve"> 30% </w:t>
      </w:r>
      <w:r w:rsidRPr="00AD67B2">
        <w:rPr>
          <w:rFonts w:asciiTheme="minorHAnsi" w:eastAsiaTheme="minorHAnsi" w:hAnsiTheme="minorHAnsi" w:cs="맑은 고딕" w:hint="eastAsia"/>
          <w:sz w:val="24"/>
          <w:szCs w:val="24"/>
          <w:lang w:eastAsia="ko-KR"/>
        </w:rPr>
        <w:t>수단분담률을</w:t>
      </w:r>
      <w:r w:rsidRPr="00AD67B2">
        <w:rPr>
          <w:rFonts w:asciiTheme="minorHAnsi" w:eastAsiaTheme="minorHAnsi" w:hAnsiTheme="minorHAnsi" w:hint="eastAsia"/>
          <w:sz w:val="24"/>
          <w:szCs w:val="24"/>
          <w:lang w:eastAsia="ko-KR"/>
        </w:rPr>
        <w:t xml:space="preserve"> </w:t>
      </w:r>
      <w:r w:rsidRPr="00AD67B2">
        <w:rPr>
          <w:rFonts w:asciiTheme="minorHAnsi" w:eastAsiaTheme="minorHAnsi" w:hAnsiTheme="minorHAnsi" w:cs="맑은 고딕" w:hint="eastAsia"/>
          <w:sz w:val="24"/>
          <w:szCs w:val="24"/>
          <w:lang w:eastAsia="ko-KR"/>
        </w:rPr>
        <w:t>기록하고</w:t>
      </w:r>
      <w:r w:rsidRPr="00AD67B2">
        <w:rPr>
          <w:rFonts w:asciiTheme="minorHAnsi" w:eastAsiaTheme="minorHAnsi" w:hAnsiTheme="minorHAnsi" w:hint="eastAsia"/>
          <w:sz w:val="24"/>
          <w:szCs w:val="24"/>
          <w:lang w:eastAsia="ko-KR"/>
        </w:rPr>
        <w:t xml:space="preserve"> </w:t>
      </w:r>
      <w:r w:rsidRPr="00AD67B2">
        <w:rPr>
          <w:rFonts w:asciiTheme="minorHAnsi" w:eastAsiaTheme="minorHAnsi" w:hAnsiTheme="minorHAnsi" w:cs="맑은 고딕" w:hint="eastAsia"/>
          <w:sz w:val="24"/>
          <w:szCs w:val="24"/>
          <w:lang w:eastAsia="ko-KR"/>
        </w:rPr>
        <w:t>있다</w:t>
      </w:r>
      <w:r w:rsidRPr="00AD67B2">
        <w:rPr>
          <w:rFonts w:asciiTheme="minorHAnsi" w:eastAsiaTheme="minorHAnsi" w:hAnsiTheme="minorHAnsi" w:hint="eastAsia"/>
          <w:sz w:val="24"/>
          <w:szCs w:val="24"/>
          <w:lang w:eastAsia="ko-KR"/>
        </w:rPr>
        <w:t>.</w:t>
      </w:r>
      <w:r w:rsidR="002402F7" w:rsidRPr="00AD67B2">
        <w:rPr>
          <w:rFonts w:asciiTheme="minorHAnsi" w:eastAsiaTheme="minorHAnsi" w:hAnsiTheme="minorHAnsi" w:hint="eastAsia"/>
          <w:sz w:val="24"/>
          <w:szCs w:val="24"/>
          <w:lang w:eastAsia="ko-KR"/>
        </w:rPr>
        <w:t xml:space="preserve"> 특히 대한민국의 수도인 서울</w:t>
      </w:r>
      <w:r w:rsidR="004431FA" w:rsidRPr="00AD67B2">
        <w:rPr>
          <w:rFonts w:asciiTheme="minorHAnsi" w:eastAsiaTheme="minorHAnsi" w:hAnsiTheme="minorHAnsi" w:hint="eastAsia"/>
          <w:sz w:val="24"/>
          <w:szCs w:val="24"/>
          <w:lang w:eastAsia="ko-KR"/>
        </w:rPr>
        <w:t>의 지하철은 약 600여개의 역사에서 매일 약 800만명이 이용할 만큼 대표적인 교통 수단이다.</w:t>
      </w:r>
      <w:r w:rsidR="00B2479F" w:rsidRPr="00AD67B2">
        <w:rPr>
          <w:rFonts w:asciiTheme="minorHAnsi" w:eastAsiaTheme="minorHAnsi" w:hAnsiTheme="minorHAnsi" w:hint="eastAsia"/>
          <w:sz w:val="24"/>
          <w:szCs w:val="24"/>
          <w:lang w:eastAsia="ko-KR"/>
        </w:rPr>
        <w:t xml:space="preserve"> 그리고 2022년 기준 하루 평균 대중 교통 이용건수는 약 1,025만 건인데, 그 중에서 약 50.3%를 차지할 정도로 서울시민 중 절반 이상이 매일 지하철을 이용한다</w:t>
      </w:r>
      <w:r w:rsidR="00E67FB1" w:rsidRPr="00AD67B2">
        <w:rPr>
          <w:rFonts w:asciiTheme="minorHAnsi" w:eastAsiaTheme="minorHAnsi" w:hAnsiTheme="minorHAnsi" w:hint="eastAsia"/>
          <w:sz w:val="24"/>
          <w:szCs w:val="24"/>
          <w:lang w:eastAsia="ko-KR"/>
        </w:rPr>
        <w:t xml:space="preserve"> </w:t>
      </w:r>
      <w:r w:rsidR="00E67FB1" w:rsidRPr="00AD67B2">
        <w:rPr>
          <w:rFonts w:asciiTheme="minorHAnsi" w:eastAsiaTheme="minorHAnsi" w:hAnsiTheme="minorHAnsi"/>
          <w:sz w:val="24"/>
          <w:szCs w:val="24"/>
          <w:lang w:eastAsia="ko-KR"/>
        </w:rPr>
        <w:fldChar w:fldCharType="begin"/>
      </w:r>
      <w:r w:rsidR="00E57C5E" w:rsidRPr="00AD67B2">
        <w:rPr>
          <w:rFonts w:asciiTheme="minorHAnsi" w:eastAsiaTheme="minorHAnsi" w:hAnsiTheme="minorHAnsi"/>
          <w:sz w:val="24"/>
          <w:szCs w:val="24"/>
          <w:lang w:eastAsia="ko-KR"/>
        </w:rPr>
        <w:instrText xml:space="preserve"> ADDIN EN.CITE &lt;EndNote&gt;&lt;Cite&gt;&lt;Author&gt;Office&lt;/Author&gt;&lt;Year&gt;2023&lt;/Year&gt;&lt;RecNum&gt;310&lt;/RecNum&gt;&lt;DisplayText&gt;(Office 2023)&lt;/DisplayText&gt;&lt;record&gt;&lt;rec-number&gt;310&lt;/rec-number&gt;&lt;foreign-keys&gt;&lt;key app="EN" db-id="zdzzrerwqx2senevt2h5t5zdxda0pfvxwtx0" timestamp="1736226597"&gt;310&lt;/key&gt;&lt;/foreign-keys&gt;&lt;ref-type name="Government Document"&gt;46&lt;/ref-type&gt;&lt;contributors&gt;&lt;authors&gt;&lt;author&gt;Seoul City Transportation Office&lt;/author&gt;&lt;/authors&gt;&lt;secondary-authors&gt;&lt;author&gt;Futuristic Advanced Transportation Division&lt;/author&gt;&lt;/secondary-authors&gt;&lt;/contributors&gt;&lt;titles&gt;&lt;title&gt;Seoul Transportation in 2022&lt;/title&gt;&lt;/titles&gt;&lt;dates&gt;&lt;year&gt;2023&lt;/year&gt;&lt;/dates&gt;&lt;urls&gt;&lt;/urls&gt;&lt;access-date&gt;2023&lt;/access-date&gt;&lt;/record&gt;&lt;/Cite&gt;&lt;/EndNote&gt;</w:instrText>
      </w:r>
      <w:r w:rsidR="00E67FB1" w:rsidRPr="00AD67B2">
        <w:rPr>
          <w:rFonts w:asciiTheme="minorHAnsi" w:eastAsiaTheme="minorHAnsi" w:hAnsiTheme="minorHAnsi"/>
          <w:sz w:val="24"/>
          <w:szCs w:val="24"/>
          <w:lang w:eastAsia="ko-KR"/>
        </w:rPr>
        <w:fldChar w:fldCharType="separate"/>
      </w:r>
      <w:r w:rsidR="00E67FB1" w:rsidRPr="00AD67B2">
        <w:rPr>
          <w:rFonts w:asciiTheme="minorHAnsi" w:eastAsiaTheme="minorHAnsi" w:hAnsiTheme="minorHAnsi"/>
          <w:noProof/>
          <w:sz w:val="24"/>
          <w:szCs w:val="24"/>
          <w:lang w:eastAsia="ko-KR"/>
        </w:rPr>
        <w:t>(Office 2023)</w:t>
      </w:r>
      <w:r w:rsidR="00E67FB1" w:rsidRPr="00AD67B2">
        <w:rPr>
          <w:rFonts w:asciiTheme="minorHAnsi" w:eastAsiaTheme="minorHAnsi" w:hAnsiTheme="minorHAnsi"/>
          <w:sz w:val="24"/>
          <w:szCs w:val="24"/>
          <w:lang w:eastAsia="ko-KR"/>
        </w:rPr>
        <w:fldChar w:fldCharType="end"/>
      </w:r>
      <w:r w:rsidR="00B2479F" w:rsidRPr="00AD67B2">
        <w:rPr>
          <w:rFonts w:asciiTheme="minorHAnsi" w:eastAsiaTheme="minorHAnsi" w:hAnsiTheme="minorHAnsi" w:hint="eastAsia"/>
          <w:sz w:val="24"/>
          <w:szCs w:val="24"/>
          <w:lang w:eastAsia="ko-KR"/>
        </w:rPr>
        <w:t xml:space="preserve">. </w:t>
      </w:r>
      <w:r w:rsidR="00B941DD" w:rsidRPr="00AD67B2">
        <w:rPr>
          <w:rFonts w:asciiTheme="minorHAnsi" w:eastAsiaTheme="minorHAnsi" w:hAnsiTheme="minorHAnsi" w:hint="eastAsia"/>
          <w:sz w:val="24"/>
          <w:szCs w:val="24"/>
          <w:lang w:eastAsia="ko-KR"/>
        </w:rPr>
        <w:t>또한</w:t>
      </w:r>
      <w:r w:rsidR="004431FA" w:rsidRPr="00AD67B2">
        <w:rPr>
          <w:rFonts w:asciiTheme="minorHAnsi" w:eastAsiaTheme="minorHAnsi" w:hAnsiTheme="minorHAnsi" w:hint="eastAsia"/>
          <w:sz w:val="24"/>
          <w:szCs w:val="24"/>
          <w:lang w:eastAsia="ko-KR"/>
        </w:rPr>
        <w:t xml:space="preserve"> </w:t>
      </w:r>
      <w:r w:rsidR="002402F7" w:rsidRPr="00AD67B2">
        <w:rPr>
          <w:rFonts w:asciiTheme="minorHAnsi" w:eastAsiaTheme="minorHAnsi" w:hAnsiTheme="minorHAnsi" w:hint="eastAsia"/>
          <w:sz w:val="24"/>
          <w:szCs w:val="24"/>
          <w:lang w:eastAsia="ko-KR"/>
        </w:rPr>
        <w:t>업무중심 또는 주거중심 지역들이 많아 인구 밀집도가 높고 출퇴근 시간이나 사회적 정치적 이슈나 이벤트로 인해 특정 시간의 지하철 혼잡도가 증가하여 심각한 문제로 나타나고 있다.</w:t>
      </w:r>
      <w:r w:rsidR="005A699A" w:rsidRPr="00AD67B2">
        <w:rPr>
          <w:rFonts w:asciiTheme="minorHAnsi" w:eastAsiaTheme="minorHAnsi" w:hAnsiTheme="minorHAnsi" w:hint="eastAsia"/>
          <w:sz w:val="24"/>
          <w:szCs w:val="24"/>
          <w:lang w:eastAsia="ko-KR"/>
        </w:rPr>
        <w:t xml:space="preserve"> 실제 지하철 혼잡에 따라서 지하철내 혼잡비용 2,317억원과 열차지연으로 인한 혼잡비</w:t>
      </w:r>
      <w:r w:rsidR="00B2479F" w:rsidRPr="00AD67B2">
        <w:rPr>
          <w:rFonts w:asciiTheme="minorHAnsi" w:eastAsiaTheme="minorHAnsi" w:hAnsiTheme="minorHAnsi" w:hint="eastAsia"/>
          <w:sz w:val="24"/>
          <w:szCs w:val="24"/>
          <w:lang w:eastAsia="ko-KR"/>
        </w:rPr>
        <w:t>용</w:t>
      </w:r>
      <w:r w:rsidR="005A699A" w:rsidRPr="00AD67B2">
        <w:rPr>
          <w:rFonts w:asciiTheme="minorHAnsi" w:eastAsiaTheme="minorHAnsi" w:hAnsiTheme="minorHAnsi" w:hint="eastAsia"/>
          <w:sz w:val="24"/>
          <w:szCs w:val="24"/>
          <w:lang w:eastAsia="ko-KR"/>
        </w:rPr>
        <w:t xml:space="preserve"> 4,960억원이 발생하고 있다 </w:t>
      </w:r>
      <w:r w:rsidR="001D74C6" w:rsidRPr="00AD67B2">
        <w:rPr>
          <w:rFonts w:asciiTheme="minorHAnsi" w:eastAsiaTheme="minorHAnsi" w:hAnsiTheme="minorHAnsi"/>
          <w:sz w:val="24"/>
          <w:szCs w:val="24"/>
          <w:lang w:eastAsia="ko-KR"/>
        </w:rPr>
        <w:fldChar w:fldCharType="begin"/>
      </w:r>
      <w:r w:rsidR="001D74C6" w:rsidRPr="00AD67B2">
        <w:rPr>
          <w:rFonts w:asciiTheme="minorHAnsi" w:eastAsiaTheme="minorHAnsi" w:hAnsiTheme="minorHAnsi"/>
          <w:sz w:val="24"/>
          <w:szCs w:val="24"/>
          <w:lang w:eastAsia="ko-KR"/>
        </w:rPr>
        <w:instrText xml:space="preserve"> ADDIN EN.CITE &lt;EndNote&gt;&lt;Cite&gt;&lt;Author&gt;김승준&lt;/Author&gt;&lt;Year&gt;2016&lt;/Year&gt;&lt;RecNum&gt;307&lt;/RecNum&gt;&lt;DisplayText&gt;(김승준 2016)&lt;/DisplayText&gt;&lt;record&gt;&lt;rec-number&gt;307&lt;/rec-number&gt;&lt;foreign-keys&gt;&lt;key app="EN" db-id="zdzzrerwqx2senevt2h5t5zdxda0pfvxwtx0" timestamp="1736225286"&gt;307&lt;/key&gt;&lt;/foreign-keys&gt;&lt;ref-type name="Serial"&gt;57&lt;/ref-type&gt;&lt;contributors&gt;&lt;authors&gt;&lt;author&gt;김승준,&lt;/author&gt;&lt;/authors&gt;&lt;/contributors&gt;&lt;titles&gt;&lt;title&gt;서울시 지하철의 혼잡비용 산정과 정책적 활용방안&lt;/title&gt;&lt;/titles&gt;&lt;pages&gt;1-22&lt;/pages&gt;&lt;dates&gt;&lt;year&gt;2016&lt;/year&gt;&lt;/dates&gt;&lt;isbn&gt;2586484X&lt;/isbn&gt;&lt;urls&gt;&lt;/urls&gt;&lt;remote-database-name&gt;DBPIA&lt;/remote-database-name&gt;&lt;language&gt;Korean&lt;/language&gt;&lt;/record&gt;&lt;/Cite&gt;&lt;/EndNote&gt;</w:instrText>
      </w:r>
      <w:r w:rsidR="001D74C6" w:rsidRPr="00AD67B2">
        <w:rPr>
          <w:rFonts w:asciiTheme="minorHAnsi" w:eastAsiaTheme="minorHAnsi" w:hAnsiTheme="minorHAnsi"/>
          <w:sz w:val="24"/>
          <w:szCs w:val="24"/>
          <w:lang w:eastAsia="ko-KR"/>
        </w:rPr>
        <w:fldChar w:fldCharType="separate"/>
      </w:r>
      <w:r w:rsidR="001D74C6" w:rsidRPr="00AD67B2">
        <w:rPr>
          <w:rFonts w:asciiTheme="minorHAnsi" w:eastAsiaTheme="minorHAnsi" w:hAnsiTheme="minorHAnsi"/>
          <w:noProof/>
          <w:sz w:val="24"/>
          <w:szCs w:val="24"/>
          <w:lang w:eastAsia="ko-KR"/>
        </w:rPr>
        <w:t>(김승준 2016)</w:t>
      </w:r>
      <w:r w:rsidR="001D74C6" w:rsidRPr="00AD67B2">
        <w:rPr>
          <w:rFonts w:asciiTheme="minorHAnsi" w:eastAsiaTheme="minorHAnsi" w:hAnsiTheme="minorHAnsi"/>
          <w:sz w:val="24"/>
          <w:szCs w:val="24"/>
          <w:lang w:eastAsia="ko-KR"/>
        </w:rPr>
        <w:fldChar w:fldCharType="end"/>
      </w:r>
      <w:r w:rsidR="005A699A" w:rsidRPr="00AD67B2">
        <w:rPr>
          <w:rFonts w:asciiTheme="minorHAnsi" w:eastAsiaTheme="minorHAnsi" w:hAnsiTheme="minorHAnsi" w:hint="eastAsia"/>
          <w:sz w:val="24"/>
          <w:szCs w:val="24"/>
          <w:lang w:eastAsia="ko-KR"/>
        </w:rPr>
        <w:t xml:space="preserve">. </w:t>
      </w:r>
      <w:r w:rsidR="00964B33" w:rsidRPr="00AD67B2">
        <w:rPr>
          <w:rFonts w:asciiTheme="minorHAnsi" w:eastAsiaTheme="minorHAnsi" w:hAnsiTheme="minorHAnsi" w:hint="eastAsia"/>
          <w:sz w:val="24"/>
          <w:szCs w:val="24"/>
          <w:lang w:eastAsia="ko-KR"/>
        </w:rPr>
        <w:t xml:space="preserve">서울시는 역내 물리적 시설 확충에 치중하고 있지만, 수요가 분산되는 효과가 크지 않은 실정이다. </w:t>
      </w:r>
      <w:r w:rsidR="002B2FD6" w:rsidRPr="00AD67B2">
        <w:rPr>
          <w:rFonts w:asciiTheme="minorHAnsi" w:eastAsiaTheme="minorHAnsi" w:hAnsiTheme="minorHAnsi" w:hint="eastAsia"/>
          <w:sz w:val="24"/>
          <w:szCs w:val="24"/>
          <w:lang w:eastAsia="ko-KR"/>
        </w:rPr>
        <w:t>향후 수도권 인근 신도시의 개발이나 다양한 형태의 교통수단이 개발될 예정이지만 혼잡도 증가가 해소될 수 있을지 미리 예상하기 어렵</w:t>
      </w:r>
      <w:r w:rsidR="00C8221F" w:rsidRPr="00AD67B2">
        <w:rPr>
          <w:rFonts w:asciiTheme="minorHAnsi" w:eastAsiaTheme="minorHAnsi" w:hAnsiTheme="minorHAnsi" w:hint="eastAsia"/>
          <w:sz w:val="24"/>
          <w:szCs w:val="24"/>
          <w:lang w:eastAsia="ko-KR"/>
        </w:rPr>
        <w:t>고</w:t>
      </w:r>
      <w:r w:rsidR="002B2FD6" w:rsidRPr="00AD67B2">
        <w:rPr>
          <w:rFonts w:asciiTheme="minorHAnsi" w:eastAsiaTheme="minorHAnsi" w:hAnsiTheme="minorHAnsi" w:hint="eastAsia"/>
          <w:sz w:val="24"/>
          <w:szCs w:val="24"/>
          <w:lang w:eastAsia="ko-KR"/>
        </w:rPr>
        <w:t xml:space="preserve"> 모든 시간대의 혼잡도를 줄이는 것은 쉽지 않을 것으로 생각된다. 또한 최근 전세계적으로 확산되었던 코로나 바이러스 역시 사람들이 밀집되는 폐쇄적 대중교통에서 강한 전염성을 보여 지하철 이용이 크게 감소하였기 때문에, 의학적으로나 </w:t>
      </w:r>
      <w:r w:rsidR="00294F5D" w:rsidRPr="00AD67B2">
        <w:rPr>
          <w:rFonts w:asciiTheme="minorHAnsi" w:eastAsiaTheme="minorHAnsi" w:hAnsiTheme="minorHAnsi" w:hint="eastAsia"/>
          <w:sz w:val="24"/>
          <w:szCs w:val="24"/>
          <w:lang w:eastAsia="ko-KR"/>
        </w:rPr>
        <w:t>서비스</w:t>
      </w:r>
      <w:r w:rsidR="002B2FD6" w:rsidRPr="00AD67B2">
        <w:rPr>
          <w:rFonts w:asciiTheme="minorHAnsi" w:eastAsiaTheme="minorHAnsi" w:hAnsiTheme="minorHAnsi" w:hint="eastAsia"/>
          <w:sz w:val="24"/>
          <w:szCs w:val="24"/>
          <w:lang w:eastAsia="ko-KR"/>
        </w:rPr>
        <w:t>적으로 혼잡도 이슈는 다양한 방향으로 확산</w:t>
      </w:r>
      <w:r w:rsidR="00F63C49" w:rsidRPr="00AD67B2">
        <w:rPr>
          <w:rFonts w:asciiTheme="minorHAnsi" w:eastAsiaTheme="minorHAnsi" w:hAnsiTheme="minorHAnsi" w:hint="eastAsia"/>
          <w:sz w:val="24"/>
          <w:szCs w:val="24"/>
          <w:lang w:eastAsia="ko-KR"/>
        </w:rPr>
        <w:t>되기 쉽다</w:t>
      </w:r>
      <w:r w:rsidR="002B2FD6" w:rsidRPr="00AD67B2">
        <w:rPr>
          <w:rFonts w:asciiTheme="minorHAnsi" w:eastAsiaTheme="minorHAnsi" w:hAnsiTheme="minorHAnsi" w:hint="eastAsia"/>
          <w:sz w:val="24"/>
          <w:szCs w:val="24"/>
          <w:lang w:eastAsia="ko-KR"/>
        </w:rPr>
        <w:t xml:space="preserve">. </w:t>
      </w:r>
    </w:p>
    <w:p w14:paraId="312337FA" w14:textId="34259A30" w:rsidR="00E75D3E" w:rsidRPr="00AD67B2" w:rsidRDefault="00155A0E" w:rsidP="00A25E1C">
      <w:pPr>
        <w:pBdr>
          <w:top w:val="nil"/>
          <w:left w:val="nil"/>
          <w:bottom w:val="nil"/>
          <w:right w:val="nil"/>
          <w:between w:val="nil"/>
        </w:pBdr>
        <w:spacing w:before="191" w:line="252" w:lineRule="auto"/>
        <w:ind w:left="110" w:firstLine="351"/>
        <w:jc w:val="both"/>
        <w:rPr>
          <w:rFonts w:asciiTheme="minorHAnsi" w:eastAsiaTheme="minorHAnsi" w:hAnsiTheme="minorHAnsi"/>
          <w:sz w:val="24"/>
          <w:szCs w:val="24"/>
          <w:lang w:eastAsia="ko-KR"/>
        </w:rPr>
      </w:pPr>
      <w:r w:rsidRPr="00AD67B2">
        <w:rPr>
          <w:rFonts w:asciiTheme="minorHAnsi" w:eastAsiaTheme="minorHAnsi" w:hAnsiTheme="minorHAnsi" w:cs="맑은 고딕" w:hint="eastAsia"/>
          <w:sz w:val="24"/>
          <w:szCs w:val="24"/>
          <w:lang w:eastAsia="ko-KR"/>
        </w:rPr>
        <w:t>이러한 사회적 이슈들을 개선하기 위해서는</w:t>
      </w:r>
      <w:r w:rsidR="0068133F" w:rsidRPr="00AD67B2">
        <w:rPr>
          <w:rFonts w:asciiTheme="minorHAnsi" w:eastAsiaTheme="minorHAnsi" w:hAnsiTheme="minorHAnsi" w:cs="맑은 고딕" w:hint="eastAsia"/>
          <w:sz w:val="24"/>
          <w:szCs w:val="24"/>
          <w:lang w:eastAsia="ko-KR"/>
        </w:rPr>
        <w:t xml:space="preserve"> </w:t>
      </w:r>
      <w:r w:rsidR="006527E2" w:rsidRPr="00AD67B2">
        <w:rPr>
          <w:rFonts w:asciiTheme="minorHAnsi" w:eastAsiaTheme="minorHAnsi" w:hAnsiTheme="minorHAnsi" w:cs="맑은 고딕" w:hint="eastAsia"/>
          <w:sz w:val="24"/>
          <w:szCs w:val="24"/>
          <w:lang w:eastAsia="ko-KR"/>
        </w:rPr>
        <w:t>다수가</w:t>
      </w:r>
      <w:r w:rsidR="006527E2" w:rsidRPr="00AD67B2">
        <w:rPr>
          <w:rFonts w:asciiTheme="minorHAnsi" w:eastAsiaTheme="minorHAnsi" w:hAnsiTheme="minorHAnsi" w:hint="eastAsia"/>
          <w:sz w:val="24"/>
          <w:szCs w:val="24"/>
          <w:lang w:eastAsia="ko-KR"/>
        </w:rPr>
        <w:t xml:space="preserve"> </w:t>
      </w:r>
      <w:r w:rsidR="006527E2" w:rsidRPr="00AD67B2">
        <w:rPr>
          <w:rFonts w:asciiTheme="minorHAnsi" w:eastAsiaTheme="minorHAnsi" w:hAnsiTheme="minorHAnsi" w:cs="맑은 고딕" w:hint="eastAsia"/>
          <w:sz w:val="24"/>
          <w:szCs w:val="24"/>
          <w:lang w:eastAsia="ko-KR"/>
        </w:rPr>
        <w:t>이용하는</w:t>
      </w:r>
      <w:r w:rsidR="006527E2" w:rsidRPr="00AD67B2">
        <w:rPr>
          <w:rFonts w:asciiTheme="minorHAnsi" w:eastAsiaTheme="minorHAnsi" w:hAnsiTheme="minorHAnsi" w:hint="eastAsia"/>
          <w:sz w:val="24"/>
          <w:szCs w:val="24"/>
          <w:lang w:eastAsia="ko-KR"/>
        </w:rPr>
        <w:t xml:space="preserve"> </w:t>
      </w:r>
      <w:r w:rsidR="006527E2" w:rsidRPr="00AD67B2">
        <w:rPr>
          <w:rFonts w:asciiTheme="minorHAnsi" w:eastAsiaTheme="minorHAnsi" w:hAnsiTheme="minorHAnsi" w:cs="맑은 고딕" w:hint="eastAsia"/>
          <w:sz w:val="24"/>
          <w:szCs w:val="24"/>
          <w:lang w:eastAsia="ko-KR"/>
        </w:rPr>
        <w:t>대표적</w:t>
      </w:r>
      <w:r w:rsidR="006527E2" w:rsidRPr="00AD67B2">
        <w:rPr>
          <w:rFonts w:asciiTheme="minorHAnsi" w:eastAsiaTheme="minorHAnsi" w:hAnsiTheme="minorHAnsi" w:hint="eastAsia"/>
          <w:sz w:val="24"/>
          <w:szCs w:val="24"/>
          <w:lang w:eastAsia="ko-KR"/>
        </w:rPr>
        <w:t xml:space="preserve"> </w:t>
      </w:r>
      <w:r w:rsidR="006527E2" w:rsidRPr="00AD67B2">
        <w:rPr>
          <w:rFonts w:asciiTheme="minorHAnsi" w:eastAsiaTheme="minorHAnsi" w:hAnsiTheme="minorHAnsi" w:cs="맑은 고딕" w:hint="eastAsia"/>
          <w:sz w:val="24"/>
          <w:szCs w:val="24"/>
          <w:lang w:eastAsia="ko-KR"/>
        </w:rPr>
        <w:t>교통수단인</w:t>
      </w:r>
      <w:r w:rsidR="006527E2" w:rsidRPr="00AD67B2">
        <w:rPr>
          <w:rFonts w:asciiTheme="minorHAnsi" w:eastAsiaTheme="minorHAnsi" w:hAnsiTheme="minorHAnsi" w:hint="eastAsia"/>
          <w:sz w:val="24"/>
          <w:szCs w:val="24"/>
          <w:lang w:eastAsia="ko-KR"/>
        </w:rPr>
        <w:t xml:space="preserve"> </w:t>
      </w:r>
      <w:r w:rsidR="006527E2" w:rsidRPr="00AD67B2">
        <w:rPr>
          <w:rFonts w:asciiTheme="minorHAnsi" w:eastAsiaTheme="minorHAnsi" w:hAnsiTheme="minorHAnsi" w:cs="맑은 고딕" w:hint="eastAsia"/>
          <w:sz w:val="24"/>
          <w:szCs w:val="24"/>
          <w:lang w:eastAsia="ko-KR"/>
        </w:rPr>
        <w:t>지하철의</w:t>
      </w:r>
      <w:r w:rsidR="006527E2" w:rsidRPr="00AD67B2">
        <w:rPr>
          <w:rFonts w:asciiTheme="minorHAnsi" w:eastAsiaTheme="minorHAnsi" w:hAnsiTheme="minorHAnsi" w:hint="eastAsia"/>
          <w:sz w:val="24"/>
          <w:szCs w:val="24"/>
          <w:lang w:eastAsia="ko-KR"/>
        </w:rPr>
        <w:t xml:space="preserve"> </w:t>
      </w:r>
      <w:r w:rsidR="006527E2" w:rsidRPr="00AD67B2">
        <w:rPr>
          <w:rFonts w:asciiTheme="minorHAnsi" w:eastAsiaTheme="minorHAnsi" w:hAnsiTheme="minorHAnsi" w:cs="맑은 고딕" w:hint="eastAsia"/>
          <w:sz w:val="24"/>
          <w:szCs w:val="24"/>
          <w:lang w:eastAsia="ko-KR"/>
        </w:rPr>
        <w:t>혼잡도를</w:t>
      </w:r>
      <w:r w:rsidR="006527E2" w:rsidRPr="00AD67B2">
        <w:rPr>
          <w:rFonts w:asciiTheme="minorHAnsi" w:eastAsiaTheme="minorHAnsi" w:hAnsiTheme="minorHAnsi" w:hint="eastAsia"/>
          <w:sz w:val="24"/>
          <w:szCs w:val="24"/>
          <w:lang w:eastAsia="ko-KR"/>
        </w:rPr>
        <w:t xml:space="preserve"> </w:t>
      </w:r>
      <w:r w:rsidR="0068133F" w:rsidRPr="00AD67B2">
        <w:rPr>
          <w:rFonts w:asciiTheme="minorHAnsi" w:eastAsiaTheme="minorHAnsi" w:hAnsiTheme="minorHAnsi" w:hint="eastAsia"/>
          <w:sz w:val="24"/>
          <w:szCs w:val="24"/>
          <w:lang w:eastAsia="ko-KR"/>
        </w:rPr>
        <w:t xml:space="preserve">사전에 예측하는 것은 서비스의 효율성과 그리고 시민들의 편의성과 안정성 측면에서 </w:t>
      </w:r>
      <w:r w:rsidR="006527E2" w:rsidRPr="00AD67B2">
        <w:rPr>
          <w:rFonts w:asciiTheme="minorHAnsi" w:eastAsiaTheme="minorHAnsi" w:hAnsiTheme="minorHAnsi" w:cs="맑은 고딕" w:hint="eastAsia"/>
          <w:sz w:val="24"/>
          <w:szCs w:val="24"/>
          <w:lang w:eastAsia="ko-KR"/>
        </w:rPr>
        <w:t>중요한</w:t>
      </w:r>
      <w:r w:rsidR="006527E2" w:rsidRPr="00AD67B2">
        <w:rPr>
          <w:rFonts w:asciiTheme="minorHAnsi" w:eastAsiaTheme="minorHAnsi" w:hAnsiTheme="minorHAnsi" w:hint="eastAsia"/>
          <w:sz w:val="24"/>
          <w:szCs w:val="24"/>
          <w:lang w:eastAsia="ko-KR"/>
        </w:rPr>
        <w:t xml:space="preserve"> </w:t>
      </w:r>
      <w:r w:rsidR="006527E2" w:rsidRPr="00AD67B2">
        <w:rPr>
          <w:rFonts w:asciiTheme="minorHAnsi" w:eastAsiaTheme="minorHAnsi" w:hAnsiTheme="minorHAnsi" w:cs="맑은 고딕" w:hint="eastAsia"/>
          <w:sz w:val="24"/>
          <w:szCs w:val="24"/>
          <w:lang w:eastAsia="ko-KR"/>
        </w:rPr>
        <w:t>의미를</w:t>
      </w:r>
      <w:r w:rsidR="006527E2" w:rsidRPr="00AD67B2">
        <w:rPr>
          <w:rFonts w:asciiTheme="minorHAnsi" w:eastAsiaTheme="minorHAnsi" w:hAnsiTheme="minorHAnsi" w:hint="eastAsia"/>
          <w:sz w:val="24"/>
          <w:szCs w:val="24"/>
          <w:lang w:eastAsia="ko-KR"/>
        </w:rPr>
        <w:t xml:space="preserve"> </w:t>
      </w:r>
      <w:r w:rsidR="006527E2" w:rsidRPr="00AD67B2">
        <w:rPr>
          <w:rFonts w:asciiTheme="minorHAnsi" w:eastAsiaTheme="minorHAnsi" w:hAnsiTheme="minorHAnsi" w:cs="맑은 고딕" w:hint="eastAsia"/>
          <w:sz w:val="24"/>
          <w:szCs w:val="24"/>
          <w:lang w:eastAsia="ko-KR"/>
        </w:rPr>
        <w:t>갖는다</w:t>
      </w:r>
      <w:r w:rsidR="00093742" w:rsidRPr="00AD67B2">
        <w:rPr>
          <w:rFonts w:asciiTheme="minorHAnsi" w:eastAsiaTheme="minorHAnsi" w:hAnsiTheme="minorHAnsi" w:cs="맑은 고딕" w:hint="eastAsia"/>
          <w:sz w:val="24"/>
          <w:szCs w:val="24"/>
          <w:lang w:eastAsia="ko-KR"/>
        </w:rPr>
        <w:t xml:space="preserve"> </w:t>
      </w:r>
      <w:r w:rsidR="004067EA" w:rsidRPr="00AD67B2">
        <w:rPr>
          <w:rFonts w:asciiTheme="minorHAnsi" w:eastAsiaTheme="minorHAnsi" w:hAnsiTheme="minorHAnsi" w:cs="맑은 고딕"/>
          <w:sz w:val="24"/>
          <w:szCs w:val="24"/>
          <w:lang w:eastAsia="ko-KR"/>
        </w:rPr>
        <w:fldChar w:fldCharType="begin">
          <w:fldData xml:space="preserve">PEVuZE5vdGU+PENpdGU+PEF1dGhvcj7snbTsg4HspIA8L0F1dGhvcj48WWVhcj4yMDIwPC9ZZWFy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</w:fldData>
        </w:fldChar>
      </w:r>
      <w:r w:rsidR="000C02F1" w:rsidRPr="00AD67B2">
        <w:rPr>
          <w:rFonts w:asciiTheme="minorHAnsi" w:eastAsiaTheme="minorHAnsi" w:hAnsiTheme="minorHAnsi" w:cs="맑은 고딕"/>
          <w:sz w:val="24"/>
          <w:szCs w:val="24"/>
          <w:lang w:eastAsia="ko-KR"/>
        </w:rPr>
        <w:instrText xml:space="preserve"> ADDIN EN.CITE </w:instrText>
      </w:r>
      <w:r w:rsidR="000C02F1" w:rsidRPr="00AD67B2">
        <w:rPr>
          <w:rFonts w:asciiTheme="minorHAnsi" w:eastAsiaTheme="minorHAnsi" w:hAnsiTheme="minorHAnsi" w:cs="맑은 고딕"/>
          <w:sz w:val="24"/>
          <w:szCs w:val="24"/>
          <w:lang w:eastAsia="ko-KR"/>
        </w:rPr>
        <w:fldChar w:fldCharType="begin">
          <w:fldData xml:space="preserve">PEVuZE5vdGU+PENpdGU+PEF1dGhvcj7snbTsg4HspIA8L0F1dGhvcj48WWVhcj4yMDIwPC9ZZWFy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</w:fldData>
        </w:fldChar>
      </w:r>
      <w:r w:rsidR="000C02F1" w:rsidRPr="00AD67B2">
        <w:rPr>
          <w:rFonts w:asciiTheme="minorHAnsi" w:eastAsiaTheme="minorHAnsi" w:hAnsiTheme="minorHAnsi" w:cs="맑은 고딕"/>
          <w:sz w:val="24"/>
          <w:szCs w:val="24"/>
          <w:lang w:eastAsia="ko-KR"/>
        </w:rPr>
        <w:instrText xml:space="preserve"> ADDIN EN.CITE.DATA </w:instrText>
      </w:r>
      <w:r w:rsidR="000C02F1" w:rsidRPr="00AD67B2">
        <w:rPr>
          <w:rFonts w:asciiTheme="minorHAnsi" w:eastAsiaTheme="minorHAnsi" w:hAnsiTheme="minorHAnsi" w:cs="맑은 고딕"/>
          <w:sz w:val="24"/>
          <w:szCs w:val="24"/>
          <w:lang w:eastAsia="ko-KR"/>
        </w:rPr>
      </w:r>
      <w:r w:rsidR="000C02F1" w:rsidRPr="00AD67B2">
        <w:rPr>
          <w:rFonts w:asciiTheme="minorHAnsi" w:eastAsiaTheme="minorHAnsi" w:hAnsiTheme="minorHAnsi" w:cs="맑은 고딕"/>
          <w:sz w:val="24"/>
          <w:szCs w:val="24"/>
          <w:lang w:eastAsia="ko-KR"/>
        </w:rPr>
        <w:fldChar w:fldCharType="end"/>
      </w:r>
      <w:r w:rsidR="004067EA" w:rsidRPr="00AD67B2">
        <w:rPr>
          <w:rFonts w:asciiTheme="minorHAnsi" w:eastAsiaTheme="minorHAnsi" w:hAnsiTheme="minorHAnsi" w:cs="맑은 고딕"/>
          <w:sz w:val="24"/>
          <w:szCs w:val="24"/>
          <w:lang w:eastAsia="ko-KR"/>
        </w:rPr>
      </w:r>
      <w:r w:rsidR="004067EA" w:rsidRPr="00AD67B2">
        <w:rPr>
          <w:rFonts w:asciiTheme="minorHAnsi" w:eastAsiaTheme="minorHAnsi" w:hAnsiTheme="minorHAnsi" w:cs="맑은 고딕"/>
          <w:sz w:val="24"/>
          <w:szCs w:val="24"/>
          <w:lang w:eastAsia="ko-KR"/>
        </w:rPr>
        <w:fldChar w:fldCharType="separate"/>
      </w:r>
      <w:r w:rsidR="000C02F1" w:rsidRPr="00AD67B2">
        <w:rPr>
          <w:rFonts w:asciiTheme="minorHAnsi" w:eastAsiaTheme="minorHAnsi" w:hAnsiTheme="minorHAnsi" w:cs="맑은 고딕"/>
          <w:noProof/>
          <w:sz w:val="24"/>
          <w:szCs w:val="24"/>
          <w:lang w:eastAsia="ko-KR"/>
        </w:rPr>
        <w:t>(이상준 2020)</w:t>
      </w:r>
      <w:r w:rsidR="004067EA" w:rsidRPr="00AD67B2">
        <w:rPr>
          <w:rFonts w:asciiTheme="minorHAnsi" w:eastAsiaTheme="minorHAnsi" w:hAnsiTheme="minorHAnsi" w:cs="맑은 고딕"/>
          <w:sz w:val="24"/>
          <w:szCs w:val="24"/>
          <w:lang w:eastAsia="ko-KR"/>
        </w:rPr>
        <w:fldChar w:fldCharType="end"/>
      </w:r>
      <w:r w:rsidR="006527E2" w:rsidRPr="00AD67B2">
        <w:rPr>
          <w:rFonts w:asciiTheme="minorHAnsi" w:eastAsiaTheme="minorHAnsi" w:hAnsiTheme="minorHAnsi" w:hint="eastAsia"/>
          <w:sz w:val="24"/>
          <w:szCs w:val="24"/>
          <w:lang w:eastAsia="ko-KR"/>
        </w:rPr>
        <w:t>.</w:t>
      </w:r>
      <w:r w:rsidR="00CE1499" w:rsidRPr="00AD67B2">
        <w:rPr>
          <w:rFonts w:asciiTheme="minorHAnsi" w:eastAsiaTheme="minorHAnsi" w:hAnsiTheme="minorHAnsi" w:hint="eastAsia"/>
          <w:sz w:val="24"/>
          <w:szCs w:val="24"/>
          <w:lang w:eastAsia="ko-KR"/>
        </w:rPr>
        <w:t xml:space="preserve"> 혼잡도를 높은 정확성으로 미리 예측할 수 있다면 사전에</w:t>
      </w:r>
      <w:r w:rsidR="00E75D3E" w:rsidRPr="00AD67B2">
        <w:rPr>
          <w:rFonts w:asciiTheme="minorHAnsi" w:eastAsiaTheme="minorHAnsi" w:hAnsiTheme="minorHAnsi" w:hint="eastAsia"/>
          <w:sz w:val="24"/>
          <w:szCs w:val="24"/>
          <w:lang w:eastAsia="ko-KR"/>
        </w:rPr>
        <w:t xml:space="preserve"> </w:t>
      </w:r>
      <w:r w:rsidR="00E75D3E" w:rsidRPr="00AD67B2">
        <w:rPr>
          <w:rFonts w:asciiTheme="minorHAnsi" w:eastAsiaTheme="minorHAnsi" w:hAnsiTheme="minorHAnsi" w:cs="맑은 고딕" w:hint="eastAsia"/>
          <w:sz w:val="24"/>
          <w:szCs w:val="24"/>
          <w:lang w:eastAsia="ko-KR"/>
        </w:rPr>
        <w:t>지하철</w:t>
      </w:r>
      <w:r w:rsidR="00E75D3E" w:rsidRPr="00AD67B2">
        <w:rPr>
          <w:rFonts w:asciiTheme="minorHAnsi" w:eastAsiaTheme="minorHAnsi" w:hAnsiTheme="minorHAnsi" w:hint="eastAsia"/>
          <w:sz w:val="24"/>
          <w:szCs w:val="24"/>
          <w:lang w:eastAsia="ko-KR"/>
        </w:rPr>
        <w:t xml:space="preserve"> </w:t>
      </w:r>
      <w:r w:rsidR="00E75D3E" w:rsidRPr="00AD67B2">
        <w:rPr>
          <w:rFonts w:asciiTheme="minorHAnsi" w:eastAsiaTheme="minorHAnsi" w:hAnsiTheme="minorHAnsi" w:cs="맑은 고딕" w:hint="eastAsia"/>
          <w:sz w:val="24"/>
          <w:szCs w:val="24"/>
          <w:lang w:eastAsia="ko-KR"/>
        </w:rPr>
        <w:t>이용</w:t>
      </w:r>
      <w:r w:rsidR="00E75D3E" w:rsidRPr="00AD67B2">
        <w:rPr>
          <w:rFonts w:asciiTheme="minorHAnsi" w:eastAsiaTheme="minorHAnsi" w:hAnsiTheme="minorHAnsi" w:hint="eastAsia"/>
          <w:sz w:val="24"/>
          <w:szCs w:val="24"/>
          <w:lang w:eastAsia="ko-KR"/>
        </w:rPr>
        <w:t xml:space="preserve"> </w:t>
      </w:r>
      <w:r w:rsidR="00E75D3E" w:rsidRPr="00AD67B2">
        <w:rPr>
          <w:rFonts w:asciiTheme="minorHAnsi" w:eastAsiaTheme="minorHAnsi" w:hAnsiTheme="minorHAnsi" w:cs="맑은 고딕" w:hint="eastAsia"/>
          <w:sz w:val="24"/>
          <w:szCs w:val="24"/>
          <w:lang w:eastAsia="ko-KR"/>
        </w:rPr>
        <w:t>패턴</w:t>
      </w:r>
      <w:r w:rsidR="00CE1499" w:rsidRPr="00AD67B2">
        <w:rPr>
          <w:rFonts w:asciiTheme="minorHAnsi" w:eastAsiaTheme="minorHAnsi" w:hAnsiTheme="minorHAnsi" w:cs="맑은 고딕" w:hint="eastAsia"/>
          <w:sz w:val="24"/>
          <w:szCs w:val="24"/>
          <w:lang w:eastAsia="ko-KR"/>
        </w:rPr>
        <w:t xml:space="preserve"> 또는</w:t>
      </w:r>
      <w:r w:rsidR="00E75D3E" w:rsidRPr="00AD67B2">
        <w:rPr>
          <w:rFonts w:asciiTheme="minorHAnsi" w:eastAsiaTheme="minorHAnsi" w:hAnsiTheme="minorHAnsi" w:hint="eastAsia"/>
          <w:sz w:val="24"/>
          <w:szCs w:val="24"/>
          <w:lang w:eastAsia="ko-KR"/>
        </w:rPr>
        <w:t xml:space="preserve"> </w:t>
      </w:r>
      <w:r w:rsidR="00E75D3E" w:rsidRPr="00AD67B2">
        <w:rPr>
          <w:rFonts w:asciiTheme="minorHAnsi" w:eastAsiaTheme="minorHAnsi" w:hAnsiTheme="minorHAnsi" w:cs="맑은 고딕" w:hint="eastAsia"/>
          <w:sz w:val="24"/>
          <w:szCs w:val="24"/>
          <w:lang w:eastAsia="ko-KR"/>
        </w:rPr>
        <w:t>승객</w:t>
      </w:r>
      <w:r w:rsidR="00E75D3E" w:rsidRPr="00AD67B2">
        <w:rPr>
          <w:rFonts w:asciiTheme="minorHAnsi" w:eastAsiaTheme="minorHAnsi" w:hAnsiTheme="minorHAnsi" w:hint="eastAsia"/>
          <w:sz w:val="24"/>
          <w:szCs w:val="24"/>
          <w:lang w:eastAsia="ko-KR"/>
        </w:rPr>
        <w:t xml:space="preserve"> </w:t>
      </w:r>
      <w:r w:rsidR="00E75D3E" w:rsidRPr="00AD67B2">
        <w:rPr>
          <w:rFonts w:asciiTheme="minorHAnsi" w:eastAsiaTheme="minorHAnsi" w:hAnsiTheme="minorHAnsi" w:cs="맑은 고딕" w:hint="eastAsia"/>
          <w:sz w:val="24"/>
          <w:szCs w:val="24"/>
          <w:lang w:eastAsia="ko-KR"/>
        </w:rPr>
        <w:t>흐름을</w:t>
      </w:r>
      <w:r w:rsidR="00E75D3E" w:rsidRPr="00AD67B2">
        <w:rPr>
          <w:rFonts w:asciiTheme="minorHAnsi" w:eastAsiaTheme="minorHAnsi" w:hAnsiTheme="minorHAnsi" w:hint="eastAsia"/>
          <w:sz w:val="24"/>
          <w:szCs w:val="24"/>
          <w:lang w:eastAsia="ko-KR"/>
        </w:rPr>
        <w:t xml:space="preserve"> </w:t>
      </w:r>
      <w:r w:rsidR="00E75D3E" w:rsidRPr="00AD67B2">
        <w:rPr>
          <w:rFonts w:asciiTheme="minorHAnsi" w:eastAsiaTheme="minorHAnsi" w:hAnsiTheme="minorHAnsi" w:cs="맑은 고딕" w:hint="eastAsia"/>
          <w:sz w:val="24"/>
          <w:szCs w:val="24"/>
          <w:lang w:eastAsia="ko-KR"/>
        </w:rPr>
        <w:t>예측</w:t>
      </w:r>
      <w:r w:rsidR="00CE1499" w:rsidRPr="00AD67B2">
        <w:rPr>
          <w:rFonts w:asciiTheme="minorHAnsi" w:eastAsiaTheme="minorHAnsi" w:hAnsiTheme="minorHAnsi" w:cs="맑은 고딕" w:hint="eastAsia"/>
          <w:sz w:val="24"/>
          <w:szCs w:val="24"/>
          <w:lang w:eastAsia="ko-KR"/>
        </w:rPr>
        <w:t>할 수 있음을 의미하며, 결과적으로</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운행</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빈도</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열차</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편성</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인력</w:t>
      </w:r>
      <w:r w:rsidR="00E75D3E" w:rsidRPr="00AD67B2">
        <w:rPr>
          <w:rFonts w:asciiTheme="minorHAnsi" w:eastAsiaTheme="minorHAnsi" w:hAnsiTheme="minorHAnsi" w:hint="eastAsia"/>
          <w:sz w:val="24"/>
          <w:szCs w:val="24"/>
          <w:lang w:eastAsia="ko-KR"/>
        </w:rPr>
        <w:t xml:space="preserve"> </w:t>
      </w:r>
      <w:r w:rsidR="00E75D3E" w:rsidRPr="00AD67B2">
        <w:rPr>
          <w:rFonts w:asciiTheme="minorHAnsi" w:eastAsiaTheme="minorHAnsi" w:hAnsiTheme="minorHAnsi" w:cs="맑은 고딕" w:hint="eastAsia"/>
          <w:sz w:val="24"/>
          <w:szCs w:val="24"/>
          <w:lang w:eastAsia="ko-KR"/>
        </w:rPr>
        <w:t>배치</w:t>
      </w:r>
      <w:r w:rsidR="00E75D3E" w:rsidRPr="00AD67B2">
        <w:rPr>
          <w:rFonts w:asciiTheme="minorHAnsi" w:eastAsiaTheme="minorHAnsi" w:hAnsiTheme="minorHAnsi" w:hint="eastAsia"/>
          <w:sz w:val="24"/>
          <w:szCs w:val="24"/>
          <w:lang w:eastAsia="ko-KR"/>
        </w:rPr>
        <w:t xml:space="preserve"> </w:t>
      </w:r>
      <w:r w:rsidR="00E75D3E" w:rsidRPr="00AD67B2">
        <w:rPr>
          <w:rFonts w:asciiTheme="minorHAnsi" w:eastAsiaTheme="minorHAnsi" w:hAnsiTheme="minorHAnsi" w:cs="맑은 고딕" w:hint="eastAsia"/>
          <w:sz w:val="24"/>
          <w:szCs w:val="24"/>
          <w:lang w:eastAsia="ko-KR"/>
        </w:rPr>
        <w:t>등</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운영</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전략을</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효과적으로</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수립할</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수</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있다</w:t>
      </w:r>
      <w:r w:rsidR="00E75D3E" w:rsidRPr="00AD67B2">
        <w:rPr>
          <w:rFonts w:asciiTheme="minorHAnsi" w:eastAsiaTheme="minorHAnsi" w:hAnsiTheme="minorHAnsi" w:hint="eastAsia"/>
          <w:sz w:val="24"/>
          <w:szCs w:val="24"/>
          <w:lang w:eastAsia="ko-KR"/>
        </w:rPr>
        <w:t xml:space="preserve">. </w:t>
      </w:r>
      <w:r w:rsidR="004F3CD7" w:rsidRPr="00AD67B2">
        <w:rPr>
          <w:rFonts w:asciiTheme="minorHAnsi" w:eastAsiaTheme="minorHAnsi" w:hAnsiTheme="minorHAnsi" w:hint="eastAsia"/>
          <w:sz w:val="24"/>
          <w:szCs w:val="24"/>
          <w:lang w:eastAsia="ko-KR"/>
        </w:rPr>
        <w:t xml:space="preserve">그리고 도시 계획이나 지속가능한 교통 정책 기반 인프라 시스템을 구축하는데 중요 참고자료가 될 수 있다. </w:t>
      </w:r>
      <w:r w:rsidR="00E75D3E" w:rsidRPr="00AD67B2">
        <w:rPr>
          <w:rFonts w:asciiTheme="minorHAnsi" w:eastAsiaTheme="minorHAnsi" w:hAnsiTheme="minorHAnsi" w:cs="맑은 고딕" w:hint="eastAsia"/>
          <w:sz w:val="24"/>
          <w:szCs w:val="24"/>
          <w:lang w:eastAsia="ko-KR"/>
        </w:rPr>
        <w:t>또한</w:t>
      </w:r>
      <w:r w:rsidR="00E75D3E" w:rsidRPr="00AD67B2">
        <w:rPr>
          <w:rFonts w:asciiTheme="minorHAnsi" w:eastAsiaTheme="minorHAnsi" w:hAnsiTheme="minorHAnsi"/>
          <w:sz w:val="24"/>
          <w:szCs w:val="24"/>
          <w:lang w:eastAsia="ko-KR"/>
        </w:rPr>
        <w:t xml:space="preserve">, </w:t>
      </w:r>
      <w:r w:rsidR="004F3CD7" w:rsidRPr="00AD67B2">
        <w:rPr>
          <w:rFonts w:asciiTheme="minorHAnsi" w:eastAsiaTheme="minorHAnsi" w:hAnsiTheme="minorHAnsi" w:hint="eastAsia"/>
          <w:sz w:val="24"/>
          <w:szCs w:val="24"/>
          <w:lang w:eastAsia="ko-KR"/>
        </w:rPr>
        <w:t>높은 혼잡도로</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승객들의</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이동이</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제한</w:t>
      </w:r>
      <w:r w:rsidR="004F3CD7" w:rsidRPr="00AD67B2">
        <w:rPr>
          <w:rFonts w:asciiTheme="minorHAnsi" w:eastAsiaTheme="minorHAnsi" w:hAnsiTheme="minorHAnsi" w:cs="맑은 고딕" w:hint="eastAsia"/>
          <w:sz w:val="24"/>
          <w:szCs w:val="24"/>
          <w:lang w:eastAsia="ko-KR"/>
        </w:rPr>
        <w:t xml:space="preserve"> 및 응급 상황 대응이 어려워지기 때문에</w:t>
      </w:r>
      <w:r w:rsidR="009B2BAF" w:rsidRPr="00AD67B2">
        <w:rPr>
          <w:rFonts w:asciiTheme="minorHAnsi" w:eastAsiaTheme="minorHAnsi" w:hAnsiTheme="minorHAnsi" w:cs="맑은 고딕" w:hint="eastAsia"/>
          <w:sz w:val="24"/>
          <w:szCs w:val="24"/>
          <w:lang w:eastAsia="ko-KR"/>
        </w:rPr>
        <w:t xml:space="preserve"> </w:t>
      </w:r>
      <w:r w:rsidR="009B2BAF" w:rsidRPr="00AD67B2">
        <w:rPr>
          <w:rFonts w:asciiTheme="minorHAnsi" w:eastAsiaTheme="minorHAnsi" w:hAnsiTheme="minorHAnsi" w:cs="맑은 고딕"/>
          <w:sz w:val="24"/>
          <w:szCs w:val="24"/>
          <w:lang w:eastAsia="ko-KR"/>
        </w:rPr>
        <w:fldChar w:fldCharType="begin"/>
      </w:r>
      <w:r w:rsidR="009B2BAF" w:rsidRPr="00AD67B2">
        <w:rPr>
          <w:rFonts w:asciiTheme="minorHAnsi" w:eastAsiaTheme="minorHAnsi" w:hAnsiTheme="minorHAnsi" w:cs="맑은 고딕"/>
          <w:sz w:val="24"/>
          <w:szCs w:val="24"/>
          <w:lang w:eastAsia="ko-KR"/>
        </w:rPr>
        <w:instrText xml:space="preserve"> ADDIN EN.CITE &lt;EndNote&gt;&lt;Cite&gt;&lt;Author&gt;이선하&lt;/Author&gt;&lt;Year&gt;2015&lt;/Year&gt;&lt;RecNum&gt;309&lt;/RecNum&gt;&lt;DisplayText&gt;(이선하 et al. 2015)&lt;/DisplayText&gt;&lt;record&gt;&lt;rec-number&gt;309&lt;/rec-number&gt;&lt;foreign-keys&gt;&lt;key app="EN" db-id="zdzzrerwqx2senevt2h5t5zdxda0pfvxwtx0" timestamp="1736226461"&gt;309&lt;/key&gt;&lt;/foreign-keys&gt;&lt;ref-type name="Journal Article"&gt;17&lt;/ref-type&gt;&lt;contributors&gt;&lt;authors&gt;&lt;author&gt;이선하,&lt;/author&gt;&lt;author&gt;천춘근,&lt;/author&gt;&lt;author&gt;정병두,&lt;/author&gt;&lt;author&gt;유병영,&lt;/author&gt;&lt;author&gt;김은지,&lt;/author&gt;&lt;/authors&gt;&lt;/contributors&gt;&lt;titles&gt;&lt;title&gt;철도 이용객 정보</w:instrText>
      </w:r>
      <w:r w:rsidR="009B2BAF" w:rsidRPr="00AD67B2">
        <w:rPr>
          <w:rFonts w:asciiTheme="minorHAnsi" w:eastAsiaTheme="minorHAnsi" w:hAnsiTheme="minorHAnsi" w:cs="맑은 고딕" w:hint="eastAsia"/>
          <w:sz w:val="24"/>
          <w:szCs w:val="24"/>
          <w:lang w:eastAsia="ko-KR"/>
        </w:rPr>
        <w:instrText>제공</w:instrText>
      </w:r>
      <w:r w:rsidR="009B2BAF" w:rsidRPr="00AD67B2">
        <w:rPr>
          <w:rFonts w:asciiTheme="minorHAnsi" w:eastAsiaTheme="minorHAnsi" w:hAnsiTheme="minorHAnsi" w:cs="맑은 고딕"/>
          <w:sz w:val="24"/>
          <w:szCs w:val="24"/>
          <w:lang w:eastAsia="ko-KR"/>
        </w:rPr>
        <w:instrText xml:space="preserve"> 효과평가 방법론 연구 -승강장의 혼잡상황을 고려한 Gate Metering 사례 연구 중심으로&lt;/title&gt;&lt;secondary-title&gt;한국ITS학회 논문지&lt;/secondary-title&gt;&lt;/titles&gt;&lt;periodical&gt;&lt;full-title&gt;한국ITS학회 논문지&lt;/full-title&gt;&lt;/periodical&gt;&lt;pages&gt;50-62&lt;/pages&gt;&lt;volume&gt;14&lt;/volume&gt;&lt;number&gt;3&lt;/number&gt;&lt;keywords&gt;&lt;keyword&gt;</w:instrText>
      </w:r>
      <w:r w:rsidR="009B2BAF" w:rsidRPr="00AD67B2">
        <w:rPr>
          <w:rFonts w:asciiTheme="minorHAnsi" w:eastAsiaTheme="minorHAnsi" w:hAnsiTheme="minorHAnsi" w:cs="맑은 고딕" w:hint="eastAsia"/>
          <w:sz w:val="24"/>
          <w:szCs w:val="24"/>
          <w:lang w:eastAsia="ko-KR"/>
        </w:rPr>
        <w:instrText>전자</w:instrText>
      </w:r>
      <w:r w:rsidR="009B2BAF" w:rsidRPr="00AD67B2">
        <w:rPr>
          <w:rFonts w:asciiTheme="minorHAnsi" w:eastAsiaTheme="minorHAnsi" w:hAnsiTheme="minorHAnsi" w:cs="맑은 고딕"/>
          <w:sz w:val="24"/>
          <w:szCs w:val="24"/>
          <w:lang w:eastAsia="ko-KR"/>
        </w:rPr>
        <w:instrText>/정보통신공학&lt;/keyword&gt;&lt;/keywords&gt;&lt;dates&gt;&lt;year&gt;2015&lt;/year&gt;&lt;/dates&gt;&lt;isbn&gt;23841729&lt;/isbn&gt;&lt;urls&gt;&lt;/urls&gt;&lt;remote-database-name&gt;Korea Citation Index&lt;/remote-database-name&gt;&lt;language&gt;한국어&lt;/language&gt;&lt;/record&gt;&lt;/Cite&gt;&lt;/EndNote&gt;</w:instrText>
      </w:r>
      <w:r w:rsidR="009B2BAF" w:rsidRPr="00AD67B2">
        <w:rPr>
          <w:rFonts w:asciiTheme="minorHAnsi" w:eastAsiaTheme="minorHAnsi" w:hAnsiTheme="minorHAnsi" w:cs="맑은 고딕"/>
          <w:sz w:val="24"/>
          <w:szCs w:val="24"/>
          <w:lang w:eastAsia="ko-KR"/>
        </w:rPr>
        <w:fldChar w:fldCharType="separate"/>
      </w:r>
      <w:r w:rsidR="009B2BAF" w:rsidRPr="00AD67B2">
        <w:rPr>
          <w:rFonts w:asciiTheme="minorHAnsi" w:eastAsiaTheme="minorHAnsi" w:hAnsiTheme="minorHAnsi" w:cs="맑은 고딕"/>
          <w:noProof/>
          <w:sz w:val="24"/>
          <w:szCs w:val="24"/>
          <w:lang w:eastAsia="ko-KR"/>
        </w:rPr>
        <w:t>(이선하 et al. 2015)</w:t>
      </w:r>
      <w:r w:rsidR="009B2BAF" w:rsidRPr="00AD67B2">
        <w:rPr>
          <w:rFonts w:asciiTheme="minorHAnsi" w:eastAsiaTheme="minorHAnsi" w:hAnsiTheme="minorHAnsi" w:cs="맑은 고딕"/>
          <w:sz w:val="24"/>
          <w:szCs w:val="24"/>
          <w:lang w:eastAsia="ko-KR"/>
        </w:rPr>
        <w:fldChar w:fldCharType="end"/>
      </w:r>
      <w:r w:rsidR="004F3CD7" w:rsidRPr="00AD67B2">
        <w:rPr>
          <w:rFonts w:asciiTheme="minorHAnsi" w:eastAsiaTheme="minorHAnsi" w:hAnsiTheme="minorHAnsi" w:cs="맑은 고딕" w:hint="eastAsia"/>
          <w:sz w:val="24"/>
          <w:szCs w:val="24"/>
          <w:lang w:eastAsia="ko-KR"/>
        </w:rPr>
        <w:t xml:space="preserve"> 사전에 예측된</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혼잡도를</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낮추기</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위한</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노력은</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승객</w:t>
      </w:r>
      <w:r w:rsidR="00E75D3E" w:rsidRPr="00AD67B2">
        <w:rPr>
          <w:rFonts w:asciiTheme="minorHAnsi" w:eastAsiaTheme="minorHAnsi" w:hAnsiTheme="minorHAnsi"/>
          <w:sz w:val="24"/>
          <w:szCs w:val="24"/>
          <w:lang w:eastAsia="ko-KR"/>
        </w:rPr>
        <w:t xml:space="preserve"> </w:t>
      </w:r>
      <w:r w:rsidR="00E75D3E" w:rsidRPr="00AD67B2">
        <w:rPr>
          <w:rFonts w:asciiTheme="minorHAnsi" w:eastAsiaTheme="minorHAnsi" w:hAnsiTheme="minorHAnsi" w:cs="맑은 고딕" w:hint="eastAsia"/>
          <w:sz w:val="24"/>
          <w:szCs w:val="24"/>
          <w:lang w:eastAsia="ko-KR"/>
        </w:rPr>
        <w:t>안전성</w:t>
      </w:r>
      <w:r w:rsidR="004F3CD7" w:rsidRPr="00AD67B2">
        <w:rPr>
          <w:rFonts w:asciiTheme="minorHAnsi" w:eastAsiaTheme="minorHAnsi" w:hAnsiTheme="minorHAnsi" w:cs="맑은 고딕" w:hint="eastAsia"/>
          <w:sz w:val="24"/>
          <w:szCs w:val="24"/>
          <w:lang w:eastAsia="ko-KR"/>
        </w:rPr>
        <w:t xml:space="preserve">과 </w:t>
      </w:r>
      <w:r w:rsidR="00C11116" w:rsidRPr="00AD67B2">
        <w:rPr>
          <w:rFonts w:asciiTheme="minorHAnsi" w:eastAsiaTheme="minorHAnsi" w:hAnsiTheme="minorHAnsi" w:cs="맑은 고딕" w:hint="eastAsia"/>
          <w:sz w:val="24"/>
          <w:szCs w:val="24"/>
          <w:lang w:eastAsia="ko-KR"/>
        </w:rPr>
        <w:t>향상과 서비스 수익률과 직결될 수 있다.</w:t>
      </w:r>
    </w:p>
    <w:p w14:paraId="3E20213F" w14:textId="583CE0ED" w:rsidR="00E300D8" w:rsidRPr="00AD67B2" w:rsidRDefault="00CD6E0F" w:rsidP="00E300D8">
      <w:pPr>
        <w:pBdr>
          <w:top w:val="nil"/>
          <w:left w:val="nil"/>
          <w:bottom w:val="nil"/>
          <w:right w:val="nil"/>
          <w:between w:val="nil"/>
        </w:pBdr>
        <w:spacing w:before="191" w:line="252" w:lineRule="auto"/>
        <w:ind w:left="110" w:firstLine="351"/>
        <w:jc w:val="both"/>
        <w:rPr>
          <w:rFonts w:ascii="맑은 고딕" w:eastAsia="맑은 고딕" w:hAnsi="맑은 고딕" w:cs="맑은 고딕"/>
          <w:sz w:val="24"/>
          <w:szCs w:val="24"/>
          <w:lang w:eastAsia="ko-KR"/>
        </w:rPr>
      </w:pPr>
      <w:r w:rsidRPr="00AD67B2">
        <w:rPr>
          <w:rFonts w:ascii="맑은 고딕" w:eastAsia="맑은 고딕" w:hAnsi="맑은 고딕" w:cs="맑은 고딕" w:hint="eastAsia"/>
          <w:sz w:val="24"/>
          <w:szCs w:val="24"/>
          <w:lang w:eastAsia="ko-KR"/>
        </w:rPr>
        <w:t xml:space="preserve">교통상태의 혼잡을 완화하는 연구는 지속적으로 해결하려는 난제이다. 교통 </w:t>
      </w:r>
      <w:r w:rsidRPr="00AD67B2">
        <w:rPr>
          <w:rFonts w:ascii="맑은 고딕" w:eastAsia="맑은 고딕" w:hAnsi="맑은 고딕" w:cs="맑은 고딕" w:hint="eastAsia"/>
          <w:sz w:val="24"/>
          <w:szCs w:val="24"/>
          <w:lang w:eastAsia="ko-KR"/>
        </w:rPr>
        <w:lastRenderedPageBreak/>
        <w:t>시설이나 수단, 그리고 이용대상에 따라서 관련된 이론이나 방법론들이 다양하게 개발되고 있다.</w:t>
      </w:r>
      <w:r w:rsidR="00A1679F" w:rsidRPr="00AD67B2">
        <w:rPr>
          <w:rFonts w:ascii="맑은 고딕" w:eastAsia="맑은 고딕" w:hAnsi="맑은 고딕" w:cs="맑은 고딕" w:hint="eastAsia"/>
          <w:sz w:val="24"/>
          <w:szCs w:val="24"/>
          <w:lang w:eastAsia="ko-KR"/>
        </w:rPr>
        <w:t xml:space="preserve"> </w:t>
      </w:r>
      <w:r w:rsidR="00F36E41" w:rsidRPr="00AD67B2">
        <w:rPr>
          <w:rFonts w:asciiTheme="minorHAnsi" w:eastAsiaTheme="minorHAnsi" w:hAnsiTheme="minorHAnsi"/>
          <w:sz w:val="24"/>
          <w:szCs w:val="24"/>
          <w:lang w:eastAsia="ko-KR"/>
        </w:rPr>
        <w:fldChar w:fldCharType="begin"/>
      </w:r>
      <w:r w:rsidR="00F36E41" w:rsidRPr="00AD67B2">
        <w:rPr>
          <w:rFonts w:asciiTheme="minorHAnsi" w:eastAsiaTheme="minorHAnsi" w:hAnsiTheme="minorHAnsi"/>
          <w:sz w:val="24"/>
          <w:szCs w:val="24"/>
          <w:lang w:eastAsia="ko-KR"/>
        </w:rPr>
        <w:instrText xml:space="preserve"> ADDIN EN.CITE &lt;EndNote&gt;&lt;Cite AuthorYear="1"&gt;&lt;Author&gt;이호&lt;/Author&gt;&lt;Year&gt;2015&lt;/Year&gt;&lt;RecNum&gt;317&lt;/RecNum&gt;&lt;DisplayText&gt;이호 and 최진경 (2015)&lt;/DisplayText&gt;&lt;record&gt;&lt;rec-number&gt;317&lt;/rec-number&gt;&lt;foreign-keys&gt;&lt;key app="EN" db-id="zdzzrerwqx2senevt2h5t5zdxda0pfvxwtx0" timestamp="1736261038"&gt;317&lt;/key&gt;&lt;/foreign-keys&gt;&lt;ref-type name="Journal Article"&gt;17&lt;/ref-type&gt;&lt;contributors&gt;&lt;authors&gt;&lt;author&gt;이호,&lt;/author&gt;&lt;author&gt;최진경,&lt;/author&gt;&lt;/authors&gt;&lt;/contributors&gt;&lt;titles&gt;&lt;title&gt;대중교통카드 자료를 활용한 도시철도 승강장 혼잡도 추정 알고리즘 개발&lt;/title&gt;&lt;secondary-title&gt;한국철도학회논문집&lt;/secondary-title&gt;&lt;/titles&gt;&lt;periodical&gt;&lt;full-title&gt;한국철도학회논문집&lt;/full-title&gt;&lt;/periodical&gt;&lt;pages&gt;270-277&lt;/pages&gt;&lt;volume&gt;18&lt;/volume&gt;&lt;number&gt;3&lt;/number&gt;&lt;keywords&gt;&lt;keyword&gt;교통공학&lt;/keyword&gt;&lt;/keywords&gt;&lt;dates&gt;&lt;year&gt;2015&lt;/year&gt;&lt;/dates&gt;&lt;isbn&gt;22882235&lt;/isbn&gt;&lt;urls&gt;&lt;/urls&gt;&lt;remote-database-name&gt;Korea Citation Index&lt;/remote-database-name&gt;&lt;language&gt;한국어&lt;/language&gt;&lt;/record&gt;&lt;/Cite&gt;&lt;/EndNote&gt;</w:instrText>
      </w:r>
      <w:r w:rsidR="00F36E41" w:rsidRPr="00AD67B2">
        <w:rPr>
          <w:rFonts w:asciiTheme="minorHAnsi" w:eastAsiaTheme="minorHAnsi" w:hAnsiTheme="minorHAnsi"/>
          <w:sz w:val="24"/>
          <w:szCs w:val="24"/>
          <w:lang w:eastAsia="ko-KR"/>
        </w:rPr>
        <w:fldChar w:fldCharType="separate"/>
      </w:r>
      <w:r w:rsidR="00F36E41" w:rsidRPr="00AD67B2">
        <w:rPr>
          <w:rFonts w:asciiTheme="minorHAnsi" w:eastAsiaTheme="minorHAnsi" w:hAnsiTheme="minorHAnsi" w:hint="eastAsia"/>
          <w:noProof/>
          <w:sz w:val="24"/>
          <w:szCs w:val="24"/>
          <w:lang w:eastAsia="ko-KR"/>
        </w:rPr>
        <w:t>이호</w:t>
      </w:r>
      <w:r w:rsidR="00F36E41" w:rsidRPr="00AD67B2">
        <w:rPr>
          <w:rFonts w:asciiTheme="minorHAnsi" w:eastAsiaTheme="minorHAnsi" w:hAnsiTheme="minorHAnsi"/>
          <w:noProof/>
          <w:sz w:val="24"/>
          <w:szCs w:val="24"/>
          <w:lang w:eastAsia="ko-KR"/>
        </w:rPr>
        <w:t xml:space="preserve"> and 최진경 (2015)</w:t>
      </w:r>
      <w:r w:rsidR="00F36E41" w:rsidRPr="00AD67B2">
        <w:rPr>
          <w:rFonts w:asciiTheme="minorHAnsi" w:eastAsiaTheme="minorHAnsi" w:hAnsiTheme="minorHAnsi"/>
          <w:sz w:val="24"/>
          <w:szCs w:val="24"/>
          <w:lang w:eastAsia="ko-KR"/>
        </w:rPr>
        <w:fldChar w:fldCharType="end"/>
      </w:r>
      <w:r w:rsidR="00F36E41" w:rsidRPr="00AD67B2">
        <w:rPr>
          <w:rFonts w:asciiTheme="minorHAnsi" w:eastAsiaTheme="minorHAnsi" w:hAnsiTheme="minorHAnsi" w:cs="맑은 고딕" w:hint="eastAsia"/>
          <w:sz w:val="24"/>
          <w:szCs w:val="24"/>
          <w:lang w:eastAsia="ko-KR"/>
        </w:rPr>
        <w:t>은</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승강장</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혼잡도를</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승강장</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면적</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대비</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승차대기인원으로</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정의</w:t>
      </w:r>
      <w:r w:rsidR="00F36E41" w:rsidRPr="00AD67B2">
        <w:rPr>
          <w:rFonts w:asciiTheme="minorHAnsi" w:eastAsiaTheme="minorHAnsi" w:hAnsiTheme="minorHAnsi" w:cs="맑은 고딕" w:hint="eastAsia"/>
          <w:sz w:val="24"/>
          <w:szCs w:val="24"/>
          <w:lang w:eastAsia="ko-KR"/>
        </w:rPr>
        <w:t>하였다. 이 때 승차대기인원은</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열차</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탑승을</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위해</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대기하는</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인원으로</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열차</w:t>
      </w:r>
      <w:r w:rsidR="00F36E41" w:rsidRPr="00AD67B2">
        <w:rPr>
          <w:rFonts w:asciiTheme="minorHAnsi" w:eastAsiaTheme="minorHAnsi" w:hAnsiTheme="minorHAnsi" w:cs="맑은 고딕"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출발정보와</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승강장</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누적진입인원을</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활용</w:t>
      </w:r>
      <w:r w:rsidR="00F36E41" w:rsidRPr="00AD67B2">
        <w:rPr>
          <w:rFonts w:asciiTheme="minorHAnsi" w:eastAsiaTheme="minorHAnsi" w:hAnsiTheme="minorHAnsi" w:cs="맑은 고딕" w:hint="eastAsia"/>
          <w:sz w:val="24"/>
          <w:szCs w:val="24"/>
          <w:lang w:eastAsia="ko-KR"/>
        </w:rPr>
        <w:t>하였다</w:t>
      </w:r>
      <w:r w:rsidR="00E300D8" w:rsidRPr="00AD67B2">
        <w:rPr>
          <w:rFonts w:asciiTheme="minorHAnsi" w:eastAsiaTheme="minorHAnsi" w:hAnsiTheme="minorHAnsi" w:hint="eastAsia"/>
          <w:sz w:val="24"/>
          <w:szCs w:val="24"/>
          <w:lang w:eastAsia="ko-KR"/>
        </w:rPr>
        <w:t xml:space="preserve">. </w:t>
      </w:r>
      <w:r w:rsidR="00A43B33" w:rsidRPr="00AD67B2">
        <w:rPr>
          <w:rFonts w:asciiTheme="minorHAnsi" w:eastAsiaTheme="minorHAnsi" w:hAnsiTheme="minorHAnsi"/>
          <w:sz w:val="24"/>
          <w:szCs w:val="24"/>
          <w:lang w:eastAsia="ko-KR"/>
        </w:rPr>
        <w:fldChar w:fldCharType="begin"/>
      </w:r>
      <w:r w:rsidR="00A43B33" w:rsidRPr="00AD67B2">
        <w:rPr>
          <w:rFonts w:asciiTheme="minorHAnsi" w:eastAsiaTheme="minorHAnsi" w:hAnsiTheme="minorHAnsi"/>
          <w:sz w:val="24"/>
          <w:szCs w:val="24"/>
          <w:lang w:eastAsia="ko-KR"/>
        </w:rPr>
        <w:instrText xml:space="preserve"> ADDIN EN.CITE &lt;EndNote&gt;&lt;Cite AuthorYear="1"&gt;&lt;Author&gt;이상준&lt;/Author&gt;&lt;Year&gt;2021&lt;/Year&gt;&lt;RecNum&gt;316&lt;/RecNum&gt;&lt;DisplayText&gt;이상준 et al. (2021)&lt;/DisplayText&gt;&lt;record&gt;&lt;rec-number&gt;316&lt;/rec-number&gt;&lt;foreign-keys&gt;&lt;key app="EN" db-id="zdzzrerwqx2senevt2h5t5zdxda0pfvxwtx0" timestamp="1736236703"&gt;316&lt;/key&gt;&lt;/foreign-keys&gt;&lt;ref-type name="Journal Article"&gt;17&lt;/ref-type&gt;&lt;contributors&gt;&lt;authors&gt;&lt;author&gt;이상준,&lt;/author&gt;&lt;author&gt;신성일,&lt;/author&gt;&lt;author&gt;이성희,&lt;/author&gt;&lt;author&gt;윤성진,&lt;/author&gt;&lt;/authors&gt;&lt;/contributors&gt;&lt;titles&gt;&lt;title&gt;승객 승하차 이동 및 대기행</w:instrText>
      </w:r>
      <w:r w:rsidR="00A43B33" w:rsidRPr="00AD67B2">
        <w:rPr>
          <w:rFonts w:asciiTheme="minorHAnsi" w:eastAsiaTheme="minorHAnsi" w:hAnsiTheme="minorHAnsi" w:hint="eastAsia"/>
          <w:sz w:val="24"/>
          <w:szCs w:val="24"/>
          <w:lang w:eastAsia="ko-KR"/>
        </w:rPr>
        <w:instrText>태를</w:instrText>
      </w:r>
      <w:r w:rsidR="00A43B33" w:rsidRPr="00AD67B2">
        <w:rPr>
          <w:rFonts w:asciiTheme="minorHAnsi" w:eastAsiaTheme="minorHAnsi" w:hAnsiTheme="minorHAnsi"/>
          <w:sz w:val="24"/>
          <w:szCs w:val="24"/>
          <w:lang w:eastAsia="ko-KR"/>
        </w:rPr>
        <w:instrText xml:space="preserve"> 고려한 도시철도 승강장 점유면적 추정방안&lt;/title&gt;&lt;secondary-title&gt;대한교통학회지&lt;/secondary-title&gt;&lt;/titles&gt;&lt;periodical&gt;&lt;full-title&gt;대한교통학회지&lt;/full-title&gt;&lt;/periodical&gt;&lt;pages&gt;721-735&lt;/pages&gt;&lt;volume&gt;39&lt;/volume&gt;&lt;number&gt;6&lt;/number&gt;&lt;keywords&gt;&lt;keyword&gt;pedestrian zone&lt;/keyword&gt;&lt;keyword&gt;platform area estimation&lt;/keyword&gt;&lt;keyword&gt;platform crowdedness&lt;/keyword&gt;&lt;keyword&gt;station crowding&lt;/keyword&gt;&lt;keyword&gt;urban railway crowding&lt;/keyword&gt;&lt;keyword&gt;usable waiting area for passengers&lt;/keyword&gt;&lt;keyword&gt;승차승객 이동면적&lt;/keyword&gt;&lt;keyword&gt;승강장 면적 산정&lt;/keyword&gt;&lt;keyword&gt;승강장 혼잡도&lt;/keyword&gt;&lt;keyword&gt;역사 혼잡&lt;/keyword&gt;&lt;keyword&gt;도시철도 혼잡&lt;/keyword&gt;&lt;keyword&gt;승차승객 대기면적&lt;/keyword&gt;&lt;/keywords&gt;&lt;dates&gt;&lt;year&gt;2021&lt;/year&gt;&lt;/dates&gt;&lt;isbn&gt;12291366&lt;/isbn&gt;&lt;urls&gt;&lt;/urls&gt;&lt;remote-database-name&gt;DBPIA&lt;/remote-database-name&gt;&lt;language&gt;Korean&lt;/language&gt;&lt;/record&gt;&lt;/Cite&gt;&lt;/EndNote&gt;</w:instrText>
      </w:r>
      <w:r w:rsidR="00A43B33" w:rsidRPr="00AD67B2">
        <w:rPr>
          <w:rFonts w:asciiTheme="minorHAnsi" w:eastAsiaTheme="minorHAnsi" w:hAnsiTheme="minorHAnsi"/>
          <w:sz w:val="24"/>
          <w:szCs w:val="24"/>
          <w:lang w:eastAsia="ko-KR"/>
        </w:rPr>
        <w:fldChar w:fldCharType="separate"/>
      </w:r>
      <w:r w:rsidR="00A43B33" w:rsidRPr="00AD67B2">
        <w:rPr>
          <w:rFonts w:asciiTheme="minorHAnsi" w:eastAsiaTheme="minorHAnsi" w:hAnsiTheme="minorHAnsi" w:hint="eastAsia"/>
          <w:noProof/>
          <w:sz w:val="24"/>
          <w:szCs w:val="24"/>
          <w:lang w:eastAsia="ko-KR"/>
        </w:rPr>
        <w:t>이상준</w:t>
      </w:r>
      <w:r w:rsidR="00A43B33" w:rsidRPr="00AD67B2">
        <w:rPr>
          <w:rFonts w:asciiTheme="minorHAnsi" w:eastAsiaTheme="minorHAnsi" w:hAnsiTheme="minorHAnsi"/>
          <w:noProof/>
          <w:sz w:val="24"/>
          <w:szCs w:val="24"/>
          <w:lang w:eastAsia="ko-KR"/>
        </w:rPr>
        <w:t xml:space="preserve"> et al. (2021)</w:t>
      </w:r>
      <w:r w:rsidR="00A43B33" w:rsidRPr="00AD67B2">
        <w:rPr>
          <w:rFonts w:asciiTheme="minorHAnsi" w:eastAsiaTheme="minorHAnsi" w:hAnsiTheme="minorHAnsi"/>
          <w:sz w:val="24"/>
          <w:szCs w:val="24"/>
          <w:lang w:eastAsia="ko-KR"/>
        </w:rPr>
        <w:fldChar w:fldCharType="end"/>
      </w:r>
      <w:r w:rsidR="00A43B33" w:rsidRPr="00AD67B2">
        <w:rPr>
          <w:rFonts w:asciiTheme="minorHAnsi" w:eastAsiaTheme="minorHAnsi" w:hAnsiTheme="minorHAnsi" w:hint="eastAsia"/>
          <w:sz w:val="24"/>
          <w:szCs w:val="24"/>
          <w:lang w:eastAsia="ko-KR"/>
        </w:rPr>
        <w:t>은</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승강장</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내</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승객수와</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승객점유면적의</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비율</w:t>
      </w:r>
      <w:r w:rsidR="00A43B33" w:rsidRPr="00AD67B2">
        <w:rPr>
          <w:rFonts w:asciiTheme="minorHAnsi" w:eastAsiaTheme="minorHAnsi" w:hAnsiTheme="minorHAnsi" w:cs="맑은 고딕" w:hint="eastAsia"/>
          <w:sz w:val="24"/>
          <w:szCs w:val="24"/>
          <w:lang w:eastAsia="ko-KR"/>
        </w:rPr>
        <w:t>을 사용하여 혼잡도를 정의하였다.</w:t>
      </w:r>
      <w:r w:rsidR="00E300D8" w:rsidRPr="00AD67B2">
        <w:rPr>
          <w:rFonts w:asciiTheme="minorHAnsi" w:eastAsiaTheme="minorHAnsi" w:hAnsiTheme="minorHAnsi" w:hint="eastAsia"/>
          <w:sz w:val="24"/>
          <w:szCs w:val="24"/>
          <w:lang w:eastAsia="ko-KR"/>
        </w:rPr>
        <w:t xml:space="preserve"> </w:t>
      </w:r>
      <w:r w:rsidR="00A43B33" w:rsidRPr="00AD67B2">
        <w:rPr>
          <w:rFonts w:asciiTheme="minorHAnsi" w:eastAsiaTheme="minorHAnsi" w:hAnsiTheme="minorHAnsi" w:hint="eastAsia"/>
          <w:sz w:val="24"/>
          <w:szCs w:val="24"/>
          <w:lang w:eastAsia="ko-KR"/>
        </w:rPr>
        <w:t>승강</w:t>
      </w:r>
      <w:r w:rsidR="00E300D8" w:rsidRPr="00AD67B2">
        <w:rPr>
          <w:rFonts w:asciiTheme="minorHAnsi" w:eastAsiaTheme="minorHAnsi" w:hAnsiTheme="minorHAnsi" w:cs="맑은 고딕" w:hint="eastAsia"/>
          <w:sz w:val="24"/>
          <w:szCs w:val="24"/>
          <w:lang w:eastAsia="ko-KR"/>
        </w:rPr>
        <w:t>장</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내</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승객이</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실제</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이용하는</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대기</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면적</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개념을</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제안하였으며</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승차승객</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대기면적계수</w:t>
      </w:r>
      <w:r w:rsidR="00A43B33" w:rsidRPr="00AD67B2">
        <w:rPr>
          <w:rFonts w:asciiTheme="minorHAnsi" w:eastAsiaTheme="minorHAnsi" w:hAnsiTheme="minorHAnsi" w:cs="맑은 고딕" w:hint="eastAsia"/>
          <w:sz w:val="24"/>
          <w:szCs w:val="24"/>
          <w:lang w:eastAsia="ko-KR"/>
        </w:rPr>
        <w:t>를 추정하였다</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승차승객</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대기면적계수의</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경우</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상대식</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승강장은</w:t>
      </w:r>
      <w:r w:rsidR="00E300D8" w:rsidRPr="00AD67B2">
        <w:rPr>
          <w:rFonts w:asciiTheme="minorHAnsi" w:eastAsiaTheme="minorHAnsi" w:hAnsiTheme="minorHAnsi" w:hint="eastAsia"/>
          <w:sz w:val="24"/>
          <w:szCs w:val="24"/>
          <w:lang w:eastAsia="ko-KR"/>
        </w:rPr>
        <w:t xml:space="preserve"> 0.291, </w:t>
      </w:r>
      <w:r w:rsidR="00E300D8" w:rsidRPr="00AD67B2">
        <w:rPr>
          <w:rFonts w:asciiTheme="minorHAnsi" w:eastAsiaTheme="minorHAnsi" w:hAnsiTheme="minorHAnsi" w:cs="맑은 고딕" w:hint="eastAsia"/>
          <w:sz w:val="24"/>
          <w:szCs w:val="24"/>
          <w:lang w:eastAsia="ko-KR"/>
        </w:rPr>
        <w:t>섬식</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승강장은</w:t>
      </w:r>
      <w:r w:rsidR="00E300D8" w:rsidRPr="00AD67B2">
        <w:rPr>
          <w:rFonts w:asciiTheme="minorHAnsi" w:eastAsiaTheme="minorHAnsi" w:hAnsiTheme="minorHAnsi" w:hint="eastAsia"/>
          <w:sz w:val="24"/>
          <w:szCs w:val="24"/>
          <w:lang w:eastAsia="ko-KR"/>
        </w:rPr>
        <w:t xml:space="preserve"> 0.270</w:t>
      </w:r>
      <w:r w:rsidR="005E5830" w:rsidRPr="00AD67B2">
        <w:rPr>
          <w:rFonts w:asciiTheme="minorHAnsi" w:eastAsiaTheme="minorHAnsi" w:hAnsiTheme="minorHAnsi" w:cs="맑은 고딕" w:hint="eastAsia"/>
          <w:sz w:val="24"/>
          <w:szCs w:val="24"/>
          <w:lang w:eastAsia="ko-KR"/>
        </w:rPr>
        <w:t>을 적용하여 혼잡도를 산정하였다</w:t>
      </w:r>
      <w:r w:rsidR="00E300D8" w:rsidRPr="00AD67B2">
        <w:rPr>
          <w:rFonts w:asciiTheme="minorHAnsi" w:eastAsiaTheme="minorHAnsi" w:hAnsiTheme="minorHAnsi" w:hint="eastAsia"/>
          <w:sz w:val="24"/>
          <w:szCs w:val="24"/>
          <w:lang w:eastAsia="ko-KR"/>
        </w:rPr>
        <w:t xml:space="preserve">. </w:t>
      </w:r>
      <w:r w:rsidR="00270D0A" w:rsidRPr="00AD67B2">
        <w:rPr>
          <w:rFonts w:asciiTheme="minorHAnsi" w:eastAsiaTheme="minorHAnsi" w:hAnsiTheme="minorHAnsi"/>
          <w:sz w:val="24"/>
          <w:szCs w:val="24"/>
          <w:lang w:eastAsia="ko-KR"/>
        </w:rPr>
        <w:fldChar w:fldCharType="begin">
          <w:fldData xml:space="preserve">PEVuZE5vdGU+PENpdGUgQXV0aG9yWWVhcj0iMSI+PEF1dGhvcj7snbTsg4HspIA8L0F1dGhvcj48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</w:fldData>
        </w:fldChar>
      </w:r>
      <w:r w:rsidR="00270D0A" w:rsidRPr="00AD67B2">
        <w:rPr>
          <w:rFonts w:asciiTheme="minorHAnsi" w:eastAsiaTheme="minorHAnsi" w:hAnsiTheme="minorHAnsi"/>
          <w:sz w:val="24"/>
          <w:szCs w:val="24"/>
          <w:lang w:eastAsia="ko-KR"/>
        </w:rPr>
        <w:instrText xml:space="preserve"> ADDIN EN.CITE </w:instrText>
      </w:r>
      <w:r w:rsidR="00270D0A" w:rsidRPr="00AD67B2">
        <w:rPr>
          <w:rFonts w:asciiTheme="minorHAnsi" w:eastAsiaTheme="minorHAnsi" w:hAnsiTheme="minorHAnsi"/>
          <w:sz w:val="24"/>
          <w:szCs w:val="24"/>
          <w:lang w:eastAsia="ko-KR"/>
        </w:rPr>
        <w:fldChar w:fldCharType="begin">
          <w:fldData xml:space="preserve">PEVuZE5vdGU+PENpdGUgQXV0aG9yWWVhcj0iMSI+PEF1dGhvcj7snbTsg4HspIA8L0F1dGhvcj48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</w:fldData>
        </w:fldChar>
      </w:r>
      <w:r w:rsidR="00270D0A" w:rsidRPr="00AD67B2">
        <w:rPr>
          <w:rFonts w:asciiTheme="minorHAnsi" w:eastAsiaTheme="minorHAnsi" w:hAnsiTheme="minorHAnsi"/>
          <w:sz w:val="24"/>
          <w:szCs w:val="24"/>
          <w:lang w:eastAsia="ko-KR"/>
        </w:rPr>
        <w:instrText xml:space="preserve"> ADDIN EN.CITE.DATA </w:instrText>
      </w:r>
      <w:r w:rsidR="00270D0A" w:rsidRPr="00AD67B2">
        <w:rPr>
          <w:rFonts w:asciiTheme="minorHAnsi" w:eastAsiaTheme="minorHAnsi" w:hAnsiTheme="minorHAnsi"/>
          <w:sz w:val="24"/>
          <w:szCs w:val="24"/>
          <w:lang w:eastAsia="ko-KR"/>
        </w:rPr>
      </w:r>
      <w:r w:rsidR="00270D0A" w:rsidRPr="00AD67B2">
        <w:rPr>
          <w:rFonts w:asciiTheme="minorHAnsi" w:eastAsiaTheme="minorHAnsi" w:hAnsiTheme="minorHAnsi"/>
          <w:sz w:val="24"/>
          <w:szCs w:val="24"/>
          <w:lang w:eastAsia="ko-KR"/>
        </w:rPr>
        <w:fldChar w:fldCharType="end"/>
      </w:r>
      <w:r w:rsidR="00270D0A" w:rsidRPr="00AD67B2">
        <w:rPr>
          <w:rFonts w:asciiTheme="minorHAnsi" w:eastAsiaTheme="minorHAnsi" w:hAnsiTheme="minorHAnsi"/>
          <w:sz w:val="24"/>
          <w:szCs w:val="24"/>
          <w:lang w:eastAsia="ko-KR"/>
        </w:rPr>
      </w:r>
      <w:r w:rsidR="00270D0A" w:rsidRPr="00AD67B2">
        <w:rPr>
          <w:rFonts w:asciiTheme="minorHAnsi" w:eastAsiaTheme="minorHAnsi" w:hAnsiTheme="minorHAnsi"/>
          <w:sz w:val="24"/>
          <w:szCs w:val="24"/>
          <w:lang w:eastAsia="ko-KR"/>
        </w:rPr>
        <w:fldChar w:fldCharType="separate"/>
      </w:r>
      <w:r w:rsidR="00270D0A" w:rsidRPr="00AD67B2">
        <w:rPr>
          <w:rFonts w:asciiTheme="minorHAnsi" w:eastAsiaTheme="minorHAnsi" w:hAnsiTheme="minorHAnsi" w:hint="eastAsia"/>
          <w:noProof/>
          <w:sz w:val="24"/>
          <w:szCs w:val="24"/>
          <w:lang w:eastAsia="ko-KR"/>
        </w:rPr>
        <w:t>이상준</w:t>
      </w:r>
      <w:r w:rsidR="00270D0A" w:rsidRPr="00AD67B2">
        <w:rPr>
          <w:rFonts w:asciiTheme="minorHAnsi" w:eastAsiaTheme="minorHAnsi" w:hAnsiTheme="minorHAnsi"/>
          <w:noProof/>
          <w:sz w:val="24"/>
          <w:szCs w:val="24"/>
          <w:lang w:eastAsia="ko-KR"/>
        </w:rPr>
        <w:t xml:space="preserve"> (2020)</w:t>
      </w:r>
      <w:r w:rsidR="00270D0A" w:rsidRPr="00AD67B2">
        <w:rPr>
          <w:rFonts w:asciiTheme="minorHAnsi" w:eastAsiaTheme="minorHAnsi" w:hAnsiTheme="minorHAnsi"/>
          <w:sz w:val="24"/>
          <w:szCs w:val="24"/>
          <w:lang w:eastAsia="ko-KR"/>
        </w:rPr>
        <w:fldChar w:fldCharType="end"/>
      </w:r>
      <w:r w:rsidR="00270D0A" w:rsidRPr="00AD67B2">
        <w:rPr>
          <w:rFonts w:asciiTheme="minorHAnsi" w:eastAsiaTheme="minorHAnsi" w:hAnsiTheme="minorHAnsi" w:hint="eastAsia"/>
          <w:sz w:val="24"/>
          <w:szCs w:val="24"/>
          <w:lang w:eastAsia="ko-KR"/>
        </w:rPr>
        <w:t>은</w:t>
      </w:r>
      <w:r w:rsidR="00E300D8" w:rsidRPr="00AD67B2">
        <w:rPr>
          <w:rFonts w:asciiTheme="minorHAnsi" w:eastAsiaTheme="minorHAnsi" w:hAnsiTheme="minorHAnsi" w:hint="eastAsia"/>
          <w:sz w:val="24"/>
          <w:szCs w:val="24"/>
          <w:lang w:eastAsia="ko-KR"/>
        </w:rPr>
        <w:t xml:space="preserve"> 1</w:t>
      </w:r>
      <w:r w:rsidR="00E300D8" w:rsidRPr="00AD67B2">
        <w:rPr>
          <w:rFonts w:asciiTheme="minorHAnsi" w:eastAsiaTheme="minorHAnsi" w:hAnsiTheme="minorHAnsi" w:cs="맑은 고딕" w:hint="eastAsia"/>
          <w:sz w:val="24"/>
          <w:szCs w:val="24"/>
          <w:lang w:eastAsia="ko-KR"/>
        </w:rPr>
        <w:t>분</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단위</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승객</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통행량과</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승강장</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통행량을</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산출하고</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승강장별</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실용대기면적을</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나누어</w:t>
      </w:r>
      <w:r w:rsidR="00E300D8" w:rsidRPr="00AD67B2">
        <w:rPr>
          <w:rFonts w:asciiTheme="minorHAnsi" w:eastAsiaTheme="minorHAnsi" w:hAnsiTheme="minorHAnsi" w:hint="eastAsia"/>
          <w:sz w:val="24"/>
          <w:szCs w:val="24"/>
          <w:lang w:eastAsia="ko-KR"/>
        </w:rPr>
        <w:t xml:space="preserve"> </w:t>
      </w:r>
      <w:r w:rsidR="00270D0A" w:rsidRPr="00AD67B2">
        <w:rPr>
          <w:rFonts w:asciiTheme="minorHAnsi" w:eastAsiaTheme="minorHAnsi" w:hAnsiTheme="minorHAnsi" w:cs="맑은 고딕" w:hint="eastAsia"/>
          <w:sz w:val="24"/>
          <w:szCs w:val="24"/>
          <w:lang w:eastAsia="ko-KR"/>
        </w:rPr>
        <w:t>승강장</w:t>
      </w:r>
      <w:r w:rsidR="00270D0A" w:rsidRPr="00AD67B2">
        <w:rPr>
          <w:rFonts w:asciiTheme="minorHAnsi" w:eastAsiaTheme="minorHAnsi" w:hAnsiTheme="minorHAnsi" w:hint="eastAsia"/>
          <w:sz w:val="24"/>
          <w:szCs w:val="24"/>
          <w:lang w:eastAsia="ko-KR"/>
        </w:rPr>
        <w:t xml:space="preserve"> </w:t>
      </w:r>
      <w:r w:rsidR="00270D0A" w:rsidRPr="00AD67B2">
        <w:rPr>
          <w:rFonts w:asciiTheme="minorHAnsi" w:eastAsiaTheme="minorHAnsi" w:hAnsiTheme="minorHAnsi" w:cs="맑은 고딕" w:hint="eastAsia"/>
          <w:sz w:val="24"/>
          <w:szCs w:val="24"/>
          <w:lang w:eastAsia="ko-KR"/>
        </w:rPr>
        <w:t>동적</w:t>
      </w:r>
      <w:r w:rsidR="00270D0A" w:rsidRPr="00AD67B2">
        <w:rPr>
          <w:rFonts w:asciiTheme="minorHAnsi" w:eastAsiaTheme="minorHAnsi" w:hAnsiTheme="minorHAnsi" w:hint="eastAsia"/>
          <w:sz w:val="24"/>
          <w:szCs w:val="24"/>
          <w:lang w:eastAsia="ko-KR"/>
        </w:rPr>
        <w:t xml:space="preserve"> </w:t>
      </w:r>
      <w:r w:rsidR="00270D0A" w:rsidRPr="00AD67B2">
        <w:rPr>
          <w:rFonts w:asciiTheme="minorHAnsi" w:eastAsiaTheme="minorHAnsi" w:hAnsiTheme="minorHAnsi" w:cs="맑은 고딕" w:hint="eastAsia"/>
          <w:sz w:val="24"/>
          <w:szCs w:val="24"/>
          <w:lang w:eastAsia="ko-KR"/>
        </w:rPr>
        <w:t>혼잡도를</w:t>
      </w:r>
      <w:r w:rsidR="00E300D8" w:rsidRPr="00AD67B2">
        <w:rPr>
          <w:rFonts w:asciiTheme="minorHAnsi" w:eastAsiaTheme="minorHAnsi" w:hAnsiTheme="minorHAnsi" w:hint="eastAsia"/>
          <w:sz w:val="24"/>
          <w:szCs w:val="24"/>
          <w:lang w:eastAsia="ko-KR"/>
        </w:rPr>
        <w:t xml:space="preserve"> </w:t>
      </w:r>
      <w:r w:rsidR="00E300D8" w:rsidRPr="00AD67B2">
        <w:rPr>
          <w:rFonts w:asciiTheme="minorHAnsi" w:eastAsiaTheme="minorHAnsi" w:hAnsiTheme="minorHAnsi" w:cs="맑은 고딕" w:hint="eastAsia"/>
          <w:sz w:val="24"/>
          <w:szCs w:val="24"/>
          <w:lang w:eastAsia="ko-KR"/>
        </w:rPr>
        <w:t>추정하였다</w:t>
      </w:r>
      <w:r w:rsidR="00E300D8" w:rsidRPr="00AD67B2">
        <w:rPr>
          <w:rFonts w:asciiTheme="minorHAnsi" w:eastAsiaTheme="minorHAnsi" w:hAnsiTheme="minorHAnsi" w:hint="eastAsia"/>
          <w:sz w:val="24"/>
          <w:szCs w:val="24"/>
          <w:lang w:eastAsia="ko-KR"/>
        </w:rPr>
        <w:t>.</w:t>
      </w:r>
    </w:p>
    <w:p w14:paraId="7006B68E" w14:textId="4D759599" w:rsidR="00BE1D68" w:rsidRPr="008E7305" w:rsidRDefault="00BA1CFA" w:rsidP="003D21E3">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r w:rsidRPr="008E7305">
        <w:rPr>
          <w:rFonts w:asciiTheme="minorHAnsi" w:eastAsiaTheme="minorHAnsi" w:hAnsiTheme="minorHAnsi" w:hint="eastAsia"/>
          <w:sz w:val="24"/>
          <w:szCs w:val="24"/>
          <w:lang w:eastAsia="ko-KR"/>
        </w:rPr>
        <w:t xml:space="preserve"> </w:t>
      </w:r>
      <w:r w:rsidR="00426685" w:rsidRPr="008E7305">
        <w:rPr>
          <w:rFonts w:asciiTheme="minorHAnsi" w:eastAsiaTheme="minorHAnsi" w:hAnsiTheme="minorHAnsi" w:hint="eastAsia"/>
          <w:sz w:val="24"/>
          <w:szCs w:val="24"/>
          <w:lang w:eastAsia="ko-KR"/>
        </w:rPr>
        <w:t xml:space="preserve">관련 연구들을 종합하면, </w:t>
      </w:r>
      <w:r w:rsidR="00240F4F" w:rsidRPr="008E7305">
        <w:rPr>
          <w:rFonts w:asciiTheme="minorHAnsi" w:eastAsiaTheme="minorHAnsi" w:hAnsiTheme="minorHAnsi" w:cs="맑은 고딕" w:hint="eastAsia"/>
          <w:sz w:val="24"/>
          <w:szCs w:val="24"/>
          <w:lang w:eastAsia="ko-KR"/>
        </w:rPr>
        <w:t>지하철</w:t>
      </w:r>
      <w:r w:rsidR="00240F4F" w:rsidRPr="008E7305">
        <w:rPr>
          <w:rFonts w:asciiTheme="minorHAnsi" w:eastAsiaTheme="minorHAnsi" w:hAnsiTheme="minorHAnsi" w:hint="eastAsia"/>
          <w:sz w:val="24"/>
          <w:szCs w:val="24"/>
          <w:lang w:eastAsia="ko-KR"/>
        </w:rPr>
        <w:t xml:space="preserve"> </w:t>
      </w:r>
      <w:r w:rsidR="00240F4F" w:rsidRPr="008E7305">
        <w:rPr>
          <w:rFonts w:asciiTheme="minorHAnsi" w:eastAsiaTheme="minorHAnsi" w:hAnsiTheme="minorHAnsi" w:cs="맑은 고딕" w:hint="eastAsia"/>
          <w:sz w:val="24"/>
          <w:szCs w:val="24"/>
          <w:lang w:eastAsia="ko-KR"/>
        </w:rPr>
        <w:t>혼잡도는</w:t>
      </w:r>
      <w:r w:rsidR="00240F4F" w:rsidRPr="008E7305">
        <w:rPr>
          <w:rFonts w:asciiTheme="minorHAnsi" w:eastAsiaTheme="minorHAnsi" w:hAnsiTheme="minorHAnsi" w:hint="eastAsia"/>
          <w:sz w:val="24"/>
          <w:szCs w:val="24"/>
          <w:lang w:eastAsia="ko-KR"/>
        </w:rPr>
        <w:t xml:space="preserve"> </w:t>
      </w:r>
      <w:r w:rsidR="00240F4F" w:rsidRPr="008E7305">
        <w:rPr>
          <w:rFonts w:asciiTheme="minorHAnsi" w:eastAsiaTheme="minorHAnsi" w:hAnsiTheme="minorHAnsi" w:cs="맑은 고딕" w:hint="eastAsia"/>
          <w:sz w:val="24"/>
          <w:szCs w:val="24"/>
          <w:lang w:eastAsia="ko-KR"/>
        </w:rPr>
        <w:t>크게</w:t>
      </w:r>
      <w:r w:rsidR="00240F4F" w:rsidRPr="008E7305">
        <w:rPr>
          <w:rFonts w:asciiTheme="minorHAnsi" w:eastAsiaTheme="minorHAnsi" w:hAnsiTheme="minorHAnsi" w:hint="eastAsia"/>
          <w:sz w:val="24"/>
          <w:szCs w:val="24"/>
          <w:lang w:eastAsia="ko-KR"/>
        </w:rPr>
        <w:t xml:space="preserve"> </w:t>
      </w:r>
      <w:r w:rsidR="00A72D86" w:rsidRPr="008E7305">
        <w:rPr>
          <w:rFonts w:asciiTheme="minorHAnsi" w:eastAsiaTheme="minorHAnsi" w:hAnsiTheme="minorHAnsi" w:cs="맑은 고딕" w:hint="eastAsia"/>
          <w:sz w:val="24"/>
          <w:szCs w:val="24"/>
          <w:lang w:eastAsia="ko-KR"/>
        </w:rPr>
        <w:t>세</w:t>
      </w:r>
      <w:r w:rsidR="00240F4F" w:rsidRPr="008E7305">
        <w:rPr>
          <w:rFonts w:asciiTheme="minorHAnsi" w:eastAsiaTheme="minorHAnsi" w:hAnsiTheme="minorHAnsi" w:hint="eastAsia"/>
          <w:sz w:val="24"/>
          <w:szCs w:val="24"/>
          <w:lang w:eastAsia="ko-KR"/>
        </w:rPr>
        <w:t xml:space="preserve"> </w:t>
      </w:r>
      <w:r w:rsidR="00240F4F" w:rsidRPr="008E7305">
        <w:rPr>
          <w:rFonts w:asciiTheme="minorHAnsi" w:eastAsiaTheme="minorHAnsi" w:hAnsiTheme="minorHAnsi" w:cs="맑은 고딕" w:hint="eastAsia"/>
          <w:sz w:val="24"/>
          <w:szCs w:val="24"/>
          <w:lang w:eastAsia="ko-KR"/>
        </w:rPr>
        <w:t>가지로</w:t>
      </w:r>
      <w:r w:rsidR="00240F4F" w:rsidRPr="008E7305">
        <w:rPr>
          <w:rFonts w:asciiTheme="minorHAnsi" w:eastAsiaTheme="minorHAnsi" w:hAnsiTheme="minorHAnsi" w:hint="eastAsia"/>
          <w:sz w:val="24"/>
          <w:szCs w:val="24"/>
          <w:lang w:eastAsia="ko-KR"/>
        </w:rPr>
        <w:t xml:space="preserve"> 구분될 수 있다. </w:t>
      </w:r>
      <w:r w:rsidRPr="008E7305">
        <w:rPr>
          <w:rFonts w:asciiTheme="minorHAnsi" w:eastAsiaTheme="minorHAnsi" w:hAnsiTheme="minorHAnsi" w:cs="맑은 고딕" w:hint="eastAsia"/>
          <w:sz w:val="24"/>
          <w:szCs w:val="24"/>
          <w:lang w:eastAsia="ko-KR"/>
        </w:rPr>
        <w:t>첫</w:t>
      </w:r>
      <w:r w:rsidRPr="008E7305">
        <w:rPr>
          <w:rFonts w:asciiTheme="minorHAnsi" w:eastAsiaTheme="minorHAnsi" w:hAnsiTheme="minorHAnsi" w:hint="eastAsia"/>
          <w:sz w:val="24"/>
          <w:szCs w:val="24"/>
          <w:lang w:eastAsia="ko-KR"/>
        </w:rPr>
        <w:t xml:space="preserve"> </w:t>
      </w:r>
      <w:r w:rsidRPr="008E7305">
        <w:rPr>
          <w:rFonts w:asciiTheme="minorHAnsi" w:eastAsiaTheme="minorHAnsi" w:hAnsiTheme="minorHAnsi" w:cs="맑은 고딕" w:hint="eastAsia"/>
          <w:sz w:val="24"/>
          <w:szCs w:val="24"/>
          <w:lang w:eastAsia="ko-KR"/>
        </w:rPr>
        <w:t>번</w:t>
      </w:r>
      <w:r w:rsidR="00007654" w:rsidRPr="008E7305">
        <w:rPr>
          <w:rFonts w:asciiTheme="minorHAnsi" w:eastAsiaTheme="minorHAnsi" w:hAnsiTheme="minorHAnsi" w:cs="맑은 고딕" w:hint="eastAsia"/>
          <w:sz w:val="24"/>
          <w:szCs w:val="24"/>
          <w:lang w:eastAsia="ko-KR"/>
        </w:rPr>
        <w:t>째</w:t>
      </w:r>
      <w:r w:rsidR="00A72D86" w:rsidRPr="008E7305">
        <w:rPr>
          <w:rFonts w:asciiTheme="minorHAnsi" w:eastAsiaTheme="minorHAnsi" w:hAnsiTheme="minorHAnsi" w:cs="맑은 고딕" w:hint="eastAsia"/>
          <w:sz w:val="24"/>
          <w:szCs w:val="24"/>
          <w:lang w:eastAsia="ko-KR"/>
        </w:rPr>
        <w:t>,</w:t>
      </w:r>
      <w:r w:rsidR="00007654" w:rsidRPr="008E7305">
        <w:rPr>
          <w:rFonts w:asciiTheme="minorHAnsi" w:eastAsiaTheme="minorHAnsi" w:hAnsiTheme="minorHAnsi" w:cs="맑은 고딕" w:hint="eastAsia"/>
          <w:sz w:val="24"/>
          <w:szCs w:val="24"/>
          <w:lang w:eastAsia="ko-KR"/>
        </w:rPr>
        <w:t xml:space="preserve"> </w:t>
      </w:r>
      <w:r w:rsidR="00162708" w:rsidRPr="008E7305">
        <w:rPr>
          <w:rFonts w:asciiTheme="minorHAnsi" w:eastAsiaTheme="minorHAnsi" w:hAnsiTheme="minorHAnsi" w:cs="맑은 고딕" w:hint="eastAsia"/>
          <w:sz w:val="24"/>
          <w:szCs w:val="24"/>
          <w:lang w:eastAsia="ko-KR"/>
        </w:rPr>
        <w:t>지하철에 탑승 후 객차 내에서 승객들이 겪는 혼잡도이다.</w:t>
      </w:r>
      <w:r w:rsidR="00162708" w:rsidRPr="008E7305">
        <w:rPr>
          <w:rFonts w:asciiTheme="minorHAnsi" w:eastAsiaTheme="minorHAnsi" w:hAnsiTheme="minorHAnsi" w:hint="eastAsia"/>
          <w:sz w:val="24"/>
          <w:szCs w:val="24"/>
          <w:lang w:eastAsia="ko-KR"/>
        </w:rPr>
        <w:t xml:space="preserve"> 공공데이터포털의 </w:t>
      </w:r>
      <w:r w:rsidR="00162708" w:rsidRPr="008E7305">
        <w:rPr>
          <w:rFonts w:asciiTheme="minorHAnsi" w:eastAsiaTheme="minorHAnsi" w:hAnsiTheme="minorHAnsi"/>
          <w:sz w:val="24"/>
          <w:szCs w:val="24"/>
          <w:lang w:eastAsia="ko-KR"/>
        </w:rPr>
        <w:t>“</w:t>
      </w:r>
      <w:r w:rsidR="00162708" w:rsidRPr="008E7305">
        <w:rPr>
          <w:rFonts w:asciiTheme="minorHAnsi" w:eastAsiaTheme="minorHAnsi" w:hAnsiTheme="minorHAnsi" w:hint="eastAsia"/>
          <w:sz w:val="24"/>
          <w:szCs w:val="24"/>
          <w:lang w:eastAsia="ko-KR"/>
        </w:rPr>
        <w:t>서울교통공사_지하철혼잡도정보</w:t>
      </w:r>
      <w:r w:rsidR="00162708" w:rsidRPr="008E7305">
        <w:rPr>
          <w:rFonts w:asciiTheme="minorHAnsi" w:eastAsiaTheme="minorHAnsi" w:hAnsiTheme="minorHAnsi"/>
          <w:sz w:val="24"/>
          <w:szCs w:val="24"/>
          <w:lang w:eastAsia="ko-KR"/>
        </w:rPr>
        <w:t>”</w:t>
      </w:r>
      <w:r w:rsidR="00162708" w:rsidRPr="008E7305">
        <w:rPr>
          <w:rFonts w:asciiTheme="minorHAnsi" w:eastAsiaTheme="minorHAnsi" w:hAnsiTheme="minorHAnsi" w:hint="eastAsia"/>
          <w:sz w:val="24"/>
          <w:szCs w:val="24"/>
          <w:lang w:eastAsia="ko-KR"/>
        </w:rPr>
        <w:t xml:space="preserve"> 데이터베이스가 수집하는 혼잡도는 </w:t>
      </w:r>
      <w:r w:rsidR="00162708" w:rsidRPr="008E7305">
        <w:rPr>
          <w:rFonts w:asciiTheme="minorHAnsi" w:eastAsiaTheme="minorHAnsi" w:hAnsiTheme="minorHAnsi" w:cs="맑은 고딕" w:hint="eastAsia"/>
          <w:sz w:val="24"/>
          <w:szCs w:val="24"/>
          <w:lang w:eastAsia="ko-KR"/>
        </w:rPr>
        <w:t>정원</w:t>
      </w:r>
      <w:r w:rsidR="00162708" w:rsidRPr="008E7305">
        <w:rPr>
          <w:rFonts w:asciiTheme="minorHAnsi" w:eastAsiaTheme="minorHAnsi" w:hAnsiTheme="minorHAnsi" w:hint="eastAsia"/>
          <w:sz w:val="24"/>
          <w:szCs w:val="24"/>
          <w:lang w:eastAsia="ko-KR"/>
        </w:rPr>
        <w:t xml:space="preserve"> </w:t>
      </w:r>
      <w:r w:rsidR="00162708" w:rsidRPr="008E7305">
        <w:rPr>
          <w:rFonts w:asciiTheme="minorHAnsi" w:eastAsiaTheme="minorHAnsi" w:hAnsiTheme="minorHAnsi" w:cs="맑은 고딕" w:hint="eastAsia"/>
          <w:sz w:val="24"/>
          <w:szCs w:val="24"/>
          <w:lang w:eastAsia="ko-KR"/>
        </w:rPr>
        <w:t>대비</w:t>
      </w:r>
      <w:r w:rsidR="00162708" w:rsidRPr="008E7305">
        <w:rPr>
          <w:rFonts w:asciiTheme="minorHAnsi" w:eastAsiaTheme="minorHAnsi" w:hAnsiTheme="minorHAnsi" w:hint="eastAsia"/>
          <w:sz w:val="24"/>
          <w:szCs w:val="24"/>
          <w:lang w:eastAsia="ko-KR"/>
        </w:rPr>
        <w:t xml:space="preserve"> </w:t>
      </w:r>
      <w:r w:rsidR="00162708" w:rsidRPr="008E7305">
        <w:rPr>
          <w:rFonts w:asciiTheme="minorHAnsi" w:eastAsiaTheme="minorHAnsi" w:hAnsiTheme="minorHAnsi" w:cs="맑은 고딕" w:hint="eastAsia"/>
          <w:sz w:val="24"/>
          <w:szCs w:val="24"/>
          <w:lang w:eastAsia="ko-KR"/>
        </w:rPr>
        <w:t>승차인원으로 정의하고</w:t>
      </w:r>
      <w:r w:rsidR="00162708" w:rsidRPr="008E7305">
        <w:rPr>
          <w:rFonts w:asciiTheme="minorHAnsi" w:eastAsiaTheme="minorHAnsi" w:hAnsiTheme="minorHAnsi" w:hint="eastAsia"/>
          <w:sz w:val="24"/>
          <w:szCs w:val="24"/>
          <w:lang w:eastAsia="ko-KR"/>
        </w:rPr>
        <w:t xml:space="preserve"> </w:t>
      </w:r>
      <w:r w:rsidR="00162708" w:rsidRPr="008E7305">
        <w:rPr>
          <w:rFonts w:asciiTheme="minorHAnsi" w:eastAsiaTheme="minorHAnsi" w:hAnsiTheme="minorHAnsi" w:cs="맑은 고딕" w:hint="eastAsia"/>
          <w:sz w:val="24"/>
          <w:szCs w:val="24"/>
          <w:lang w:eastAsia="ko-KR"/>
        </w:rPr>
        <w:t>승차인과</w:t>
      </w:r>
      <w:r w:rsidR="00162708" w:rsidRPr="008E7305">
        <w:rPr>
          <w:rFonts w:asciiTheme="minorHAnsi" w:eastAsiaTheme="minorHAnsi" w:hAnsiTheme="minorHAnsi" w:hint="eastAsia"/>
          <w:sz w:val="24"/>
          <w:szCs w:val="24"/>
          <w:lang w:eastAsia="ko-KR"/>
        </w:rPr>
        <w:t xml:space="preserve"> </w:t>
      </w:r>
      <w:r w:rsidR="00162708" w:rsidRPr="008E7305">
        <w:rPr>
          <w:rFonts w:asciiTheme="minorHAnsi" w:eastAsiaTheme="minorHAnsi" w:hAnsiTheme="minorHAnsi" w:cs="맑은 고딕" w:hint="eastAsia"/>
          <w:sz w:val="24"/>
          <w:szCs w:val="24"/>
          <w:lang w:eastAsia="ko-KR"/>
        </w:rPr>
        <w:t>좌석수가</w:t>
      </w:r>
      <w:r w:rsidR="00162708" w:rsidRPr="008E7305">
        <w:rPr>
          <w:rFonts w:asciiTheme="minorHAnsi" w:eastAsiaTheme="minorHAnsi" w:hAnsiTheme="minorHAnsi" w:hint="eastAsia"/>
          <w:sz w:val="24"/>
          <w:szCs w:val="24"/>
          <w:lang w:eastAsia="ko-KR"/>
        </w:rPr>
        <w:t xml:space="preserve"> </w:t>
      </w:r>
      <w:r w:rsidR="00162708" w:rsidRPr="008E7305">
        <w:rPr>
          <w:rFonts w:asciiTheme="minorHAnsi" w:eastAsiaTheme="minorHAnsi" w:hAnsiTheme="minorHAnsi" w:cs="맑은 고딕" w:hint="eastAsia"/>
          <w:sz w:val="24"/>
          <w:szCs w:val="24"/>
          <w:lang w:eastAsia="ko-KR"/>
        </w:rPr>
        <w:t>일치할</w:t>
      </w:r>
      <w:r w:rsidR="00162708" w:rsidRPr="008E7305">
        <w:rPr>
          <w:rFonts w:asciiTheme="minorHAnsi" w:eastAsiaTheme="minorHAnsi" w:hAnsiTheme="minorHAnsi" w:hint="eastAsia"/>
          <w:sz w:val="24"/>
          <w:szCs w:val="24"/>
          <w:lang w:eastAsia="ko-KR"/>
        </w:rPr>
        <w:t xml:space="preserve"> </w:t>
      </w:r>
      <w:r w:rsidR="00162708" w:rsidRPr="008E7305">
        <w:rPr>
          <w:rFonts w:asciiTheme="minorHAnsi" w:eastAsiaTheme="minorHAnsi" w:hAnsiTheme="minorHAnsi" w:cs="맑은 고딕" w:hint="eastAsia"/>
          <w:sz w:val="24"/>
          <w:szCs w:val="24"/>
          <w:lang w:eastAsia="ko-KR"/>
        </w:rPr>
        <w:t>경우</w:t>
      </w:r>
      <w:r w:rsidR="00162708" w:rsidRPr="008E7305">
        <w:rPr>
          <w:rFonts w:asciiTheme="minorHAnsi" w:eastAsiaTheme="minorHAnsi" w:hAnsiTheme="minorHAnsi" w:hint="eastAsia"/>
          <w:sz w:val="24"/>
          <w:szCs w:val="24"/>
          <w:lang w:eastAsia="ko-KR"/>
        </w:rPr>
        <w:t xml:space="preserve"> </w:t>
      </w:r>
      <w:r w:rsidR="00162708" w:rsidRPr="008E7305">
        <w:rPr>
          <w:rFonts w:asciiTheme="minorHAnsi" w:eastAsiaTheme="minorHAnsi" w:hAnsiTheme="minorHAnsi" w:cs="맑은 고딕" w:hint="eastAsia"/>
          <w:sz w:val="24"/>
          <w:szCs w:val="24"/>
          <w:lang w:eastAsia="ko-KR"/>
        </w:rPr>
        <w:t>혼잡도</w:t>
      </w:r>
      <w:r w:rsidR="00162708" w:rsidRPr="008E7305">
        <w:rPr>
          <w:rFonts w:asciiTheme="minorHAnsi" w:eastAsiaTheme="minorHAnsi" w:hAnsiTheme="minorHAnsi" w:hint="eastAsia"/>
          <w:sz w:val="24"/>
          <w:szCs w:val="24"/>
          <w:lang w:eastAsia="ko-KR"/>
        </w:rPr>
        <w:t xml:space="preserve"> 34%</w:t>
      </w:r>
      <w:r w:rsidR="00162708" w:rsidRPr="008E7305">
        <w:rPr>
          <w:rFonts w:asciiTheme="minorHAnsi" w:eastAsiaTheme="minorHAnsi" w:hAnsiTheme="minorHAnsi" w:cs="맑은 고딕" w:hint="eastAsia"/>
          <w:sz w:val="24"/>
          <w:szCs w:val="24"/>
          <w:lang w:eastAsia="ko-KR"/>
        </w:rPr>
        <w:t>로</w:t>
      </w:r>
      <w:r w:rsidR="00162708" w:rsidRPr="008E7305">
        <w:rPr>
          <w:rFonts w:asciiTheme="minorHAnsi" w:eastAsiaTheme="minorHAnsi" w:hAnsiTheme="minorHAnsi" w:hint="eastAsia"/>
          <w:sz w:val="24"/>
          <w:szCs w:val="24"/>
          <w:lang w:eastAsia="ko-KR"/>
        </w:rPr>
        <w:t xml:space="preserve"> </w:t>
      </w:r>
      <w:r w:rsidR="00162708" w:rsidRPr="008E7305">
        <w:rPr>
          <w:rFonts w:asciiTheme="minorHAnsi" w:eastAsiaTheme="minorHAnsi" w:hAnsiTheme="minorHAnsi" w:cs="맑은 고딕" w:hint="eastAsia"/>
          <w:sz w:val="24"/>
          <w:szCs w:val="24"/>
          <w:lang w:eastAsia="ko-KR"/>
        </w:rPr>
        <w:t xml:space="preserve">산정한다. 하지만 지하철 내 공간이 제한적이기 때문에 승객이 가득차기만 하면 최대 혼잡도로 반영되기 때문에 미처 탑승하지 못한 사람들의 비율과 무관하게 반영되는 단점이 있다. </w:t>
      </w:r>
      <w:r w:rsidR="00A72D86" w:rsidRPr="008E7305">
        <w:rPr>
          <w:rFonts w:asciiTheme="minorHAnsi" w:eastAsiaTheme="minorHAnsi" w:hAnsiTheme="minorHAnsi" w:cs="맑은 고딕" w:hint="eastAsia"/>
          <w:sz w:val="24"/>
          <w:szCs w:val="24"/>
          <w:lang w:eastAsia="ko-KR"/>
        </w:rPr>
        <w:t xml:space="preserve">둘째는 </w:t>
      </w:r>
      <w:r w:rsidR="005748B8" w:rsidRPr="008E7305">
        <w:rPr>
          <w:rFonts w:asciiTheme="minorHAnsi" w:eastAsiaTheme="minorHAnsi" w:hAnsiTheme="minorHAnsi" w:cs="맑은 고딕" w:hint="eastAsia"/>
          <w:sz w:val="24"/>
          <w:szCs w:val="24"/>
          <w:lang w:eastAsia="ko-KR"/>
        </w:rPr>
        <w:t>지하철</w:t>
      </w:r>
      <w:r w:rsidR="00AE3E25" w:rsidRPr="008E7305">
        <w:rPr>
          <w:rFonts w:asciiTheme="minorHAnsi" w:eastAsiaTheme="minorHAnsi" w:hAnsiTheme="minorHAnsi" w:cs="맑은 고딕" w:hint="eastAsia"/>
          <w:sz w:val="24"/>
          <w:szCs w:val="24"/>
          <w:lang w:eastAsia="ko-KR"/>
        </w:rPr>
        <w:t xml:space="preserve"> 탑승을 포함하여 승객이 대기하는 공간인 승강장 내 혼잡도를 포괄한다.</w:t>
      </w:r>
      <w:r w:rsidR="00712AC3" w:rsidRPr="008E7305">
        <w:rPr>
          <w:rFonts w:asciiTheme="minorHAnsi" w:eastAsiaTheme="minorHAnsi" w:hAnsiTheme="minorHAnsi" w:cs="맑은 고딕" w:hint="eastAsia"/>
          <w:sz w:val="24"/>
          <w:szCs w:val="24"/>
          <w:lang w:eastAsia="ko-KR"/>
        </w:rPr>
        <w:t xml:space="preserve"> 단순히 </w:t>
      </w:r>
      <w:r w:rsidR="00AE3E25" w:rsidRPr="008E7305">
        <w:rPr>
          <w:rFonts w:asciiTheme="minorHAnsi" w:eastAsiaTheme="minorHAnsi" w:hAnsiTheme="minorHAnsi" w:cs="맑은 고딕" w:hint="eastAsia"/>
          <w:sz w:val="24"/>
          <w:szCs w:val="24"/>
          <w:lang w:eastAsia="ko-KR"/>
        </w:rPr>
        <w:t>객차에 승객이 가득차더라도 외부에서</w:t>
      </w:r>
      <w:r w:rsidR="00712AC3" w:rsidRPr="008E7305">
        <w:rPr>
          <w:rFonts w:asciiTheme="minorHAnsi" w:eastAsiaTheme="minorHAnsi" w:hAnsiTheme="minorHAnsi" w:cs="맑은 고딕" w:hint="eastAsia"/>
          <w:sz w:val="24"/>
          <w:szCs w:val="24"/>
          <w:lang w:eastAsia="ko-KR"/>
        </w:rPr>
        <w:t xml:space="preserve"> 대</w:t>
      </w:r>
      <w:r w:rsidR="00A72D86" w:rsidRPr="008E7305">
        <w:rPr>
          <w:rFonts w:asciiTheme="minorHAnsi" w:eastAsiaTheme="minorHAnsi" w:hAnsiTheme="minorHAnsi" w:cs="맑은 고딕" w:hint="eastAsia"/>
          <w:sz w:val="24"/>
          <w:szCs w:val="24"/>
          <w:lang w:eastAsia="ko-KR"/>
        </w:rPr>
        <w:t>기</w:t>
      </w:r>
      <w:r w:rsidR="00712AC3" w:rsidRPr="008E7305">
        <w:rPr>
          <w:rFonts w:asciiTheme="minorHAnsi" w:eastAsiaTheme="minorHAnsi" w:hAnsiTheme="minorHAnsi" w:cs="맑은 고딕" w:hint="eastAsia"/>
          <w:sz w:val="24"/>
          <w:szCs w:val="24"/>
          <w:lang w:eastAsia="ko-KR"/>
        </w:rPr>
        <w:t>하는 승객들의 피로도</w:t>
      </w:r>
      <w:r w:rsidR="00AE3E25" w:rsidRPr="008E7305">
        <w:rPr>
          <w:rFonts w:asciiTheme="minorHAnsi" w:eastAsiaTheme="minorHAnsi" w:hAnsiTheme="minorHAnsi" w:cs="맑은 고딕" w:hint="eastAsia"/>
          <w:sz w:val="24"/>
          <w:szCs w:val="24"/>
          <w:lang w:eastAsia="ko-KR"/>
        </w:rPr>
        <w:t>를 반영할 수 있다. 하지만 승강장의 크기나 규모가 지하철역에 따라 천차만별이기 때문에 형평성에 맞게 비교하기가 어렵고 넓은 승강장의 경우 혼잡하지 않는 것처럼 분석될 우려도 있다. 따라서 승강장의 면적 대비 혼잡도를 반영할 필요가 있고 그것이 마지막으로 살펴볼 면적 대비 승차 또는 하차하는 승객의 비율이다.</w:t>
      </w:r>
      <w:r w:rsidR="00A72D86" w:rsidRPr="008E7305">
        <w:rPr>
          <w:rFonts w:asciiTheme="minorHAnsi" w:eastAsiaTheme="minorHAnsi" w:hAnsiTheme="minorHAnsi" w:cs="맑은 고딕" w:hint="eastAsia"/>
          <w:sz w:val="24"/>
          <w:szCs w:val="24"/>
          <w:lang w:eastAsia="ko-KR"/>
        </w:rPr>
        <w:t xml:space="preserve"> 본 연구에서는 시민들이 객차 내부든 외부든 혼잡함을 </w:t>
      </w:r>
      <w:r w:rsidR="00613D50" w:rsidRPr="008E7305">
        <w:rPr>
          <w:rFonts w:asciiTheme="minorHAnsi" w:eastAsiaTheme="minorHAnsi" w:hAnsiTheme="minorHAnsi" w:cs="맑은 고딕" w:hint="eastAsia"/>
          <w:sz w:val="24"/>
          <w:szCs w:val="24"/>
          <w:lang w:eastAsia="ko-KR"/>
        </w:rPr>
        <w:t>느낄 수</w:t>
      </w:r>
      <w:r w:rsidR="00A72D86" w:rsidRPr="008E7305">
        <w:rPr>
          <w:rFonts w:asciiTheme="minorHAnsi" w:eastAsiaTheme="minorHAnsi" w:hAnsiTheme="minorHAnsi" w:cs="맑은 고딕" w:hint="eastAsia"/>
          <w:sz w:val="24"/>
          <w:szCs w:val="24"/>
          <w:lang w:eastAsia="ko-KR"/>
        </w:rPr>
        <w:t xml:space="preserve"> 있는 모든 경우를 반영하기 위해 </w:t>
      </w:r>
      <w:r w:rsidR="00AE3E25" w:rsidRPr="008E7305">
        <w:rPr>
          <w:rFonts w:asciiTheme="minorHAnsi" w:eastAsiaTheme="minorHAnsi" w:hAnsiTheme="minorHAnsi" w:cs="맑은 고딕" w:hint="eastAsia"/>
          <w:sz w:val="24"/>
          <w:szCs w:val="24"/>
          <w:lang w:eastAsia="ko-KR"/>
        </w:rPr>
        <w:t>면적 대비 승하차인원을 예측</w:t>
      </w:r>
      <w:r w:rsidR="00A72D86" w:rsidRPr="008E7305">
        <w:rPr>
          <w:rFonts w:asciiTheme="minorHAnsi" w:eastAsiaTheme="minorHAnsi" w:hAnsiTheme="minorHAnsi" w:cs="맑은 고딕" w:hint="eastAsia"/>
          <w:sz w:val="24"/>
          <w:szCs w:val="24"/>
          <w:lang w:eastAsia="ko-KR"/>
        </w:rPr>
        <w:t>하는 것을 목적으로 한다.</w:t>
      </w:r>
      <w:r w:rsidR="00712AC3" w:rsidRPr="008E7305">
        <w:rPr>
          <w:rFonts w:asciiTheme="minorHAnsi" w:eastAsiaTheme="minorHAnsi" w:hAnsiTheme="minorHAnsi" w:cs="맑은 고딕" w:hint="eastAsia"/>
          <w:sz w:val="24"/>
          <w:szCs w:val="24"/>
          <w:lang w:eastAsia="ko-KR"/>
        </w:rPr>
        <w:t xml:space="preserve"> </w:t>
      </w:r>
    </w:p>
    <w:p w14:paraId="3AE64151" w14:textId="04842369" w:rsidR="0016503F" w:rsidRPr="00AD67B2" w:rsidRDefault="00CD117A" w:rsidP="003D21E3">
      <w:pPr>
        <w:pBdr>
          <w:top w:val="nil"/>
          <w:left w:val="nil"/>
          <w:bottom w:val="nil"/>
          <w:right w:val="nil"/>
          <w:between w:val="nil"/>
        </w:pBdr>
        <w:spacing w:before="191" w:line="252" w:lineRule="auto"/>
        <w:ind w:left="110" w:firstLine="351"/>
        <w:jc w:val="both"/>
        <w:rPr>
          <w:rFonts w:ascii="맑은 고딕" w:eastAsia="맑은 고딕" w:hAnsi="맑은 고딕" w:cs="맑은 고딕"/>
          <w:sz w:val="24"/>
          <w:szCs w:val="24"/>
          <w:lang w:eastAsia="ko-KR"/>
        </w:rPr>
      </w:pPr>
      <w:r w:rsidRPr="00AD67B2">
        <w:rPr>
          <w:rFonts w:ascii="맑은 고딕" w:eastAsia="맑은 고딕" w:hAnsi="맑은 고딕" w:cs="맑은 고딕" w:hint="eastAsia"/>
          <w:sz w:val="24"/>
          <w:szCs w:val="24"/>
          <w:lang w:eastAsia="ko-KR"/>
        </w:rPr>
        <w:t xml:space="preserve">최근엔 전통적 통계기반 모델에서 벗어나 머신러닝이나 딥러닝과 같은 인공지능 알고리즘으로 활용하여 혼잡도를 예측하려는 연구가 증가하고 있다. </w:t>
      </w:r>
      <w:r w:rsidR="009422D2" w:rsidRPr="00AD67B2">
        <w:rPr>
          <w:rFonts w:ascii="맑은 고딕" w:eastAsia="맑은 고딕" w:hAnsi="맑은 고딕" w:cs="맑은 고딕"/>
          <w:sz w:val="24"/>
          <w:szCs w:val="24"/>
          <w:lang w:eastAsia="ko-KR"/>
        </w:rPr>
        <w:fldChar w:fldCharType="begin"/>
      </w:r>
      <w:r w:rsidR="009422D2" w:rsidRPr="00AD67B2">
        <w:rPr>
          <w:rFonts w:ascii="맑은 고딕" w:eastAsia="맑은 고딕" w:hAnsi="맑은 고딕" w:cs="맑은 고딕"/>
          <w:sz w:val="24"/>
          <w:szCs w:val="24"/>
          <w:lang w:eastAsia="ko-KR"/>
        </w:rPr>
        <w:instrText xml:space="preserve"> ADDIN EN.CITE &lt;EndNote&gt;&lt;Cite AuthorYear="1"&gt;&lt;Author&gt;김재익&lt;/Author&gt;&lt;Year&gt;2013&lt;/Year&gt;&lt;RecNum&gt;305&lt;/RecNum&gt;&lt;DisplayText&gt;김재익 (2013)&lt;/DisplayText&gt;&lt;record&gt;&lt;rec-number&gt;305&lt;/rec-number&gt;&lt;foreign-keys&gt;&lt;key app="EN" db-id="zdzzrerwqx2senevt2h5t5zdxda0pfvxwtx0" timestamp="1736224736"&gt;305&lt;/key&gt;&lt;/foreign-keys&gt;&lt;ref-type name="Journal Article"&gt;17&lt;/ref-type&gt;&lt;contributors&gt;&lt;authors&gt;&lt;author&gt;김재익,&lt;/author&gt;&lt;/authors&gt;&lt;/contributors&gt;&lt;titles&gt;&lt;title&gt;아침 첨두시간대 지하철 이용수요의 결정요인에 관한 연구 - 대구 지하철 역세권 토지이용을 중심으로&lt;/title&gt;&lt;secondary-title&gt;교통연구&lt;/secondary-title&gt;&lt;/titles&gt;&lt;periodical&gt;&lt;full-title&gt;교통연구&lt;/full-title&gt;&lt;/periodical&gt;&lt;pages&gt;15-25&lt;/pages&gt;&lt;volume&gt;20&lt;/volume&gt;&lt;number&gt;1&lt;/number&gt;&lt;keywords&gt;&lt;keyword&gt;국제/지역개발&lt;/keyword&gt;&lt;/keywords&gt;&lt;dates&gt;&lt;year&gt;2013&lt;/year&gt;&lt;/dates&gt;&lt;isbn&gt;27137090&lt;/isbn&gt;&lt;urls&gt;&lt;/urls&gt;&lt;remote-database-name&gt;Korea Citation Index&lt;/remote-database-name&gt;&lt;language&gt;한국어&lt;/language&gt;&lt;/record&gt;&lt;/Cite&gt;&lt;/EndNote&gt;</w:instrText>
      </w:r>
      <w:r w:rsidR="009422D2" w:rsidRPr="00AD67B2">
        <w:rPr>
          <w:rFonts w:ascii="맑은 고딕" w:eastAsia="맑은 고딕" w:hAnsi="맑은 고딕" w:cs="맑은 고딕"/>
          <w:sz w:val="24"/>
          <w:szCs w:val="24"/>
          <w:lang w:eastAsia="ko-KR"/>
        </w:rPr>
        <w:fldChar w:fldCharType="separate"/>
      </w:r>
      <w:r w:rsidR="009422D2" w:rsidRPr="00AD67B2">
        <w:rPr>
          <w:rFonts w:ascii="맑은 고딕" w:eastAsia="맑은 고딕" w:hAnsi="맑은 고딕" w:cs="맑은 고딕" w:hint="eastAsia"/>
          <w:noProof/>
          <w:sz w:val="24"/>
          <w:szCs w:val="24"/>
          <w:lang w:eastAsia="ko-KR"/>
        </w:rPr>
        <w:t>김재익</w:t>
      </w:r>
      <w:r w:rsidR="009422D2" w:rsidRPr="00AD67B2">
        <w:rPr>
          <w:rFonts w:ascii="맑은 고딕" w:eastAsia="맑은 고딕" w:hAnsi="맑은 고딕" w:cs="맑은 고딕"/>
          <w:noProof/>
          <w:sz w:val="24"/>
          <w:szCs w:val="24"/>
          <w:lang w:eastAsia="ko-KR"/>
        </w:rPr>
        <w:t xml:space="preserve"> (2013)</w:t>
      </w:r>
      <w:r w:rsidR="009422D2" w:rsidRPr="00AD67B2">
        <w:rPr>
          <w:rFonts w:ascii="맑은 고딕" w:eastAsia="맑은 고딕" w:hAnsi="맑은 고딕" w:cs="맑은 고딕"/>
          <w:sz w:val="24"/>
          <w:szCs w:val="24"/>
          <w:lang w:eastAsia="ko-KR"/>
        </w:rPr>
        <w:fldChar w:fldCharType="end"/>
      </w:r>
      <w:r w:rsidR="009422D2" w:rsidRPr="00AD67B2">
        <w:rPr>
          <w:rFonts w:ascii="맑은 고딕" w:eastAsia="맑은 고딕" w:hAnsi="맑은 고딕" w:cs="맑은 고딕" w:hint="eastAsia"/>
          <w:sz w:val="24"/>
          <w:szCs w:val="24"/>
          <w:lang w:eastAsia="ko-KR"/>
        </w:rPr>
        <w:t>은 지하철 승하차량과 주변 토지이용 현황과의 관련성을 분석하였다. 역주변의 거주인구와 주거지의 비율이 높은 경우 또는 학교부지나 상업지 비율이 높을수록 하차량이 많음을 확인하였다.</w:t>
      </w:r>
      <w:r w:rsidR="0016503F" w:rsidRPr="00AD67B2">
        <w:rPr>
          <w:rFonts w:ascii="맑은 고딕" w:eastAsia="맑은 고딕" w:hAnsi="맑은 고딕" w:cs="맑은 고딕" w:hint="eastAsia"/>
          <w:sz w:val="24"/>
          <w:szCs w:val="24"/>
          <w:lang w:eastAsia="ko-KR"/>
        </w:rPr>
        <w:t xml:space="preserve"> </w:t>
      </w:r>
      <w:r w:rsidR="0016503F" w:rsidRPr="00AD67B2">
        <w:rPr>
          <w:rFonts w:ascii="맑은 고딕" w:eastAsia="맑은 고딕" w:hAnsi="맑은 고딕" w:cs="맑은 고딕"/>
          <w:sz w:val="24"/>
          <w:szCs w:val="24"/>
          <w:lang w:eastAsia="ko-KR"/>
        </w:rPr>
        <w:fldChar w:fldCharType="begin"/>
      </w:r>
      <w:r w:rsidR="0016503F" w:rsidRPr="00AD67B2">
        <w:rPr>
          <w:rFonts w:ascii="맑은 고딕" w:eastAsia="맑은 고딕" w:hAnsi="맑은 고딕" w:cs="맑은 고딕"/>
          <w:sz w:val="24"/>
          <w:szCs w:val="24"/>
          <w:lang w:eastAsia="ko-KR"/>
        </w:rPr>
        <w:instrText xml:space="preserve"> ADDIN EN.CITE &lt;EndNote&gt;&lt;Cite AuthorYear="1"&gt;&lt;Author&gt;성현곤&lt;/Author&gt;&lt;Year&gt;2017&lt;/Year&gt;&lt;RecNum&gt;306&lt;/RecNum&gt;&lt;DisplayText&gt;성현곤 (2017)&lt;/DisplayText&gt;&lt;record&gt;&lt;rec-number&gt;306&lt;/rec-number&gt;&lt;foreign-keys&gt;&lt;key app="EN" db-id="zdzzrerwqx2senevt2h5t5zdxda0pfvxwtx0" timestamp="1736224931"&gt;306&lt;/key&gt;&lt;/foreign-keys&gt;&lt;ref-type name="Journal Article"&gt;17&lt;/ref-type&gt;&lt;contributors&gt;&lt;authors&gt;&lt;author&gt;성현곤,&lt;/author&gt;&lt;/authors&gt;&lt;/contributors&gt;&lt;titles&gt;&lt;title&gt;서울시 대중교통 수단별 월별 이용수요의 변동에 영향을 미치는 요인 분석&lt;/title&gt;&lt;secondary-title&gt;국토계획&lt;/secondary-title&gt;&lt;/titles&gt;&lt;periodical&gt;&lt;full-title&gt;국토계획&lt;/full-title&gt;&lt;/periodical&gt;&lt;pages&gt;81-96&lt;/pages&gt;&lt;volume&gt;52&lt;/volume&gt;&lt;number&gt;2&lt;/number&gt;&lt;keywords&gt;&lt;keyword&gt;대중교통 이용자수&lt;/keyword&gt;&lt;keyword&gt;수요결정요인&lt;/keyword&gt;&lt;keyword&gt;시계열 자료&lt;/keyword&gt;&lt;keyword&gt;오차수정 자기회귀시차모형&lt;/keyword&gt;&lt;keyword&gt;Public Transit Ridership&lt;/keyword&gt;&lt;keyword&gt;Demand Determinant Factor&lt;/keyword&gt;&lt;keyword&gt;Time-series Data&lt;/keyword&gt;&lt;keyword&gt;Error Correction AutoRegressive Distributed Lag Model&lt;/keyword&gt;&lt;/keywords&gt;&lt;dates&gt;&lt;year&gt;2017&lt;/year&gt;&lt;/dates&gt;&lt;isbn&gt;12267147&lt;/isbn&gt;&lt;urls&gt;&lt;/urls&gt;&lt;remote-database-name&gt;DBPIA&lt;/remote-database-name&gt;&lt;language&gt;Korean&lt;/language&gt;&lt;/record&gt;&lt;/Cite&gt;&lt;/EndNote&gt;</w:instrText>
      </w:r>
      <w:r w:rsidR="0016503F" w:rsidRPr="00AD67B2">
        <w:rPr>
          <w:rFonts w:ascii="맑은 고딕" w:eastAsia="맑은 고딕" w:hAnsi="맑은 고딕" w:cs="맑은 고딕"/>
          <w:sz w:val="24"/>
          <w:szCs w:val="24"/>
          <w:lang w:eastAsia="ko-KR"/>
        </w:rPr>
        <w:fldChar w:fldCharType="separate"/>
      </w:r>
      <w:r w:rsidR="0016503F" w:rsidRPr="00AD67B2">
        <w:rPr>
          <w:rFonts w:ascii="맑은 고딕" w:eastAsia="맑은 고딕" w:hAnsi="맑은 고딕" w:cs="맑은 고딕" w:hint="eastAsia"/>
          <w:noProof/>
          <w:sz w:val="24"/>
          <w:szCs w:val="24"/>
          <w:lang w:eastAsia="ko-KR"/>
        </w:rPr>
        <w:t>성현곤</w:t>
      </w:r>
      <w:r w:rsidR="0016503F" w:rsidRPr="00AD67B2">
        <w:rPr>
          <w:rFonts w:ascii="맑은 고딕" w:eastAsia="맑은 고딕" w:hAnsi="맑은 고딕" w:cs="맑은 고딕"/>
          <w:noProof/>
          <w:sz w:val="24"/>
          <w:szCs w:val="24"/>
          <w:lang w:eastAsia="ko-KR"/>
        </w:rPr>
        <w:t xml:space="preserve"> (2017)</w:t>
      </w:r>
      <w:r w:rsidR="0016503F" w:rsidRPr="00AD67B2">
        <w:rPr>
          <w:rFonts w:ascii="맑은 고딕" w:eastAsia="맑은 고딕" w:hAnsi="맑은 고딕" w:cs="맑은 고딕"/>
          <w:sz w:val="24"/>
          <w:szCs w:val="24"/>
          <w:lang w:eastAsia="ko-KR"/>
        </w:rPr>
        <w:fldChar w:fldCharType="end"/>
      </w:r>
      <w:r w:rsidR="0016503F" w:rsidRPr="00AD67B2">
        <w:rPr>
          <w:rFonts w:ascii="맑은 고딕" w:eastAsia="맑은 고딕" w:hAnsi="맑은 고딕" w:cs="맑은 고딕" w:hint="eastAsia"/>
          <w:sz w:val="24"/>
          <w:szCs w:val="24"/>
          <w:lang w:eastAsia="ko-KR"/>
        </w:rPr>
        <w:t xml:space="preserve">은 과거 6년동안의 대중교통 이용데이터를 사용하여 </w:t>
      </w:r>
      <w:r w:rsidR="0016503F" w:rsidRPr="00AD67B2">
        <w:rPr>
          <w:rFonts w:ascii="맑은 고딕" w:eastAsia="맑은 고딕" w:hAnsi="맑은 고딕" w:cs="맑은 고딕" w:hint="eastAsia"/>
          <w:sz w:val="24"/>
          <w:szCs w:val="24"/>
          <w:lang w:eastAsia="ko-KR"/>
        </w:rPr>
        <w:lastRenderedPageBreak/>
        <w:t>시계열적 변동의 발생 원인을 분석하여, 인구감소에도 불구하고 철도망의 개선과 시민들의 편의성 향상에 따라 이용이 증가됨을 확인하였다.</w:t>
      </w:r>
      <w:r w:rsidR="001B7076" w:rsidRPr="00AD67B2">
        <w:rPr>
          <w:rFonts w:ascii="맑은 고딕" w:eastAsia="맑은 고딕" w:hAnsi="맑은 고딕" w:cs="맑은 고딕" w:hint="eastAsia"/>
          <w:sz w:val="24"/>
          <w:szCs w:val="24"/>
          <w:lang w:eastAsia="ko-KR"/>
        </w:rPr>
        <w:t xml:space="preserve"> </w:t>
      </w:r>
      <w:r w:rsidR="00B42B00" w:rsidRPr="00AD67B2">
        <w:rPr>
          <w:rFonts w:ascii="맑은 고딕" w:eastAsia="맑은 고딕" w:hAnsi="맑은 고딕" w:cs="맑은 고딕"/>
          <w:sz w:val="24"/>
          <w:szCs w:val="24"/>
          <w:lang w:eastAsia="ko-KR"/>
        </w:rPr>
        <w:fldChar w:fldCharType="begin"/>
      </w:r>
      <w:r w:rsidR="001652ED" w:rsidRPr="00AD67B2">
        <w:rPr>
          <w:rFonts w:ascii="맑은 고딕" w:eastAsia="맑은 고딕" w:hAnsi="맑은 고딕" w:cs="맑은 고딕"/>
          <w:sz w:val="24"/>
          <w:szCs w:val="24"/>
          <w:lang w:eastAsia="ko-KR"/>
        </w:rPr>
        <w:instrText xml:space="preserve"> ADDIN EN.CITE &lt;EndNote&gt;&lt;Cite AuthorYear="1"&gt;&lt;Author&gt;이정훈&lt;/Author&gt;&lt;Year&gt;2018&lt;/Year&gt;&lt;RecNum&gt;304&lt;/RecNum&gt;&lt;DisplayText&gt;이정훈 and 정헌영 (2018)&lt;/DisplayText&gt;&lt;record&gt;&lt;rec-number&gt;304&lt;/rec-number&gt;&lt;foreign-keys&gt;&lt;key app="EN" db-id="zdzzrerwqx2senevt2h5t5zdxda0pfvxwtx0" timestamp="1736224536"&gt;304&lt;/key&gt;&lt;/foreign-keys&gt;&lt;ref-type name="Journal Article"&gt;17&lt;/ref-type&gt;&lt;contributors&gt;&lt;authors&gt;&lt;author&gt;이정훈,&lt;/author&gt;&lt;author&gt;정헌영,&lt;/author&gt;&lt;/authors&gt;&lt;/contributors&gt;&lt;titles&gt;&lt;title&gt;분위 회귀를 활용한 기상조건이 대중교통 수단별 통행량에미치는 영향에 대한 연구&lt;/title&gt;&lt;secondary-title&gt;국토계획&lt;/secondary-title&gt;&lt;/titles&gt;&lt;periodical&gt;&lt;full-title&gt;국토계획&lt;/full-title&gt;&lt;/periodical&gt;&lt;pages&gt;95-106&lt;/pages&gt;&lt;volume&gt;53&lt;/volume&gt;&lt;number&gt;4&lt;/number&gt;&lt;keywords&gt;&lt;keyword&gt;공학일반&lt;/keyword&gt;&lt;/keywords&gt;&lt;dates&gt;&lt;year&gt;2018&lt;/year&gt;&lt;/dates&gt;&lt;isbn&gt;23839171&lt;/isbn&gt;&lt;urls&gt;&lt;/urls&gt;&lt;remote-database-name&gt;Korea Citation Index&lt;/remote-database-name&gt;&lt;language&gt;한국어&lt;/language&gt;&lt;/record&gt;&lt;/Cite&gt;&lt;/EndNote&gt;</w:instrText>
      </w:r>
      <w:r w:rsidR="00B42B00" w:rsidRPr="00AD67B2">
        <w:rPr>
          <w:rFonts w:ascii="맑은 고딕" w:eastAsia="맑은 고딕" w:hAnsi="맑은 고딕" w:cs="맑은 고딕"/>
          <w:sz w:val="24"/>
          <w:szCs w:val="24"/>
          <w:lang w:eastAsia="ko-KR"/>
        </w:rPr>
        <w:fldChar w:fldCharType="separate"/>
      </w:r>
      <w:r w:rsidR="001652ED" w:rsidRPr="00AD67B2">
        <w:rPr>
          <w:rFonts w:ascii="맑은 고딕" w:eastAsia="맑은 고딕" w:hAnsi="맑은 고딕" w:cs="맑은 고딕" w:hint="eastAsia"/>
          <w:noProof/>
          <w:sz w:val="24"/>
          <w:szCs w:val="24"/>
          <w:lang w:eastAsia="ko-KR"/>
        </w:rPr>
        <w:t>이정훈</w:t>
      </w:r>
      <w:r w:rsidR="001652ED" w:rsidRPr="00AD67B2">
        <w:rPr>
          <w:rFonts w:ascii="맑은 고딕" w:eastAsia="맑은 고딕" w:hAnsi="맑은 고딕" w:cs="맑은 고딕"/>
          <w:noProof/>
          <w:sz w:val="24"/>
          <w:szCs w:val="24"/>
          <w:lang w:eastAsia="ko-KR"/>
        </w:rPr>
        <w:t xml:space="preserve"> and 정헌영 (2018)</w:t>
      </w:r>
      <w:r w:rsidR="00B42B00" w:rsidRPr="00AD67B2">
        <w:rPr>
          <w:rFonts w:ascii="맑은 고딕" w:eastAsia="맑은 고딕" w:hAnsi="맑은 고딕" w:cs="맑은 고딕"/>
          <w:sz w:val="24"/>
          <w:szCs w:val="24"/>
          <w:lang w:eastAsia="ko-KR"/>
        </w:rPr>
        <w:fldChar w:fldCharType="end"/>
      </w:r>
      <w:r w:rsidR="00B42B00" w:rsidRPr="00AD67B2">
        <w:rPr>
          <w:rFonts w:ascii="맑은 고딕" w:eastAsia="맑은 고딕" w:hAnsi="맑은 고딕" w:cs="맑은 고딕" w:hint="eastAsia"/>
          <w:sz w:val="24"/>
          <w:szCs w:val="24"/>
          <w:lang w:eastAsia="ko-KR"/>
        </w:rPr>
        <w:t>은 통계기반 분위회귀모형을 사용해서 부산광역시의 기온, 습도, 풍속 등과 같은 기상정보와 대중교통 통행량과 밀접한 관련이 있음을 확인하였다.</w:t>
      </w:r>
      <w:r w:rsidR="001652ED" w:rsidRPr="00AD67B2">
        <w:rPr>
          <w:rFonts w:ascii="맑은 고딕" w:eastAsia="맑은 고딕" w:hAnsi="맑은 고딕" w:cs="맑은 고딕" w:hint="eastAsia"/>
          <w:sz w:val="24"/>
          <w:szCs w:val="24"/>
          <w:lang w:eastAsia="ko-KR"/>
        </w:rPr>
        <w:t xml:space="preserve"> </w:t>
      </w:r>
      <w:r w:rsidR="00042AA5" w:rsidRPr="00AD67B2">
        <w:rPr>
          <w:rFonts w:ascii="맑은 고딕" w:eastAsia="맑은 고딕" w:hAnsi="맑은 고딕" w:cs="맑은 고딕" w:hint="eastAsia"/>
          <w:sz w:val="24"/>
          <w:szCs w:val="24"/>
          <w:lang w:eastAsia="ko-KR"/>
        </w:rPr>
        <w:t xml:space="preserve">그리고 </w:t>
      </w:r>
      <w:r w:rsidR="00042AA5" w:rsidRPr="00AD67B2">
        <w:rPr>
          <w:rFonts w:ascii="맑은 고딕" w:eastAsia="맑은 고딕" w:hAnsi="맑은 고딕" w:cs="맑은 고딕"/>
          <w:sz w:val="24"/>
          <w:szCs w:val="24"/>
          <w:lang w:eastAsia="ko-KR"/>
        </w:rPr>
        <w:fldChar w:fldCharType="begin"/>
      </w:r>
      <w:r w:rsidR="00042AA5" w:rsidRPr="00AD67B2">
        <w:rPr>
          <w:rFonts w:ascii="맑은 고딕" w:eastAsia="맑은 고딕" w:hAnsi="맑은 고딕" w:cs="맑은 고딕"/>
          <w:sz w:val="24"/>
          <w:szCs w:val="24"/>
          <w:lang w:eastAsia="ko-KR"/>
        </w:rPr>
        <w:instrText xml:space="preserve"> ADDIN EN.CITE &lt;EndNote&gt;&lt;Cite AuthorYear="1"&gt;&lt;Author&gt;김진수&lt;/Author&gt;&lt;Year&gt;2016&lt;/Year&gt;&lt;RecNum&gt;312&lt;/RecNum&gt;&lt;DisplayText&gt;김진수 (2016)&lt;/DisplayText&gt;&lt;record&gt;&lt;rec-number&gt;312&lt;/rec-number&gt;&lt;foreign-keys&gt;&lt;key app="EN" db-id="zdzzrerwqx2senevt2h5t5zdxda0pfvxwtx0" timestamp="1736227152"&gt;312&lt;/key&gt;&lt;/foreign-keys&gt;&lt;ref-type name="Journal Article"&gt;17&lt;/ref-type&gt;&lt;contributors&gt;&lt;authors&gt;&lt;author&gt;김진수,&lt;/author&gt;&lt;/authors&gt;&lt;/contributors&gt;&lt;titles&gt;&lt;title&gt;빅데이터 분석을 이용한 지하철 혼잡도 예측 및 추천시스템&lt;/title&gt;&lt;secondary-title&gt;디지털융복합연구&lt;/secondary-title&gt;&lt;/titles&gt;&lt;periodical&gt;&lt;full-title&gt;디지털융복합연구&lt;/full-title&gt;&lt;/periodical&gt;&lt;pages&gt;289-295&lt;/pages&gt;&lt;volume&gt;14&lt;/volume&gt;&lt;number&gt;11&lt;/number&gt;&lt;keywords&gt;&lt;keyword&gt;과학기술학&lt;/keyword&gt;&lt;/keywords&gt;&lt;dates&gt;&lt;year&gt;2016&lt;/year&gt;&lt;/dates&gt;&lt;isbn&gt;27136442&lt;/isbn&gt;&lt;urls&gt;&lt;/urls&gt;&lt;remote-database-name&gt;Korea Citation Index&lt;/remote-database-name&gt;&lt;language&gt;한국어&lt;/language&gt;&lt;/record&gt;&lt;/Cite&gt;&lt;/EndNote&gt;</w:instrText>
      </w:r>
      <w:r w:rsidR="00042AA5" w:rsidRPr="00AD67B2">
        <w:rPr>
          <w:rFonts w:ascii="맑은 고딕" w:eastAsia="맑은 고딕" w:hAnsi="맑은 고딕" w:cs="맑은 고딕"/>
          <w:sz w:val="24"/>
          <w:szCs w:val="24"/>
          <w:lang w:eastAsia="ko-KR"/>
        </w:rPr>
        <w:fldChar w:fldCharType="separate"/>
      </w:r>
      <w:r w:rsidR="00042AA5" w:rsidRPr="00AD67B2">
        <w:rPr>
          <w:rFonts w:ascii="맑은 고딕" w:eastAsia="맑은 고딕" w:hAnsi="맑은 고딕" w:cs="맑은 고딕" w:hint="eastAsia"/>
          <w:noProof/>
          <w:sz w:val="24"/>
          <w:szCs w:val="24"/>
          <w:lang w:eastAsia="ko-KR"/>
        </w:rPr>
        <w:t>김진수</w:t>
      </w:r>
      <w:r w:rsidR="00042AA5" w:rsidRPr="00AD67B2">
        <w:rPr>
          <w:rFonts w:ascii="맑은 고딕" w:eastAsia="맑은 고딕" w:hAnsi="맑은 고딕" w:cs="맑은 고딕"/>
          <w:noProof/>
          <w:sz w:val="24"/>
          <w:szCs w:val="24"/>
          <w:lang w:eastAsia="ko-KR"/>
        </w:rPr>
        <w:t xml:space="preserve"> (2016)</w:t>
      </w:r>
      <w:r w:rsidR="00042AA5" w:rsidRPr="00AD67B2">
        <w:rPr>
          <w:rFonts w:ascii="맑은 고딕" w:eastAsia="맑은 고딕" w:hAnsi="맑은 고딕" w:cs="맑은 고딕"/>
          <w:sz w:val="24"/>
          <w:szCs w:val="24"/>
          <w:lang w:eastAsia="ko-KR"/>
        </w:rPr>
        <w:fldChar w:fldCharType="end"/>
      </w:r>
      <w:r w:rsidR="00042AA5" w:rsidRPr="00AD67B2">
        <w:rPr>
          <w:rFonts w:ascii="맑은 고딕" w:eastAsia="맑은 고딕" w:hAnsi="맑은 고딕" w:cs="맑은 고딕" w:hint="eastAsia"/>
          <w:sz w:val="24"/>
          <w:szCs w:val="24"/>
          <w:lang w:eastAsia="ko-KR"/>
        </w:rPr>
        <w:t>는 SNS 데이터를 포함하</w:t>
      </w:r>
      <w:r w:rsidR="009B065E" w:rsidRPr="00AD67B2">
        <w:rPr>
          <w:rFonts w:ascii="맑은 고딕" w:eastAsia="맑은 고딕" w:hAnsi="맑은 고딕" w:cs="맑은 고딕" w:hint="eastAsia"/>
          <w:sz w:val="24"/>
          <w:szCs w:val="24"/>
          <w:lang w:eastAsia="ko-KR"/>
        </w:rPr>
        <w:t>는 접근을 시도하고</w:t>
      </w:r>
      <w:r w:rsidR="00042AA5" w:rsidRPr="00AD67B2">
        <w:rPr>
          <w:rFonts w:ascii="맑은 고딕" w:eastAsia="맑은 고딕" w:hAnsi="맑은 고딕" w:cs="맑은 고딕" w:hint="eastAsia"/>
          <w:sz w:val="24"/>
          <w:szCs w:val="24"/>
          <w:lang w:eastAsia="ko-KR"/>
        </w:rPr>
        <w:t xml:space="preserve"> 다중회귀모델을 사용하였지만 혼잡도의 예측 성능은 높지가 않았다.</w:t>
      </w:r>
    </w:p>
    <w:p w14:paraId="503C691E" w14:textId="5FEDA752" w:rsidR="00FB1F66" w:rsidRPr="00AD67B2" w:rsidRDefault="00F16798" w:rsidP="003D21E3">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r w:rsidRPr="00AD67B2">
        <w:rPr>
          <w:rFonts w:ascii="맑은 고딕" w:eastAsia="맑은 고딕" w:hAnsi="맑은 고딕" w:cs="맑은 고딕"/>
          <w:sz w:val="24"/>
          <w:szCs w:val="24"/>
          <w:lang w:eastAsia="ko-KR"/>
        </w:rPr>
        <w:fldChar w:fldCharType="begin"/>
      </w:r>
      <w:r w:rsidRPr="00AD67B2">
        <w:rPr>
          <w:rFonts w:ascii="맑은 고딕" w:eastAsia="맑은 고딕" w:hAnsi="맑은 고딕" w:cs="맑은 고딕"/>
          <w:sz w:val="24"/>
          <w:szCs w:val="24"/>
          <w:lang w:eastAsia="ko-KR"/>
        </w:rPr>
        <w:instrText xml:space="preserve"> ADDIN EN.CITE &lt;EndNote&gt;&lt;Cite AuthorYear="1"&gt;&lt;Author&gt;장진영&lt;/Author&gt;&lt;Year&gt;2023&lt;/Year&gt;&lt;RecNum&gt;311&lt;/RecNum&gt;&lt;DisplayText&gt;장진영, 김채원, and 박민서 (2023)&lt;/DisplayText&gt;&lt;record&gt;&lt;rec-number&gt;311&lt;/rec-number&gt;&lt;foreign-keys&gt;&lt;key app="EN" db-id="zdzzrerwqx2senevt2h5t5zdxda0pfvxwtx0" timestamp="1736226890"&gt;311&lt;/key&gt;&lt;/foreign-keys&gt;&lt;ref-type name="Journal Article"&gt;17&lt;/ref-type&gt;&lt;contributors&gt;&lt;authors&gt;&lt;author&gt;장진영,&lt;/author&gt;&lt;author&gt;김채원,&lt;/author&gt;&lt;author&gt;박민서,&lt;/author&gt;&lt;/authors&gt;&lt;/contributors&gt;&lt;titles&gt;&lt;title&gt;머신러닝 기반 2호선 출퇴근 시간대 지하철 역사 내 </w:instrText>
      </w:r>
      <w:r w:rsidRPr="00AD67B2">
        <w:rPr>
          <w:rFonts w:ascii="맑은 고딕" w:eastAsia="맑은 고딕" w:hAnsi="맑은 고딕" w:cs="맑은 고딕" w:hint="eastAsia"/>
          <w:sz w:val="24"/>
          <w:szCs w:val="24"/>
          <w:lang w:eastAsia="ko-KR"/>
        </w:rPr>
        <w:instrText>혼잡도</w:instrText>
      </w:r>
      <w:r w:rsidRPr="00AD67B2">
        <w:rPr>
          <w:rFonts w:ascii="맑은 고딕" w:eastAsia="맑은 고딕" w:hAnsi="맑은 고딕" w:cs="맑은 고딕"/>
          <w:sz w:val="24"/>
          <w:szCs w:val="24"/>
          <w:lang w:eastAsia="ko-KR"/>
        </w:rPr>
        <w:instrText xml:space="preserve"> 예측&lt;/title&gt;&lt;secondary-title&gt;문화기술의 융합&lt;/secondary-title&gt;&lt;/titles&gt;&lt;periodical&gt;&lt;full-title&gt;문화기술의 융합&lt;/full-title&gt;&lt;/periodical&gt;&lt;pages&gt;145-150&lt;/pages&gt;&lt;volume&gt;9&lt;/volume&gt;&lt;number&gt;6&lt;/number&gt;&lt;keywords&gt;&lt;keyword&gt;과학기술학&lt;/keyword&gt;&lt;/keywords&gt;&lt;dates&gt;&lt;year&gt;2023&lt;/year&gt;&lt;/dates&gt;&lt;isbn&gt;23840366&lt;/isbn&gt;&lt;urls&gt;&lt;/urls&gt;&lt;remote-database-name&gt;Korea Citation Index&lt;/remote-database-name&gt;&lt;language&gt;한국어&lt;/language&gt;&lt;/record&gt;&lt;/Cite&gt;&lt;/EndNote&gt;</w:instrText>
      </w:r>
      <w:r w:rsidRPr="00AD67B2">
        <w:rPr>
          <w:rFonts w:ascii="맑은 고딕" w:eastAsia="맑은 고딕" w:hAnsi="맑은 고딕" w:cs="맑은 고딕"/>
          <w:sz w:val="24"/>
          <w:szCs w:val="24"/>
          <w:lang w:eastAsia="ko-KR"/>
        </w:rPr>
        <w:fldChar w:fldCharType="separate"/>
      </w:r>
      <w:r w:rsidRPr="00AD67B2">
        <w:rPr>
          <w:rFonts w:ascii="맑은 고딕" w:eastAsia="맑은 고딕" w:hAnsi="맑은 고딕" w:cs="맑은 고딕" w:hint="eastAsia"/>
          <w:noProof/>
          <w:sz w:val="24"/>
          <w:szCs w:val="24"/>
          <w:lang w:eastAsia="ko-KR"/>
        </w:rPr>
        <w:t>장진영</w:t>
      </w:r>
      <w:r w:rsidRPr="00AD67B2">
        <w:rPr>
          <w:rFonts w:ascii="맑은 고딕" w:eastAsia="맑은 고딕" w:hAnsi="맑은 고딕" w:cs="맑은 고딕"/>
          <w:noProof/>
          <w:sz w:val="24"/>
          <w:szCs w:val="24"/>
          <w:lang w:eastAsia="ko-KR"/>
        </w:rPr>
        <w:t>, 김채원, and 박민서 (2023)</w:t>
      </w:r>
      <w:r w:rsidRPr="00AD67B2">
        <w:rPr>
          <w:rFonts w:ascii="맑은 고딕" w:eastAsia="맑은 고딕" w:hAnsi="맑은 고딕" w:cs="맑은 고딕"/>
          <w:sz w:val="24"/>
          <w:szCs w:val="24"/>
          <w:lang w:eastAsia="ko-KR"/>
        </w:rPr>
        <w:fldChar w:fldCharType="end"/>
      </w:r>
      <w:r w:rsidRPr="00AD67B2">
        <w:rPr>
          <w:rFonts w:ascii="맑은 고딕" w:eastAsia="맑은 고딕" w:hAnsi="맑은 고딕" w:cs="맑은 고딕" w:hint="eastAsia"/>
          <w:sz w:val="24"/>
          <w:szCs w:val="24"/>
          <w:lang w:eastAsia="ko-KR"/>
        </w:rPr>
        <w:t xml:space="preserve">는 로지스틱 회귀분석을 포함하여 의사결정나무와 </w:t>
      </w:r>
      <w:r w:rsidR="008A6B6A" w:rsidRPr="00AD67B2">
        <w:rPr>
          <w:rFonts w:ascii="맑은 고딕" w:eastAsia="맑은 고딕" w:hAnsi="맑은 고딕" w:cs="맑은 고딕" w:hint="eastAsia"/>
          <w:sz w:val="24"/>
          <w:szCs w:val="24"/>
          <w:lang w:eastAsia="ko-KR"/>
        </w:rPr>
        <w:t xml:space="preserve">랜덤포레스트(Random Forest)인 대표적 </w:t>
      </w:r>
      <w:r w:rsidRPr="00AD67B2">
        <w:rPr>
          <w:rFonts w:ascii="맑은 고딕" w:eastAsia="맑은 고딕" w:hAnsi="맑은 고딕" w:cs="맑은 고딕" w:hint="eastAsia"/>
          <w:sz w:val="24"/>
          <w:szCs w:val="24"/>
          <w:lang w:eastAsia="ko-KR"/>
        </w:rPr>
        <w:t>머신러닝 알고리즘을</w:t>
      </w:r>
      <w:r w:rsidR="008A6B6A" w:rsidRPr="00AD67B2">
        <w:rPr>
          <w:rFonts w:ascii="맑은 고딕" w:eastAsia="맑은 고딕" w:hAnsi="맑은 고딕" w:cs="맑은 고딕" w:hint="eastAsia"/>
          <w:sz w:val="24"/>
          <w:szCs w:val="24"/>
          <w:lang w:eastAsia="ko-KR"/>
        </w:rPr>
        <w:t xml:space="preserve"> 사용하여 혼잡도를 예측하였고 정확성 기준 80% 이상의 성능을 달성하였다.</w:t>
      </w:r>
      <w:r w:rsidR="000D02AA" w:rsidRPr="00AD67B2">
        <w:rPr>
          <w:rFonts w:ascii="맑은 고딕" w:eastAsia="맑은 고딕" w:hAnsi="맑은 고딕" w:cs="맑은 고딕" w:hint="eastAsia"/>
          <w:sz w:val="24"/>
          <w:szCs w:val="24"/>
          <w:lang w:eastAsia="ko-KR"/>
        </w:rPr>
        <w:t xml:space="preserve"> </w:t>
      </w:r>
      <w:r w:rsidR="000D02AA" w:rsidRPr="00AD67B2">
        <w:rPr>
          <w:rFonts w:asciiTheme="minorHAnsi" w:eastAsiaTheme="minorHAnsi" w:hAnsiTheme="minorHAnsi" w:cs="맑은 고딕" w:hint="eastAsia"/>
          <w:sz w:val="24"/>
          <w:szCs w:val="24"/>
          <w:lang w:eastAsia="ko-KR"/>
        </w:rPr>
        <w:t xml:space="preserve">해당 연구는 500m 이내 버스정류장 수, 역세권 건물 수 등 혼잡도 예측에 있어 새로운 지표를 사용했다는 점에서 의의가 있다. </w:t>
      </w:r>
      <w:r w:rsidR="00485057" w:rsidRPr="00AD67B2">
        <w:rPr>
          <w:rFonts w:ascii="맑은 고딕" w:eastAsia="맑은 고딕" w:hAnsi="맑은 고딕" w:cs="맑은 고딕"/>
          <w:sz w:val="24"/>
          <w:szCs w:val="24"/>
          <w:lang w:eastAsia="ko-KR"/>
        </w:rPr>
        <w:fldChar w:fldCharType="begin"/>
      </w:r>
      <w:r w:rsidR="00B42B00" w:rsidRPr="00AD67B2">
        <w:rPr>
          <w:rFonts w:ascii="맑은 고딕" w:eastAsia="맑은 고딕" w:hAnsi="맑은 고딕" w:cs="맑은 고딕"/>
          <w:sz w:val="24"/>
          <w:szCs w:val="24"/>
          <w:lang w:eastAsia="ko-KR"/>
        </w:rPr>
        <w:instrText xml:space="preserve"> ADDIN EN.CITE &lt;EndNote&gt;&lt;Cite AuthorYear="1"&gt;&lt;Author&gt;이경재&lt;/Author&gt;&lt;Year&gt;2020&lt;/Year&gt;&lt;RecNum&gt;303&lt;/RecNum&gt;&lt;DisplayText&gt;이경재 et al. (2020)&lt;/DisplayText&gt;&lt;record&gt;&lt;rec-number&gt;303&lt;/rec-number&gt;&lt;foreign-keys&gt;&lt;key app="EN" db-id="zdzzrerwqx2senevt2h5t5zdxda0pfvxwtx0" timestamp="1736224307"&gt;303&lt;/key&gt;&lt;/foreign-keys&gt;&lt;ref-type name="Journal Article"&gt;17&lt;/ref-type&gt;&lt;contributors&gt;&lt;authors&gt;&lt;author&gt;이경재,&lt;/author&gt;&lt;author&gt;김수재,&lt;/author&gt;&lt;author&gt;문형택,&lt;/author&gt;&lt;author&gt;한재윤,&lt;/author&gt;&lt;author&gt;추상호,&lt;/author&gt;&lt;/authors&gt;&lt;/contributors&gt;&lt;titles&gt;&lt;title&gt;심층신경망 모형을 활용한 대중교통 이용자의 환승시간 추정에 관한 연구&lt;/title&gt;&lt;secondary-title&gt;한국ITS학회논문지&lt;/secondary-title&gt;&lt;translated-title&gt;A study on Estimating the Transfer Time of Transit Users Using Deep Neural Network Models&lt;/translated-title&gt;&lt;/titles&gt;&lt;periodical&gt;&lt;full-title&gt;한국ITS학회논문지&lt;/full-title&gt;&lt;/periodical&gt;&lt;pages&gt;32-43&lt;/pages&gt;&lt;volume&gt;19&lt;/volume&gt;&lt;number&gt;1&lt;/number&gt;&lt;keywords&gt;&lt;keyword&gt;환승시간&lt;/keyword&gt;&lt;keyword&gt;딥러닝&lt;/keyword&gt;&lt;keyword&gt;심층신경망&lt;/keyword&gt;&lt;keyword&gt;회귀모형&lt;/keyword&gt;&lt;keyword&gt;교통카드데이터&lt;/keyword&gt;&lt;keyword&gt;Transfer Time&lt;/keyword&gt;&lt;keyword&gt;Deep Learning&lt;/keyword&gt;&lt;keyword&gt;Deep Neural Network&lt;/keyword&gt;&lt;keyword&gt;Regression&lt;/keyword&gt;&lt;keyword&gt;Smart Card Data&lt;/keyword&gt;&lt;/keywords&gt;&lt;dates&gt;&lt;year&gt;2020&lt;/year&gt;&lt;pub-dates&gt;&lt;date&gt;02/28&lt;/date&gt;&lt;/pub-dates&gt;&lt;/dates&gt;&lt;publisher&gt;한국ITS학회&lt;/publisher&gt;&lt;isbn&gt;1738-0774&lt;/isbn&gt;&lt;urls&gt;&lt;related-urls&gt;&lt;url&gt;https://www.earticle.net/Article/A369793&lt;/url&gt;&lt;/related-urls&gt;&lt;/urls&gt;&lt;remote-database-name&gt;earticle&lt;/remote-database-name&gt;&lt;remote-database-provider&gt;학술교육원&lt;/remote-database-provider&gt;&lt;/record&gt;&lt;/Cite&gt;&lt;/EndNote&gt;</w:instrText>
      </w:r>
      <w:r w:rsidR="00485057" w:rsidRPr="00AD67B2">
        <w:rPr>
          <w:rFonts w:ascii="맑은 고딕" w:eastAsia="맑은 고딕" w:hAnsi="맑은 고딕" w:cs="맑은 고딕"/>
          <w:sz w:val="24"/>
          <w:szCs w:val="24"/>
          <w:lang w:eastAsia="ko-KR"/>
        </w:rPr>
        <w:fldChar w:fldCharType="separate"/>
      </w:r>
      <w:r w:rsidR="00B42B00" w:rsidRPr="00AD67B2">
        <w:rPr>
          <w:rFonts w:ascii="맑은 고딕" w:eastAsia="맑은 고딕" w:hAnsi="맑은 고딕" w:cs="맑은 고딕" w:hint="eastAsia"/>
          <w:noProof/>
          <w:sz w:val="24"/>
          <w:szCs w:val="24"/>
          <w:lang w:eastAsia="ko-KR"/>
        </w:rPr>
        <w:t>이경재</w:t>
      </w:r>
      <w:r w:rsidR="00B42B00" w:rsidRPr="00AD67B2">
        <w:rPr>
          <w:rFonts w:ascii="맑은 고딕" w:eastAsia="맑은 고딕" w:hAnsi="맑은 고딕" w:cs="맑은 고딕"/>
          <w:noProof/>
          <w:sz w:val="24"/>
          <w:szCs w:val="24"/>
          <w:lang w:eastAsia="ko-KR"/>
        </w:rPr>
        <w:t xml:space="preserve"> et al. (2020)</w:t>
      </w:r>
      <w:r w:rsidR="00485057" w:rsidRPr="00AD67B2">
        <w:rPr>
          <w:rFonts w:ascii="맑은 고딕" w:eastAsia="맑은 고딕" w:hAnsi="맑은 고딕" w:cs="맑은 고딕"/>
          <w:sz w:val="24"/>
          <w:szCs w:val="24"/>
          <w:lang w:eastAsia="ko-KR"/>
        </w:rPr>
        <w:fldChar w:fldCharType="end"/>
      </w:r>
      <w:r w:rsidR="00485057" w:rsidRPr="00AD67B2">
        <w:rPr>
          <w:rFonts w:ascii="맑은 고딕" w:eastAsia="맑은 고딕" w:hAnsi="맑은 고딕" w:cs="맑은 고딕" w:hint="eastAsia"/>
          <w:sz w:val="24"/>
          <w:szCs w:val="24"/>
          <w:lang w:eastAsia="ko-KR"/>
        </w:rPr>
        <w:t>는 대표적인 딥러닝 알고리즘인 다층퍼셉트론을 사용하여 혼잡도를 예측하였고,</w:t>
      </w:r>
      <w:r w:rsidR="00256CCF" w:rsidRPr="00AD67B2">
        <w:rPr>
          <w:rFonts w:ascii="맑은 고딕" w:eastAsia="맑은 고딕" w:hAnsi="맑은 고딕" w:cs="맑은 고딕" w:hint="eastAsia"/>
          <w:sz w:val="24"/>
          <w:szCs w:val="24"/>
          <w:lang w:eastAsia="ko-KR"/>
        </w:rPr>
        <w:t xml:space="preserve"> </w:t>
      </w:r>
      <w:r w:rsidR="00256CCF" w:rsidRPr="00AD67B2">
        <w:rPr>
          <w:rFonts w:ascii="맑은 고딕" w:eastAsia="맑은 고딕" w:hAnsi="맑은 고딕" w:cs="맑은 고딕"/>
          <w:sz w:val="24"/>
          <w:szCs w:val="24"/>
          <w:lang w:eastAsia="ko-KR"/>
        </w:rPr>
        <w:fldChar w:fldCharType="begin"/>
      </w:r>
      <w:r w:rsidR="00256CCF" w:rsidRPr="00AD67B2">
        <w:rPr>
          <w:rFonts w:ascii="맑은 고딕" w:eastAsia="맑은 고딕" w:hAnsi="맑은 고딕" w:cs="맑은 고딕"/>
          <w:sz w:val="24"/>
          <w:szCs w:val="24"/>
          <w:lang w:eastAsia="ko-KR"/>
        </w:rPr>
        <w:instrText xml:space="preserve"> ADDIN EN.CITE &lt;EndNote&gt;&lt;Cite AuthorYear="1"&gt;&lt;Author&gt;김규진&lt;/Author&gt;&lt;Year&gt;2024&lt;/Year&gt;&lt;RecNum&gt;308&lt;/RecNum&gt;&lt;DisplayText&gt;김규진 et al. (2024)&lt;/DisplayText&gt;&lt;record&gt;&lt;rec-number&gt;308&lt;/rec-number&gt;&lt;foreign-keys&gt;&lt;key app="EN" db-id="zdzzrerwqx2senevt2h5t5zdxda0pfvxwtx0" timestamp="1736225555"&gt;308&lt;/key&gt;&lt;/foreign-keys&gt;&lt;ref-type name="Journal Article"&gt;17&lt;/ref-type&gt;&lt;contributors&gt;&lt;authors&gt;&lt;author&gt;김규진,&lt;/author&gt;&lt;author&gt;박성환,&lt;/author&gt;&lt;author&gt;최성훈,&lt;/author&gt;&lt;author&gt;김양중,&lt;/author&gt;&lt;/authors&gt;&lt;/contributors&gt;&lt;titles&gt;&lt;title&gt;딥러닝 분석을 이용한 지하철</w:instrText>
      </w:r>
      <w:r w:rsidR="00256CCF" w:rsidRPr="00AD67B2">
        <w:rPr>
          <w:rFonts w:ascii="맑은 고딕" w:eastAsia="맑은 고딕" w:hAnsi="맑은 고딕" w:cs="맑은 고딕" w:hint="eastAsia"/>
          <w:sz w:val="24"/>
          <w:szCs w:val="24"/>
          <w:lang w:eastAsia="ko-KR"/>
        </w:rPr>
        <w:instrText>역</w:instrText>
      </w:r>
      <w:r w:rsidR="00256CCF" w:rsidRPr="00AD67B2">
        <w:rPr>
          <w:rFonts w:ascii="맑은 고딕" w:eastAsia="맑은 고딕" w:hAnsi="맑은 고딕" w:cs="맑은 고딕"/>
          <w:sz w:val="24"/>
          <w:szCs w:val="24"/>
          <w:lang w:eastAsia="ko-KR"/>
        </w:rPr>
        <w:instrText xml:space="preserve"> 혼잡도 변화의 동적 분석 및 예측 모델에 관한 연구&lt;/title&gt;&lt;secondary-title&gt;한국통신학회 학술대회논문집&lt;/secondary-title&gt;&lt;/titles&gt;&lt;periodical&gt;&lt;full-title&gt;한국통신학회 학술대회논문집&lt;/full-title&gt;&lt;/periodical&gt;&lt;pages&gt;1192-1193&lt;/pages&gt;&lt;volume&gt;2024&lt;/volume&gt;&lt;number&gt;1&lt;/number&gt;&lt;dates&gt;&lt;year&gt;2024&lt;/year&gt;&lt;/dates&gt;&lt;isbn&gt;23838302&lt;/isbn&gt;&lt;urls&gt;&lt;/urls&gt;&lt;remote-database-name&gt;DBPIA&lt;/remote-database-name&gt;&lt;language&gt;Korean&lt;/language&gt;&lt;/record&gt;&lt;/Cite&gt;&lt;/EndNote&gt;</w:instrText>
      </w:r>
      <w:r w:rsidR="00256CCF" w:rsidRPr="00AD67B2">
        <w:rPr>
          <w:rFonts w:ascii="맑은 고딕" w:eastAsia="맑은 고딕" w:hAnsi="맑은 고딕" w:cs="맑은 고딕"/>
          <w:sz w:val="24"/>
          <w:szCs w:val="24"/>
          <w:lang w:eastAsia="ko-KR"/>
        </w:rPr>
        <w:fldChar w:fldCharType="separate"/>
      </w:r>
      <w:r w:rsidR="00256CCF" w:rsidRPr="00AD67B2">
        <w:rPr>
          <w:rFonts w:ascii="맑은 고딕" w:eastAsia="맑은 고딕" w:hAnsi="맑은 고딕" w:cs="맑은 고딕" w:hint="eastAsia"/>
          <w:noProof/>
          <w:sz w:val="24"/>
          <w:szCs w:val="24"/>
          <w:lang w:eastAsia="ko-KR"/>
        </w:rPr>
        <w:t>김규진</w:t>
      </w:r>
      <w:r w:rsidR="00256CCF" w:rsidRPr="00AD67B2">
        <w:rPr>
          <w:rFonts w:ascii="맑은 고딕" w:eastAsia="맑은 고딕" w:hAnsi="맑은 고딕" w:cs="맑은 고딕"/>
          <w:noProof/>
          <w:sz w:val="24"/>
          <w:szCs w:val="24"/>
          <w:lang w:eastAsia="ko-KR"/>
        </w:rPr>
        <w:t xml:space="preserve"> et al. (2024)</w:t>
      </w:r>
      <w:r w:rsidR="00256CCF" w:rsidRPr="00AD67B2">
        <w:rPr>
          <w:rFonts w:ascii="맑은 고딕" w:eastAsia="맑은 고딕" w:hAnsi="맑은 고딕" w:cs="맑은 고딕"/>
          <w:sz w:val="24"/>
          <w:szCs w:val="24"/>
          <w:lang w:eastAsia="ko-KR"/>
        </w:rPr>
        <w:fldChar w:fldCharType="end"/>
      </w:r>
      <w:r w:rsidR="00256CCF" w:rsidRPr="00AD67B2">
        <w:rPr>
          <w:rFonts w:ascii="맑은 고딕" w:eastAsia="맑은 고딕" w:hAnsi="맑은 고딕" w:cs="맑은 고딕" w:hint="eastAsia"/>
          <w:sz w:val="24"/>
          <w:szCs w:val="24"/>
          <w:lang w:eastAsia="ko-KR"/>
        </w:rPr>
        <w:t>은 마찬가지로 다층퍼셉트론 알고리즘을 사용하였지만 공공데이터포털, 기상자료개방포털, 열린데이터광장 등의 공공 빅데이터를 활용하여 혼잡도를 예측하였다.</w:t>
      </w:r>
      <w:r w:rsidR="00E20667" w:rsidRPr="00AD67B2">
        <w:rPr>
          <w:rFonts w:ascii="맑은 고딕" w:eastAsia="맑은 고딕" w:hAnsi="맑은 고딕" w:cs="맑은 고딕" w:hint="eastAsia"/>
          <w:sz w:val="24"/>
          <w:szCs w:val="24"/>
          <w:lang w:eastAsia="ko-KR"/>
        </w:rPr>
        <w:t xml:space="preserve"> </w:t>
      </w:r>
      <w:r w:rsidR="00E20667" w:rsidRPr="00AD67B2">
        <w:rPr>
          <w:rFonts w:asciiTheme="minorHAnsi" w:eastAsiaTheme="minorHAnsi" w:hAnsiTheme="minorHAnsi" w:cs="맑은 고딕" w:hint="eastAsia"/>
          <w:sz w:val="24"/>
          <w:szCs w:val="24"/>
          <w:lang w:eastAsia="ko-KR"/>
        </w:rPr>
        <w:t>시간대별 특성과 기상 조건을 고려하여 지하철역 혼잡도를 예측한 점에서 의의가 있다.</w:t>
      </w:r>
      <w:r w:rsidR="00410802" w:rsidRPr="00AD67B2">
        <w:rPr>
          <w:rFonts w:ascii="맑은 고딕" w:eastAsia="맑은 고딕" w:hAnsi="맑은 고딕" w:cs="맑은 고딕" w:hint="eastAsia"/>
          <w:sz w:val="24"/>
          <w:szCs w:val="24"/>
          <w:lang w:eastAsia="ko-KR"/>
        </w:rPr>
        <w:t xml:space="preserve"> 그리고</w:t>
      </w:r>
      <w:r w:rsidR="00256CCF" w:rsidRPr="00AD67B2">
        <w:rPr>
          <w:rFonts w:ascii="맑은 고딕" w:eastAsia="맑은 고딕" w:hAnsi="맑은 고딕" w:cs="맑은 고딕" w:hint="eastAsia"/>
          <w:sz w:val="24"/>
          <w:szCs w:val="24"/>
          <w:lang w:eastAsia="ko-KR"/>
        </w:rPr>
        <w:t xml:space="preserve"> </w:t>
      </w:r>
      <w:r w:rsidR="005E753D" w:rsidRPr="00AD67B2">
        <w:rPr>
          <w:rFonts w:ascii="맑은 고딕" w:eastAsia="맑은 고딕" w:hAnsi="맑은 고딕" w:cs="맑은 고딕"/>
          <w:sz w:val="24"/>
          <w:szCs w:val="24"/>
          <w:lang w:eastAsia="ko-KR"/>
        </w:rPr>
        <w:fldChar w:fldCharType="begin"/>
      </w:r>
      <w:r w:rsidR="005E753D" w:rsidRPr="00AD67B2">
        <w:rPr>
          <w:rFonts w:ascii="맑은 고딕" w:eastAsia="맑은 고딕" w:hAnsi="맑은 고딕" w:cs="맑은 고딕"/>
          <w:sz w:val="24"/>
          <w:szCs w:val="24"/>
          <w:lang w:eastAsia="ko-KR"/>
        </w:rPr>
        <w:instrText xml:space="preserve"> ADDIN EN.CITE &lt;EndNote&gt;&lt;Cite AuthorYear="1"&gt;&lt;Author&gt;권효승&lt;/Author&gt;&lt;Year&gt;2020&lt;/Year&gt;&lt;RecNum&gt;301&lt;/RecNum&gt;&lt;DisplayText&gt;권효승 et al. (2020)&lt;/DisplayText&gt;&lt;record&gt;&lt;rec-number&gt;301&lt;/rec-number&gt;&lt;foreign-keys&gt;&lt;key app="EN" db-id="zdzzrerwqx2senevt2h5t5zdxda0pfvxwtx0" timestamp="1736223883"&gt;301&lt;/key&gt;&lt;/foreign-keys&gt;&lt;ref-type name="Journal Article"&gt;17&lt;/ref-type&gt;&lt;contributors&gt;&lt;authors&gt;&lt;author&gt;권효승&lt;/author&gt;&lt;author&gt;최창준&lt;/author&gt;&lt;author&gt;정효석&lt;/author&gt;&lt;author&gt;송재인&lt;/author&gt;&lt;author&gt;강민희&lt;/author&gt;&lt;author&gt;황기연&lt;/author&gt;&lt;/authors&gt;&lt;/contributors&gt;&lt;titles&gt;&lt;title&gt;GRU 를 이용한 서울시 지하철 구간별 혼잡도 예측 모델 연구&lt;/title&gt;&lt;secondary-title&gt;한국 ITS 학회 학술대회&lt;/secondary-title&gt;&lt;/titles&gt;&lt;periodical&gt;&lt;full-title&gt;한국 ITS 학회 학술대회&lt;/full-title&gt;&lt;/periodical&gt;&lt;pages&gt;185-190&lt;/pages&gt;&lt;dates&gt;&lt;year&gt;2020&lt;/year&gt;&lt;/dates&gt;&lt;urls&gt;&lt;/urls&gt;&lt;/record&gt;&lt;/Cite&gt;&lt;/EndNote&gt;</w:instrText>
      </w:r>
      <w:r w:rsidR="005E753D" w:rsidRPr="00AD67B2">
        <w:rPr>
          <w:rFonts w:ascii="맑은 고딕" w:eastAsia="맑은 고딕" w:hAnsi="맑은 고딕" w:cs="맑은 고딕"/>
          <w:sz w:val="24"/>
          <w:szCs w:val="24"/>
          <w:lang w:eastAsia="ko-KR"/>
        </w:rPr>
        <w:fldChar w:fldCharType="separate"/>
      </w:r>
      <w:r w:rsidR="005E753D" w:rsidRPr="00AD67B2">
        <w:rPr>
          <w:rFonts w:ascii="맑은 고딕" w:eastAsia="맑은 고딕" w:hAnsi="맑은 고딕" w:cs="맑은 고딕" w:hint="eastAsia"/>
          <w:noProof/>
          <w:sz w:val="24"/>
          <w:szCs w:val="24"/>
          <w:lang w:eastAsia="ko-KR"/>
        </w:rPr>
        <w:t>권효승</w:t>
      </w:r>
      <w:r w:rsidR="005E753D" w:rsidRPr="00AD67B2">
        <w:rPr>
          <w:rFonts w:ascii="맑은 고딕" w:eastAsia="맑은 고딕" w:hAnsi="맑은 고딕" w:cs="맑은 고딕"/>
          <w:noProof/>
          <w:sz w:val="24"/>
          <w:szCs w:val="24"/>
          <w:lang w:eastAsia="ko-KR"/>
        </w:rPr>
        <w:t xml:space="preserve"> et al. (2020)</w:t>
      </w:r>
      <w:r w:rsidR="005E753D" w:rsidRPr="00AD67B2">
        <w:rPr>
          <w:rFonts w:ascii="맑은 고딕" w:eastAsia="맑은 고딕" w:hAnsi="맑은 고딕" w:cs="맑은 고딕"/>
          <w:sz w:val="24"/>
          <w:szCs w:val="24"/>
          <w:lang w:eastAsia="ko-KR"/>
        </w:rPr>
        <w:fldChar w:fldCharType="end"/>
      </w:r>
      <w:r w:rsidR="005E753D" w:rsidRPr="00AD67B2">
        <w:rPr>
          <w:rFonts w:ascii="맑은 고딕" w:eastAsia="맑은 고딕" w:hAnsi="맑은 고딕" w:cs="맑은 고딕" w:hint="eastAsia"/>
          <w:sz w:val="24"/>
          <w:szCs w:val="24"/>
          <w:lang w:eastAsia="ko-KR"/>
        </w:rPr>
        <w:t>은</w:t>
      </w:r>
      <w:r w:rsidR="00FB5BD9" w:rsidRPr="00AD67B2">
        <w:rPr>
          <w:rFonts w:asciiTheme="minorHAnsi" w:eastAsiaTheme="minorHAnsi" w:hAnsiTheme="minorHAnsi" w:cs="맑은 고딕" w:hint="eastAsia"/>
          <w:sz w:val="24"/>
          <w:szCs w:val="24"/>
          <w:lang w:eastAsia="ko-KR"/>
        </w:rPr>
        <w:t xml:space="preserve"> </w:t>
      </w:r>
      <w:r w:rsidR="00485057" w:rsidRPr="00AD67B2">
        <w:rPr>
          <w:rFonts w:asciiTheme="minorHAnsi" w:eastAsiaTheme="minorHAnsi" w:hAnsiTheme="minorHAnsi" w:cs="맑은 고딕" w:hint="eastAsia"/>
          <w:sz w:val="24"/>
          <w:szCs w:val="24"/>
          <w:lang w:eastAsia="ko-KR"/>
        </w:rPr>
        <w:t xml:space="preserve">시간 정보에 특화된 딥러닝 알고리즘인 </w:t>
      </w:r>
      <w:r w:rsidR="00FB5BD9" w:rsidRPr="00AD67B2">
        <w:rPr>
          <w:rFonts w:asciiTheme="minorHAnsi" w:eastAsiaTheme="minorHAnsi" w:hAnsiTheme="minorHAnsi" w:cs="맑은 고딕" w:hint="eastAsia"/>
          <w:sz w:val="24"/>
          <w:szCs w:val="24"/>
          <w:lang w:eastAsia="ko-KR"/>
        </w:rPr>
        <w:t>GRU</w:t>
      </w:r>
      <w:r w:rsidR="00485057" w:rsidRPr="00AD67B2">
        <w:rPr>
          <w:rFonts w:asciiTheme="minorHAnsi" w:eastAsiaTheme="minorHAnsi" w:hAnsiTheme="minorHAnsi" w:cs="맑은 고딕" w:hint="eastAsia"/>
          <w:sz w:val="24"/>
          <w:szCs w:val="24"/>
          <w:lang w:eastAsia="ko-KR"/>
        </w:rPr>
        <w:t>를 사용하여</w:t>
      </w:r>
      <w:r w:rsidR="00FB5BD9" w:rsidRPr="00AD67B2">
        <w:rPr>
          <w:rFonts w:asciiTheme="minorHAnsi" w:eastAsiaTheme="minorHAnsi" w:hAnsiTheme="minorHAnsi" w:cs="맑은 고딕" w:hint="eastAsia"/>
          <w:sz w:val="24"/>
          <w:szCs w:val="24"/>
          <w:lang w:eastAsia="ko-KR"/>
        </w:rPr>
        <w:t xml:space="preserve"> 지하철 구간 혼잡도를 예측하였다. 해당 연구는 혼잡도를 30분 단위로 예측</w:t>
      </w:r>
      <w:r w:rsidR="006D2A51" w:rsidRPr="00AD67B2">
        <w:rPr>
          <w:rFonts w:asciiTheme="minorHAnsi" w:eastAsiaTheme="minorHAnsi" w:hAnsiTheme="minorHAnsi" w:cs="맑은 고딕" w:hint="eastAsia"/>
          <w:sz w:val="24"/>
          <w:szCs w:val="24"/>
          <w:lang w:eastAsia="ko-KR"/>
        </w:rPr>
        <w:t>하였으며 0.0431</w:t>
      </w:r>
      <w:r w:rsidR="006D2A51" w:rsidRPr="00AD67B2">
        <w:rPr>
          <w:rFonts w:asciiTheme="minorHAnsi" w:eastAsiaTheme="minorHAnsi" w:hAnsiTheme="minorHAnsi" w:cs="맑은 고딕"/>
          <w:sz w:val="24"/>
          <w:szCs w:val="24"/>
          <w:lang w:eastAsia="ko-KR"/>
        </w:rPr>
        <w:t>의</w:t>
      </w:r>
      <w:r w:rsidR="006D2A51" w:rsidRPr="00AD67B2">
        <w:rPr>
          <w:rFonts w:asciiTheme="minorHAnsi" w:eastAsiaTheme="minorHAnsi" w:hAnsiTheme="minorHAnsi" w:cs="맑은 고딕" w:hint="eastAsia"/>
          <w:sz w:val="24"/>
          <w:szCs w:val="24"/>
          <w:lang w:eastAsia="ko-KR"/>
        </w:rPr>
        <w:t xml:space="preserve"> 낮은 </w:t>
      </w:r>
      <w:r w:rsidR="00FB5BD9" w:rsidRPr="00AD67B2">
        <w:rPr>
          <w:rFonts w:asciiTheme="minorHAnsi" w:eastAsiaTheme="minorHAnsi" w:hAnsiTheme="minorHAnsi" w:cs="맑은 고딕" w:hint="eastAsia"/>
          <w:sz w:val="24"/>
          <w:szCs w:val="24"/>
          <w:lang w:eastAsia="ko-KR"/>
        </w:rPr>
        <w:t>loss값</w:t>
      </w:r>
      <w:r w:rsidR="006D2A51" w:rsidRPr="00AD67B2">
        <w:rPr>
          <w:rFonts w:asciiTheme="minorHAnsi" w:eastAsiaTheme="minorHAnsi" w:hAnsiTheme="minorHAnsi" w:cs="맑은 고딕" w:hint="eastAsia"/>
          <w:sz w:val="24"/>
          <w:szCs w:val="24"/>
          <w:lang w:eastAsia="ko-KR"/>
        </w:rPr>
        <w:t>을 달성하였다</w:t>
      </w:r>
      <w:r w:rsidR="00FB5BD9" w:rsidRPr="00AD67B2">
        <w:rPr>
          <w:rFonts w:asciiTheme="minorHAnsi" w:eastAsiaTheme="minorHAnsi" w:hAnsiTheme="minorHAnsi" w:cs="맑은 고딕" w:hint="eastAsia"/>
          <w:sz w:val="24"/>
          <w:szCs w:val="24"/>
          <w:lang w:eastAsia="ko-KR"/>
        </w:rPr>
        <w:t xml:space="preserve">. 이는 지하철 혼잡도를 GRU 기법으로 예측 모델을 만들었다는 점에서 의의가 있다. </w:t>
      </w:r>
    </w:p>
    <w:p w14:paraId="65CD3089" w14:textId="7BA3C73B" w:rsidR="00CE72E2" w:rsidRPr="00AD67B2" w:rsidRDefault="00866A6D" w:rsidP="00CE72E2">
      <w:pPr>
        <w:pBdr>
          <w:top w:val="nil"/>
          <w:left w:val="nil"/>
          <w:bottom w:val="nil"/>
          <w:right w:val="nil"/>
          <w:between w:val="nil"/>
        </w:pBdr>
        <w:spacing w:before="191" w:line="252" w:lineRule="auto"/>
        <w:ind w:left="110" w:firstLine="351"/>
        <w:jc w:val="both"/>
        <w:rPr>
          <w:rFonts w:asciiTheme="minorHAnsi" w:eastAsiaTheme="minorHAnsi" w:hAnsiTheme="minorHAnsi"/>
          <w:sz w:val="24"/>
          <w:szCs w:val="24"/>
          <w:lang w:eastAsia="ko-KR"/>
        </w:rPr>
      </w:pPr>
      <w:r w:rsidRPr="00AD67B2">
        <w:rPr>
          <w:rFonts w:eastAsiaTheme="minorEastAsia" w:hint="eastAsia"/>
          <w:sz w:val="24"/>
          <w:szCs w:val="24"/>
          <w:lang w:eastAsia="ko-KR"/>
        </w:rPr>
        <w:t>인공지능의</w:t>
      </w:r>
      <w:r w:rsidRPr="00AD67B2">
        <w:rPr>
          <w:rFonts w:eastAsiaTheme="minorEastAsia" w:hint="eastAsia"/>
          <w:sz w:val="24"/>
          <w:szCs w:val="24"/>
          <w:lang w:eastAsia="ko-KR"/>
        </w:rPr>
        <w:t xml:space="preserve"> </w:t>
      </w:r>
      <w:r w:rsidRPr="00AD67B2">
        <w:rPr>
          <w:rFonts w:eastAsiaTheme="minorEastAsia" w:hint="eastAsia"/>
          <w:sz w:val="24"/>
          <w:szCs w:val="24"/>
          <w:lang w:eastAsia="ko-KR"/>
        </w:rPr>
        <w:t>대표적</w:t>
      </w:r>
      <w:r w:rsidRPr="00AD67B2">
        <w:rPr>
          <w:rFonts w:eastAsiaTheme="minorEastAsia" w:hint="eastAsia"/>
          <w:sz w:val="24"/>
          <w:szCs w:val="24"/>
          <w:lang w:eastAsia="ko-KR"/>
        </w:rPr>
        <w:t xml:space="preserve"> </w:t>
      </w:r>
      <w:r w:rsidRPr="00AD67B2">
        <w:rPr>
          <w:rFonts w:eastAsiaTheme="minorEastAsia" w:hint="eastAsia"/>
          <w:sz w:val="24"/>
          <w:szCs w:val="24"/>
          <w:lang w:eastAsia="ko-KR"/>
        </w:rPr>
        <w:t>알고리즘인</w:t>
      </w:r>
      <w:r w:rsidRPr="00AD67B2">
        <w:rPr>
          <w:rFonts w:eastAsiaTheme="minorEastAsia" w:hint="eastAsia"/>
          <w:sz w:val="24"/>
          <w:szCs w:val="24"/>
          <w:lang w:eastAsia="ko-KR"/>
        </w:rPr>
        <w:t xml:space="preserve"> </w:t>
      </w:r>
      <w:r w:rsidR="00CE72E2" w:rsidRPr="00AD67B2">
        <w:rPr>
          <w:rFonts w:asciiTheme="minorHAnsi" w:eastAsiaTheme="minorHAnsi" w:hAnsiTheme="minorHAnsi" w:cs="맑은 고딕" w:hint="eastAsia"/>
          <w:sz w:val="24"/>
          <w:szCs w:val="24"/>
          <w:lang w:eastAsia="ko-KR"/>
        </w:rPr>
        <w:t>머신러닝과</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딥러닝은</w:t>
      </w:r>
      <w:r w:rsidR="00CE72E2" w:rsidRPr="00AD67B2">
        <w:rPr>
          <w:rFonts w:asciiTheme="minorHAnsi" w:eastAsiaTheme="minorHAnsi" w:hAnsiTheme="minorHAnsi"/>
          <w:sz w:val="24"/>
          <w:szCs w:val="24"/>
          <w:lang w:eastAsia="ko-KR"/>
        </w:rPr>
        <w:t xml:space="preserve"> </w:t>
      </w:r>
      <w:r w:rsidRPr="00AD67B2">
        <w:rPr>
          <w:rFonts w:asciiTheme="minorHAnsi" w:eastAsiaTheme="minorHAnsi" w:hAnsiTheme="minorHAnsi" w:hint="eastAsia"/>
          <w:sz w:val="24"/>
          <w:szCs w:val="24"/>
          <w:lang w:eastAsia="ko-KR"/>
        </w:rPr>
        <w:t xml:space="preserve">높은 성능의 </w:t>
      </w:r>
      <w:r w:rsidR="00CE72E2" w:rsidRPr="00AD67B2">
        <w:rPr>
          <w:rFonts w:asciiTheme="minorHAnsi" w:eastAsiaTheme="minorHAnsi" w:hAnsiTheme="minorHAnsi" w:cs="맑은 고딕" w:hint="eastAsia"/>
          <w:sz w:val="24"/>
          <w:szCs w:val="24"/>
          <w:lang w:eastAsia="ko-KR"/>
        </w:rPr>
        <w:t>예측값을</w:t>
      </w:r>
      <w:r w:rsidR="00CE72E2" w:rsidRPr="00AD67B2">
        <w:rPr>
          <w:rFonts w:asciiTheme="minorHAnsi" w:eastAsiaTheme="minorHAnsi" w:hAnsiTheme="minorHAnsi" w:hint="eastAsia"/>
          <w:sz w:val="24"/>
          <w:szCs w:val="24"/>
          <w:lang w:eastAsia="ko-KR"/>
        </w:rPr>
        <w:t xml:space="preserve"> </w:t>
      </w:r>
      <w:r w:rsidR="00CE72E2" w:rsidRPr="00AD67B2">
        <w:rPr>
          <w:rFonts w:asciiTheme="minorHAnsi" w:eastAsiaTheme="minorHAnsi" w:hAnsiTheme="minorHAnsi" w:cs="맑은 고딕" w:hint="eastAsia"/>
          <w:sz w:val="24"/>
          <w:szCs w:val="24"/>
          <w:lang w:eastAsia="ko-KR"/>
        </w:rPr>
        <w:t>제공하지만</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예측</w:t>
      </w:r>
      <w:r w:rsidR="00CE72E2" w:rsidRPr="00AD67B2">
        <w:rPr>
          <w:rFonts w:asciiTheme="minorHAnsi" w:eastAsiaTheme="minorHAnsi" w:hAnsiTheme="minorHAnsi" w:hint="eastAsia"/>
          <w:sz w:val="24"/>
          <w:szCs w:val="24"/>
          <w:lang w:eastAsia="ko-KR"/>
        </w:rPr>
        <w:t xml:space="preserve"> </w:t>
      </w:r>
      <w:r w:rsidR="00CE72E2" w:rsidRPr="00AD67B2">
        <w:rPr>
          <w:rFonts w:asciiTheme="minorHAnsi" w:eastAsiaTheme="minorHAnsi" w:hAnsiTheme="minorHAnsi" w:cs="맑은 고딕" w:hint="eastAsia"/>
          <w:sz w:val="24"/>
          <w:szCs w:val="24"/>
          <w:lang w:eastAsia="ko-KR"/>
        </w:rPr>
        <w:t>근거를</w:t>
      </w:r>
      <w:r w:rsidR="00CE72E2" w:rsidRPr="00AD67B2">
        <w:rPr>
          <w:rFonts w:asciiTheme="minorHAnsi" w:eastAsiaTheme="minorHAnsi" w:hAnsiTheme="minorHAnsi" w:hint="eastAsia"/>
          <w:sz w:val="24"/>
          <w:szCs w:val="24"/>
          <w:lang w:eastAsia="ko-KR"/>
        </w:rPr>
        <w:t xml:space="preserve"> </w:t>
      </w:r>
      <w:r w:rsidR="00CE72E2" w:rsidRPr="00AD67B2">
        <w:rPr>
          <w:rFonts w:asciiTheme="minorHAnsi" w:eastAsiaTheme="minorHAnsi" w:hAnsiTheme="minorHAnsi" w:cs="맑은 고딕" w:hint="eastAsia"/>
          <w:sz w:val="24"/>
          <w:szCs w:val="24"/>
          <w:lang w:eastAsia="ko-KR"/>
        </w:rPr>
        <w:t>사람이</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이해하기</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어렵다는</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한계</w:t>
      </w:r>
      <w:r w:rsidRPr="00AD67B2">
        <w:rPr>
          <w:rFonts w:asciiTheme="minorHAnsi" w:eastAsiaTheme="minorHAnsi" w:hAnsiTheme="minorHAnsi" w:cs="맑은 고딕" w:hint="eastAsia"/>
          <w:sz w:val="24"/>
          <w:szCs w:val="24"/>
          <w:lang w:eastAsia="ko-KR"/>
        </w:rPr>
        <w:t xml:space="preserve">가 </w:t>
      </w:r>
      <w:r w:rsidR="00CE72E2" w:rsidRPr="00AD67B2">
        <w:rPr>
          <w:rFonts w:asciiTheme="minorHAnsi" w:eastAsiaTheme="minorHAnsi" w:hAnsiTheme="minorHAnsi" w:cs="맑은 고딕" w:hint="eastAsia"/>
          <w:sz w:val="24"/>
          <w:szCs w:val="24"/>
          <w:lang w:eastAsia="ko-KR"/>
        </w:rPr>
        <w:t>있다</w:t>
      </w:r>
      <w:r w:rsidR="00CE72E2" w:rsidRPr="00AD67B2">
        <w:rPr>
          <w:rFonts w:asciiTheme="minorHAnsi" w:eastAsiaTheme="minorHAnsi" w:hAnsiTheme="minorHAnsi"/>
          <w:sz w:val="24"/>
          <w:szCs w:val="24"/>
          <w:lang w:eastAsia="ko-KR"/>
        </w:rPr>
        <w:t>.</w:t>
      </w:r>
      <w:r w:rsidR="00CE72E2" w:rsidRPr="00AD67B2">
        <w:rPr>
          <w:rFonts w:asciiTheme="minorHAnsi" w:eastAsiaTheme="minorHAnsi" w:hAnsiTheme="minorHAnsi" w:hint="eastAsia"/>
          <w:sz w:val="24"/>
          <w:szCs w:val="24"/>
          <w:lang w:eastAsia="ko-KR"/>
        </w:rPr>
        <w:t xml:space="preserve"> </w:t>
      </w:r>
      <w:r w:rsidRPr="00AD67B2">
        <w:rPr>
          <w:rFonts w:asciiTheme="minorHAnsi" w:eastAsiaTheme="minorHAnsi" w:hAnsiTheme="minorHAnsi" w:cs="맑은 고딕" w:hint="eastAsia"/>
          <w:sz w:val="24"/>
          <w:szCs w:val="24"/>
          <w:lang w:eastAsia="ko-KR"/>
        </w:rPr>
        <w:t xml:space="preserve">블랙박스와 같은 이러한 </w:t>
      </w:r>
      <w:r w:rsidR="00CE72E2" w:rsidRPr="00AD67B2">
        <w:rPr>
          <w:rFonts w:asciiTheme="minorHAnsi" w:eastAsiaTheme="minorHAnsi" w:hAnsiTheme="minorHAnsi" w:cs="맑은 고딕" w:hint="eastAsia"/>
          <w:sz w:val="24"/>
          <w:szCs w:val="24"/>
          <w:lang w:eastAsia="ko-KR"/>
        </w:rPr>
        <w:t>한계를</w:t>
      </w:r>
      <w:r w:rsidR="00CE72E2" w:rsidRPr="00AD67B2">
        <w:rPr>
          <w:rFonts w:asciiTheme="minorHAnsi" w:eastAsiaTheme="minorHAnsi" w:hAnsiTheme="minorHAnsi" w:hint="eastAsia"/>
          <w:sz w:val="24"/>
          <w:szCs w:val="24"/>
          <w:lang w:eastAsia="ko-KR"/>
        </w:rPr>
        <w:t xml:space="preserve"> </w:t>
      </w:r>
      <w:r w:rsidRPr="00AD67B2">
        <w:rPr>
          <w:rFonts w:asciiTheme="minorHAnsi" w:eastAsiaTheme="minorHAnsi" w:hAnsiTheme="minorHAnsi" w:hint="eastAsia"/>
          <w:sz w:val="24"/>
          <w:szCs w:val="24"/>
          <w:lang w:eastAsia="ko-KR"/>
        </w:rPr>
        <w:t xml:space="preserve">극복하고자 </w:t>
      </w:r>
      <w:r w:rsidR="00CE72E2" w:rsidRPr="00AD67B2">
        <w:rPr>
          <w:rFonts w:asciiTheme="minorHAnsi" w:eastAsiaTheme="minorHAnsi" w:hAnsiTheme="minorHAnsi" w:cs="맑은 고딕" w:hint="eastAsia"/>
          <w:sz w:val="24"/>
          <w:szCs w:val="24"/>
          <w:lang w:eastAsia="ko-KR"/>
        </w:rPr>
        <w:t>설명가능한</w:t>
      </w:r>
      <w:r w:rsidR="00CE72E2" w:rsidRPr="00AD67B2">
        <w:rPr>
          <w:rFonts w:asciiTheme="minorHAnsi" w:eastAsiaTheme="minorHAnsi" w:hAnsiTheme="minorHAnsi" w:hint="eastAsia"/>
          <w:sz w:val="24"/>
          <w:szCs w:val="24"/>
          <w:lang w:eastAsia="ko-KR"/>
        </w:rPr>
        <w:t xml:space="preserve"> </w:t>
      </w:r>
      <w:r w:rsidR="00CE72E2" w:rsidRPr="00AD67B2">
        <w:rPr>
          <w:rFonts w:asciiTheme="minorHAnsi" w:eastAsiaTheme="minorHAnsi" w:hAnsiTheme="minorHAnsi" w:cs="맑은 고딕" w:hint="eastAsia"/>
          <w:sz w:val="24"/>
          <w:szCs w:val="24"/>
          <w:lang w:eastAsia="ko-KR"/>
        </w:rPr>
        <w:t>인공지능</w:t>
      </w:r>
      <w:r w:rsidR="00CE72E2" w:rsidRPr="00AD67B2">
        <w:rPr>
          <w:rFonts w:asciiTheme="minorHAnsi" w:eastAsiaTheme="minorHAnsi" w:hAnsiTheme="minorHAnsi"/>
          <w:sz w:val="24"/>
          <w:szCs w:val="24"/>
          <w:lang w:eastAsia="ko-KR"/>
        </w:rPr>
        <w:t>(Explainable AI, XAI)</w:t>
      </w:r>
      <w:r w:rsidR="00FB47EA" w:rsidRPr="00AD67B2">
        <w:rPr>
          <w:rFonts w:asciiTheme="minorHAnsi" w:eastAsiaTheme="minorHAnsi" w:hAnsiTheme="minorHAnsi" w:hint="eastAsia"/>
          <w:sz w:val="24"/>
          <w:szCs w:val="24"/>
          <w:lang w:eastAsia="ko-KR"/>
        </w:rPr>
        <w:t>의 필요성이 높아지고 있다.</w:t>
      </w:r>
      <w:r w:rsidR="00CE72E2" w:rsidRPr="00AD67B2">
        <w:rPr>
          <w:rFonts w:asciiTheme="minorHAnsi" w:eastAsiaTheme="minorHAnsi" w:hAnsiTheme="minorHAnsi" w:hint="eastAsia"/>
          <w:sz w:val="24"/>
          <w:szCs w:val="24"/>
          <w:lang w:eastAsia="ko-KR"/>
        </w:rPr>
        <w:t xml:space="preserve"> </w:t>
      </w:r>
      <w:r w:rsidRPr="00AD67B2">
        <w:rPr>
          <w:rFonts w:asciiTheme="minorHAnsi" w:eastAsiaTheme="minorHAnsi" w:hAnsiTheme="minorHAnsi" w:hint="eastAsia"/>
          <w:sz w:val="24"/>
          <w:szCs w:val="24"/>
          <w:lang w:eastAsia="ko-KR"/>
        </w:rPr>
        <w:t>설명가능한 인공지능</w:t>
      </w:r>
      <w:r w:rsidR="00FB47EA" w:rsidRPr="00AD67B2">
        <w:rPr>
          <w:rFonts w:asciiTheme="minorHAnsi" w:eastAsiaTheme="minorHAnsi" w:hAnsiTheme="minorHAnsi" w:hint="eastAsia"/>
          <w:sz w:val="24"/>
          <w:szCs w:val="24"/>
          <w:lang w:eastAsia="ko-KR"/>
        </w:rPr>
        <w:t>은</w:t>
      </w:r>
      <w:r w:rsidR="00CD4424" w:rsidRPr="00AD67B2">
        <w:rPr>
          <w:rFonts w:asciiTheme="minorHAnsi" w:eastAsiaTheme="minorHAnsi" w:hAnsiTheme="minorHAnsi" w:cs="맑은 고딕" w:hint="eastAsia"/>
          <w:sz w:val="24"/>
          <w:szCs w:val="24"/>
          <w:lang w:eastAsia="ko-KR"/>
        </w:rPr>
        <w:t xml:space="preserve"> 복잡한 인공지능 알고리즘의 결과를 사람이 이해 가능하도록 설명하는 방법으로 </w:t>
      </w:r>
      <w:r w:rsidR="005259DB" w:rsidRPr="00AD67B2">
        <w:rPr>
          <w:rFonts w:asciiTheme="minorHAnsi" w:eastAsiaTheme="minorHAnsi" w:hAnsiTheme="minorHAnsi" w:cs="맑은 고딕"/>
          <w:sz w:val="24"/>
          <w:szCs w:val="24"/>
          <w:lang w:eastAsia="ko-KR"/>
        </w:rPr>
        <w:fldChar w:fldCharType="begin"/>
      </w:r>
      <w:r w:rsidR="005259DB" w:rsidRPr="00AD67B2">
        <w:rPr>
          <w:rFonts w:asciiTheme="minorHAnsi" w:eastAsiaTheme="minorHAnsi" w:hAnsiTheme="minorHAnsi" w:cs="맑은 고딕"/>
          <w:sz w:val="24"/>
          <w:szCs w:val="24"/>
          <w:lang w:eastAsia="ko-KR"/>
        </w:rPr>
        <w:instrText xml:space="preserve"> ADDIN EN.CITE &lt;EndNote&gt;&lt;Cite&gt;&lt;Author&gt;Adadi&lt;/Author&gt;&lt;Year&gt;2018&lt;/Year&gt;&lt;RecNum&gt;318&lt;/RecNum&gt;&lt;DisplayText&gt;(Adadi and Berrada 2018)&lt;/DisplayText&gt;&lt;record&gt;&lt;rec-number&gt;318&lt;/rec-number&gt;&lt;foreign-keys&gt;&lt;key app="EN" db-id="zdzzrerwqx2senevt2h5t5zdxda0pfvxwtx0" timestamp="1736263046"&gt;318&lt;/key&gt;&lt;/foreign-keys&gt;&lt;ref-type name="Journal Article"&gt;17&lt;/ref-type&gt;&lt;contributors&gt;&lt;authors&gt;&lt;author&gt;Adadi, A.&lt;/author&gt;&lt;author&gt;Berrada, M.&lt;/author&gt;&lt;/authors&gt;&lt;/contributors&gt;&lt;titles&gt;&lt;title&gt;Peeking Inside the Black-Box: A Survey on Explainable Artificial Intelligence (XAI)&lt;/title&gt;&lt;secondary-title&gt;IEEE Access, Access, IEEE&lt;/secondary-title&gt;&lt;/titles&gt;&lt;periodical&gt;&lt;full-title&gt;IEEE Access, Access, IEEE&lt;/full-title&gt;&lt;/periodical&gt;&lt;pages&gt;52138-52138&lt;/pages&gt;&lt;volume&gt;6&lt;/volume&gt;&lt;keywords&gt;&lt;keyword&gt;Aerospace&lt;/keyword&gt;&lt;keyword&gt;Bioengineering&lt;/keyword&gt;&lt;keyword&gt;Communication, Networking and Broadcast Technologies&lt;/keyword&gt;&lt;keyword&gt;Components, Circuits, Devices and Systems&lt;/keyword&gt;&lt;keyword&gt;Computing and Processing&lt;/keyword&gt;&lt;keyword&gt;Engineered Materials, Dielectrics and Plasmas&lt;/keyword&gt;&lt;keyword&gt;Engineering Profession&lt;/keyword&gt;&lt;keyword&gt;Fields, Waves and Electromagnetics&lt;/keyword&gt;&lt;keyword&gt;General Topics for Engineers&lt;/keyword&gt;&lt;keyword&gt;Geoscience&lt;/keyword&gt;&lt;keyword&gt;Nuclear Engineering&lt;/keyword&gt;&lt;keyword&gt;Photonics and Electrooptics&lt;/keyword&gt;&lt;keyword&gt;Power, Energy and Industry Applications&lt;/keyword&gt;&lt;keyword&gt;Robotics and Control Systems&lt;/keyword&gt;&lt;keyword&gt;Signal Processing and Analysis&lt;/keyword&gt;&lt;keyword&gt;Transportation&lt;/keyword&gt;&lt;keyword&gt;Conferences&lt;/keyword&gt;&lt;keyword&gt;Machine learning&lt;/keyword&gt;&lt;keyword&gt;Market research&lt;/keyword&gt;&lt;keyword&gt;Prediction algorithms&lt;/keyword&gt;&lt;keyword&gt;Machine learning algorithms&lt;/keyword&gt;&lt;keyword&gt;Biological system modeling&lt;/keyword&gt;&lt;keyword&gt;Explainable artificial intelligence&lt;/keyword&gt;&lt;keyword&gt;interpretable machine learning&lt;/keyword&gt;&lt;keyword&gt;black-box models&lt;/keyword&gt;&lt;/keywords&gt;&lt;dates&gt;&lt;year&gt;2018&lt;/year&gt;&lt;/dates&gt;&lt;isbn&gt;21693536&lt;/isbn&gt;&lt;urls&gt;&lt;/urls&gt;&lt;remote-database-name&gt;IEEE Xplore Digital Library&lt;/remote-database-name&gt;&lt;/record&gt;&lt;/Cite&gt;&lt;/EndNote&gt;</w:instrText>
      </w:r>
      <w:r w:rsidR="005259DB" w:rsidRPr="00AD67B2">
        <w:rPr>
          <w:rFonts w:asciiTheme="minorHAnsi" w:eastAsiaTheme="minorHAnsi" w:hAnsiTheme="minorHAnsi" w:cs="맑은 고딕"/>
          <w:sz w:val="24"/>
          <w:szCs w:val="24"/>
          <w:lang w:eastAsia="ko-KR"/>
        </w:rPr>
        <w:fldChar w:fldCharType="separate"/>
      </w:r>
      <w:r w:rsidR="005259DB" w:rsidRPr="00AD67B2">
        <w:rPr>
          <w:rFonts w:asciiTheme="minorHAnsi" w:eastAsiaTheme="minorHAnsi" w:hAnsiTheme="minorHAnsi" w:cs="맑은 고딕"/>
          <w:noProof/>
          <w:sz w:val="24"/>
          <w:szCs w:val="24"/>
          <w:lang w:eastAsia="ko-KR"/>
        </w:rPr>
        <w:t>(Adadi and Berrada 2018)</w:t>
      </w:r>
      <w:r w:rsidR="005259DB" w:rsidRPr="00AD67B2">
        <w:rPr>
          <w:rFonts w:asciiTheme="minorHAnsi" w:eastAsiaTheme="minorHAnsi" w:hAnsiTheme="minorHAnsi" w:cs="맑은 고딕"/>
          <w:sz w:val="24"/>
          <w:szCs w:val="24"/>
          <w:lang w:eastAsia="ko-KR"/>
        </w:rPr>
        <w:fldChar w:fldCharType="end"/>
      </w:r>
      <w:r w:rsidR="00CD4424" w:rsidRPr="00AD67B2">
        <w:rPr>
          <w:rFonts w:asciiTheme="minorHAnsi" w:eastAsiaTheme="minorHAnsi" w:hAnsiTheme="minorHAnsi" w:cs="맑은 고딕" w:hint="eastAsia"/>
          <w:sz w:val="24"/>
          <w:szCs w:val="24"/>
          <w:lang w:eastAsia="ko-KR"/>
        </w:rPr>
        <w:t>,</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사용자는</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모델이</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어떤</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특성과</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패턴을</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기반으로</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결정을</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내렸는지</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알</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수</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있</w:t>
      </w:r>
      <w:r w:rsidR="00CD4424" w:rsidRPr="00AD67B2">
        <w:rPr>
          <w:rFonts w:asciiTheme="minorHAnsi" w:eastAsiaTheme="minorHAnsi" w:hAnsiTheme="minorHAnsi" w:cs="맑은 고딕" w:hint="eastAsia"/>
          <w:sz w:val="24"/>
          <w:szCs w:val="24"/>
          <w:lang w:eastAsia="ko-KR"/>
        </w:rPr>
        <w:t>기 때문에</w:t>
      </w:r>
      <w:r w:rsidR="00CE72E2" w:rsidRPr="00AD67B2">
        <w:rPr>
          <w:rFonts w:asciiTheme="minorHAnsi" w:eastAsiaTheme="minorHAnsi" w:hAnsiTheme="minorHAnsi" w:hint="eastAsia"/>
          <w:sz w:val="24"/>
          <w:szCs w:val="24"/>
          <w:lang w:eastAsia="ko-KR"/>
        </w:rPr>
        <w:t xml:space="preserve"> </w:t>
      </w:r>
      <w:r w:rsidR="00CE72E2" w:rsidRPr="00AD67B2">
        <w:rPr>
          <w:rFonts w:asciiTheme="minorHAnsi" w:eastAsiaTheme="minorHAnsi" w:hAnsiTheme="minorHAnsi" w:cs="맑은 고딕" w:hint="eastAsia"/>
          <w:sz w:val="24"/>
          <w:szCs w:val="24"/>
          <w:lang w:eastAsia="ko-KR"/>
        </w:rPr>
        <w:t>신뢰성을</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높일</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수</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있다</w:t>
      </w:r>
      <w:r w:rsidR="00EE184A" w:rsidRPr="00AD67B2">
        <w:rPr>
          <w:rFonts w:asciiTheme="minorHAnsi" w:eastAsiaTheme="minorHAnsi" w:hAnsiTheme="minorHAnsi" w:cs="맑은 고딕" w:hint="eastAsia"/>
          <w:sz w:val="24"/>
          <w:szCs w:val="24"/>
          <w:lang w:eastAsia="ko-KR"/>
        </w:rPr>
        <w:t xml:space="preserve"> </w:t>
      </w:r>
      <w:r w:rsidR="00EE184A" w:rsidRPr="00AD67B2">
        <w:rPr>
          <w:rFonts w:asciiTheme="minorHAnsi" w:eastAsiaTheme="minorHAnsi" w:hAnsiTheme="minorHAnsi" w:cs="맑은 고딕"/>
          <w:sz w:val="24"/>
          <w:szCs w:val="24"/>
          <w:lang w:eastAsia="ko-KR"/>
        </w:rPr>
        <w:fldChar w:fldCharType="begin"/>
      </w:r>
      <w:r w:rsidR="00EE184A" w:rsidRPr="00AD67B2">
        <w:rPr>
          <w:rFonts w:asciiTheme="minorHAnsi" w:eastAsiaTheme="minorHAnsi" w:hAnsiTheme="minorHAnsi" w:cs="맑은 고딕"/>
          <w:sz w:val="24"/>
          <w:szCs w:val="24"/>
          <w:lang w:eastAsia="ko-KR"/>
        </w:rPr>
        <w:instrText xml:space="preserve"> ADDIN EN.CITE &lt;EndNote&gt;&lt;Cite&gt;&lt;Author&gt;천예은&lt;/Author&gt;&lt;Year&gt;2021&lt;/Year&gt;&lt;RecNum&gt;319&lt;/RecNum&gt;&lt;DisplayText&gt;(천예은 et al. 2021)&lt;/DisplayText&gt;&lt;record&gt;&lt;rec-number&gt;319&lt;/rec-number&gt;&lt;foreign-keys&gt;&lt;key app="EN" db-id="zdzzrerwqx2senevt2h5t5zdxda0pfvxwtx0" timestamp="1736263106"&gt;319&lt;/key&gt;&lt;/foreign-keys&gt;&lt;ref-type name="Journal Article"&gt;17&lt;/ref-type&gt;&lt;contributors&gt;&lt;authors&gt;&lt;author&gt;천예은,&lt;/author&gt;&lt;author&gt;김세빈,&lt;/author&gt;&lt;author&gt;이자윤,&lt;/author&gt;&lt;author&gt;우지환,&lt;/author&gt;&lt;/authors&gt;&lt;/contributors&gt;&lt;titles&gt;&lt;title&gt;설명 가능한 AI 기술을 활용한 신용평가 모형에 대한 </w:instrText>
      </w:r>
      <w:r w:rsidR="00EE184A" w:rsidRPr="00AD67B2">
        <w:rPr>
          <w:rFonts w:asciiTheme="minorHAnsi" w:eastAsiaTheme="minorHAnsi" w:hAnsiTheme="minorHAnsi" w:cs="맑은 고딕" w:hint="eastAsia"/>
          <w:sz w:val="24"/>
          <w:szCs w:val="24"/>
          <w:lang w:eastAsia="ko-KR"/>
        </w:rPr>
        <w:instrText>연구</w:instrText>
      </w:r>
      <w:r w:rsidR="00EE184A" w:rsidRPr="00AD67B2">
        <w:rPr>
          <w:rFonts w:asciiTheme="minorHAnsi" w:eastAsiaTheme="minorHAnsi" w:hAnsiTheme="minorHAnsi" w:cs="맑은 고딕"/>
          <w:sz w:val="24"/>
          <w:szCs w:val="24"/>
          <w:lang w:eastAsia="ko-KR"/>
        </w:rPr>
        <w:instrText>&lt;/title&gt;&lt;secondary-title&gt;한국데이터정보과학회지&lt;/secondary-title&gt;&lt;/titles&gt;&lt;periodical&gt;&lt;full-title&gt;한국데이터정보과학회지&lt;/full-title&gt;&lt;/periodical&gt;&lt;pages&gt;283-295&lt;/pages&gt;&lt;volume&gt;32&lt;/volume&gt;&lt;number&gt;2&lt;/number&gt;&lt;keywords&gt;&lt;keyword&gt;통계학&lt;/keyword&gt;&lt;/keywords&gt;&lt;dates&gt;&lt;year&gt;2021&lt;/year&gt;&lt;/dates&gt;&lt;isbn&gt;15989402&lt;/isbn&gt;&lt;urls&gt;&lt;/urls&gt;&lt;remote-database-name&gt;Korea Citation Index&lt;/remote-database-name&gt;&lt;language&gt;한국어&lt;/language&gt;&lt;/record&gt;&lt;/Cite&gt;&lt;/EndNote&gt;</w:instrText>
      </w:r>
      <w:r w:rsidR="00EE184A" w:rsidRPr="00AD67B2">
        <w:rPr>
          <w:rFonts w:asciiTheme="minorHAnsi" w:eastAsiaTheme="minorHAnsi" w:hAnsiTheme="minorHAnsi" w:cs="맑은 고딕"/>
          <w:sz w:val="24"/>
          <w:szCs w:val="24"/>
          <w:lang w:eastAsia="ko-KR"/>
        </w:rPr>
        <w:fldChar w:fldCharType="separate"/>
      </w:r>
      <w:r w:rsidR="00EE184A" w:rsidRPr="00AD67B2">
        <w:rPr>
          <w:rFonts w:asciiTheme="minorHAnsi" w:eastAsiaTheme="minorHAnsi" w:hAnsiTheme="minorHAnsi" w:cs="맑은 고딕"/>
          <w:noProof/>
          <w:sz w:val="24"/>
          <w:szCs w:val="24"/>
          <w:lang w:eastAsia="ko-KR"/>
        </w:rPr>
        <w:t>(천예은 et al. 2021)</w:t>
      </w:r>
      <w:r w:rsidR="00EE184A" w:rsidRPr="00AD67B2">
        <w:rPr>
          <w:rFonts w:asciiTheme="minorHAnsi" w:eastAsiaTheme="minorHAnsi" w:hAnsiTheme="minorHAnsi" w:cs="맑은 고딕"/>
          <w:sz w:val="24"/>
          <w:szCs w:val="24"/>
          <w:lang w:eastAsia="ko-KR"/>
        </w:rPr>
        <w:fldChar w:fldCharType="end"/>
      </w:r>
      <w:r w:rsidR="00CE72E2" w:rsidRPr="00AD67B2">
        <w:rPr>
          <w:rFonts w:asciiTheme="minorHAnsi" w:eastAsiaTheme="minorHAnsi" w:hAnsiTheme="minorHAnsi"/>
          <w:sz w:val="24"/>
          <w:szCs w:val="24"/>
          <w:lang w:eastAsia="ko-KR"/>
        </w:rPr>
        <w:t xml:space="preserve">. </w:t>
      </w:r>
      <w:r w:rsidRPr="00AD67B2">
        <w:rPr>
          <w:rFonts w:asciiTheme="minorHAnsi" w:eastAsiaTheme="minorHAnsi" w:hAnsiTheme="minorHAnsi" w:cs="맑은 고딕" w:hint="eastAsia"/>
          <w:sz w:val="24"/>
          <w:szCs w:val="24"/>
          <w:lang w:eastAsia="ko-KR"/>
        </w:rPr>
        <w:t xml:space="preserve">또한 </w:t>
      </w:r>
      <w:r w:rsidR="00CE72E2" w:rsidRPr="00AD67B2">
        <w:rPr>
          <w:rFonts w:asciiTheme="minorHAnsi" w:eastAsiaTheme="minorHAnsi" w:hAnsiTheme="minorHAnsi" w:cs="맑은 고딕" w:hint="eastAsia"/>
          <w:sz w:val="24"/>
          <w:szCs w:val="24"/>
          <w:lang w:eastAsia="ko-KR"/>
        </w:rPr>
        <w:t>인간과</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인공지능</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간의</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상호작용을</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향상시키고</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다양한</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분야에서</w:t>
      </w:r>
      <w:r w:rsidR="00CE72E2" w:rsidRPr="00AD67B2">
        <w:rPr>
          <w:rFonts w:asciiTheme="minorHAnsi" w:eastAsiaTheme="minorHAnsi" w:hAnsiTheme="minorHAnsi"/>
          <w:sz w:val="24"/>
          <w:szCs w:val="24"/>
          <w:lang w:eastAsia="ko-KR"/>
        </w:rPr>
        <w:t xml:space="preserve"> AI</w:t>
      </w:r>
      <w:r w:rsidR="00CE72E2" w:rsidRPr="00AD67B2">
        <w:rPr>
          <w:rFonts w:asciiTheme="minorHAnsi" w:eastAsiaTheme="minorHAnsi" w:hAnsiTheme="minorHAnsi" w:cs="맑은 고딕" w:hint="eastAsia"/>
          <w:sz w:val="24"/>
          <w:szCs w:val="24"/>
          <w:lang w:eastAsia="ko-KR"/>
        </w:rPr>
        <w:t>의</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책임</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있는</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사용을</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가능하게</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한다는</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점에서</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그</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중요성이</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부각되고</w:t>
      </w:r>
      <w:r w:rsidR="00CE72E2" w:rsidRPr="00AD67B2">
        <w:rPr>
          <w:rFonts w:asciiTheme="minorHAnsi" w:eastAsiaTheme="minorHAnsi" w:hAnsiTheme="minorHAnsi"/>
          <w:sz w:val="24"/>
          <w:szCs w:val="24"/>
          <w:lang w:eastAsia="ko-KR"/>
        </w:rPr>
        <w:t xml:space="preserve"> </w:t>
      </w:r>
      <w:r w:rsidR="00CE72E2" w:rsidRPr="00AD67B2">
        <w:rPr>
          <w:rFonts w:asciiTheme="minorHAnsi" w:eastAsiaTheme="minorHAnsi" w:hAnsiTheme="minorHAnsi" w:cs="맑은 고딕" w:hint="eastAsia"/>
          <w:sz w:val="24"/>
          <w:szCs w:val="24"/>
          <w:lang w:eastAsia="ko-KR"/>
        </w:rPr>
        <w:t>있다</w:t>
      </w:r>
      <w:r w:rsidR="00CE72E2" w:rsidRPr="00AD67B2">
        <w:rPr>
          <w:rFonts w:asciiTheme="minorHAnsi" w:eastAsiaTheme="minorHAnsi" w:hAnsiTheme="minorHAnsi"/>
          <w:sz w:val="24"/>
          <w:szCs w:val="24"/>
          <w:lang w:eastAsia="ko-KR"/>
        </w:rPr>
        <w:t>.</w:t>
      </w:r>
      <w:r w:rsidRPr="00AD67B2">
        <w:rPr>
          <w:rFonts w:asciiTheme="minorHAnsi" w:eastAsiaTheme="minorHAnsi" w:hAnsiTheme="minorHAnsi" w:hint="eastAsia"/>
          <w:sz w:val="24"/>
          <w:szCs w:val="24"/>
          <w:lang w:eastAsia="ko-KR"/>
        </w:rPr>
        <w:t xml:space="preserve"> 본 연구에서는 설명가능한 인공지능 방법 중 대표적인 SHAP(S</w:t>
      </w:r>
      <w:r w:rsidRPr="00AD67B2">
        <w:rPr>
          <w:rFonts w:asciiTheme="minorHAnsi" w:eastAsiaTheme="minorHAnsi" w:hAnsiTheme="minorHAnsi"/>
          <w:sz w:val="24"/>
          <w:szCs w:val="24"/>
          <w:lang w:eastAsia="ko-KR"/>
        </w:rPr>
        <w:t>h</w:t>
      </w:r>
      <w:r w:rsidRPr="00AD67B2">
        <w:rPr>
          <w:rFonts w:asciiTheme="minorHAnsi" w:eastAsiaTheme="minorHAnsi" w:hAnsiTheme="minorHAnsi" w:hint="eastAsia"/>
          <w:sz w:val="24"/>
          <w:szCs w:val="24"/>
          <w:lang w:eastAsia="ko-KR"/>
        </w:rPr>
        <w:t xml:space="preserve">apley Additive </w:t>
      </w:r>
      <w:r w:rsidRPr="00AD67B2">
        <w:rPr>
          <w:rFonts w:asciiTheme="minorHAnsi" w:eastAsiaTheme="minorHAnsi" w:hAnsiTheme="minorHAnsi"/>
          <w:sz w:val="24"/>
          <w:szCs w:val="24"/>
          <w:lang w:eastAsia="ko-KR"/>
        </w:rPr>
        <w:t>explanation</w:t>
      </w:r>
      <w:r w:rsidRPr="00AD67B2">
        <w:rPr>
          <w:rFonts w:asciiTheme="minorHAnsi" w:eastAsiaTheme="minorHAnsi" w:hAnsiTheme="minorHAnsi" w:hint="eastAsia"/>
          <w:sz w:val="24"/>
          <w:szCs w:val="24"/>
          <w:lang w:eastAsia="ko-KR"/>
        </w:rPr>
        <w:t xml:space="preserve">) 방법을 이용하여 고성능의 지하철 혼잡도 예측의 근거를 확인하고 </w:t>
      </w:r>
      <w:r w:rsidRPr="00AD67B2">
        <w:rPr>
          <w:rFonts w:asciiTheme="minorHAnsi" w:eastAsiaTheme="minorHAnsi" w:hAnsiTheme="minorHAnsi" w:hint="eastAsia"/>
          <w:sz w:val="24"/>
          <w:szCs w:val="24"/>
          <w:lang w:eastAsia="ko-KR"/>
        </w:rPr>
        <w:lastRenderedPageBreak/>
        <w:t>변수들의 기여도를 분석한다.</w:t>
      </w:r>
    </w:p>
    <w:p w14:paraId="58493AEC" w14:textId="7059E5E5" w:rsidR="0094483E" w:rsidRPr="008B24FC" w:rsidRDefault="008345E3" w:rsidP="001F3096">
      <w:pPr>
        <w:pBdr>
          <w:top w:val="nil"/>
          <w:left w:val="nil"/>
          <w:bottom w:val="nil"/>
          <w:right w:val="nil"/>
          <w:between w:val="nil"/>
        </w:pBdr>
        <w:spacing w:before="191" w:line="252" w:lineRule="auto"/>
        <w:ind w:left="110" w:firstLine="351"/>
        <w:jc w:val="both"/>
        <w:rPr>
          <w:rFonts w:asciiTheme="minorHAnsi" w:eastAsiaTheme="minorHAnsi" w:hAnsiTheme="minorHAnsi"/>
          <w:color w:val="FF0000"/>
          <w:sz w:val="24"/>
          <w:szCs w:val="24"/>
          <w:lang w:eastAsia="ko-KR"/>
        </w:rPr>
      </w:pPr>
      <w:r w:rsidRPr="008B24FC">
        <w:rPr>
          <w:rFonts w:eastAsiaTheme="minorEastAsia" w:hint="eastAsia"/>
          <w:color w:val="FF0000"/>
          <w:sz w:val="24"/>
          <w:szCs w:val="24"/>
          <w:lang w:eastAsia="ko-KR"/>
        </w:rPr>
        <w:t>본</w:t>
      </w:r>
      <w:r w:rsidRPr="008B24FC">
        <w:rPr>
          <w:rFonts w:eastAsiaTheme="minorEastAsia" w:hint="eastAsia"/>
          <w:color w:val="FF0000"/>
          <w:sz w:val="24"/>
          <w:szCs w:val="24"/>
          <w:lang w:eastAsia="ko-KR"/>
        </w:rPr>
        <w:t xml:space="preserve"> </w:t>
      </w:r>
      <w:r w:rsidRPr="008B24FC">
        <w:rPr>
          <w:rFonts w:eastAsiaTheme="minorEastAsia" w:hint="eastAsia"/>
          <w:color w:val="FF0000"/>
          <w:sz w:val="24"/>
          <w:szCs w:val="24"/>
          <w:lang w:eastAsia="ko-KR"/>
        </w:rPr>
        <w:t>연구는</w:t>
      </w:r>
      <w:r w:rsidRPr="008B24FC">
        <w:rPr>
          <w:rFonts w:eastAsiaTheme="minorEastAsia" w:hint="eastAsia"/>
          <w:color w:val="FF0000"/>
          <w:sz w:val="24"/>
          <w:szCs w:val="24"/>
          <w:lang w:eastAsia="ko-KR"/>
        </w:rPr>
        <w:t xml:space="preserve"> </w:t>
      </w:r>
      <w:r w:rsidRPr="008B24FC">
        <w:rPr>
          <w:rFonts w:eastAsiaTheme="minorEastAsia" w:hint="eastAsia"/>
          <w:color w:val="FF0000"/>
          <w:sz w:val="24"/>
          <w:szCs w:val="24"/>
          <w:lang w:eastAsia="ko-KR"/>
        </w:rPr>
        <w:t>기존</w:t>
      </w:r>
      <w:r w:rsidRPr="008B24FC">
        <w:rPr>
          <w:rFonts w:eastAsiaTheme="minorEastAsia" w:hint="eastAsia"/>
          <w:color w:val="FF0000"/>
          <w:sz w:val="24"/>
          <w:szCs w:val="24"/>
          <w:lang w:eastAsia="ko-KR"/>
        </w:rPr>
        <w:t xml:space="preserve"> </w:t>
      </w:r>
      <w:r w:rsidRPr="008B24FC">
        <w:rPr>
          <w:rFonts w:eastAsiaTheme="minorEastAsia" w:hint="eastAsia"/>
          <w:color w:val="FF0000"/>
          <w:sz w:val="24"/>
          <w:szCs w:val="24"/>
          <w:lang w:eastAsia="ko-KR"/>
        </w:rPr>
        <w:t>선행연구와</w:t>
      </w:r>
      <w:r w:rsidRPr="008B24FC">
        <w:rPr>
          <w:rFonts w:eastAsiaTheme="minorEastAsia" w:hint="eastAsia"/>
          <w:color w:val="FF0000"/>
          <w:sz w:val="24"/>
          <w:szCs w:val="24"/>
          <w:lang w:eastAsia="ko-KR"/>
        </w:rPr>
        <w:t xml:space="preserve"> </w:t>
      </w:r>
      <w:r w:rsidRPr="008B24FC">
        <w:rPr>
          <w:rFonts w:eastAsiaTheme="minorEastAsia" w:hint="eastAsia"/>
          <w:color w:val="FF0000"/>
          <w:sz w:val="24"/>
          <w:szCs w:val="24"/>
          <w:lang w:eastAsia="ko-KR"/>
        </w:rPr>
        <w:t>달리</w:t>
      </w:r>
      <w:r w:rsidRPr="008B24FC">
        <w:rPr>
          <w:rFonts w:eastAsiaTheme="minorEastAsia" w:hint="eastAsia"/>
          <w:color w:val="FF0000"/>
          <w:sz w:val="24"/>
          <w:szCs w:val="24"/>
          <w:lang w:eastAsia="ko-KR"/>
        </w:rPr>
        <w:t xml:space="preserve"> </w:t>
      </w:r>
      <w:r w:rsidRPr="008B24FC">
        <w:rPr>
          <w:rFonts w:eastAsiaTheme="minorEastAsia" w:hint="eastAsia"/>
          <w:color w:val="FF0000"/>
          <w:sz w:val="24"/>
          <w:szCs w:val="24"/>
          <w:lang w:eastAsia="ko-KR"/>
        </w:rPr>
        <w:t>다음과</w:t>
      </w:r>
      <w:r w:rsidRPr="008B24FC">
        <w:rPr>
          <w:rFonts w:eastAsiaTheme="minorEastAsia" w:hint="eastAsia"/>
          <w:color w:val="FF0000"/>
          <w:sz w:val="24"/>
          <w:szCs w:val="24"/>
          <w:lang w:eastAsia="ko-KR"/>
        </w:rPr>
        <w:t xml:space="preserve"> </w:t>
      </w:r>
      <w:r w:rsidRPr="008B24FC">
        <w:rPr>
          <w:rFonts w:eastAsiaTheme="minorEastAsia" w:hint="eastAsia"/>
          <w:color w:val="FF0000"/>
          <w:sz w:val="24"/>
          <w:szCs w:val="24"/>
          <w:lang w:eastAsia="ko-KR"/>
        </w:rPr>
        <w:t>같은</w:t>
      </w:r>
      <w:r w:rsidRPr="008B24FC">
        <w:rPr>
          <w:rFonts w:eastAsiaTheme="minorEastAsia" w:hint="eastAsia"/>
          <w:color w:val="FF0000"/>
          <w:sz w:val="24"/>
          <w:szCs w:val="24"/>
          <w:lang w:eastAsia="ko-KR"/>
        </w:rPr>
        <w:t xml:space="preserve"> </w:t>
      </w:r>
      <w:r w:rsidR="00C71D43" w:rsidRPr="008B24FC">
        <w:rPr>
          <w:rFonts w:eastAsiaTheme="minorEastAsia" w:hint="eastAsia"/>
          <w:color w:val="FF0000"/>
          <w:sz w:val="24"/>
          <w:szCs w:val="24"/>
          <w:lang w:eastAsia="ko-KR"/>
        </w:rPr>
        <w:t>5</w:t>
      </w:r>
      <w:r w:rsidRPr="008B24FC">
        <w:rPr>
          <w:rFonts w:eastAsiaTheme="minorEastAsia" w:hint="eastAsia"/>
          <w:color w:val="FF0000"/>
          <w:sz w:val="24"/>
          <w:szCs w:val="24"/>
          <w:lang w:eastAsia="ko-KR"/>
        </w:rPr>
        <w:t>가지</w:t>
      </w:r>
      <w:r w:rsidRPr="008B24FC">
        <w:rPr>
          <w:rFonts w:eastAsiaTheme="minorEastAsia" w:hint="eastAsia"/>
          <w:color w:val="FF0000"/>
          <w:sz w:val="24"/>
          <w:szCs w:val="24"/>
          <w:lang w:eastAsia="ko-KR"/>
        </w:rPr>
        <w:t xml:space="preserve"> </w:t>
      </w:r>
      <w:r w:rsidRPr="008B24FC">
        <w:rPr>
          <w:rFonts w:eastAsiaTheme="minorEastAsia" w:hint="eastAsia"/>
          <w:color w:val="FF0000"/>
          <w:sz w:val="24"/>
          <w:szCs w:val="24"/>
          <w:lang w:eastAsia="ko-KR"/>
        </w:rPr>
        <w:t>항목에서</w:t>
      </w:r>
      <w:r w:rsidRPr="008B24FC">
        <w:rPr>
          <w:rFonts w:eastAsiaTheme="minorEastAsia" w:hint="eastAsia"/>
          <w:color w:val="FF0000"/>
          <w:sz w:val="24"/>
          <w:szCs w:val="24"/>
          <w:lang w:eastAsia="ko-KR"/>
        </w:rPr>
        <w:t xml:space="preserve"> </w:t>
      </w:r>
      <w:r w:rsidRPr="008B24FC">
        <w:rPr>
          <w:rFonts w:eastAsiaTheme="minorEastAsia" w:hint="eastAsia"/>
          <w:color w:val="FF0000"/>
          <w:sz w:val="24"/>
          <w:szCs w:val="24"/>
          <w:lang w:eastAsia="ko-KR"/>
        </w:rPr>
        <w:t>기여하고</w:t>
      </w:r>
      <w:r w:rsidRPr="008B24FC">
        <w:rPr>
          <w:rFonts w:eastAsiaTheme="minorEastAsia" w:hint="eastAsia"/>
          <w:color w:val="FF0000"/>
          <w:sz w:val="24"/>
          <w:szCs w:val="24"/>
          <w:lang w:eastAsia="ko-KR"/>
        </w:rPr>
        <w:t xml:space="preserve"> </w:t>
      </w:r>
      <w:r w:rsidRPr="008B24FC">
        <w:rPr>
          <w:rFonts w:eastAsiaTheme="minorEastAsia" w:hint="eastAsia"/>
          <w:color w:val="FF0000"/>
          <w:sz w:val="24"/>
          <w:szCs w:val="24"/>
          <w:lang w:eastAsia="ko-KR"/>
        </w:rPr>
        <w:t>있다</w:t>
      </w:r>
      <w:r w:rsidRPr="008B24FC">
        <w:rPr>
          <w:rFonts w:eastAsiaTheme="minorEastAsia" w:hint="eastAsia"/>
          <w:color w:val="FF0000"/>
          <w:sz w:val="24"/>
          <w:szCs w:val="24"/>
          <w:lang w:eastAsia="ko-KR"/>
        </w:rPr>
        <w:t xml:space="preserve">. </w:t>
      </w:r>
      <w:r w:rsidRPr="008B24FC">
        <w:rPr>
          <w:rFonts w:eastAsiaTheme="minorEastAsia" w:hint="eastAsia"/>
          <w:color w:val="FF0000"/>
          <w:sz w:val="24"/>
          <w:szCs w:val="24"/>
          <w:lang w:eastAsia="ko-KR"/>
        </w:rPr>
        <w:t>첫째</w:t>
      </w:r>
      <w:r w:rsidRPr="008B24FC">
        <w:rPr>
          <w:rFonts w:eastAsiaTheme="minorEastAsia" w:hint="eastAsia"/>
          <w:color w:val="FF0000"/>
          <w:sz w:val="24"/>
          <w:szCs w:val="24"/>
          <w:lang w:eastAsia="ko-KR"/>
        </w:rPr>
        <w:t>, 2024</w:t>
      </w:r>
      <w:r w:rsidRPr="008B24FC">
        <w:rPr>
          <w:rFonts w:eastAsiaTheme="minorEastAsia" w:hint="eastAsia"/>
          <w:color w:val="FF0000"/>
          <w:sz w:val="24"/>
          <w:szCs w:val="24"/>
          <w:lang w:eastAsia="ko-KR"/>
        </w:rPr>
        <w:t>년</w:t>
      </w:r>
      <w:r w:rsidRPr="008B24FC">
        <w:rPr>
          <w:rFonts w:eastAsiaTheme="minorEastAsia" w:hint="eastAsia"/>
          <w:color w:val="FF0000"/>
          <w:sz w:val="24"/>
          <w:szCs w:val="24"/>
          <w:lang w:eastAsia="ko-KR"/>
        </w:rPr>
        <w:t xml:space="preserve"> </w:t>
      </w:r>
      <w:r w:rsidRPr="008B24FC">
        <w:rPr>
          <w:rFonts w:eastAsiaTheme="minorEastAsia" w:hint="eastAsia"/>
          <w:color w:val="FF0000"/>
          <w:sz w:val="24"/>
          <w:szCs w:val="24"/>
          <w:lang w:eastAsia="ko-KR"/>
        </w:rPr>
        <w:t>현재</w:t>
      </w:r>
      <w:r w:rsidRPr="008B24FC">
        <w:rPr>
          <w:rFonts w:eastAsiaTheme="minorEastAsia" w:hint="eastAsia"/>
          <w:color w:val="FF0000"/>
          <w:sz w:val="24"/>
          <w:szCs w:val="24"/>
          <w:lang w:eastAsia="ko-KR"/>
        </w:rPr>
        <w:t xml:space="preserve"> </w:t>
      </w:r>
      <w:r w:rsidRPr="008B24FC">
        <w:rPr>
          <w:rFonts w:eastAsiaTheme="minorEastAsia" w:hint="eastAsia"/>
          <w:color w:val="FF0000"/>
          <w:sz w:val="24"/>
          <w:szCs w:val="24"/>
          <w:lang w:eastAsia="ko-KR"/>
        </w:rPr>
        <w:t>지하철</w:t>
      </w:r>
      <w:r w:rsidRPr="008B24FC">
        <w:rPr>
          <w:rFonts w:eastAsiaTheme="minorEastAsia" w:hint="eastAsia"/>
          <w:color w:val="FF0000"/>
          <w:sz w:val="24"/>
          <w:szCs w:val="24"/>
          <w:lang w:eastAsia="ko-KR"/>
        </w:rPr>
        <w:t xml:space="preserve"> </w:t>
      </w:r>
      <w:r w:rsidRPr="008B24FC">
        <w:rPr>
          <w:rFonts w:eastAsiaTheme="minorEastAsia" w:hint="eastAsia"/>
          <w:color w:val="FF0000"/>
          <w:sz w:val="24"/>
          <w:szCs w:val="24"/>
          <w:lang w:eastAsia="ko-KR"/>
        </w:rPr>
        <w:t>관련</w:t>
      </w:r>
      <w:r w:rsidRPr="008B24FC">
        <w:rPr>
          <w:rFonts w:eastAsiaTheme="minorEastAsia" w:hint="eastAsia"/>
          <w:color w:val="FF0000"/>
          <w:sz w:val="24"/>
          <w:szCs w:val="24"/>
          <w:lang w:eastAsia="ko-KR"/>
        </w:rPr>
        <w:t xml:space="preserve"> </w:t>
      </w:r>
      <w:r w:rsidRPr="008B24FC">
        <w:rPr>
          <w:rFonts w:eastAsiaTheme="minorEastAsia" w:hint="eastAsia"/>
          <w:color w:val="FF0000"/>
          <w:sz w:val="24"/>
          <w:szCs w:val="24"/>
          <w:lang w:eastAsia="ko-KR"/>
        </w:rPr>
        <w:t>공공</w:t>
      </w:r>
      <w:r w:rsidRPr="008B24FC">
        <w:rPr>
          <w:rFonts w:eastAsiaTheme="minorEastAsia" w:hint="eastAsia"/>
          <w:color w:val="FF0000"/>
          <w:sz w:val="24"/>
          <w:szCs w:val="24"/>
          <w:lang w:eastAsia="ko-KR"/>
        </w:rPr>
        <w:t xml:space="preserve"> </w:t>
      </w:r>
      <w:r w:rsidRPr="008B24FC">
        <w:rPr>
          <w:rFonts w:eastAsiaTheme="minorEastAsia" w:hint="eastAsia"/>
          <w:color w:val="FF0000"/>
          <w:sz w:val="24"/>
          <w:szCs w:val="24"/>
          <w:lang w:eastAsia="ko-KR"/>
        </w:rPr>
        <w:t>빅데이터를</w:t>
      </w:r>
      <w:r w:rsidRPr="008B24FC">
        <w:rPr>
          <w:rFonts w:eastAsiaTheme="minorEastAsia" w:hint="eastAsia"/>
          <w:color w:val="FF0000"/>
          <w:sz w:val="24"/>
          <w:szCs w:val="24"/>
          <w:lang w:eastAsia="ko-KR"/>
        </w:rPr>
        <w:t xml:space="preserve"> </w:t>
      </w:r>
      <w:r w:rsidRPr="008B24FC">
        <w:rPr>
          <w:rFonts w:eastAsiaTheme="minorEastAsia" w:hint="eastAsia"/>
          <w:color w:val="FF0000"/>
          <w:sz w:val="24"/>
          <w:szCs w:val="24"/>
          <w:lang w:eastAsia="ko-KR"/>
        </w:rPr>
        <w:t>모두</w:t>
      </w:r>
      <w:r w:rsidRPr="008B24FC">
        <w:rPr>
          <w:rFonts w:eastAsiaTheme="minorEastAsia" w:hint="eastAsia"/>
          <w:color w:val="FF0000"/>
          <w:sz w:val="24"/>
          <w:szCs w:val="24"/>
          <w:lang w:eastAsia="ko-KR"/>
        </w:rPr>
        <w:t xml:space="preserve"> </w:t>
      </w:r>
      <w:r w:rsidRPr="008B24FC">
        <w:rPr>
          <w:rFonts w:eastAsiaTheme="minorEastAsia" w:hint="eastAsia"/>
          <w:color w:val="FF0000"/>
          <w:sz w:val="24"/>
          <w:szCs w:val="24"/>
          <w:lang w:eastAsia="ko-KR"/>
        </w:rPr>
        <w:t>융합하여</w:t>
      </w:r>
      <w:r w:rsidRPr="008B24FC">
        <w:rPr>
          <w:rFonts w:eastAsiaTheme="minorEastAsia" w:hint="eastAsia"/>
          <w:color w:val="FF0000"/>
          <w:sz w:val="24"/>
          <w:szCs w:val="24"/>
          <w:lang w:eastAsia="ko-KR"/>
        </w:rPr>
        <w:t xml:space="preserve"> </w:t>
      </w:r>
      <w:r w:rsidRPr="008B24FC">
        <w:rPr>
          <w:rFonts w:eastAsiaTheme="minorEastAsia" w:hint="eastAsia"/>
          <w:color w:val="FF0000"/>
          <w:sz w:val="24"/>
          <w:szCs w:val="24"/>
          <w:lang w:eastAsia="ko-KR"/>
        </w:rPr>
        <w:t>혼잡도</w:t>
      </w:r>
      <w:r w:rsidRPr="008B24FC">
        <w:rPr>
          <w:rFonts w:eastAsiaTheme="minorEastAsia" w:hint="eastAsia"/>
          <w:color w:val="FF0000"/>
          <w:sz w:val="24"/>
          <w:szCs w:val="24"/>
          <w:lang w:eastAsia="ko-KR"/>
        </w:rPr>
        <w:t xml:space="preserve"> </w:t>
      </w:r>
      <w:r w:rsidRPr="008B24FC">
        <w:rPr>
          <w:rFonts w:eastAsiaTheme="minorEastAsia" w:hint="eastAsia"/>
          <w:color w:val="FF0000"/>
          <w:sz w:val="24"/>
          <w:szCs w:val="24"/>
          <w:lang w:eastAsia="ko-KR"/>
        </w:rPr>
        <w:t>예측에</w:t>
      </w:r>
      <w:r w:rsidRPr="008B24FC">
        <w:rPr>
          <w:rFonts w:eastAsiaTheme="minorEastAsia" w:hint="eastAsia"/>
          <w:color w:val="FF0000"/>
          <w:sz w:val="24"/>
          <w:szCs w:val="24"/>
          <w:lang w:eastAsia="ko-KR"/>
        </w:rPr>
        <w:t xml:space="preserve"> </w:t>
      </w:r>
      <w:r w:rsidRPr="008B24FC">
        <w:rPr>
          <w:rFonts w:eastAsiaTheme="minorEastAsia" w:hint="eastAsia"/>
          <w:color w:val="FF0000"/>
          <w:sz w:val="24"/>
          <w:szCs w:val="24"/>
          <w:lang w:eastAsia="ko-KR"/>
        </w:rPr>
        <w:t>활용하였다</w:t>
      </w:r>
      <w:r w:rsidRPr="008B24FC">
        <w:rPr>
          <w:rFonts w:eastAsiaTheme="minorEastAsia" w:hint="eastAsia"/>
          <w:color w:val="FF0000"/>
          <w:sz w:val="24"/>
          <w:szCs w:val="24"/>
          <w:lang w:eastAsia="ko-KR"/>
        </w:rPr>
        <w:t xml:space="preserve">. </w:t>
      </w:r>
      <w:r w:rsidRPr="008B24FC">
        <w:rPr>
          <w:rFonts w:eastAsiaTheme="minorEastAsia" w:hint="eastAsia"/>
          <w:color w:val="FF0000"/>
          <w:sz w:val="24"/>
          <w:szCs w:val="24"/>
          <w:lang w:eastAsia="ko-KR"/>
        </w:rPr>
        <w:t>기존</w:t>
      </w:r>
      <w:r w:rsidRPr="008B24FC">
        <w:rPr>
          <w:rFonts w:eastAsiaTheme="minorEastAsia" w:hint="eastAsia"/>
          <w:color w:val="FF0000"/>
          <w:sz w:val="24"/>
          <w:szCs w:val="24"/>
          <w:lang w:eastAsia="ko-KR"/>
        </w:rPr>
        <w:t xml:space="preserve"> </w:t>
      </w:r>
      <w:r w:rsidRPr="008B24FC">
        <w:rPr>
          <w:rFonts w:eastAsiaTheme="minorEastAsia" w:hint="eastAsia"/>
          <w:color w:val="FF0000"/>
          <w:sz w:val="24"/>
          <w:szCs w:val="24"/>
          <w:lang w:eastAsia="ko-KR"/>
        </w:rPr>
        <w:t>연구들은</w:t>
      </w:r>
      <w:r w:rsidRPr="008B24FC">
        <w:rPr>
          <w:rFonts w:eastAsiaTheme="minorEastAsia" w:hint="eastAsia"/>
          <w:color w:val="FF0000"/>
          <w:sz w:val="24"/>
          <w:szCs w:val="24"/>
          <w:lang w:eastAsia="ko-KR"/>
        </w:rPr>
        <w:t xml:space="preserve"> </w:t>
      </w:r>
      <w:r w:rsidRPr="008B24FC">
        <w:rPr>
          <w:rFonts w:eastAsiaTheme="minorEastAsia" w:hint="eastAsia"/>
          <w:color w:val="FF0000"/>
          <w:sz w:val="24"/>
          <w:szCs w:val="24"/>
          <w:lang w:eastAsia="ko-KR"/>
        </w:rPr>
        <w:t>적은</w:t>
      </w:r>
      <w:r w:rsidRPr="008B24FC">
        <w:rPr>
          <w:rFonts w:eastAsiaTheme="minorEastAsia" w:hint="eastAsia"/>
          <w:color w:val="FF0000"/>
          <w:sz w:val="24"/>
          <w:szCs w:val="24"/>
          <w:lang w:eastAsia="ko-KR"/>
        </w:rPr>
        <w:t xml:space="preserve"> </w:t>
      </w:r>
      <w:r w:rsidRPr="008B24FC">
        <w:rPr>
          <w:rFonts w:eastAsiaTheme="minorEastAsia" w:hint="eastAsia"/>
          <w:color w:val="FF0000"/>
          <w:sz w:val="24"/>
          <w:szCs w:val="24"/>
          <w:lang w:eastAsia="ko-KR"/>
        </w:rPr>
        <w:t>수의</w:t>
      </w:r>
      <w:r w:rsidRPr="008B24FC">
        <w:rPr>
          <w:rFonts w:eastAsiaTheme="minorEastAsia" w:hint="eastAsia"/>
          <w:color w:val="FF0000"/>
          <w:sz w:val="24"/>
          <w:szCs w:val="24"/>
          <w:lang w:eastAsia="ko-KR"/>
        </w:rPr>
        <w:t xml:space="preserve"> </w:t>
      </w:r>
      <w:r w:rsidRPr="008B24FC">
        <w:rPr>
          <w:rFonts w:eastAsiaTheme="minorEastAsia" w:hint="eastAsia"/>
          <w:color w:val="FF0000"/>
          <w:sz w:val="24"/>
          <w:szCs w:val="24"/>
          <w:lang w:eastAsia="ko-KR"/>
        </w:rPr>
        <w:t>공공데이터</w:t>
      </w:r>
      <w:r w:rsidR="008415B3" w:rsidRPr="008B24FC">
        <w:rPr>
          <w:rFonts w:eastAsiaTheme="minorEastAsia" w:hint="eastAsia"/>
          <w:color w:val="FF0000"/>
          <w:sz w:val="24"/>
          <w:szCs w:val="24"/>
          <w:lang w:eastAsia="ko-KR"/>
        </w:rPr>
        <w:t>만을</w:t>
      </w:r>
      <w:r w:rsidR="008415B3" w:rsidRPr="008B24FC">
        <w:rPr>
          <w:rFonts w:eastAsiaTheme="minorEastAsia" w:hint="eastAsia"/>
          <w:color w:val="FF0000"/>
          <w:sz w:val="24"/>
          <w:szCs w:val="24"/>
          <w:lang w:eastAsia="ko-KR"/>
        </w:rPr>
        <w:t xml:space="preserve"> </w:t>
      </w:r>
      <w:r w:rsidR="008415B3" w:rsidRPr="008B24FC">
        <w:rPr>
          <w:rFonts w:eastAsiaTheme="minorEastAsia" w:hint="eastAsia"/>
          <w:color w:val="FF0000"/>
          <w:sz w:val="24"/>
          <w:szCs w:val="24"/>
          <w:lang w:eastAsia="ko-KR"/>
        </w:rPr>
        <w:t>활용했지만</w:t>
      </w:r>
      <w:r w:rsidR="008415B3" w:rsidRPr="008B24FC">
        <w:rPr>
          <w:rFonts w:eastAsiaTheme="minorEastAsia" w:hint="eastAsia"/>
          <w:color w:val="FF0000"/>
          <w:sz w:val="24"/>
          <w:szCs w:val="24"/>
          <w:lang w:eastAsia="ko-KR"/>
        </w:rPr>
        <w:t xml:space="preserve"> </w:t>
      </w:r>
      <w:r w:rsidR="008415B3" w:rsidRPr="008B24FC">
        <w:rPr>
          <w:rFonts w:eastAsiaTheme="minorEastAsia" w:hint="eastAsia"/>
          <w:color w:val="FF0000"/>
          <w:sz w:val="24"/>
          <w:szCs w:val="24"/>
          <w:lang w:eastAsia="ko-KR"/>
        </w:rPr>
        <w:t>본</w:t>
      </w:r>
      <w:r w:rsidR="008415B3" w:rsidRPr="008B24FC">
        <w:rPr>
          <w:rFonts w:eastAsiaTheme="minorEastAsia" w:hint="eastAsia"/>
          <w:color w:val="FF0000"/>
          <w:sz w:val="24"/>
          <w:szCs w:val="24"/>
          <w:lang w:eastAsia="ko-KR"/>
        </w:rPr>
        <w:t xml:space="preserve"> </w:t>
      </w:r>
      <w:r w:rsidR="008415B3" w:rsidRPr="008B24FC">
        <w:rPr>
          <w:rFonts w:eastAsiaTheme="minorEastAsia" w:hint="eastAsia"/>
          <w:color w:val="FF0000"/>
          <w:sz w:val="24"/>
          <w:szCs w:val="24"/>
          <w:lang w:eastAsia="ko-KR"/>
        </w:rPr>
        <w:t>연구는</w:t>
      </w:r>
      <w:r w:rsidR="008415B3" w:rsidRPr="008B24FC">
        <w:rPr>
          <w:rFonts w:eastAsiaTheme="minorEastAsia" w:hint="eastAsia"/>
          <w:color w:val="FF0000"/>
          <w:sz w:val="24"/>
          <w:szCs w:val="24"/>
          <w:lang w:eastAsia="ko-KR"/>
        </w:rPr>
        <w:t xml:space="preserve"> </w:t>
      </w:r>
      <w:r w:rsidR="008415B3" w:rsidRPr="008B24FC">
        <w:rPr>
          <w:rFonts w:eastAsiaTheme="minorEastAsia" w:hint="eastAsia"/>
          <w:color w:val="FF0000"/>
          <w:sz w:val="24"/>
          <w:szCs w:val="24"/>
          <w:lang w:eastAsia="ko-KR"/>
        </w:rPr>
        <w:t>총</w:t>
      </w:r>
      <w:r w:rsidR="008415B3" w:rsidRPr="008B24FC">
        <w:rPr>
          <w:rFonts w:eastAsiaTheme="minorEastAsia" w:hint="eastAsia"/>
          <w:color w:val="FF0000"/>
          <w:sz w:val="24"/>
          <w:szCs w:val="24"/>
          <w:lang w:eastAsia="ko-KR"/>
        </w:rPr>
        <w:t xml:space="preserve"> 17</w:t>
      </w:r>
      <w:r w:rsidR="008415B3" w:rsidRPr="008B24FC">
        <w:rPr>
          <w:rFonts w:eastAsiaTheme="minorEastAsia" w:hint="eastAsia"/>
          <w:color w:val="FF0000"/>
          <w:sz w:val="24"/>
          <w:szCs w:val="24"/>
          <w:lang w:eastAsia="ko-KR"/>
        </w:rPr>
        <w:t>개의</w:t>
      </w:r>
      <w:r w:rsidR="008415B3" w:rsidRPr="008B24FC">
        <w:rPr>
          <w:rFonts w:eastAsiaTheme="minorEastAsia" w:hint="eastAsia"/>
          <w:color w:val="FF0000"/>
          <w:sz w:val="24"/>
          <w:szCs w:val="24"/>
          <w:lang w:eastAsia="ko-KR"/>
        </w:rPr>
        <w:t xml:space="preserve"> </w:t>
      </w:r>
      <w:r w:rsidR="008415B3" w:rsidRPr="008B24FC">
        <w:rPr>
          <w:rFonts w:eastAsiaTheme="minorEastAsia" w:hint="eastAsia"/>
          <w:color w:val="FF0000"/>
          <w:sz w:val="24"/>
          <w:szCs w:val="24"/>
          <w:lang w:eastAsia="ko-KR"/>
        </w:rPr>
        <w:t>데이터베이스를</w:t>
      </w:r>
      <w:r w:rsidR="008415B3" w:rsidRPr="008B24FC">
        <w:rPr>
          <w:rFonts w:eastAsiaTheme="minorEastAsia" w:hint="eastAsia"/>
          <w:color w:val="FF0000"/>
          <w:sz w:val="24"/>
          <w:szCs w:val="24"/>
          <w:lang w:eastAsia="ko-KR"/>
        </w:rPr>
        <w:t xml:space="preserve"> </w:t>
      </w:r>
      <w:r w:rsidR="008415B3" w:rsidRPr="008B24FC">
        <w:rPr>
          <w:rFonts w:eastAsiaTheme="minorEastAsia" w:hint="eastAsia"/>
          <w:color w:val="FF0000"/>
          <w:sz w:val="24"/>
          <w:szCs w:val="24"/>
          <w:lang w:eastAsia="ko-KR"/>
        </w:rPr>
        <w:t>융합하여</w:t>
      </w:r>
      <w:r w:rsidR="008415B3" w:rsidRPr="008B24FC">
        <w:rPr>
          <w:rFonts w:eastAsiaTheme="minorEastAsia" w:hint="eastAsia"/>
          <w:color w:val="FF0000"/>
          <w:sz w:val="24"/>
          <w:szCs w:val="24"/>
          <w:lang w:eastAsia="ko-KR"/>
        </w:rPr>
        <w:t xml:space="preserve"> </w:t>
      </w:r>
      <w:r w:rsidR="008415B3" w:rsidRPr="008B24FC">
        <w:rPr>
          <w:rFonts w:eastAsiaTheme="minorEastAsia" w:hint="eastAsia"/>
          <w:color w:val="FF0000"/>
          <w:sz w:val="24"/>
          <w:szCs w:val="24"/>
          <w:lang w:eastAsia="ko-KR"/>
        </w:rPr>
        <w:t>공공데이터의</w:t>
      </w:r>
      <w:r w:rsidR="008415B3" w:rsidRPr="008B24FC">
        <w:rPr>
          <w:rFonts w:eastAsiaTheme="minorEastAsia" w:hint="eastAsia"/>
          <w:color w:val="FF0000"/>
          <w:sz w:val="24"/>
          <w:szCs w:val="24"/>
          <w:lang w:eastAsia="ko-KR"/>
        </w:rPr>
        <w:t xml:space="preserve"> </w:t>
      </w:r>
      <w:r w:rsidR="008415B3" w:rsidRPr="008B24FC">
        <w:rPr>
          <w:rFonts w:eastAsiaTheme="minorEastAsia" w:hint="eastAsia"/>
          <w:color w:val="FF0000"/>
          <w:sz w:val="24"/>
          <w:szCs w:val="24"/>
          <w:lang w:eastAsia="ko-KR"/>
        </w:rPr>
        <w:t>효용을</w:t>
      </w:r>
      <w:r w:rsidR="008415B3" w:rsidRPr="008B24FC">
        <w:rPr>
          <w:rFonts w:eastAsiaTheme="minorEastAsia" w:hint="eastAsia"/>
          <w:color w:val="FF0000"/>
          <w:sz w:val="24"/>
          <w:szCs w:val="24"/>
          <w:lang w:eastAsia="ko-KR"/>
        </w:rPr>
        <w:t xml:space="preserve"> </w:t>
      </w:r>
      <w:r w:rsidR="008415B3" w:rsidRPr="008B24FC">
        <w:rPr>
          <w:rFonts w:eastAsiaTheme="minorEastAsia" w:hint="eastAsia"/>
          <w:color w:val="FF0000"/>
          <w:sz w:val="24"/>
          <w:szCs w:val="24"/>
          <w:lang w:eastAsia="ko-KR"/>
        </w:rPr>
        <w:t>뒷받침</w:t>
      </w:r>
      <w:r w:rsidR="008415B3" w:rsidRPr="008B24FC">
        <w:rPr>
          <w:rFonts w:eastAsiaTheme="minorEastAsia"/>
          <w:color w:val="FF0000"/>
          <w:sz w:val="24"/>
          <w:szCs w:val="24"/>
          <w:lang w:eastAsia="ko-KR"/>
        </w:rPr>
        <w:t>할</w:t>
      </w:r>
      <w:r w:rsidR="008415B3" w:rsidRPr="008B24FC">
        <w:rPr>
          <w:rFonts w:eastAsiaTheme="minorEastAsia" w:hint="eastAsia"/>
          <w:color w:val="FF0000"/>
          <w:sz w:val="24"/>
          <w:szCs w:val="24"/>
          <w:lang w:eastAsia="ko-KR"/>
        </w:rPr>
        <w:t xml:space="preserve"> </w:t>
      </w:r>
      <w:r w:rsidR="008415B3" w:rsidRPr="008B24FC">
        <w:rPr>
          <w:rFonts w:eastAsiaTheme="minorEastAsia" w:hint="eastAsia"/>
          <w:color w:val="FF0000"/>
          <w:sz w:val="24"/>
          <w:szCs w:val="24"/>
          <w:lang w:eastAsia="ko-KR"/>
        </w:rPr>
        <w:t>수</w:t>
      </w:r>
      <w:r w:rsidR="008415B3" w:rsidRPr="008B24FC">
        <w:rPr>
          <w:rFonts w:eastAsiaTheme="minorEastAsia" w:hint="eastAsia"/>
          <w:color w:val="FF0000"/>
          <w:sz w:val="24"/>
          <w:szCs w:val="24"/>
          <w:lang w:eastAsia="ko-KR"/>
        </w:rPr>
        <w:t xml:space="preserve"> </w:t>
      </w:r>
      <w:r w:rsidR="008415B3" w:rsidRPr="008B24FC">
        <w:rPr>
          <w:rFonts w:eastAsiaTheme="minorEastAsia" w:hint="eastAsia"/>
          <w:color w:val="FF0000"/>
          <w:sz w:val="24"/>
          <w:szCs w:val="24"/>
          <w:lang w:eastAsia="ko-KR"/>
        </w:rPr>
        <w:t>있었다</w:t>
      </w:r>
      <w:r w:rsidR="008415B3" w:rsidRPr="008B24FC">
        <w:rPr>
          <w:rFonts w:eastAsiaTheme="minorEastAsia" w:hint="eastAsia"/>
          <w:color w:val="FF0000"/>
          <w:sz w:val="24"/>
          <w:szCs w:val="24"/>
          <w:lang w:eastAsia="ko-KR"/>
        </w:rPr>
        <w:t xml:space="preserve">. </w:t>
      </w:r>
      <w:r w:rsidR="0098490B" w:rsidRPr="008B24FC">
        <w:rPr>
          <w:rFonts w:eastAsiaTheme="minorEastAsia" w:hint="eastAsia"/>
          <w:color w:val="FF0000"/>
          <w:sz w:val="24"/>
          <w:szCs w:val="24"/>
          <w:lang w:eastAsia="ko-KR"/>
        </w:rPr>
        <w:t>둘째</w:t>
      </w:r>
      <w:r w:rsidR="0098490B" w:rsidRPr="008B24FC">
        <w:rPr>
          <w:rFonts w:eastAsiaTheme="minorEastAsia" w:hint="eastAsia"/>
          <w:color w:val="FF0000"/>
          <w:sz w:val="24"/>
          <w:szCs w:val="24"/>
          <w:lang w:eastAsia="ko-KR"/>
        </w:rPr>
        <w:t xml:space="preserve">, </w:t>
      </w:r>
      <w:r w:rsidR="008415B3" w:rsidRPr="008B24FC">
        <w:rPr>
          <w:rFonts w:eastAsiaTheme="minorEastAsia" w:hint="eastAsia"/>
          <w:color w:val="FF0000"/>
          <w:sz w:val="24"/>
          <w:szCs w:val="24"/>
          <w:lang w:eastAsia="ko-KR"/>
        </w:rPr>
        <w:t>단순히</w:t>
      </w:r>
      <w:r w:rsidR="008415B3" w:rsidRPr="008B24FC">
        <w:rPr>
          <w:rFonts w:eastAsiaTheme="minorEastAsia" w:hint="eastAsia"/>
          <w:color w:val="FF0000"/>
          <w:sz w:val="24"/>
          <w:szCs w:val="24"/>
          <w:lang w:eastAsia="ko-KR"/>
        </w:rPr>
        <w:t xml:space="preserve"> </w:t>
      </w:r>
      <w:r w:rsidR="008415B3" w:rsidRPr="008B24FC">
        <w:rPr>
          <w:rFonts w:eastAsiaTheme="minorEastAsia" w:hint="eastAsia"/>
          <w:color w:val="FF0000"/>
          <w:sz w:val="24"/>
          <w:szCs w:val="24"/>
          <w:lang w:eastAsia="ko-KR"/>
        </w:rPr>
        <w:t>지하철</w:t>
      </w:r>
      <w:r w:rsidR="008415B3" w:rsidRPr="008B24FC">
        <w:rPr>
          <w:rFonts w:eastAsiaTheme="minorEastAsia" w:hint="eastAsia"/>
          <w:color w:val="FF0000"/>
          <w:sz w:val="24"/>
          <w:szCs w:val="24"/>
          <w:lang w:eastAsia="ko-KR"/>
        </w:rPr>
        <w:t xml:space="preserve"> </w:t>
      </w:r>
      <w:r w:rsidR="008415B3" w:rsidRPr="008B24FC">
        <w:rPr>
          <w:rFonts w:eastAsiaTheme="minorEastAsia" w:hint="eastAsia"/>
          <w:color w:val="FF0000"/>
          <w:sz w:val="24"/>
          <w:szCs w:val="24"/>
          <w:lang w:eastAsia="ko-KR"/>
        </w:rPr>
        <w:t>관련</w:t>
      </w:r>
      <w:r w:rsidR="008415B3" w:rsidRPr="008B24FC">
        <w:rPr>
          <w:rFonts w:eastAsiaTheme="minorEastAsia" w:hint="eastAsia"/>
          <w:color w:val="FF0000"/>
          <w:sz w:val="24"/>
          <w:szCs w:val="24"/>
          <w:lang w:eastAsia="ko-KR"/>
        </w:rPr>
        <w:t xml:space="preserve"> </w:t>
      </w:r>
      <w:r w:rsidR="008415B3" w:rsidRPr="008B24FC">
        <w:rPr>
          <w:rFonts w:eastAsiaTheme="minorEastAsia" w:hint="eastAsia"/>
          <w:color w:val="FF0000"/>
          <w:sz w:val="24"/>
          <w:szCs w:val="24"/>
          <w:lang w:eastAsia="ko-KR"/>
        </w:rPr>
        <w:t>데이터베이스</w:t>
      </w:r>
      <w:r w:rsidR="008415B3" w:rsidRPr="008B24FC">
        <w:rPr>
          <w:rFonts w:eastAsiaTheme="minorEastAsia" w:hint="eastAsia"/>
          <w:color w:val="FF0000"/>
          <w:sz w:val="24"/>
          <w:szCs w:val="24"/>
          <w:lang w:eastAsia="ko-KR"/>
        </w:rPr>
        <w:t xml:space="preserve"> </w:t>
      </w:r>
      <w:r w:rsidR="008415B3" w:rsidRPr="008B24FC">
        <w:rPr>
          <w:rFonts w:eastAsiaTheme="minorEastAsia" w:hint="eastAsia"/>
          <w:color w:val="FF0000"/>
          <w:sz w:val="24"/>
          <w:szCs w:val="24"/>
          <w:lang w:eastAsia="ko-KR"/>
        </w:rPr>
        <w:t>뿐만</w:t>
      </w:r>
      <w:r w:rsidR="008415B3" w:rsidRPr="008B24FC">
        <w:rPr>
          <w:rFonts w:eastAsiaTheme="minorEastAsia" w:hint="eastAsia"/>
          <w:color w:val="FF0000"/>
          <w:sz w:val="24"/>
          <w:szCs w:val="24"/>
          <w:lang w:eastAsia="ko-KR"/>
        </w:rPr>
        <w:t xml:space="preserve"> </w:t>
      </w:r>
      <w:r w:rsidR="008415B3" w:rsidRPr="008B24FC">
        <w:rPr>
          <w:rFonts w:eastAsiaTheme="minorEastAsia" w:hint="eastAsia"/>
          <w:color w:val="FF0000"/>
          <w:sz w:val="24"/>
          <w:szCs w:val="24"/>
          <w:lang w:eastAsia="ko-KR"/>
        </w:rPr>
        <w:t>아니라</w:t>
      </w:r>
      <w:r w:rsidR="008415B3" w:rsidRPr="008B24FC">
        <w:rPr>
          <w:rFonts w:eastAsiaTheme="minorEastAsia" w:hint="eastAsia"/>
          <w:color w:val="FF0000"/>
          <w:sz w:val="24"/>
          <w:szCs w:val="24"/>
          <w:lang w:eastAsia="ko-KR"/>
        </w:rPr>
        <w:t xml:space="preserve"> </w:t>
      </w:r>
      <w:r w:rsidR="008415B3" w:rsidRPr="008B24FC">
        <w:rPr>
          <w:rFonts w:eastAsiaTheme="minorEastAsia" w:hint="eastAsia"/>
          <w:color w:val="FF0000"/>
          <w:sz w:val="24"/>
          <w:szCs w:val="24"/>
          <w:lang w:eastAsia="ko-KR"/>
        </w:rPr>
        <w:t>국내외</w:t>
      </w:r>
      <w:r w:rsidR="008415B3" w:rsidRPr="008B24FC">
        <w:rPr>
          <w:rFonts w:eastAsiaTheme="minorEastAsia" w:hint="eastAsia"/>
          <w:color w:val="FF0000"/>
          <w:sz w:val="24"/>
          <w:szCs w:val="24"/>
          <w:lang w:eastAsia="ko-KR"/>
        </w:rPr>
        <w:t xml:space="preserve"> </w:t>
      </w:r>
      <w:r w:rsidR="008415B3" w:rsidRPr="008B24FC">
        <w:rPr>
          <w:rFonts w:eastAsiaTheme="minorEastAsia" w:hint="eastAsia"/>
          <w:color w:val="FF0000"/>
          <w:sz w:val="24"/>
          <w:szCs w:val="24"/>
          <w:lang w:eastAsia="ko-KR"/>
        </w:rPr>
        <w:t>경제</w:t>
      </w:r>
      <w:r w:rsidR="008415B3" w:rsidRPr="008B24FC">
        <w:rPr>
          <w:rFonts w:eastAsiaTheme="minorEastAsia" w:hint="eastAsia"/>
          <w:color w:val="FF0000"/>
          <w:sz w:val="24"/>
          <w:szCs w:val="24"/>
          <w:lang w:eastAsia="ko-KR"/>
        </w:rPr>
        <w:t xml:space="preserve"> </w:t>
      </w:r>
      <w:r w:rsidR="008415B3" w:rsidRPr="008B24FC">
        <w:rPr>
          <w:rFonts w:eastAsiaTheme="minorEastAsia" w:hint="eastAsia"/>
          <w:color w:val="FF0000"/>
          <w:sz w:val="24"/>
          <w:szCs w:val="24"/>
          <w:lang w:eastAsia="ko-KR"/>
        </w:rPr>
        <w:t>관련</w:t>
      </w:r>
      <w:r w:rsidR="008415B3" w:rsidRPr="008B24FC">
        <w:rPr>
          <w:rFonts w:eastAsiaTheme="minorEastAsia" w:hint="eastAsia"/>
          <w:color w:val="FF0000"/>
          <w:sz w:val="24"/>
          <w:szCs w:val="24"/>
          <w:lang w:eastAsia="ko-KR"/>
        </w:rPr>
        <w:t xml:space="preserve"> </w:t>
      </w:r>
      <w:r w:rsidR="008415B3" w:rsidRPr="008B24FC">
        <w:rPr>
          <w:rFonts w:eastAsiaTheme="minorEastAsia" w:hint="eastAsia"/>
          <w:color w:val="FF0000"/>
          <w:sz w:val="24"/>
          <w:szCs w:val="24"/>
          <w:lang w:eastAsia="ko-KR"/>
        </w:rPr>
        <w:t>데이터를</w:t>
      </w:r>
      <w:r w:rsidR="008415B3" w:rsidRPr="008B24FC">
        <w:rPr>
          <w:rFonts w:eastAsiaTheme="minorEastAsia" w:hint="eastAsia"/>
          <w:color w:val="FF0000"/>
          <w:sz w:val="24"/>
          <w:szCs w:val="24"/>
          <w:lang w:eastAsia="ko-KR"/>
        </w:rPr>
        <w:t xml:space="preserve"> </w:t>
      </w:r>
      <w:r w:rsidR="008415B3" w:rsidRPr="008B24FC">
        <w:rPr>
          <w:rFonts w:eastAsiaTheme="minorEastAsia" w:hint="eastAsia"/>
          <w:color w:val="FF0000"/>
          <w:sz w:val="24"/>
          <w:szCs w:val="24"/>
          <w:lang w:eastAsia="ko-KR"/>
        </w:rPr>
        <w:t>반영하여</w:t>
      </w:r>
      <w:r w:rsidR="008415B3" w:rsidRPr="008B24FC">
        <w:rPr>
          <w:rFonts w:eastAsiaTheme="minorEastAsia" w:hint="eastAsia"/>
          <w:color w:val="FF0000"/>
          <w:sz w:val="24"/>
          <w:szCs w:val="24"/>
          <w:lang w:eastAsia="ko-KR"/>
        </w:rPr>
        <w:t xml:space="preserve"> </w:t>
      </w:r>
      <w:r w:rsidR="008415B3" w:rsidRPr="008B24FC">
        <w:rPr>
          <w:rFonts w:eastAsiaTheme="minorEastAsia" w:hint="eastAsia"/>
          <w:color w:val="FF0000"/>
          <w:sz w:val="24"/>
          <w:szCs w:val="24"/>
          <w:lang w:eastAsia="ko-KR"/>
        </w:rPr>
        <w:t>지하철</w:t>
      </w:r>
      <w:r w:rsidR="008415B3" w:rsidRPr="008B24FC">
        <w:rPr>
          <w:rFonts w:eastAsiaTheme="minorEastAsia" w:hint="eastAsia"/>
          <w:color w:val="FF0000"/>
          <w:sz w:val="24"/>
          <w:szCs w:val="24"/>
          <w:lang w:eastAsia="ko-KR"/>
        </w:rPr>
        <w:t xml:space="preserve"> </w:t>
      </w:r>
      <w:r w:rsidR="008415B3" w:rsidRPr="008B24FC">
        <w:rPr>
          <w:rFonts w:eastAsiaTheme="minorEastAsia" w:hint="eastAsia"/>
          <w:color w:val="FF0000"/>
          <w:sz w:val="24"/>
          <w:szCs w:val="24"/>
          <w:lang w:eastAsia="ko-KR"/>
        </w:rPr>
        <w:t>혼잡도와의</w:t>
      </w:r>
      <w:r w:rsidR="008415B3" w:rsidRPr="008B24FC">
        <w:rPr>
          <w:rFonts w:eastAsiaTheme="minorEastAsia" w:hint="eastAsia"/>
          <w:color w:val="FF0000"/>
          <w:sz w:val="24"/>
          <w:szCs w:val="24"/>
          <w:lang w:eastAsia="ko-KR"/>
        </w:rPr>
        <w:t xml:space="preserve"> </w:t>
      </w:r>
      <w:r w:rsidR="008415B3" w:rsidRPr="008B24FC">
        <w:rPr>
          <w:rFonts w:eastAsiaTheme="minorEastAsia" w:hint="eastAsia"/>
          <w:color w:val="FF0000"/>
          <w:sz w:val="24"/>
          <w:szCs w:val="24"/>
          <w:lang w:eastAsia="ko-KR"/>
        </w:rPr>
        <w:t>관련성을</w:t>
      </w:r>
      <w:r w:rsidR="008415B3" w:rsidRPr="008B24FC">
        <w:rPr>
          <w:rFonts w:eastAsiaTheme="minorEastAsia" w:hint="eastAsia"/>
          <w:color w:val="FF0000"/>
          <w:sz w:val="24"/>
          <w:szCs w:val="24"/>
          <w:lang w:eastAsia="ko-KR"/>
        </w:rPr>
        <w:t xml:space="preserve"> </w:t>
      </w:r>
      <w:r w:rsidR="008415B3" w:rsidRPr="008B24FC">
        <w:rPr>
          <w:rFonts w:eastAsiaTheme="minorEastAsia" w:hint="eastAsia"/>
          <w:color w:val="FF0000"/>
          <w:sz w:val="24"/>
          <w:szCs w:val="24"/>
          <w:lang w:eastAsia="ko-KR"/>
        </w:rPr>
        <w:t>규명할</w:t>
      </w:r>
      <w:r w:rsidR="008415B3" w:rsidRPr="008B24FC">
        <w:rPr>
          <w:rFonts w:eastAsiaTheme="minorEastAsia" w:hint="eastAsia"/>
          <w:color w:val="FF0000"/>
          <w:sz w:val="24"/>
          <w:szCs w:val="24"/>
          <w:lang w:eastAsia="ko-KR"/>
        </w:rPr>
        <w:t xml:space="preserve"> </w:t>
      </w:r>
      <w:r w:rsidR="008415B3" w:rsidRPr="008B24FC">
        <w:rPr>
          <w:rFonts w:eastAsiaTheme="minorEastAsia" w:hint="eastAsia"/>
          <w:color w:val="FF0000"/>
          <w:sz w:val="24"/>
          <w:szCs w:val="24"/>
          <w:lang w:eastAsia="ko-KR"/>
        </w:rPr>
        <w:t>수</w:t>
      </w:r>
      <w:r w:rsidR="008415B3" w:rsidRPr="008B24FC">
        <w:rPr>
          <w:rFonts w:eastAsiaTheme="minorEastAsia" w:hint="eastAsia"/>
          <w:color w:val="FF0000"/>
          <w:sz w:val="24"/>
          <w:szCs w:val="24"/>
          <w:lang w:eastAsia="ko-KR"/>
        </w:rPr>
        <w:t xml:space="preserve"> </w:t>
      </w:r>
      <w:r w:rsidR="008415B3" w:rsidRPr="008B24FC">
        <w:rPr>
          <w:rFonts w:eastAsiaTheme="minorEastAsia" w:hint="eastAsia"/>
          <w:color w:val="FF0000"/>
          <w:sz w:val="24"/>
          <w:szCs w:val="24"/>
          <w:lang w:eastAsia="ko-KR"/>
        </w:rPr>
        <w:t>있었다</w:t>
      </w:r>
      <w:r w:rsidR="008415B3" w:rsidRPr="008B24FC">
        <w:rPr>
          <w:rFonts w:eastAsiaTheme="minorEastAsia" w:hint="eastAsia"/>
          <w:color w:val="FF0000"/>
          <w:sz w:val="24"/>
          <w:szCs w:val="24"/>
          <w:lang w:eastAsia="ko-KR"/>
        </w:rPr>
        <w:t xml:space="preserve">. </w:t>
      </w:r>
      <w:r w:rsidR="008415B3" w:rsidRPr="008B24FC">
        <w:rPr>
          <w:rFonts w:eastAsiaTheme="minorEastAsia" w:hint="eastAsia"/>
          <w:color w:val="FF0000"/>
          <w:sz w:val="24"/>
          <w:szCs w:val="24"/>
          <w:lang w:eastAsia="ko-KR"/>
        </w:rPr>
        <w:t>셋째</w:t>
      </w:r>
      <w:r w:rsidR="008415B3" w:rsidRPr="008B24FC">
        <w:rPr>
          <w:rFonts w:eastAsiaTheme="minorEastAsia" w:hint="eastAsia"/>
          <w:color w:val="FF0000"/>
          <w:sz w:val="24"/>
          <w:szCs w:val="24"/>
          <w:lang w:eastAsia="ko-KR"/>
        </w:rPr>
        <w:t xml:space="preserve">, </w:t>
      </w:r>
      <w:r w:rsidR="008415B3" w:rsidRPr="008B24FC">
        <w:rPr>
          <w:rFonts w:eastAsiaTheme="minorEastAsia" w:hint="eastAsia"/>
          <w:color w:val="FF0000"/>
          <w:sz w:val="24"/>
          <w:szCs w:val="24"/>
          <w:lang w:eastAsia="ko-KR"/>
        </w:rPr>
        <w:t>기존</w:t>
      </w:r>
      <w:r w:rsidR="008415B3" w:rsidRPr="008B24FC">
        <w:rPr>
          <w:rFonts w:eastAsiaTheme="minorEastAsia" w:hint="eastAsia"/>
          <w:color w:val="FF0000"/>
          <w:sz w:val="24"/>
          <w:szCs w:val="24"/>
          <w:lang w:eastAsia="ko-KR"/>
        </w:rPr>
        <w:t xml:space="preserve"> </w:t>
      </w:r>
      <w:r w:rsidR="008415B3" w:rsidRPr="008B24FC">
        <w:rPr>
          <w:rFonts w:eastAsiaTheme="minorEastAsia" w:hint="eastAsia"/>
          <w:color w:val="FF0000"/>
          <w:sz w:val="24"/>
          <w:szCs w:val="24"/>
          <w:lang w:eastAsia="ko-KR"/>
        </w:rPr>
        <w:t>연구들이</w:t>
      </w:r>
      <w:r w:rsidR="008415B3" w:rsidRPr="008B24FC">
        <w:rPr>
          <w:rFonts w:eastAsiaTheme="minorEastAsia" w:hint="eastAsia"/>
          <w:color w:val="FF0000"/>
          <w:sz w:val="24"/>
          <w:szCs w:val="24"/>
          <w:lang w:eastAsia="ko-KR"/>
        </w:rPr>
        <w:t xml:space="preserve"> </w:t>
      </w:r>
      <w:r w:rsidR="008415B3" w:rsidRPr="008B24FC">
        <w:rPr>
          <w:rFonts w:eastAsiaTheme="minorEastAsia" w:hint="eastAsia"/>
          <w:color w:val="FF0000"/>
          <w:sz w:val="24"/>
          <w:szCs w:val="24"/>
          <w:lang w:eastAsia="ko-KR"/>
        </w:rPr>
        <w:t>비즈니스적으로</w:t>
      </w:r>
      <w:r w:rsidR="008415B3" w:rsidRPr="008B24FC">
        <w:rPr>
          <w:rFonts w:eastAsiaTheme="minorEastAsia" w:hint="eastAsia"/>
          <w:color w:val="FF0000"/>
          <w:sz w:val="24"/>
          <w:szCs w:val="24"/>
          <w:lang w:eastAsia="ko-KR"/>
        </w:rPr>
        <w:t xml:space="preserve"> </w:t>
      </w:r>
      <w:r w:rsidR="008415B3" w:rsidRPr="008B24FC">
        <w:rPr>
          <w:rFonts w:eastAsiaTheme="minorEastAsia" w:hint="eastAsia"/>
          <w:color w:val="FF0000"/>
          <w:sz w:val="24"/>
          <w:szCs w:val="24"/>
          <w:lang w:eastAsia="ko-KR"/>
        </w:rPr>
        <w:t>바로</w:t>
      </w:r>
      <w:r w:rsidR="008415B3" w:rsidRPr="008B24FC">
        <w:rPr>
          <w:rFonts w:eastAsiaTheme="minorEastAsia" w:hint="eastAsia"/>
          <w:color w:val="FF0000"/>
          <w:sz w:val="24"/>
          <w:szCs w:val="24"/>
          <w:lang w:eastAsia="ko-KR"/>
        </w:rPr>
        <w:t xml:space="preserve"> </w:t>
      </w:r>
      <w:r w:rsidR="008415B3" w:rsidRPr="008B24FC">
        <w:rPr>
          <w:rFonts w:eastAsiaTheme="minorEastAsia" w:hint="eastAsia"/>
          <w:color w:val="FF0000"/>
          <w:sz w:val="24"/>
          <w:szCs w:val="24"/>
          <w:lang w:eastAsia="ko-KR"/>
        </w:rPr>
        <w:t>활용되기엔</w:t>
      </w:r>
      <w:r w:rsidR="008415B3" w:rsidRPr="008B24FC">
        <w:rPr>
          <w:rFonts w:eastAsiaTheme="minorEastAsia" w:hint="eastAsia"/>
          <w:color w:val="FF0000"/>
          <w:sz w:val="24"/>
          <w:szCs w:val="24"/>
          <w:lang w:eastAsia="ko-KR"/>
        </w:rPr>
        <w:t xml:space="preserve"> </w:t>
      </w:r>
      <w:r w:rsidR="008415B3" w:rsidRPr="008B24FC">
        <w:rPr>
          <w:rFonts w:eastAsiaTheme="minorEastAsia" w:hint="eastAsia"/>
          <w:color w:val="FF0000"/>
          <w:sz w:val="24"/>
          <w:szCs w:val="24"/>
          <w:lang w:eastAsia="ko-KR"/>
        </w:rPr>
        <w:t>낮은</w:t>
      </w:r>
      <w:r w:rsidR="008415B3" w:rsidRPr="008B24FC">
        <w:rPr>
          <w:rFonts w:eastAsiaTheme="minorEastAsia" w:hint="eastAsia"/>
          <w:color w:val="FF0000"/>
          <w:sz w:val="24"/>
          <w:szCs w:val="24"/>
          <w:lang w:eastAsia="ko-KR"/>
        </w:rPr>
        <w:t xml:space="preserve"> </w:t>
      </w:r>
      <w:r w:rsidR="008415B3" w:rsidRPr="008B24FC">
        <w:rPr>
          <w:rFonts w:eastAsiaTheme="minorEastAsia" w:hint="eastAsia"/>
          <w:color w:val="FF0000"/>
          <w:sz w:val="24"/>
          <w:szCs w:val="24"/>
          <w:lang w:eastAsia="ko-KR"/>
        </w:rPr>
        <w:t>예측</w:t>
      </w:r>
      <w:r w:rsidR="008415B3" w:rsidRPr="008B24FC">
        <w:rPr>
          <w:rFonts w:eastAsiaTheme="minorEastAsia" w:hint="eastAsia"/>
          <w:color w:val="FF0000"/>
          <w:sz w:val="24"/>
          <w:szCs w:val="24"/>
          <w:lang w:eastAsia="ko-KR"/>
        </w:rPr>
        <w:t xml:space="preserve"> </w:t>
      </w:r>
      <w:r w:rsidR="008415B3" w:rsidRPr="008B24FC">
        <w:rPr>
          <w:rFonts w:eastAsiaTheme="minorEastAsia" w:hint="eastAsia"/>
          <w:color w:val="FF0000"/>
          <w:sz w:val="24"/>
          <w:szCs w:val="24"/>
          <w:lang w:eastAsia="ko-KR"/>
        </w:rPr>
        <w:t>성능이었지만</w:t>
      </w:r>
      <w:r w:rsidR="008415B3" w:rsidRPr="008B24FC">
        <w:rPr>
          <w:rFonts w:eastAsiaTheme="minorEastAsia" w:hint="eastAsia"/>
          <w:color w:val="FF0000"/>
          <w:sz w:val="24"/>
          <w:szCs w:val="24"/>
          <w:lang w:eastAsia="ko-KR"/>
        </w:rPr>
        <w:t xml:space="preserve">, </w:t>
      </w:r>
      <w:r w:rsidR="008415B3" w:rsidRPr="008B24FC">
        <w:rPr>
          <w:rFonts w:eastAsiaTheme="minorEastAsia" w:hint="eastAsia"/>
          <w:color w:val="FF0000"/>
          <w:sz w:val="24"/>
          <w:szCs w:val="24"/>
          <w:lang w:eastAsia="ko-KR"/>
        </w:rPr>
        <w:t>본</w:t>
      </w:r>
      <w:r w:rsidR="008415B3" w:rsidRPr="008B24FC">
        <w:rPr>
          <w:rFonts w:eastAsiaTheme="minorEastAsia" w:hint="eastAsia"/>
          <w:color w:val="FF0000"/>
          <w:sz w:val="24"/>
          <w:szCs w:val="24"/>
          <w:lang w:eastAsia="ko-KR"/>
        </w:rPr>
        <w:t xml:space="preserve"> </w:t>
      </w:r>
      <w:r w:rsidR="008415B3" w:rsidRPr="008B24FC">
        <w:rPr>
          <w:rFonts w:eastAsiaTheme="minorEastAsia" w:hint="eastAsia"/>
          <w:color w:val="FF0000"/>
          <w:sz w:val="24"/>
          <w:szCs w:val="24"/>
          <w:lang w:eastAsia="ko-KR"/>
        </w:rPr>
        <w:t>연구에선</w:t>
      </w:r>
      <w:r w:rsidR="008415B3" w:rsidRPr="008B24FC">
        <w:rPr>
          <w:rFonts w:eastAsiaTheme="minorEastAsia" w:hint="eastAsia"/>
          <w:color w:val="FF0000"/>
          <w:sz w:val="24"/>
          <w:szCs w:val="24"/>
          <w:lang w:eastAsia="ko-KR"/>
        </w:rPr>
        <w:t xml:space="preserve"> MSPE </w:t>
      </w:r>
      <w:r w:rsidR="008415B3" w:rsidRPr="008B24FC">
        <w:rPr>
          <w:rFonts w:eastAsiaTheme="minorEastAsia" w:hint="eastAsia"/>
          <w:color w:val="FF0000"/>
          <w:sz w:val="24"/>
          <w:szCs w:val="24"/>
          <w:lang w:eastAsia="ko-KR"/>
        </w:rPr>
        <w:t>기준</w:t>
      </w:r>
      <w:r w:rsidR="008415B3" w:rsidRPr="008B24FC">
        <w:rPr>
          <w:rFonts w:eastAsiaTheme="minorEastAsia" w:hint="eastAsia"/>
          <w:color w:val="FF0000"/>
          <w:sz w:val="24"/>
          <w:szCs w:val="24"/>
          <w:lang w:eastAsia="ko-KR"/>
        </w:rPr>
        <w:t xml:space="preserve"> 99% </w:t>
      </w:r>
      <w:r w:rsidR="008415B3" w:rsidRPr="008B24FC">
        <w:rPr>
          <w:rFonts w:eastAsiaTheme="minorEastAsia" w:hint="eastAsia"/>
          <w:color w:val="FF0000"/>
          <w:sz w:val="24"/>
          <w:szCs w:val="24"/>
          <w:lang w:eastAsia="ko-KR"/>
        </w:rPr>
        <w:t>이상의</w:t>
      </w:r>
      <w:r w:rsidR="008415B3" w:rsidRPr="008B24FC">
        <w:rPr>
          <w:rFonts w:eastAsiaTheme="minorEastAsia" w:hint="eastAsia"/>
          <w:color w:val="FF0000"/>
          <w:sz w:val="24"/>
          <w:szCs w:val="24"/>
          <w:lang w:eastAsia="ko-KR"/>
        </w:rPr>
        <w:t xml:space="preserve"> </w:t>
      </w:r>
      <w:r w:rsidR="008415B3" w:rsidRPr="008B24FC">
        <w:rPr>
          <w:rFonts w:eastAsiaTheme="minorEastAsia" w:hint="eastAsia"/>
          <w:color w:val="FF0000"/>
          <w:sz w:val="24"/>
          <w:szCs w:val="24"/>
          <w:lang w:eastAsia="ko-KR"/>
        </w:rPr>
        <w:t>예측</w:t>
      </w:r>
      <w:r w:rsidR="008415B3" w:rsidRPr="008B24FC">
        <w:rPr>
          <w:rFonts w:eastAsiaTheme="minorEastAsia" w:hint="eastAsia"/>
          <w:color w:val="FF0000"/>
          <w:sz w:val="24"/>
          <w:szCs w:val="24"/>
          <w:lang w:eastAsia="ko-KR"/>
        </w:rPr>
        <w:t xml:space="preserve"> </w:t>
      </w:r>
      <w:r w:rsidR="008415B3" w:rsidRPr="008B24FC">
        <w:rPr>
          <w:rFonts w:eastAsiaTheme="minorEastAsia" w:hint="eastAsia"/>
          <w:color w:val="FF0000"/>
          <w:sz w:val="24"/>
          <w:szCs w:val="24"/>
          <w:lang w:eastAsia="ko-KR"/>
        </w:rPr>
        <w:t>정확성을</w:t>
      </w:r>
      <w:r w:rsidR="008415B3" w:rsidRPr="008B24FC">
        <w:rPr>
          <w:rFonts w:eastAsiaTheme="minorEastAsia" w:hint="eastAsia"/>
          <w:color w:val="FF0000"/>
          <w:sz w:val="24"/>
          <w:szCs w:val="24"/>
          <w:lang w:eastAsia="ko-KR"/>
        </w:rPr>
        <w:t xml:space="preserve"> </w:t>
      </w:r>
      <w:r w:rsidR="008415B3" w:rsidRPr="008B24FC">
        <w:rPr>
          <w:rFonts w:eastAsiaTheme="minorEastAsia" w:hint="eastAsia"/>
          <w:color w:val="FF0000"/>
          <w:sz w:val="24"/>
          <w:szCs w:val="24"/>
          <w:lang w:eastAsia="ko-KR"/>
        </w:rPr>
        <w:t>보이며</w:t>
      </w:r>
      <w:r w:rsidR="008415B3" w:rsidRPr="008B24FC">
        <w:rPr>
          <w:rFonts w:eastAsiaTheme="minorEastAsia" w:hint="eastAsia"/>
          <w:color w:val="FF0000"/>
          <w:sz w:val="24"/>
          <w:szCs w:val="24"/>
          <w:lang w:eastAsia="ko-KR"/>
        </w:rPr>
        <w:t xml:space="preserve"> </w:t>
      </w:r>
      <w:r w:rsidR="008415B3" w:rsidRPr="008B24FC">
        <w:rPr>
          <w:rFonts w:asciiTheme="minorHAnsi" w:eastAsiaTheme="minorHAnsi" w:hAnsiTheme="minorHAnsi" w:cs="맑은 고딕" w:hint="eastAsia"/>
          <w:color w:val="FF0000"/>
          <w:sz w:val="24"/>
          <w:szCs w:val="24"/>
          <w:lang w:eastAsia="ko-KR"/>
        </w:rPr>
        <w:t xml:space="preserve">대중교통 </w:t>
      </w:r>
      <w:r w:rsidR="0094483E" w:rsidRPr="008B24FC">
        <w:rPr>
          <w:rFonts w:asciiTheme="minorHAnsi" w:eastAsiaTheme="minorHAnsi" w:hAnsiTheme="minorHAnsi" w:cs="맑은 고딕" w:hint="eastAsia"/>
          <w:color w:val="FF0000"/>
          <w:sz w:val="24"/>
          <w:szCs w:val="24"/>
          <w:lang w:eastAsia="ko-KR"/>
        </w:rPr>
        <w:t>관계자들이</w:t>
      </w:r>
      <w:r w:rsidR="0094483E" w:rsidRPr="008B24FC">
        <w:rPr>
          <w:rFonts w:asciiTheme="minorHAnsi" w:eastAsiaTheme="minorHAnsi" w:hAnsiTheme="minorHAnsi"/>
          <w:color w:val="FF0000"/>
          <w:sz w:val="24"/>
          <w:szCs w:val="24"/>
          <w:lang w:eastAsia="ko-KR"/>
        </w:rPr>
        <w:t xml:space="preserve"> </w:t>
      </w:r>
      <w:r w:rsidR="008415B3" w:rsidRPr="008B24FC">
        <w:rPr>
          <w:rFonts w:asciiTheme="minorHAnsi" w:eastAsiaTheme="minorHAnsi" w:hAnsiTheme="minorHAnsi" w:cs="맑은 고딕" w:hint="eastAsia"/>
          <w:color w:val="FF0000"/>
          <w:sz w:val="24"/>
          <w:szCs w:val="24"/>
          <w:lang w:eastAsia="ko-KR"/>
        </w:rPr>
        <w:t>실시간으로 바로 활용할 수 있는 방법론을 달성하였다.</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이러한</w:t>
      </w:r>
      <w:r w:rsidR="0094483E" w:rsidRPr="008B24FC">
        <w:rPr>
          <w:rFonts w:asciiTheme="minorHAnsi" w:eastAsiaTheme="minorHAnsi" w:hAnsiTheme="minorHAnsi"/>
          <w:color w:val="FF0000"/>
          <w:sz w:val="24"/>
          <w:szCs w:val="24"/>
          <w:lang w:eastAsia="ko-KR"/>
        </w:rPr>
        <w:t xml:space="preserve"> </w:t>
      </w:r>
      <w:r w:rsidR="008415B3" w:rsidRPr="008B24FC">
        <w:rPr>
          <w:rFonts w:asciiTheme="minorHAnsi" w:eastAsiaTheme="minorHAnsi" w:hAnsiTheme="minorHAnsi" w:cs="맑은 고딕" w:hint="eastAsia"/>
          <w:color w:val="FF0000"/>
          <w:sz w:val="24"/>
          <w:szCs w:val="24"/>
          <w:lang w:eastAsia="ko-KR"/>
        </w:rPr>
        <w:t>접근</w:t>
      </w:r>
      <w:r w:rsidR="0094483E" w:rsidRPr="008B24FC">
        <w:rPr>
          <w:rFonts w:asciiTheme="minorHAnsi" w:eastAsiaTheme="minorHAnsi" w:hAnsiTheme="minorHAnsi" w:cs="맑은 고딕" w:hint="eastAsia"/>
          <w:color w:val="FF0000"/>
          <w:sz w:val="24"/>
          <w:szCs w:val="24"/>
          <w:lang w:eastAsia="ko-KR"/>
        </w:rPr>
        <w:t>은</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다양한</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시간대와</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노선</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그리고</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여러</w:t>
      </w:r>
      <w:r w:rsidR="0094483E" w:rsidRPr="008B24FC">
        <w:rPr>
          <w:rFonts w:asciiTheme="minorHAnsi" w:eastAsiaTheme="minorHAnsi" w:hAnsiTheme="minorHAnsi" w:hint="eastAsia"/>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기상</w:t>
      </w:r>
      <w:r w:rsidR="0094483E" w:rsidRPr="008B24FC">
        <w:rPr>
          <w:rFonts w:asciiTheme="minorHAnsi" w:eastAsiaTheme="minorHAnsi" w:hAnsiTheme="minorHAnsi" w:hint="eastAsia"/>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상황에서도</w:t>
      </w:r>
      <w:r w:rsidR="0094483E" w:rsidRPr="008B24FC">
        <w:rPr>
          <w:rFonts w:asciiTheme="minorHAnsi" w:eastAsiaTheme="minorHAnsi" w:hAnsiTheme="minorHAnsi" w:hint="eastAsia"/>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혼잡도를</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효과적으로</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예측함으로써</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효율적인</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자원</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배분과</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운영</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계획</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수립</w:t>
      </w:r>
      <w:r w:rsidR="008415B3" w:rsidRPr="008B24FC">
        <w:rPr>
          <w:rFonts w:asciiTheme="minorHAnsi" w:eastAsiaTheme="minorHAnsi" w:hAnsiTheme="minorHAnsi" w:cs="맑은 고딕" w:hint="eastAsia"/>
          <w:color w:val="FF0000"/>
          <w:sz w:val="24"/>
          <w:szCs w:val="24"/>
          <w:lang w:eastAsia="ko-KR"/>
        </w:rPr>
        <w:t>에 도움</w:t>
      </w:r>
      <w:r w:rsidR="008415B3" w:rsidRPr="008B24FC">
        <w:rPr>
          <w:rFonts w:asciiTheme="minorHAnsi" w:eastAsiaTheme="minorHAnsi" w:hAnsiTheme="minorHAnsi" w:cs="맑은 고딕"/>
          <w:color w:val="FF0000"/>
          <w:sz w:val="24"/>
          <w:szCs w:val="24"/>
          <w:lang w:eastAsia="ko-KR"/>
        </w:rPr>
        <w:t>될</w:t>
      </w:r>
      <w:r w:rsidR="008415B3" w:rsidRPr="008B24FC">
        <w:rPr>
          <w:rFonts w:asciiTheme="minorHAnsi" w:eastAsiaTheme="minorHAnsi" w:hAnsiTheme="minorHAnsi" w:cs="맑은 고딕" w:hint="eastAsia"/>
          <w:color w:val="FF0000"/>
          <w:sz w:val="24"/>
          <w:szCs w:val="24"/>
          <w:lang w:eastAsia="ko-KR"/>
        </w:rPr>
        <w:t xml:space="preserve"> 수 있</w:t>
      </w:r>
      <w:r w:rsidR="0094483E" w:rsidRPr="008B24FC">
        <w:rPr>
          <w:rFonts w:asciiTheme="minorHAnsi" w:eastAsiaTheme="minorHAnsi" w:hAnsiTheme="minorHAnsi" w:cs="맑은 고딕" w:hint="eastAsia"/>
          <w:color w:val="FF0000"/>
          <w:sz w:val="24"/>
          <w:szCs w:val="24"/>
          <w:lang w:eastAsia="ko-KR"/>
        </w:rPr>
        <w:t>다</w:t>
      </w:r>
      <w:r w:rsidR="0094483E" w:rsidRPr="008B24FC">
        <w:rPr>
          <w:rFonts w:asciiTheme="minorHAnsi" w:eastAsiaTheme="minorHAnsi" w:hAnsiTheme="minorHAnsi"/>
          <w:color w:val="FF0000"/>
          <w:sz w:val="24"/>
          <w:szCs w:val="24"/>
          <w:lang w:eastAsia="ko-KR"/>
        </w:rPr>
        <w:t>.</w:t>
      </w:r>
      <w:r w:rsidR="001F3096" w:rsidRPr="008B24FC">
        <w:rPr>
          <w:rFonts w:asciiTheme="minorHAnsi" w:eastAsiaTheme="minorHAnsi" w:hAnsiTheme="minorHAnsi" w:hint="eastAsia"/>
          <w:color w:val="FF0000"/>
          <w:sz w:val="24"/>
          <w:szCs w:val="24"/>
          <w:lang w:eastAsia="ko-KR"/>
        </w:rPr>
        <w:t xml:space="preserve"> 넷째, 높은 예측 성능 뿐만 아니라</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설명가능한</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인공지능을</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활용하여</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예측</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결과를</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보다</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쉽게</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이해할</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수</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있도록</w:t>
      </w:r>
      <w:r w:rsidR="0094483E" w:rsidRPr="008B24FC">
        <w:rPr>
          <w:rFonts w:asciiTheme="minorHAnsi" w:eastAsiaTheme="minorHAnsi" w:hAnsiTheme="minorHAnsi"/>
          <w:color w:val="FF0000"/>
          <w:sz w:val="24"/>
          <w:szCs w:val="24"/>
          <w:lang w:eastAsia="ko-KR"/>
        </w:rPr>
        <w:t xml:space="preserve"> </w:t>
      </w:r>
      <w:r w:rsidR="001F3096" w:rsidRPr="008B24FC">
        <w:rPr>
          <w:rFonts w:asciiTheme="minorHAnsi" w:eastAsiaTheme="minorHAnsi" w:hAnsiTheme="minorHAnsi" w:hint="eastAsia"/>
          <w:color w:val="FF0000"/>
          <w:sz w:val="24"/>
          <w:szCs w:val="24"/>
          <w:lang w:eastAsia="ko-KR"/>
        </w:rPr>
        <w:t>제시하였다.</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설명가능한</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인공지능을</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통해</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예측</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결정</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과정과</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근거를</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시각적으로</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제공함으로써</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실제</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비즈니스와</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정책의</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의사결정</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과정</w:t>
      </w:r>
      <w:r w:rsidR="001F3096" w:rsidRPr="008B24FC">
        <w:rPr>
          <w:rFonts w:asciiTheme="minorHAnsi" w:eastAsiaTheme="minorHAnsi" w:hAnsiTheme="minorHAnsi" w:cs="맑은 고딕" w:hint="eastAsia"/>
          <w:color w:val="FF0000"/>
          <w:sz w:val="24"/>
          <w:szCs w:val="24"/>
          <w:lang w:eastAsia="ko-KR"/>
        </w:rPr>
        <w:t>을 보다</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투명하고</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신뢰할</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수</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있</w:t>
      </w:r>
      <w:r w:rsidR="001F3096" w:rsidRPr="008B24FC">
        <w:rPr>
          <w:rFonts w:asciiTheme="minorHAnsi" w:eastAsiaTheme="minorHAnsi" w:hAnsiTheme="minorHAnsi" w:cs="맑은 고딕" w:hint="eastAsia"/>
          <w:color w:val="FF0000"/>
          <w:sz w:val="24"/>
          <w:szCs w:val="24"/>
          <w:lang w:eastAsia="ko-KR"/>
        </w:rPr>
        <w:t>게 지원한다</w:t>
      </w:r>
      <w:r w:rsidR="0094483E" w:rsidRPr="008B24FC">
        <w:rPr>
          <w:rFonts w:asciiTheme="minorHAnsi" w:eastAsiaTheme="minorHAnsi" w:hAnsiTheme="minorHAnsi"/>
          <w:color w:val="FF0000"/>
          <w:sz w:val="24"/>
          <w:szCs w:val="24"/>
          <w:lang w:eastAsia="ko-KR"/>
        </w:rPr>
        <w:t xml:space="preserve">. </w:t>
      </w:r>
      <w:r w:rsidR="001F3096" w:rsidRPr="008B24FC">
        <w:rPr>
          <w:rFonts w:asciiTheme="minorHAnsi" w:eastAsiaTheme="minorHAnsi" w:hAnsiTheme="minorHAnsi" w:hint="eastAsia"/>
          <w:color w:val="FF0000"/>
          <w:sz w:val="24"/>
          <w:szCs w:val="24"/>
          <w:lang w:eastAsia="ko-KR"/>
        </w:rPr>
        <w:t>다섯째,</w:t>
      </w:r>
      <w:r w:rsidR="0094483E" w:rsidRPr="008B24FC">
        <w:rPr>
          <w:rFonts w:asciiTheme="minorHAnsi" w:eastAsiaTheme="minorHAnsi" w:hAnsiTheme="minorHAnsi"/>
          <w:color w:val="FF0000"/>
          <w:sz w:val="24"/>
          <w:szCs w:val="24"/>
          <w:lang w:eastAsia="ko-KR"/>
        </w:rPr>
        <w:t xml:space="preserve"> </w:t>
      </w:r>
      <w:r w:rsidR="001F3096" w:rsidRPr="008B24FC">
        <w:rPr>
          <w:rFonts w:asciiTheme="minorHAnsi" w:eastAsiaTheme="minorHAnsi" w:hAnsiTheme="minorHAnsi" w:cs="맑은 고딕" w:hint="eastAsia"/>
          <w:color w:val="FF0000"/>
          <w:sz w:val="24"/>
          <w:szCs w:val="24"/>
          <w:lang w:eastAsia="ko-KR"/>
        </w:rPr>
        <w:t xml:space="preserve">클라우드나 </w:t>
      </w:r>
      <w:r w:rsidR="0094483E" w:rsidRPr="008B24FC">
        <w:rPr>
          <w:rFonts w:asciiTheme="minorHAnsi" w:eastAsiaTheme="minorHAnsi" w:hAnsiTheme="minorHAnsi" w:cs="맑은 고딕" w:hint="eastAsia"/>
          <w:color w:val="FF0000"/>
          <w:sz w:val="24"/>
          <w:szCs w:val="24"/>
          <w:lang w:eastAsia="ko-KR"/>
        </w:rPr>
        <w:t>고성능</w:t>
      </w:r>
      <w:r w:rsidR="0094483E" w:rsidRPr="008B24FC">
        <w:rPr>
          <w:rFonts w:asciiTheme="minorHAnsi" w:eastAsiaTheme="minorHAnsi" w:hAnsiTheme="minorHAnsi"/>
          <w:color w:val="FF0000"/>
          <w:sz w:val="24"/>
          <w:szCs w:val="24"/>
          <w:lang w:eastAsia="ko-KR"/>
        </w:rPr>
        <w:t xml:space="preserve"> PC </w:t>
      </w:r>
      <w:r w:rsidR="0094483E" w:rsidRPr="008B24FC">
        <w:rPr>
          <w:rFonts w:asciiTheme="minorHAnsi" w:eastAsiaTheme="minorHAnsi" w:hAnsiTheme="minorHAnsi" w:cs="맑은 고딕" w:hint="eastAsia"/>
          <w:color w:val="FF0000"/>
          <w:sz w:val="24"/>
          <w:szCs w:val="24"/>
          <w:lang w:eastAsia="ko-KR"/>
        </w:rPr>
        <w:t>없이도</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누구나</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현장에서</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쉽게</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사용할</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수</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있는</w:t>
      </w:r>
      <w:r w:rsidR="0094483E" w:rsidRPr="008B24FC">
        <w:rPr>
          <w:rFonts w:asciiTheme="minorHAnsi" w:eastAsiaTheme="minorHAnsi" w:hAnsiTheme="minorHAnsi"/>
          <w:color w:val="FF0000"/>
          <w:sz w:val="24"/>
          <w:szCs w:val="24"/>
          <w:lang w:eastAsia="ko-KR"/>
        </w:rPr>
        <w:t xml:space="preserve"> </w:t>
      </w:r>
      <w:r w:rsidR="001F3096" w:rsidRPr="008B24FC">
        <w:rPr>
          <w:rFonts w:asciiTheme="minorHAnsi" w:eastAsiaTheme="minorHAnsi" w:hAnsiTheme="minorHAnsi" w:cs="맑은 고딕" w:hint="eastAsia"/>
          <w:color w:val="FF0000"/>
          <w:sz w:val="24"/>
          <w:szCs w:val="24"/>
          <w:lang w:eastAsia="ko-KR"/>
        </w:rPr>
        <w:t>머신러닝</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및</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딥러닝</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기반</w:t>
      </w:r>
      <w:r w:rsidR="0094483E" w:rsidRPr="008B24FC">
        <w:rPr>
          <w:rFonts w:asciiTheme="minorHAnsi" w:eastAsiaTheme="minorHAnsi" w:hAnsiTheme="minorHAnsi" w:hint="eastAsia"/>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비즈니스</w:t>
      </w:r>
      <w:r w:rsidR="0094483E" w:rsidRPr="008B24FC">
        <w:rPr>
          <w:rFonts w:asciiTheme="minorHAnsi" w:eastAsiaTheme="minorHAnsi" w:hAnsiTheme="minorHAnsi" w:hint="eastAsia"/>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애널리틱스</w:t>
      </w:r>
      <w:r w:rsidR="0094483E" w:rsidRPr="008B24FC">
        <w:rPr>
          <w:rFonts w:asciiTheme="minorHAnsi" w:eastAsiaTheme="minorHAnsi" w:hAnsiTheme="minorHAnsi" w:hint="eastAsia"/>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프레임워크</w:t>
      </w:r>
      <w:r w:rsidR="001F3096" w:rsidRPr="008B24FC">
        <w:rPr>
          <w:rFonts w:asciiTheme="minorHAnsi" w:eastAsiaTheme="minorHAnsi" w:hAnsiTheme="minorHAnsi" w:cs="맑은 고딕" w:hint="eastAsia"/>
          <w:color w:val="FF0000"/>
          <w:sz w:val="24"/>
          <w:szCs w:val="24"/>
          <w:lang w:eastAsia="ko-KR"/>
        </w:rPr>
        <w:t>를 제시하였다</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누구나</w:t>
      </w:r>
      <w:r w:rsidR="0094483E" w:rsidRPr="008B24FC">
        <w:rPr>
          <w:rFonts w:asciiTheme="minorHAnsi" w:eastAsiaTheme="minorHAnsi" w:hAnsiTheme="minorHAnsi" w:hint="eastAsia"/>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손쉽게</w:t>
      </w:r>
      <w:r w:rsidR="0094483E" w:rsidRPr="008B24FC">
        <w:rPr>
          <w:rFonts w:asciiTheme="minorHAnsi" w:eastAsiaTheme="minorHAnsi" w:hAnsiTheme="minorHAnsi"/>
          <w:color w:val="FF0000"/>
          <w:sz w:val="24"/>
          <w:szCs w:val="24"/>
          <w:lang w:eastAsia="ko-KR"/>
        </w:rPr>
        <w:t xml:space="preserve"> </w:t>
      </w:r>
      <w:r w:rsidR="001F3096" w:rsidRPr="008B24FC">
        <w:rPr>
          <w:rFonts w:asciiTheme="minorHAnsi" w:eastAsiaTheme="minorHAnsi" w:hAnsiTheme="minorHAnsi" w:cs="맑은 고딕" w:hint="eastAsia"/>
          <w:color w:val="FF0000"/>
          <w:sz w:val="24"/>
          <w:szCs w:val="24"/>
          <w:lang w:eastAsia="ko-KR"/>
        </w:rPr>
        <w:t xml:space="preserve">데이터를 학습하고 </w:t>
      </w:r>
      <w:r w:rsidR="0094483E" w:rsidRPr="008B24FC">
        <w:rPr>
          <w:rFonts w:asciiTheme="minorHAnsi" w:eastAsiaTheme="minorHAnsi" w:hAnsiTheme="minorHAnsi" w:cs="맑은 고딕" w:hint="eastAsia"/>
          <w:color w:val="FF0000"/>
          <w:sz w:val="24"/>
          <w:szCs w:val="24"/>
          <w:lang w:eastAsia="ko-KR"/>
        </w:rPr>
        <w:t>활용할</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수</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있도록</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설계되</w:t>
      </w:r>
      <w:r w:rsidR="001F3096" w:rsidRPr="008B24FC">
        <w:rPr>
          <w:rFonts w:asciiTheme="minorHAnsi" w:eastAsiaTheme="minorHAnsi" w:hAnsiTheme="minorHAnsi" w:cs="맑은 고딕" w:hint="eastAsia"/>
          <w:color w:val="FF0000"/>
          <w:sz w:val="24"/>
          <w:szCs w:val="24"/>
          <w:lang w:eastAsia="ko-KR"/>
        </w:rPr>
        <w:t>었기에</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실용성을</w:t>
      </w:r>
      <w:r w:rsidR="0094483E" w:rsidRPr="008B24FC">
        <w:rPr>
          <w:rFonts w:asciiTheme="minorHAnsi" w:eastAsiaTheme="minorHAnsi" w:hAnsiTheme="minorHAnsi"/>
          <w:color w:val="FF0000"/>
          <w:sz w:val="24"/>
          <w:szCs w:val="24"/>
          <w:lang w:eastAsia="ko-KR"/>
        </w:rPr>
        <w:t xml:space="preserve"> </w:t>
      </w:r>
      <w:r w:rsidR="0094483E" w:rsidRPr="008B24FC">
        <w:rPr>
          <w:rFonts w:asciiTheme="minorHAnsi" w:eastAsiaTheme="minorHAnsi" w:hAnsiTheme="minorHAnsi" w:cs="맑은 고딕" w:hint="eastAsia"/>
          <w:color w:val="FF0000"/>
          <w:sz w:val="24"/>
          <w:szCs w:val="24"/>
          <w:lang w:eastAsia="ko-KR"/>
        </w:rPr>
        <w:t>극대화하는</w:t>
      </w:r>
      <w:r w:rsidR="0094483E" w:rsidRPr="008B24FC">
        <w:rPr>
          <w:rFonts w:asciiTheme="minorHAnsi" w:eastAsiaTheme="minorHAnsi" w:hAnsiTheme="minorHAnsi"/>
          <w:color w:val="FF0000"/>
          <w:sz w:val="24"/>
          <w:szCs w:val="24"/>
          <w:lang w:eastAsia="ko-KR"/>
        </w:rPr>
        <w:t xml:space="preserve"> </w:t>
      </w:r>
      <w:r w:rsidR="001F3096" w:rsidRPr="008B24FC">
        <w:rPr>
          <w:rFonts w:asciiTheme="minorHAnsi" w:eastAsiaTheme="minorHAnsi" w:hAnsiTheme="minorHAnsi" w:hint="eastAsia"/>
          <w:color w:val="FF0000"/>
          <w:sz w:val="24"/>
          <w:szCs w:val="24"/>
          <w:lang w:eastAsia="ko-KR"/>
        </w:rPr>
        <w:t>연구다</w:t>
      </w:r>
      <w:r w:rsidR="0094483E" w:rsidRPr="008B24FC">
        <w:rPr>
          <w:rFonts w:asciiTheme="minorHAnsi" w:eastAsiaTheme="minorHAnsi" w:hAnsiTheme="minorHAnsi"/>
          <w:color w:val="FF0000"/>
          <w:sz w:val="24"/>
          <w:szCs w:val="24"/>
          <w:lang w:eastAsia="ko-KR"/>
        </w:rPr>
        <w:t>.</w:t>
      </w:r>
    </w:p>
    <w:p w14:paraId="57D15821" w14:textId="19D0DB76" w:rsidR="003D21E3" w:rsidRPr="008B24FC" w:rsidRDefault="007C17B7" w:rsidP="007C17B7">
      <w:pPr>
        <w:pBdr>
          <w:top w:val="nil"/>
          <w:left w:val="nil"/>
          <w:bottom w:val="nil"/>
          <w:right w:val="nil"/>
          <w:between w:val="nil"/>
        </w:pBdr>
        <w:spacing w:before="191" w:line="252" w:lineRule="auto"/>
        <w:ind w:left="110" w:firstLine="351"/>
        <w:jc w:val="both"/>
        <w:rPr>
          <w:rFonts w:asciiTheme="minorHAnsi" w:eastAsiaTheme="minorHAnsi" w:hAnsiTheme="minorHAnsi"/>
          <w:color w:val="FF0000"/>
          <w:sz w:val="24"/>
          <w:szCs w:val="24"/>
          <w:lang w:eastAsia="ko-KR"/>
        </w:rPr>
      </w:pPr>
      <w:r w:rsidRPr="008B24FC">
        <w:rPr>
          <w:rFonts w:asciiTheme="minorHAnsi" w:eastAsiaTheme="minorHAnsi" w:hAnsiTheme="minorHAnsi" w:hint="eastAsia"/>
          <w:color w:val="FF0000"/>
          <w:sz w:val="24"/>
          <w:szCs w:val="24"/>
          <w:lang w:eastAsia="ko-KR"/>
        </w:rPr>
        <w:t>이후의 내용은 방법론을 통해 17개의 공공빅데이터를 융합하는 과정, 혼잡도 예측을 위해 사용된 머신러닝과 딥러닝 알고리즘의 소개, 그리고 예측 결과와 결론을 제시하며 마우리된다.</w:t>
      </w:r>
    </w:p>
    <w:p w14:paraId="552F198F" w14:textId="77777777" w:rsidR="007C17B7" w:rsidRPr="00BF4511" w:rsidRDefault="007C17B7" w:rsidP="007C17B7">
      <w:pPr>
        <w:pBdr>
          <w:top w:val="nil"/>
          <w:left w:val="nil"/>
          <w:bottom w:val="nil"/>
          <w:right w:val="nil"/>
          <w:between w:val="nil"/>
        </w:pBdr>
        <w:spacing w:before="191" w:line="252" w:lineRule="auto"/>
        <w:ind w:left="110" w:firstLine="351"/>
        <w:jc w:val="both"/>
        <w:rPr>
          <w:color w:val="FF0000"/>
          <w:lang w:eastAsia="ko-KR"/>
        </w:rPr>
      </w:pPr>
    </w:p>
    <w:p w14:paraId="152EC8C7" w14:textId="77777777" w:rsidR="003D21E3" w:rsidRPr="00BF4511" w:rsidRDefault="003D21E3" w:rsidP="003D21E3">
      <w:pPr>
        <w:pStyle w:val="a3"/>
        <w:spacing w:before="4"/>
        <w:jc w:val="both"/>
        <w:rPr>
          <w:color w:val="FF0000"/>
          <w:sz w:val="31"/>
          <w:lang w:eastAsia="ko-KR"/>
        </w:rPr>
      </w:pPr>
    </w:p>
    <w:p w14:paraId="3ED92527" w14:textId="77777777" w:rsidR="003D21E3" w:rsidRPr="00BF4511" w:rsidRDefault="003D21E3" w:rsidP="003D21E3">
      <w:pPr>
        <w:pStyle w:val="1"/>
        <w:numPr>
          <w:ilvl w:val="0"/>
          <w:numId w:val="2"/>
        </w:numPr>
        <w:tabs>
          <w:tab w:val="left" w:pos="454"/>
        </w:tabs>
        <w:ind w:hanging="343"/>
        <w:jc w:val="both"/>
        <w:rPr>
          <w:color w:val="FF0000"/>
        </w:rPr>
      </w:pPr>
      <w:r w:rsidRPr="00BF4511">
        <w:rPr>
          <w:color w:val="FF0000"/>
        </w:rPr>
        <w:t>Methods</w:t>
      </w:r>
    </w:p>
    <w:p w14:paraId="768064D1" w14:textId="77777777" w:rsidR="007C51B3" w:rsidRPr="00BF4511" w:rsidRDefault="007C51B3" w:rsidP="007C51B3">
      <w:pPr>
        <w:pStyle w:val="af3"/>
        <w:rPr>
          <w:color w:val="FF0000"/>
        </w:rPr>
      </w:pPr>
    </w:p>
    <w:p w14:paraId="2B731F1D" w14:textId="77777777" w:rsidR="003D21E3" w:rsidRPr="00F013F2"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F013F2">
        <w:rPr>
          <w:rFonts w:ascii="Palatino Linotype" w:eastAsia="Palatino Linotype" w:hAnsi="Palatino Linotype" w:cs="Palatino Linotype"/>
          <w:i/>
          <w:sz w:val="24"/>
          <w:szCs w:val="24"/>
        </w:rPr>
        <w:t>Participants and Data Preprocessing</w:t>
      </w:r>
    </w:p>
    <w:p w14:paraId="4BC19A1F" w14:textId="22104948" w:rsidR="006D285B" w:rsidRPr="00F013F2" w:rsidRDefault="003D21E3" w:rsidP="003D21E3">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r w:rsidRPr="00F013F2">
        <w:rPr>
          <w:rFonts w:ascii="맑은 고딕" w:eastAsia="맑은 고딕" w:hAnsi="맑은 고딕" w:cs="맑은 고딕"/>
          <w:sz w:val="24"/>
          <w:szCs w:val="24"/>
          <w:lang w:eastAsia="ko-KR"/>
        </w:rPr>
        <w:t xml:space="preserve">한국은 </w:t>
      </w:r>
      <w:r w:rsidR="00584509" w:rsidRPr="00F013F2">
        <w:rPr>
          <w:rFonts w:ascii="맑은 고딕" w:eastAsia="맑은 고딕" w:hAnsi="맑은 고딕" w:cs="맑은 고딕" w:hint="eastAsia"/>
          <w:sz w:val="24"/>
          <w:szCs w:val="24"/>
          <w:lang w:eastAsia="ko-KR"/>
        </w:rPr>
        <w:t>정보화 시대의 도래와 행정의 투명성 그리고 사회적 활용 효율성을 높이려는 노력으로 공공데이터를 수집하기 시작하였다.</w:t>
      </w:r>
      <w:r w:rsidR="00920E19" w:rsidRPr="00F013F2">
        <w:rPr>
          <w:rFonts w:ascii="맑은 고딕" w:eastAsia="맑은 고딕" w:hAnsi="맑은 고딕" w:cs="맑은 고딕" w:hint="eastAsia"/>
          <w:sz w:val="24"/>
          <w:szCs w:val="24"/>
          <w:lang w:eastAsia="ko-KR"/>
        </w:rPr>
        <w:t xml:space="preserve"> 이를 통해 국민들의 정보 접근성이 높아졌으며 데이터 기반 정책을 수립하고 민간에서도 창의적인 활용을 할 수 있게 되었다. 1990년대부터 대한민국 정부는 공공정보를 디지털화하려고 일부 데이터를 </w:t>
      </w:r>
      <w:r w:rsidR="00920E19" w:rsidRPr="00F013F2">
        <w:rPr>
          <w:rFonts w:ascii="맑은 고딕" w:eastAsia="맑은 고딕" w:hAnsi="맑은 고딕" w:cs="맑은 고딕" w:hint="eastAsia"/>
          <w:sz w:val="24"/>
          <w:szCs w:val="24"/>
          <w:lang w:eastAsia="ko-KR"/>
        </w:rPr>
        <w:lastRenderedPageBreak/>
        <w:t xml:space="preserve">개방하기 시작하였으며, 2013년 </w:t>
      </w:r>
      <w:r w:rsidR="00920E19" w:rsidRPr="00F013F2">
        <w:rPr>
          <w:rFonts w:ascii="맑은 고딕" w:eastAsia="맑은 고딕" w:hAnsi="맑은 고딕" w:cs="맑은 고딕"/>
          <w:sz w:val="24"/>
          <w:szCs w:val="24"/>
          <w:lang w:eastAsia="ko-KR"/>
        </w:rPr>
        <w:t>“</w:t>
      </w:r>
      <w:r w:rsidR="00920E19" w:rsidRPr="00F013F2">
        <w:rPr>
          <w:rFonts w:ascii="맑은 고딕" w:eastAsia="맑은 고딕" w:hAnsi="맑은 고딕" w:cs="맑은 고딕" w:hint="eastAsia"/>
          <w:sz w:val="24"/>
          <w:szCs w:val="24"/>
          <w:lang w:eastAsia="ko-KR"/>
        </w:rPr>
        <w:t>공공데이터의 제공에 관한 법률</w:t>
      </w:r>
      <w:r w:rsidR="00920E19" w:rsidRPr="00F013F2">
        <w:rPr>
          <w:rFonts w:ascii="맑은 고딕" w:eastAsia="맑은 고딕" w:hAnsi="맑은 고딕" w:cs="맑은 고딕"/>
          <w:sz w:val="24"/>
          <w:szCs w:val="24"/>
          <w:lang w:eastAsia="ko-KR"/>
        </w:rPr>
        <w:t>”</w:t>
      </w:r>
      <w:r w:rsidR="00920E19" w:rsidRPr="00F013F2">
        <w:rPr>
          <w:rFonts w:ascii="맑은 고딕" w:eastAsia="맑은 고딕" w:hAnsi="맑은 고딕" w:cs="맑은 고딕" w:hint="eastAsia"/>
          <w:sz w:val="24"/>
          <w:szCs w:val="24"/>
          <w:lang w:eastAsia="ko-KR"/>
        </w:rPr>
        <w:t xml:space="preserve">이 제정되면서 다양한 공공데이터가 개방되었다 </w:t>
      </w:r>
      <w:r w:rsidR="00745663" w:rsidRPr="00F013F2">
        <w:rPr>
          <w:rFonts w:ascii="맑은 고딕" w:eastAsia="맑은 고딕" w:hAnsi="맑은 고딕" w:cs="맑은 고딕"/>
          <w:sz w:val="24"/>
          <w:szCs w:val="24"/>
          <w:lang w:eastAsia="ko-KR"/>
        </w:rPr>
        <w:fldChar w:fldCharType="begin">
          <w:fldData xml:space="preserve">PEVuZE5vdGU+PENpdGU+PEF1dGhvcj7tlonsoJXslYjsoITrtoA8L0F1dGhvcj48WWVhcj4yMDIz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</w:fldData>
        </w:fldChar>
      </w:r>
      <w:r w:rsidR="00745663" w:rsidRPr="00F013F2">
        <w:rPr>
          <w:rFonts w:ascii="맑은 고딕" w:eastAsia="맑은 고딕" w:hAnsi="맑은 고딕" w:cs="맑은 고딕"/>
          <w:sz w:val="24"/>
          <w:szCs w:val="24"/>
          <w:lang w:eastAsia="ko-KR"/>
        </w:rPr>
        <w:instrText xml:space="preserve"> ADDIN EN.CITE </w:instrText>
      </w:r>
      <w:r w:rsidR="00745663" w:rsidRPr="00F013F2">
        <w:rPr>
          <w:rFonts w:ascii="맑은 고딕" w:eastAsia="맑은 고딕" w:hAnsi="맑은 고딕" w:cs="맑은 고딕"/>
          <w:sz w:val="24"/>
          <w:szCs w:val="24"/>
          <w:lang w:eastAsia="ko-KR"/>
        </w:rPr>
        <w:fldChar w:fldCharType="begin">
          <w:fldData xml:space="preserve">PEVuZE5vdGU+PENpdGU+PEF1dGhvcj7tlonsoJXslYjsoITrtoA8L0F1dGhvcj48WWVhcj4yMDIz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</w:fldData>
        </w:fldChar>
      </w:r>
      <w:r w:rsidR="00745663" w:rsidRPr="00F013F2">
        <w:rPr>
          <w:rFonts w:ascii="맑은 고딕" w:eastAsia="맑은 고딕" w:hAnsi="맑은 고딕" w:cs="맑은 고딕"/>
          <w:sz w:val="24"/>
          <w:szCs w:val="24"/>
          <w:lang w:eastAsia="ko-KR"/>
        </w:rPr>
        <w:instrText xml:space="preserve"> ADDIN EN.CITE.DATA </w:instrText>
      </w:r>
      <w:r w:rsidR="00745663" w:rsidRPr="00F013F2">
        <w:rPr>
          <w:rFonts w:ascii="맑은 고딕" w:eastAsia="맑은 고딕" w:hAnsi="맑은 고딕" w:cs="맑은 고딕"/>
          <w:sz w:val="24"/>
          <w:szCs w:val="24"/>
          <w:lang w:eastAsia="ko-KR"/>
        </w:rPr>
      </w:r>
      <w:r w:rsidR="00745663" w:rsidRPr="00F013F2">
        <w:rPr>
          <w:rFonts w:ascii="맑은 고딕" w:eastAsia="맑은 고딕" w:hAnsi="맑은 고딕" w:cs="맑은 고딕"/>
          <w:sz w:val="24"/>
          <w:szCs w:val="24"/>
          <w:lang w:eastAsia="ko-KR"/>
        </w:rPr>
        <w:fldChar w:fldCharType="end"/>
      </w:r>
      <w:r w:rsidR="00745663" w:rsidRPr="00F013F2">
        <w:rPr>
          <w:rFonts w:ascii="맑은 고딕" w:eastAsia="맑은 고딕" w:hAnsi="맑은 고딕" w:cs="맑은 고딕"/>
          <w:sz w:val="24"/>
          <w:szCs w:val="24"/>
          <w:lang w:eastAsia="ko-KR"/>
        </w:rPr>
      </w:r>
      <w:r w:rsidR="00745663" w:rsidRPr="00F013F2">
        <w:rPr>
          <w:rFonts w:ascii="맑은 고딕" w:eastAsia="맑은 고딕" w:hAnsi="맑은 고딕" w:cs="맑은 고딕"/>
          <w:sz w:val="24"/>
          <w:szCs w:val="24"/>
          <w:lang w:eastAsia="ko-KR"/>
        </w:rPr>
        <w:fldChar w:fldCharType="separate"/>
      </w:r>
      <w:r w:rsidR="00745663" w:rsidRPr="00F013F2">
        <w:rPr>
          <w:rFonts w:ascii="맑은 고딕" w:eastAsia="맑은 고딕" w:hAnsi="맑은 고딕" w:cs="맑은 고딕"/>
          <w:noProof/>
          <w:sz w:val="24"/>
          <w:szCs w:val="24"/>
          <w:lang w:eastAsia="ko-KR"/>
        </w:rPr>
        <w:t>(행정안전부 2023)</w:t>
      </w:r>
      <w:r w:rsidR="00745663" w:rsidRPr="00F013F2">
        <w:rPr>
          <w:rFonts w:ascii="맑은 고딕" w:eastAsia="맑은 고딕" w:hAnsi="맑은 고딕" w:cs="맑은 고딕"/>
          <w:sz w:val="24"/>
          <w:szCs w:val="24"/>
          <w:lang w:eastAsia="ko-KR"/>
        </w:rPr>
        <w:fldChar w:fldCharType="end"/>
      </w:r>
      <w:r w:rsidR="00920E19" w:rsidRPr="00F013F2">
        <w:rPr>
          <w:rFonts w:ascii="맑은 고딕" w:eastAsia="맑은 고딕" w:hAnsi="맑은 고딕" w:cs="맑은 고딕" w:hint="eastAsia"/>
          <w:sz w:val="24"/>
          <w:szCs w:val="24"/>
          <w:lang w:eastAsia="ko-KR"/>
        </w:rPr>
        <w:t>.</w:t>
      </w:r>
      <w:r w:rsidR="00EB639E" w:rsidRPr="00F013F2">
        <w:rPr>
          <w:rFonts w:ascii="맑은 고딕" w:eastAsia="맑은 고딕" w:hAnsi="맑은 고딕" w:cs="맑은 고딕" w:hint="eastAsia"/>
          <w:sz w:val="24"/>
          <w:szCs w:val="24"/>
          <w:lang w:eastAsia="ko-KR"/>
        </w:rPr>
        <w:t xml:space="preserve"> 현재는 </w:t>
      </w:r>
      <w:r w:rsidR="00ED037B" w:rsidRPr="00F013F2">
        <w:rPr>
          <w:rFonts w:ascii="맑은 고딕" w:eastAsia="맑은 고딕" w:hAnsi="맑은 고딕" w:cs="맑은 고딕" w:hint="eastAsia"/>
          <w:sz w:val="24"/>
          <w:szCs w:val="24"/>
          <w:lang w:eastAsia="ko-KR"/>
        </w:rPr>
        <w:t>정부</w:t>
      </w:r>
      <w:r w:rsidR="00ED037B" w:rsidRPr="00F013F2">
        <w:rPr>
          <w:rFonts w:ascii="맑은 고딕" w:eastAsia="맑은 고딕" w:hAnsi="맑은 고딕" w:cs="맑은 고딕"/>
          <w:sz w:val="24"/>
          <w:szCs w:val="24"/>
          <w:lang w:eastAsia="ko-KR"/>
        </w:rPr>
        <w:t>뿐만</w:t>
      </w:r>
      <w:r w:rsidR="00EB639E" w:rsidRPr="00F013F2">
        <w:rPr>
          <w:rFonts w:ascii="맑은 고딕" w:eastAsia="맑은 고딕" w:hAnsi="맑은 고딕" w:cs="맑은 고딕" w:hint="eastAsia"/>
          <w:sz w:val="24"/>
          <w:szCs w:val="24"/>
          <w:lang w:eastAsia="ko-KR"/>
        </w:rPr>
        <w:t xml:space="preserve"> 아니라 지방자치단체에서도 다양한 공공데이터를 생성 및 개방하고 있다. </w:t>
      </w:r>
      <w:r w:rsidR="006D285B" w:rsidRPr="00F013F2">
        <w:rPr>
          <w:rFonts w:ascii="맑은 고딕" w:eastAsia="맑은 고딕" w:hAnsi="맑은 고딕" w:cs="맑은 고딕" w:hint="eastAsia"/>
          <w:sz w:val="24"/>
          <w:szCs w:val="24"/>
          <w:lang w:eastAsia="ko-KR"/>
        </w:rPr>
        <w:t>향후 더욱 많은 공공데이터가 생성될 것이고 데이터 기반 의사결정이 강화될 것이기 때문에 이러한 공공데이터를 융합하여 사용하는 것이 필수적일 것이다. 따라서 본 연구에서는</w:t>
      </w:r>
      <w:r w:rsidR="00471F0F" w:rsidRPr="00F013F2">
        <w:rPr>
          <w:rFonts w:ascii="맑은 고딕" w:eastAsia="맑은 고딕" w:hAnsi="맑은 고딕" w:cs="맑은 고딕" w:hint="eastAsia"/>
          <w:sz w:val="24"/>
          <w:szCs w:val="24"/>
          <w:lang w:eastAsia="ko-KR"/>
        </w:rPr>
        <w:t xml:space="preserve"> 지하철과 관련된</w:t>
      </w:r>
      <w:r w:rsidR="006D285B" w:rsidRPr="00F013F2">
        <w:rPr>
          <w:rFonts w:ascii="맑은 고딕" w:eastAsia="맑은 고딕" w:hAnsi="맑은 고딕" w:cs="맑은 고딕" w:hint="eastAsia"/>
          <w:sz w:val="24"/>
          <w:szCs w:val="24"/>
          <w:lang w:eastAsia="ko-KR"/>
        </w:rPr>
        <w:t xml:space="preserve"> 공공데이터를 </w:t>
      </w:r>
      <w:r w:rsidR="00471F0F" w:rsidRPr="00F013F2">
        <w:rPr>
          <w:rFonts w:ascii="맑은 고딕" w:eastAsia="맑은 고딕" w:hAnsi="맑은 고딕" w:cs="맑은 고딕" w:hint="eastAsia"/>
          <w:sz w:val="24"/>
          <w:szCs w:val="24"/>
          <w:lang w:eastAsia="ko-KR"/>
        </w:rPr>
        <w:t>사용</w:t>
      </w:r>
      <w:r w:rsidR="006D285B" w:rsidRPr="00F013F2">
        <w:rPr>
          <w:rFonts w:ascii="맑은 고딕" w:eastAsia="맑은 고딕" w:hAnsi="맑은 고딕" w:cs="맑은 고딕" w:hint="eastAsia"/>
          <w:sz w:val="24"/>
          <w:szCs w:val="24"/>
          <w:lang w:eastAsia="ko-KR"/>
        </w:rPr>
        <w:t>하여 지하철 혼잡도의 예측 성능을 개선하였다.</w:t>
      </w:r>
    </w:p>
    <w:p w14:paraId="675A6DD0" w14:textId="7F1FB6EE" w:rsidR="00925345" w:rsidRPr="00F013F2" w:rsidRDefault="006D285B" w:rsidP="003D21E3">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r w:rsidRPr="00F013F2">
        <w:rPr>
          <w:rFonts w:ascii="맑은 고딕" w:eastAsia="맑은 고딕" w:hAnsi="맑은 고딕" w:cs="맑은 고딕" w:hint="eastAsia"/>
          <w:sz w:val="24"/>
          <w:szCs w:val="24"/>
          <w:lang w:eastAsia="ko-KR"/>
        </w:rPr>
        <w:t xml:space="preserve">본 연구에서는 공공 데이터 포털에서 총 </w:t>
      </w:r>
      <w:r w:rsidR="00F013F2" w:rsidRPr="00F013F2">
        <w:rPr>
          <w:rFonts w:ascii="맑은 고딕" w:eastAsia="맑은 고딕" w:hAnsi="맑은 고딕" w:cs="맑은 고딕" w:hint="eastAsia"/>
          <w:sz w:val="24"/>
          <w:szCs w:val="24"/>
          <w:lang w:eastAsia="ko-KR"/>
        </w:rPr>
        <w:t>6</w:t>
      </w:r>
      <w:r w:rsidRPr="00F013F2">
        <w:rPr>
          <w:rFonts w:ascii="맑은 고딕" w:eastAsia="맑은 고딕" w:hAnsi="맑은 고딕" w:cs="맑은 고딕" w:hint="eastAsia"/>
          <w:sz w:val="24"/>
          <w:szCs w:val="24"/>
          <w:lang w:eastAsia="ko-KR"/>
        </w:rPr>
        <w:t xml:space="preserve">개의 </w:t>
      </w:r>
      <w:r w:rsidR="00A51C57" w:rsidRPr="00F013F2">
        <w:rPr>
          <w:rFonts w:ascii="맑은 고딕" w:eastAsia="맑은 고딕" w:hAnsi="맑은 고딕" w:cs="맑은 고딕" w:hint="eastAsia"/>
          <w:sz w:val="24"/>
          <w:szCs w:val="24"/>
          <w:lang w:eastAsia="ko-KR"/>
        </w:rPr>
        <w:t xml:space="preserve">공공 </w:t>
      </w:r>
      <w:r w:rsidRPr="00F013F2">
        <w:rPr>
          <w:rFonts w:ascii="맑은 고딕" w:eastAsia="맑은 고딕" w:hAnsi="맑은 고딕" w:cs="맑은 고딕" w:hint="eastAsia"/>
          <w:sz w:val="24"/>
          <w:szCs w:val="24"/>
          <w:lang w:eastAsia="ko-KR"/>
        </w:rPr>
        <w:t xml:space="preserve">데이터베이스(DB)를 </w:t>
      </w:r>
      <w:r w:rsidR="00A51C57" w:rsidRPr="00F013F2">
        <w:rPr>
          <w:rFonts w:ascii="맑은 고딕" w:eastAsia="맑은 고딕" w:hAnsi="맑은 고딕" w:cs="맑은 고딕" w:hint="eastAsia"/>
          <w:sz w:val="24"/>
          <w:szCs w:val="24"/>
          <w:lang w:eastAsia="ko-KR"/>
        </w:rPr>
        <w:t>통합</w:t>
      </w:r>
      <w:r w:rsidRPr="00F013F2">
        <w:rPr>
          <w:rFonts w:ascii="맑은 고딕" w:eastAsia="맑은 고딕" w:hAnsi="맑은 고딕" w:cs="맑은 고딕" w:hint="eastAsia"/>
          <w:sz w:val="24"/>
          <w:szCs w:val="24"/>
          <w:lang w:eastAsia="ko-KR"/>
        </w:rPr>
        <w:t>하였다</w:t>
      </w:r>
      <w:r w:rsidR="00AF0159" w:rsidRPr="00F013F2">
        <w:rPr>
          <w:rFonts w:ascii="맑은 고딕" w:eastAsia="맑은 고딕" w:hAnsi="맑은 고딕" w:cs="맑은 고딕" w:hint="eastAsia"/>
          <w:sz w:val="24"/>
          <w:szCs w:val="24"/>
          <w:lang w:eastAsia="ko-KR"/>
        </w:rPr>
        <w:t>(</w:t>
      </w:r>
      <w:r w:rsidR="00AF0159" w:rsidRPr="00F013F2">
        <w:rPr>
          <w:rFonts w:ascii="맑은 고딕" w:eastAsia="맑은 고딕" w:hAnsi="맑은 고딕" w:cs="맑은 고딕"/>
          <w:sz w:val="24"/>
          <w:szCs w:val="24"/>
          <w:lang w:eastAsia="ko-KR"/>
        </w:rPr>
        <w:fldChar w:fldCharType="begin"/>
      </w:r>
      <w:r w:rsidR="00AF0159" w:rsidRPr="00F013F2">
        <w:rPr>
          <w:rFonts w:ascii="맑은 고딕" w:eastAsia="맑은 고딕" w:hAnsi="맑은 고딕" w:cs="맑은 고딕"/>
          <w:sz w:val="24"/>
          <w:szCs w:val="24"/>
          <w:lang w:eastAsia="ko-KR"/>
        </w:rPr>
        <w:instrText xml:space="preserve"> </w:instrText>
      </w:r>
      <w:r w:rsidR="00AF0159" w:rsidRPr="00F013F2">
        <w:rPr>
          <w:rFonts w:ascii="맑은 고딕" w:eastAsia="맑은 고딕" w:hAnsi="맑은 고딕" w:cs="맑은 고딕" w:hint="eastAsia"/>
          <w:sz w:val="24"/>
          <w:szCs w:val="24"/>
          <w:lang w:eastAsia="ko-KR"/>
        </w:rPr>
        <w:instrText>REF _Ref182478898 \h</w:instrText>
      </w:r>
      <w:r w:rsidR="00AF0159" w:rsidRPr="00F013F2">
        <w:rPr>
          <w:rFonts w:ascii="맑은 고딕" w:eastAsia="맑은 고딕" w:hAnsi="맑은 고딕" w:cs="맑은 고딕"/>
          <w:sz w:val="24"/>
          <w:szCs w:val="24"/>
          <w:lang w:eastAsia="ko-KR"/>
        </w:rPr>
        <w:instrText xml:space="preserve">  \* MERGEFORMAT </w:instrText>
      </w:r>
      <w:r w:rsidR="00AF0159" w:rsidRPr="00F013F2">
        <w:rPr>
          <w:rFonts w:ascii="맑은 고딕" w:eastAsia="맑은 고딕" w:hAnsi="맑은 고딕" w:cs="맑은 고딕"/>
          <w:sz w:val="24"/>
          <w:szCs w:val="24"/>
          <w:lang w:eastAsia="ko-KR"/>
        </w:rPr>
      </w:r>
      <w:r w:rsidR="00AF0159" w:rsidRPr="00F013F2">
        <w:rPr>
          <w:rFonts w:ascii="맑은 고딕" w:eastAsia="맑은 고딕" w:hAnsi="맑은 고딕" w:cs="맑은 고딕"/>
          <w:sz w:val="24"/>
          <w:szCs w:val="24"/>
          <w:lang w:eastAsia="ko-KR"/>
        </w:rPr>
        <w:fldChar w:fldCharType="separate"/>
      </w:r>
      <w:r w:rsidR="00AF0159" w:rsidRPr="00F013F2">
        <w:rPr>
          <w:rFonts w:ascii="맑은 고딕" w:eastAsia="맑은 고딕" w:hAnsi="맑은 고딕" w:cs="맑은 고딕" w:hint="eastAsia"/>
          <w:lang w:eastAsia="ko-KR"/>
        </w:rPr>
        <w:t>표</w:t>
      </w:r>
      <w:r w:rsidR="00AF0159" w:rsidRPr="00F013F2">
        <w:rPr>
          <w:lang w:eastAsia="ko-KR"/>
        </w:rPr>
        <w:t xml:space="preserve"> </w:t>
      </w:r>
      <w:r w:rsidR="00AF0159" w:rsidRPr="00F013F2">
        <w:rPr>
          <w:noProof/>
          <w:lang w:eastAsia="ko-KR"/>
        </w:rPr>
        <w:t>1</w:t>
      </w:r>
      <w:r w:rsidR="00AF0159" w:rsidRPr="00F013F2">
        <w:rPr>
          <w:rFonts w:ascii="맑은 고딕" w:eastAsia="맑은 고딕" w:hAnsi="맑은 고딕" w:cs="맑은 고딕"/>
          <w:sz w:val="24"/>
          <w:szCs w:val="24"/>
          <w:lang w:eastAsia="ko-KR"/>
        </w:rPr>
        <w:fldChar w:fldCharType="end"/>
      </w:r>
      <w:r w:rsidR="00AF0159" w:rsidRPr="00F013F2">
        <w:rPr>
          <w:rFonts w:ascii="맑은 고딕" w:eastAsia="맑은 고딕" w:hAnsi="맑은 고딕" w:cs="맑은 고딕" w:hint="eastAsia"/>
          <w:sz w:val="24"/>
          <w:szCs w:val="24"/>
          <w:lang w:eastAsia="ko-KR"/>
        </w:rPr>
        <w:t>)</w:t>
      </w:r>
      <w:r w:rsidRPr="00F013F2">
        <w:rPr>
          <w:rFonts w:ascii="맑은 고딕" w:eastAsia="맑은 고딕" w:hAnsi="맑은 고딕" w:cs="맑은 고딕" w:hint="eastAsia"/>
          <w:sz w:val="24"/>
          <w:szCs w:val="24"/>
          <w:lang w:eastAsia="ko-KR"/>
        </w:rPr>
        <w:t xml:space="preserve">. </w:t>
      </w:r>
      <w:r w:rsidR="00B01025" w:rsidRPr="00F013F2">
        <w:rPr>
          <w:rFonts w:ascii="맑은 고딕" w:eastAsia="맑은 고딕" w:hAnsi="맑은 고딕" w:cs="맑은 고딕" w:hint="eastAsia"/>
          <w:sz w:val="24"/>
          <w:szCs w:val="24"/>
          <w:lang w:eastAsia="ko-KR"/>
        </w:rPr>
        <w:t xml:space="preserve">각 데이터베이스의 수집 데이터의 기간은 2015년부터 2024년까지 다양하지만 공통적으로 추출될 수 있는 기간인 2021년부터 2023년까지 추출하였고, 데이터의 단위도 일단위로 통일하여 통합하였다. </w:t>
      </w:r>
    </w:p>
    <w:p w14:paraId="40C06B07" w14:textId="77777777" w:rsidR="00925345" w:rsidRPr="00BF4511" w:rsidRDefault="00925345" w:rsidP="00D402C0">
      <w:pPr>
        <w:pBdr>
          <w:top w:val="nil"/>
          <w:left w:val="nil"/>
          <w:bottom w:val="nil"/>
          <w:right w:val="nil"/>
          <w:between w:val="nil"/>
        </w:pBdr>
        <w:spacing w:before="53" w:line="252" w:lineRule="auto"/>
        <w:jc w:val="both"/>
        <w:rPr>
          <w:rFonts w:ascii="맑은 고딕" w:eastAsia="맑은 고딕" w:hAnsi="맑은 고딕" w:cs="맑은 고딕"/>
          <w:color w:val="FF0000"/>
          <w:sz w:val="24"/>
          <w:szCs w:val="24"/>
          <w:lang w:eastAsia="ko-KR"/>
        </w:rPr>
      </w:pPr>
    </w:p>
    <w:p w14:paraId="44AF9EFC" w14:textId="45D948FC" w:rsidR="00930032" w:rsidRPr="00EF37DA" w:rsidRDefault="00930032" w:rsidP="00930032">
      <w:pPr>
        <w:pStyle w:val="aa"/>
        <w:rPr>
          <w:rFonts w:ascii="맑은 고딕" w:eastAsiaTheme="minorEastAsia" w:hAnsi="맑은 고딕" w:cs="맑은 고딕"/>
          <w:sz w:val="24"/>
          <w:szCs w:val="24"/>
          <w:lang w:eastAsia="ko-KR"/>
        </w:rPr>
      </w:pPr>
      <w:bookmarkStart w:id="0" w:name="_Ref182478898"/>
      <w:r w:rsidRPr="00EF37DA">
        <w:rPr>
          <w:rFonts w:ascii="맑은 고딕" w:eastAsia="맑은 고딕" w:hAnsi="맑은 고딕" w:cs="맑은 고딕" w:hint="eastAsia"/>
          <w:lang w:eastAsia="ko-KR"/>
        </w:rPr>
        <w:t>표</w:t>
      </w:r>
      <w:r w:rsidRPr="00EF37DA">
        <w:rPr>
          <w:lang w:eastAsia="ko-KR"/>
        </w:rPr>
        <w:t xml:space="preserve"> </w:t>
      </w:r>
      <w:r w:rsidRPr="00EF37DA">
        <w:fldChar w:fldCharType="begin"/>
      </w:r>
      <w:r w:rsidRPr="00EF37DA">
        <w:rPr>
          <w:lang w:eastAsia="ko-KR"/>
        </w:rPr>
        <w:instrText xml:space="preserve"> SEQ 표 \* ARABIC </w:instrText>
      </w:r>
      <w:r w:rsidRPr="00EF37DA">
        <w:fldChar w:fldCharType="separate"/>
      </w:r>
      <w:r w:rsidR="00E44CCE" w:rsidRPr="00EF37DA">
        <w:rPr>
          <w:noProof/>
          <w:lang w:eastAsia="ko-KR"/>
        </w:rPr>
        <w:t>1</w:t>
      </w:r>
      <w:r w:rsidRPr="00EF37DA">
        <w:fldChar w:fldCharType="end"/>
      </w:r>
      <w:bookmarkEnd w:id="0"/>
      <w:r w:rsidRPr="00EF37DA">
        <w:rPr>
          <w:rFonts w:eastAsiaTheme="minorEastAsia" w:hint="eastAsia"/>
          <w:lang w:eastAsia="ko-KR"/>
        </w:rPr>
        <w:t xml:space="preserve">. </w:t>
      </w:r>
      <w:r w:rsidR="004E1BCD" w:rsidRPr="00EF37DA">
        <w:rPr>
          <w:rFonts w:eastAsiaTheme="minorEastAsia" w:hint="eastAsia"/>
          <w:lang w:eastAsia="ko-KR"/>
        </w:rPr>
        <w:t>설명가능한</w:t>
      </w:r>
      <w:r w:rsidR="004E1BCD" w:rsidRPr="00EF37DA">
        <w:rPr>
          <w:rFonts w:eastAsiaTheme="minorEastAsia" w:hint="eastAsia"/>
          <w:lang w:eastAsia="ko-KR"/>
        </w:rPr>
        <w:t xml:space="preserve"> </w:t>
      </w:r>
      <w:r w:rsidR="004E1BCD" w:rsidRPr="00EF37DA">
        <w:rPr>
          <w:rFonts w:eastAsiaTheme="minorEastAsia" w:hint="eastAsia"/>
          <w:lang w:eastAsia="ko-KR"/>
        </w:rPr>
        <w:t>지하철</w:t>
      </w:r>
      <w:r w:rsidR="004E1BCD" w:rsidRPr="00EF37DA">
        <w:rPr>
          <w:rFonts w:eastAsiaTheme="minorEastAsia" w:hint="eastAsia"/>
          <w:lang w:eastAsia="ko-KR"/>
        </w:rPr>
        <w:t xml:space="preserve"> </w:t>
      </w:r>
      <w:r w:rsidR="004E1BCD" w:rsidRPr="00EF37DA">
        <w:rPr>
          <w:rFonts w:eastAsiaTheme="minorEastAsia" w:hint="eastAsia"/>
          <w:lang w:eastAsia="ko-KR"/>
        </w:rPr>
        <w:t>혼잡도</w:t>
      </w:r>
      <w:r w:rsidR="004E1BCD" w:rsidRPr="00EF37DA">
        <w:rPr>
          <w:rFonts w:eastAsiaTheme="minorEastAsia" w:hint="eastAsia"/>
          <w:lang w:eastAsia="ko-KR"/>
        </w:rPr>
        <w:t xml:space="preserve"> </w:t>
      </w:r>
      <w:r w:rsidR="004E1BCD" w:rsidRPr="00EF37DA">
        <w:rPr>
          <w:rFonts w:eastAsiaTheme="minorEastAsia" w:hint="eastAsia"/>
          <w:lang w:eastAsia="ko-KR"/>
        </w:rPr>
        <w:t>예측을</w:t>
      </w:r>
      <w:r w:rsidR="004E1BCD" w:rsidRPr="00EF37DA">
        <w:rPr>
          <w:rFonts w:eastAsiaTheme="minorEastAsia" w:hint="eastAsia"/>
          <w:lang w:eastAsia="ko-KR"/>
        </w:rPr>
        <w:t xml:space="preserve"> </w:t>
      </w:r>
      <w:r w:rsidR="000802B8" w:rsidRPr="00EF37DA">
        <w:rPr>
          <w:rFonts w:eastAsiaTheme="minorEastAsia" w:hint="eastAsia"/>
          <w:lang w:eastAsia="ko-KR"/>
        </w:rPr>
        <w:t>위한</w:t>
      </w:r>
      <w:r w:rsidR="004E1BCD" w:rsidRPr="00EF37DA">
        <w:rPr>
          <w:rFonts w:eastAsiaTheme="minorEastAsia" w:hint="eastAsia"/>
          <w:lang w:eastAsia="ko-KR"/>
        </w:rPr>
        <w:t xml:space="preserve"> </w:t>
      </w:r>
      <w:r w:rsidR="004E1BCD" w:rsidRPr="00EF37DA">
        <w:rPr>
          <w:rFonts w:eastAsiaTheme="minorEastAsia" w:hint="eastAsia"/>
          <w:lang w:eastAsia="ko-KR"/>
        </w:rPr>
        <w:t>공공데이터</w:t>
      </w:r>
      <w:r w:rsidR="004E1BCD" w:rsidRPr="00EF37DA">
        <w:rPr>
          <w:rFonts w:eastAsiaTheme="minorEastAsia" w:hint="eastAsia"/>
          <w:lang w:eastAsia="ko-KR"/>
        </w:rPr>
        <w:t xml:space="preserve"> </w:t>
      </w:r>
      <w:r w:rsidR="004E1BCD" w:rsidRPr="00EF37DA">
        <w:rPr>
          <w:rFonts w:eastAsiaTheme="minorEastAsia" w:hint="eastAsia"/>
          <w:lang w:eastAsia="ko-KR"/>
        </w:rPr>
        <w:t>정보</w:t>
      </w:r>
    </w:p>
    <w:tbl>
      <w:tblPr>
        <w:tblW w:w="5000" w:type="pct"/>
        <w:tblLayout w:type="fixed"/>
        <w:tblCellMar>
          <w:left w:w="99" w:type="dxa"/>
          <w:right w:w="99" w:type="dxa"/>
        </w:tblCellMar>
        <w:tblLook w:val="04A0" w:firstRow="1" w:lastRow="0" w:firstColumn="1" w:lastColumn="0" w:noHBand="0" w:noVBand="1"/>
      </w:tblPr>
      <w:tblGrid>
        <w:gridCol w:w="1660"/>
        <w:gridCol w:w="2402"/>
        <w:gridCol w:w="756"/>
        <w:gridCol w:w="526"/>
        <w:gridCol w:w="2447"/>
        <w:gridCol w:w="1957"/>
      </w:tblGrid>
      <w:tr w:rsidR="00EF37DA" w:rsidRPr="00EF37DA" w14:paraId="2DACC6DA" w14:textId="77777777" w:rsidTr="004B4DB4">
        <w:trPr>
          <w:trHeight w:val="340"/>
        </w:trPr>
        <w:tc>
          <w:tcPr>
            <w:tcW w:w="851" w:type="pct"/>
            <w:tcBorders>
              <w:top w:val="single" w:sz="12" w:space="0" w:color="auto"/>
              <w:bottom w:val="single" w:sz="12" w:space="0" w:color="auto"/>
              <w:right w:val="single" w:sz="4" w:space="0" w:color="auto"/>
            </w:tcBorders>
            <w:shd w:val="clear" w:color="auto" w:fill="auto"/>
            <w:noWrap/>
            <w:vAlign w:val="center"/>
            <w:hideMark/>
          </w:tcPr>
          <w:p w14:paraId="32859F87" w14:textId="77777777" w:rsidR="00FA33C2" w:rsidRPr="00EF37DA" w:rsidRDefault="00FA33C2" w:rsidP="00FA33C2">
            <w:pPr>
              <w:widowControl/>
              <w:autoSpaceDE/>
              <w:autoSpaceDN/>
              <w:jc w:val="center"/>
              <w:rPr>
                <w:rFonts w:ascii="맑은 고딕" w:eastAsia="맑은 고딕" w:hAnsi="맑은 고딕" w:cs="Arial"/>
                <w:b/>
                <w:bCs/>
                <w:sz w:val="18"/>
                <w:szCs w:val="18"/>
                <w:lang w:eastAsia="ko-KR" w:bidi="ar-SA"/>
              </w:rPr>
            </w:pPr>
            <w:r w:rsidRPr="00EF37DA">
              <w:rPr>
                <w:rFonts w:ascii="맑은 고딕" w:eastAsia="맑은 고딕" w:hAnsi="맑은 고딕" w:cs="Arial" w:hint="eastAsia"/>
                <w:b/>
                <w:bCs/>
                <w:sz w:val="18"/>
                <w:szCs w:val="18"/>
                <w:lang w:eastAsia="ko-KR" w:bidi="ar-SA"/>
              </w:rPr>
              <w:t>데이터출처</w:t>
            </w:r>
          </w:p>
        </w:tc>
        <w:tc>
          <w:tcPr>
            <w:tcW w:w="1232" w:type="pct"/>
            <w:tcBorders>
              <w:top w:val="single" w:sz="12" w:space="0" w:color="auto"/>
              <w:left w:val="nil"/>
              <w:bottom w:val="single" w:sz="12" w:space="0" w:color="auto"/>
              <w:right w:val="single" w:sz="4" w:space="0" w:color="auto"/>
            </w:tcBorders>
            <w:shd w:val="clear" w:color="auto" w:fill="auto"/>
            <w:noWrap/>
            <w:vAlign w:val="center"/>
            <w:hideMark/>
          </w:tcPr>
          <w:p w14:paraId="4B45C8F9" w14:textId="4B433FEA" w:rsidR="00811C93" w:rsidRPr="00EF37DA" w:rsidRDefault="00FA33C2" w:rsidP="00B01090">
            <w:pPr>
              <w:widowControl/>
              <w:autoSpaceDE/>
              <w:autoSpaceDN/>
              <w:jc w:val="center"/>
              <w:rPr>
                <w:rFonts w:ascii="맑은 고딕" w:eastAsia="맑은 고딕" w:hAnsi="맑은 고딕" w:cs="Arial"/>
                <w:b/>
                <w:bCs/>
                <w:sz w:val="18"/>
                <w:szCs w:val="18"/>
                <w:lang w:eastAsia="ko-KR" w:bidi="ar-SA"/>
              </w:rPr>
            </w:pPr>
            <w:r w:rsidRPr="00EF37DA">
              <w:rPr>
                <w:rFonts w:ascii="맑은 고딕" w:eastAsia="맑은 고딕" w:hAnsi="맑은 고딕" w:cs="Arial" w:hint="eastAsia"/>
                <w:b/>
                <w:bCs/>
                <w:sz w:val="18"/>
                <w:szCs w:val="18"/>
                <w:lang w:eastAsia="ko-KR" w:bidi="ar-SA"/>
              </w:rPr>
              <w:t>데이터</w:t>
            </w:r>
            <w:r w:rsidR="00811C93" w:rsidRPr="00EF37DA">
              <w:rPr>
                <w:rFonts w:ascii="맑은 고딕" w:eastAsia="맑은 고딕" w:hAnsi="맑은 고딕" w:cs="Arial" w:hint="eastAsia"/>
                <w:b/>
                <w:bCs/>
                <w:sz w:val="18"/>
                <w:szCs w:val="18"/>
                <w:lang w:eastAsia="ko-KR" w:bidi="ar-SA"/>
              </w:rPr>
              <w:t>베이스</w:t>
            </w:r>
            <w:r w:rsidR="003907AD" w:rsidRPr="00EF37DA">
              <w:rPr>
                <w:rFonts w:ascii="맑은 고딕" w:eastAsia="맑은 고딕" w:hAnsi="맑은 고딕" w:cs="Arial" w:hint="eastAsia"/>
                <w:b/>
                <w:bCs/>
                <w:sz w:val="18"/>
                <w:szCs w:val="18"/>
                <w:lang w:eastAsia="ko-KR" w:bidi="ar-SA"/>
              </w:rPr>
              <w:t>(DB)</w:t>
            </w:r>
            <w:r w:rsidR="00811C93" w:rsidRPr="00EF37DA">
              <w:rPr>
                <w:rFonts w:ascii="맑은 고딕" w:eastAsia="맑은 고딕" w:hAnsi="맑은 고딕" w:cs="Arial" w:hint="eastAsia"/>
                <w:b/>
                <w:bCs/>
                <w:sz w:val="18"/>
                <w:szCs w:val="18"/>
                <w:lang w:eastAsia="ko-KR" w:bidi="ar-SA"/>
              </w:rPr>
              <w:t>명</w:t>
            </w:r>
          </w:p>
        </w:tc>
        <w:tc>
          <w:tcPr>
            <w:tcW w:w="388" w:type="pct"/>
            <w:tcBorders>
              <w:top w:val="single" w:sz="12" w:space="0" w:color="auto"/>
              <w:left w:val="nil"/>
              <w:bottom w:val="single" w:sz="12" w:space="0" w:color="auto"/>
              <w:right w:val="single" w:sz="4" w:space="0" w:color="auto"/>
            </w:tcBorders>
            <w:shd w:val="clear" w:color="auto" w:fill="auto"/>
            <w:noWrap/>
            <w:vAlign w:val="center"/>
            <w:hideMark/>
          </w:tcPr>
          <w:p w14:paraId="4F3BC482" w14:textId="2CBB8E3F" w:rsidR="00FA33C2" w:rsidRPr="00EF37DA" w:rsidRDefault="00FA33C2" w:rsidP="00FA33C2">
            <w:pPr>
              <w:widowControl/>
              <w:autoSpaceDE/>
              <w:autoSpaceDN/>
              <w:jc w:val="center"/>
              <w:rPr>
                <w:rFonts w:ascii="맑은 고딕" w:eastAsia="맑은 고딕" w:hAnsi="맑은 고딕" w:cs="Arial"/>
                <w:b/>
                <w:bCs/>
                <w:sz w:val="18"/>
                <w:szCs w:val="18"/>
                <w:lang w:eastAsia="ko-KR" w:bidi="ar-SA"/>
              </w:rPr>
            </w:pPr>
            <w:r w:rsidRPr="00EF37DA">
              <w:rPr>
                <w:rFonts w:ascii="맑은 고딕" w:eastAsia="맑은 고딕" w:hAnsi="맑은 고딕" w:cs="Arial" w:hint="eastAsia"/>
                <w:b/>
                <w:bCs/>
                <w:sz w:val="18"/>
                <w:szCs w:val="18"/>
                <w:lang w:eastAsia="ko-KR" w:bidi="ar-SA"/>
              </w:rPr>
              <w:t>기간</w:t>
            </w:r>
          </w:p>
        </w:tc>
        <w:tc>
          <w:tcPr>
            <w:tcW w:w="270" w:type="pct"/>
            <w:tcBorders>
              <w:top w:val="single" w:sz="12" w:space="0" w:color="auto"/>
              <w:left w:val="nil"/>
              <w:bottom w:val="single" w:sz="12" w:space="0" w:color="auto"/>
              <w:right w:val="single" w:sz="4" w:space="0" w:color="auto"/>
            </w:tcBorders>
            <w:shd w:val="clear" w:color="auto" w:fill="auto"/>
            <w:noWrap/>
            <w:vAlign w:val="center"/>
            <w:hideMark/>
          </w:tcPr>
          <w:p w14:paraId="42EE9714" w14:textId="77777777" w:rsidR="00FA33C2" w:rsidRPr="00EF37DA" w:rsidRDefault="00FA33C2" w:rsidP="00FA33C2">
            <w:pPr>
              <w:widowControl/>
              <w:autoSpaceDE/>
              <w:autoSpaceDN/>
              <w:jc w:val="center"/>
              <w:rPr>
                <w:rFonts w:ascii="맑은 고딕" w:eastAsia="맑은 고딕" w:hAnsi="맑은 고딕" w:cs="Arial"/>
                <w:b/>
                <w:bCs/>
                <w:sz w:val="18"/>
                <w:szCs w:val="18"/>
                <w:lang w:eastAsia="ko-KR" w:bidi="ar-SA"/>
              </w:rPr>
            </w:pPr>
            <w:r w:rsidRPr="00EF37DA">
              <w:rPr>
                <w:rFonts w:ascii="맑은 고딕" w:eastAsia="맑은 고딕" w:hAnsi="맑은 고딕" w:cs="Arial" w:hint="eastAsia"/>
                <w:b/>
                <w:bCs/>
                <w:sz w:val="18"/>
                <w:szCs w:val="18"/>
                <w:lang w:eastAsia="ko-KR" w:bidi="ar-SA"/>
              </w:rPr>
              <w:t>단위</w:t>
            </w:r>
          </w:p>
        </w:tc>
        <w:tc>
          <w:tcPr>
            <w:tcW w:w="1255" w:type="pct"/>
            <w:tcBorders>
              <w:top w:val="single" w:sz="12" w:space="0" w:color="auto"/>
              <w:left w:val="nil"/>
              <w:bottom w:val="single" w:sz="12" w:space="0" w:color="auto"/>
              <w:right w:val="single" w:sz="4" w:space="0" w:color="auto"/>
            </w:tcBorders>
            <w:shd w:val="clear" w:color="auto" w:fill="auto"/>
            <w:noWrap/>
            <w:vAlign w:val="center"/>
            <w:hideMark/>
          </w:tcPr>
          <w:p w14:paraId="5626AAAA" w14:textId="77777777" w:rsidR="00FA33C2" w:rsidRPr="00EF37DA" w:rsidRDefault="00FA33C2" w:rsidP="00FA33C2">
            <w:pPr>
              <w:widowControl/>
              <w:autoSpaceDE/>
              <w:autoSpaceDN/>
              <w:jc w:val="center"/>
              <w:rPr>
                <w:rFonts w:ascii="맑은 고딕" w:eastAsia="맑은 고딕" w:hAnsi="맑은 고딕" w:cs="Arial"/>
                <w:b/>
                <w:bCs/>
                <w:sz w:val="18"/>
                <w:szCs w:val="18"/>
                <w:lang w:eastAsia="ko-KR" w:bidi="ar-SA"/>
              </w:rPr>
            </w:pPr>
            <w:r w:rsidRPr="00EF37DA">
              <w:rPr>
                <w:rFonts w:ascii="맑은 고딕" w:eastAsia="맑은 고딕" w:hAnsi="맑은 고딕" w:cs="Arial" w:hint="eastAsia"/>
                <w:b/>
                <w:bCs/>
                <w:sz w:val="18"/>
                <w:szCs w:val="18"/>
                <w:lang w:eastAsia="ko-KR" w:bidi="ar-SA"/>
              </w:rPr>
              <w:t>추출변수</w:t>
            </w:r>
          </w:p>
        </w:tc>
        <w:tc>
          <w:tcPr>
            <w:tcW w:w="1004" w:type="pct"/>
            <w:tcBorders>
              <w:top w:val="single" w:sz="12" w:space="0" w:color="auto"/>
              <w:left w:val="nil"/>
              <w:bottom w:val="single" w:sz="12" w:space="0" w:color="auto"/>
            </w:tcBorders>
            <w:shd w:val="clear" w:color="auto" w:fill="auto"/>
            <w:noWrap/>
            <w:vAlign w:val="center"/>
            <w:hideMark/>
          </w:tcPr>
          <w:p w14:paraId="246E11C7" w14:textId="77777777" w:rsidR="00FA33C2" w:rsidRPr="00EF37DA" w:rsidRDefault="00FA33C2" w:rsidP="00FA33C2">
            <w:pPr>
              <w:widowControl/>
              <w:autoSpaceDE/>
              <w:autoSpaceDN/>
              <w:jc w:val="center"/>
              <w:rPr>
                <w:rFonts w:ascii="맑은 고딕" w:eastAsia="맑은 고딕" w:hAnsi="맑은 고딕" w:cs="Arial"/>
                <w:b/>
                <w:bCs/>
                <w:sz w:val="18"/>
                <w:szCs w:val="18"/>
                <w:lang w:eastAsia="ko-KR" w:bidi="ar-SA"/>
              </w:rPr>
            </w:pPr>
            <w:r w:rsidRPr="00EF37DA">
              <w:rPr>
                <w:rFonts w:ascii="맑은 고딕" w:eastAsia="맑은 고딕" w:hAnsi="맑은 고딕" w:cs="Arial" w:hint="eastAsia"/>
                <w:b/>
                <w:bCs/>
                <w:sz w:val="18"/>
                <w:szCs w:val="18"/>
                <w:lang w:eastAsia="ko-KR" w:bidi="ar-SA"/>
              </w:rPr>
              <w:t>종속변수활용</w:t>
            </w:r>
          </w:p>
        </w:tc>
      </w:tr>
      <w:tr w:rsidR="00EF37DA" w:rsidRPr="00EF37DA" w14:paraId="682EA9F5" w14:textId="77777777" w:rsidTr="004B4DB4">
        <w:trPr>
          <w:trHeight w:val="340"/>
        </w:trPr>
        <w:tc>
          <w:tcPr>
            <w:tcW w:w="851" w:type="pct"/>
            <w:vMerge w:val="restart"/>
            <w:tcBorders>
              <w:top w:val="single" w:sz="12" w:space="0" w:color="auto"/>
              <w:bottom w:val="single" w:sz="4" w:space="0" w:color="000000"/>
              <w:right w:val="single" w:sz="4" w:space="0" w:color="auto"/>
            </w:tcBorders>
            <w:shd w:val="clear" w:color="auto" w:fill="auto"/>
            <w:noWrap/>
            <w:vAlign w:val="center"/>
            <w:hideMark/>
          </w:tcPr>
          <w:p w14:paraId="58555E94" w14:textId="77777777" w:rsidR="00FA33C2" w:rsidRPr="00EF37DA" w:rsidRDefault="00FA33C2" w:rsidP="00B76702">
            <w:pPr>
              <w:widowControl/>
              <w:autoSpaceDE/>
              <w:autoSpaceDN/>
              <w:jc w:val="center"/>
              <w:rPr>
                <w:rFonts w:ascii="맑은 고딕" w:eastAsia="맑은 고딕" w:hAnsi="맑은 고딕" w:cs="Arial"/>
                <w:b/>
                <w:bCs/>
                <w:sz w:val="18"/>
                <w:szCs w:val="18"/>
                <w:lang w:eastAsia="ko-KR" w:bidi="ar-SA"/>
              </w:rPr>
            </w:pPr>
            <w:r w:rsidRPr="00EF37DA">
              <w:rPr>
                <w:rFonts w:ascii="맑은 고딕" w:eastAsia="맑은 고딕" w:hAnsi="맑은 고딕" w:cs="Arial" w:hint="eastAsia"/>
                <w:b/>
                <w:bCs/>
                <w:sz w:val="18"/>
                <w:szCs w:val="18"/>
                <w:lang w:eastAsia="ko-KR" w:bidi="ar-SA"/>
              </w:rPr>
              <w:t>공공데이터포털</w:t>
            </w:r>
          </w:p>
        </w:tc>
        <w:tc>
          <w:tcPr>
            <w:tcW w:w="1232" w:type="pct"/>
            <w:tcBorders>
              <w:top w:val="single" w:sz="12" w:space="0" w:color="auto"/>
              <w:left w:val="nil"/>
              <w:bottom w:val="single" w:sz="4" w:space="0" w:color="auto"/>
              <w:right w:val="single" w:sz="4" w:space="0" w:color="auto"/>
            </w:tcBorders>
            <w:shd w:val="clear" w:color="auto" w:fill="auto"/>
            <w:noWrap/>
            <w:vAlign w:val="center"/>
            <w:hideMark/>
          </w:tcPr>
          <w:p w14:paraId="5E1A353F" w14:textId="77777777" w:rsidR="00FA33C2" w:rsidRPr="00EF37DA" w:rsidRDefault="00FA33C2" w:rsidP="00B76702">
            <w:pPr>
              <w:widowControl/>
              <w:autoSpaceDE/>
              <w:autoSpaceDN/>
              <w:jc w:val="center"/>
              <w:rPr>
                <w:rFonts w:ascii="맑은 고딕" w:eastAsia="맑은 고딕" w:hAnsi="맑은 고딕" w:cs="Arial"/>
                <w:b/>
                <w:bCs/>
                <w:sz w:val="18"/>
                <w:szCs w:val="18"/>
                <w:lang w:eastAsia="ko-KR" w:bidi="ar-SA"/>
              </w:rPr>
            </w:pPr>
            <w:r w:rsidRPr="00EF37DA">
              <w:rPr>
                <w:rFonts w:ascii="맑은 고딕" w:eastAsia="맑은 고딕" w:hAnsi="맑은 고딕" w:cs="Arial" w:hint="eastAsia"/>
                <w:b/>
                <w:bCs/>
                <w:sz w:val="18"/>
                <w:szCs w:val="18"/>
                <w:lang w:eastAsia="ko-KR" w:bidi="ar-SA"/>
              </w:rPr>
              <w:t>한국천문연구원_특일 정보</w:t>
            </w:r>
          </w:p>
        </w:tc>
        <w:tc>
          <w:tcPr>
            <w:tcW w:w="388" w:type="pct"/>
            <w:tcBorders>
              <w:top w:val="single" w:sz="12" w:space="0" w:color="auto"/>
              <w:left w:val="nil"/>
              <w:bottom w:val="single" w:sz="4" w:space="0" w:color="auto"/>
              <w:right w:val="single" w:sz="4" w:space="0" w:color="auto"/>
            </w:tcBorders>
            <w:shd w:val="clear" w:color="auto" w:fill="auto"/>
            <w:noWrap/>
            <w:vAlign w:val="center"/>
            <w:hideMark/>
          </w:tcPr>
          <w:p w14:paraId="2E7997CA" w14:textId="2BE5F7E0" w:rsidR="00FA33C2" w:rsidRPr="00EF37DA" w:rsidRDefault="007D4795" w:rsidP="00532361">
            <w:pPr>
              <w:widowControl/>
              <w:autoSpaceDE/>
              <w:autoSpaceDN/>
              <w:jc w:val="center"/>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전체</w:t>
            </w:r>
          </w:p>
        </w:tc>
        <w:tc>
          <w:tcPr>
            <w:tcW w:w="270" w:type="pct"/>
            <w:tcBorders>
              <w:top w:val="single" w:sz="12" w:space="0" w:color="auto"/>
              <w:left w:val="nil"/>
              <w:bottom w:val="single" w:sz="4" w:space="0" w:color="auto"/>
              <w:right w:val="single" w:sz="4" w:space="0" w:color="auto"/>
            </w:tcBorders>
            <w:shd w:val="clear" w:color="auto" w:fill="auto"/>
            <w:noWrap/>
            <w:vAlign w:val="center"/>
            <w:hideMark/>
          </w:tcPr>
          <w:p w14:paraId="09C0FB6D" w14:textId="77777777" w:rsidR="00FA33C2" w:rsidRPr="00EF37DA" w:rsidRDefault="00FA33C2" w:rsidP="00532361">
            <w:pPr>
              <w:widowControl/>
              <w:autoSpaceDE/>
              <w:autoSpaceDN/>
              <w:jc w:val="center"/>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일</w:t>
            </w:r>
          </w:p>
        </w:tc>
        <w:tc>
          <w:tcPr>
            <w:tcW w:w="1255" w:type="pct"/>
            <w:tcBorders>
              <w:top w:val="single" w:sz="12" w:space="0" w:color="auto"/>
              <w:left w:val="nil"/>
              <w:bottom w:val="single" w:sz="4" w:space="0" w:color="auto"/>
              <w:right w:val="single" w:sz="4" w:space="0" w:color="auto"/>
            </w:tcBorders>
            <w:shd w:val="clear" w:color="auto" w:fill="auto"/>
            <w:noWrap/>
            <w:vAlign w:val="center"/>
            <w:hideMark/>
          </w:tcPr>
          <w:p w14:paraId="4B7A2C4F" w14:textId="77777777" w:rsidR="00FA33C2" w:rsidRPr="00EF37DA" w:rsidRDefault="00FA33C2" w:rsidP="00FA33C2">
            <w:pPr>
              <w:widowControl/>
              <w:autoSpaceDE/>
              <w:autoSpaceDN/>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연도, 월, 일, 요일, 공휴일, 대체공휴일</w:t>
            </w:r>
          </w:p>
        </w:tc>
        <w:tc>
          <w:tcPr>
            <w:tcW w:w="1004" w:type="pct"/>
            <w:tcBorders>
              <w:top w:val="single" w:sz="12" w:space="0" w:color="auto"/>
              <w:left w:val="nil"/>
              <w:bottom w:val="single" w:sz="4" w:space="0" w:color="auto"/>
            </w:tcBorders>
            <w:shd w:val="clear" w:color="auto" w:fill="auto"/>
            <w:noWrap/>
            <w:vAlign w:val="center"/>
            <w:hideMark/>
          </w:tcPr>
          <w:p w14:paraId="2902B6E1" w14:textId="77777777" w:rsidR="00FA33C2" w:rsidRPr="00EF37DA" w:rsidRDefault="00FA33C2" w:rsidP="00FA33C2">
            <w:pPr>
              <w:widowControl/>
              <w:autoSpaceDE/>
              <w:autoSpaceDN/>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w:t>
            </w:r>
          </w:p>
        </w:tc>
      </w:tr>
      <w:tr w:rsidR="00EF37DA" w:rsidRPr="00EF37DA" w14:paraId="4E5B9750" w14:textId="77777777" w:rsidTr="004B4DB4">
        <w:trPr>
          <w:trHeight w:val="340"/>
        </w:trPr>
        <w:tc>
          <w:tcPr>
            <w:tcW w:w="851" w:type="pct"/>
            <w:vMerge/>
            <w:tcBorders>
              <w:top w:val="nil"/>
              <w:bottom w:val="single" w:sz="4" w:space="0" w:color="000000"/>
              <w:right w:val="single" w:sz="4" w:space="0" w:color="auto"/>
            </w:tcBorders>
            <w:vAlign w:val="center"/>
            <w:hideMark/>
          </w:tcPr>
          <w:p w14:paraId="613AFC23" w14:textId="77777777" w:rsidR="00FA33C2" w:rsidRPr="00EF37DA" w:rsidRDefault="00FA33C2" w:rsidP="00B76702">
            <w:pPr>
              <w:widowControl/>
              <w:autoSpaceDE/>
              <w:autoSpaceDN/>
              <w:jc w:val="center"/>
              <w:rPr>
                <w:rFonts w:ascii="맑은 고딕" w:eastAsia="맑은 고딕" w:hAnsi="맑은 고딕" w:cs="Arial"/>
                <w:b/>
                <w:bCs/>
                <w:sz w:val="18"/>
                <w:szCs w:val="18"/>
                <w:lang w:eastAsia="ko-KR" w:bidi="ar-SA"/>
              </w:rPr>
            </w:pPr>
          </w:p>
        </w:tc>
        <w:tc>
          <w:tcPr>
            <w:tcW w:w="1232" w:type="pct"/>
            <w:tcBorders>
              <w:top w:val="nil"/>
              <w:left w:val="nil"/>
              <w:bottom w:val="single" w:sz="4" w:space="0" w:color="auto"/>
              <w:right w:val="single" w:sz="4" w:space="0" w:color="auto"/>
            </w:tcBorders>
            <w:shd w:val="clear" w:color="auto" w:fill="auto"/>
            <w:noWrap/>
            <w:vAlign w:val="center"/>
            <w:hideMark/>
          </w:tcPr>
          <w:p w14:paraId="2EE7A647" w14:textId="77777777" w:rsidR="00FA33C2" w:rsidRPr="00EF37DA" w:rsidRDefault="00FA33C2" w:rsidP="00B76702">
            <w:pPr>
              <w:widowControl/>
              <w:autoSpaceDE/>
              <w:autoSpaceDN/>
              <w:jc w:val="center"/>
              <w:rPr>
                <w:rFonts w:ascii="Arial" w:eastAsia="굴림" w:hAnsi="Arial" w:cs="Arial"/>
                <w:b/>
                <w:bCs/>
                <w:sz w:val="18"/>
                <w:szCs w:val="18"/>
                <w:lang w:eastAsia="ko-KR" w:bidi="ar-SA"/>
              </w:rPr>
            </w:pPr>
            <w:r w:rsidRPr="00EF37DA">
              <w:rPr>
                <w:rFonts w:ascii="맑은 고딕" w:eastAsia="맑은 고딕" w:hAnsi="맑은 고딕" w:cs="Arial" w:hint="eastAsia"/>
                <w:b/>
                <w:bCs/>
                <w:sz w:val="18"/>
                <w:szCs w:val="18"/>
                <w:lang w:eastAsia="ko-KR" w:bidi="ar-SA"/>
              </w:rPr>
              <w:t>서울교통공사</w:t>
            </w:r>
            <w:r w:rsidRPr="00EF37DA">
              <w:rPr>
                <w:rFonts w:ascii="Arial" w:eastAsia="굴림" w:hAnsi="Arial" w:cs="Arial"/>
                <w:b/>
                <w:bCs/>
                <w:sz w:val="18"/>
                <w:szCs w:val="18"/>
                <w:lang w:eastAsia="ko-KR" w:bidi="ar-SA"/>
              </w:rPr>
              <w:t>_1_8</w:t>
            </w:r>
            <w:r w:rsidRPr="00EF37DA">
              <w:rPr>
                <w:rFonts w:ascii="맑은 고딕" w:eastAsia="맑은 고딕" w:hAnsi="맑은 고딕" w:cs="Arial" w:hint="eastAsia"/>
                <w:b/>
                <w:bCs/>
                <w:sz w:val="18"/>
                <w:szCs w:val="18"/>
                <w:lang w:eastAsia="ko-KR" w:bidi="ar-SA"/>
              </w:rPr>
              <w:t>호선</w:t>
            </w:r>
            <w:r w:rsidRPr="00EF37DA">
              <w:rPr>
                <w:rFonts w:ascii="Arial" w:eastAsia="굴림" w:hAnsi="Arial" w:cs="Arial"/>
                <w:b/>
                <w:bCs/>
                <w:sz w:val="18"/>
                <w:szCs w:val="18"/>
                <w:lang w:eastAsia="ko-KR" w:bidi="ar-SA"/>
              </w:rPr>
              <w:t xml:space="preserve"> </w:t>
            </w:r>
            <w:r w:rsidRPr="00EF37DA">
              <w:rPr>
                <w:rFonts w:ascii="맑은 고딕" w:eastAsia="맑은 고딕" w:hAnsi="맑은 고딕" w:cs="Arial" w:hint="eastAsia"/>
                <w:b/>
                <w:bCs/>
                <w:sz w:val="18"/>
                <w:szCs w:val="18"/>
                <w:lang w:eastAsia="ko-KR" w:bidi="ar-SA"/>
              </w:rPr>
              <w:t>역별</w:t>
            </w:r>
            <w:r w:rsidRPr="00EF37DA">
              <w:rPr>
                <w:rFonts w:ascii="Arial" w:eastAsia="굴림" w:hAnsi="Arial" w:cs="Arial"/>
                <w:b/>
                <w:bCs/>
                <w:sz w:val="18"/>
                <w:szCs w:val="18"/>
                <w:lang w:eastAsia="ko-KR" w:bidi="ar-SA"/>
              </w:rPr>
              <w:t xml:space="preserve"> </w:t>
            </w:r>
            <w:r w:rsidRPr="00EF37DA">
              <w:rPr>
                <w:rFonts w:ascii="맑은 고딕" w:eastAsia="맑은 고딕" w:hAnsi="맑은 고딕" w:cs="Arial" w:hint="eastAsia"/>
                <w:b/>
                <w:bCs/>
                <w:sz w:val="18"/>
                <w:szCs w:val="18"/>
                <w:lang w:eastAsia="ko-KR" w:bidi="ar-SA"/>
              </w:rPr>
              <w:t>일별</w:t>
            </w:r>
            <w:r w:rsidRPr="00EF37DA">
              <w:rPr>
                <w:rFonts w:ascii="Arial" w:eastAsia="굴림" w:hAnsi="Arial" w:cs="Arial"/>
                <w:b/>
                <w:bCs/>
                <w:sz w:val="18"/>
                <w:szCs w:val="18"/>
                <w:lang w:eastAsia="ko-KR" w:bidi="ar-SA"/>
              </w:rPr>
              <w:t xml:space="preserve"> </w:t>
            </w:r>
            <w:r w:rsidRPr="00EF37DA">
              <w:rPr>
                <w:rFonts w:ascii="맑은 고딕" w:eastAsia="맑은 고딕" w:hAnsi="맑은 고딕" w:cs="Arial" w:hint="eastAsia"/>
                <w:b/>
                <w:bCs/>
                <w:sz w:val="18"/>
                <w:szCs w:val="18"/>
                <w:lang w:eastAsia="ko-KR" w:bidi="ar-SA"/>
              </w:rPr>
              <w:t>시간대별</w:t>
            </w:r>
            <w:r w:rsidRPr="00EF37DA">
              <w:rPr>
                <w:rFonts w:ascii="Arial" w:eastAsia="굴림" w:hAnsi="Arial" w:cs="Arial"/>
                <w:b/>
                <w:bCs/>
                <w:sz w:val="18"/>
                <w:szCs w:val="18"/>
                <w:lang w:eastAsia="ko-KR" w:bidi="ar-SA"/>
              </w:rPr>
              <w:t xml:space="preserve"> </w:t>
            </w:r>
            <w:r w:rsidRPr="00EF37DA">
              <w:rPr>
                <w:rFonts w:ascii="맑은 고딕" w:eastAsia="맑은 고딕" w:hAnsi="맑은 고딕" w:cs="Arial" w:hint="eastAsia"/>
                <w:b/>
                <w:bCs/>
                <w:sz w:val="18"/>
                <w:szCs w:val="18"/>
                <w:lang w:eastAsia="ko-KR" w:bidi="ar-SA"/>
              </w:rPr>
              <w:t>승객유형별</w:t>
            </w:r>
            <w:r w:rsidRPr="00EF37DA">
              <w:rPr>
                <w:rFonts w:ascii="Arial" w:eastAsia="굴림" w:hAnsi="Arial" w:cs="Arial"/>
                <w:b/>
                <w:bCs/>
                <w:sz w:val="18"/>
                <w:szCs w:val="18"/>
                <w:lang w:eastAsia="ko-KR" w:bidi="ar-SA"/>
              </w:rPr>
              <w:t xml:space="preserve"> </w:t>
            </w:r>
            <w:r w:rsidRPr="00EF37DA">
              <w:rPr>
                <w:rFonts w:ascii="맑은 고딕" w:eastAsia="맑은 고딕" w:hAnsi="맑은 고딕" w:cs="Arial" w:hint="eastAsia"/>
                <w:b/>
                <w:bCs/>
                <w:sz w:val="18"/>
                <w:szCs w:val="18"/>
                <w:lang w:eastAsia="ko-KR" w:bidi="ar-SA"/>
              </w:rPr>
              <w:t>승하차인원</w:t>
            </w:r>
          </w:p>
        </w:tc>
        <w:tc>
          <w:tcPr>
            <w:tcW w:w="388" w:type="pct"/>
            <w:tcBorders>
              <w:top w:val="nil"/>
              <w:left w:val="nil"/>
              <w:bottom w:val="single" w:sz="4" w:space="0" w:color="auto"/>
              <w:right w:val="single" w:sz="4" w:space="0" w:color="auto"/>
            </w:tcBorders>
            <w:shd w:val="clear" w:color="auto" w:fill="auto"/>
            <w:noWrap/>
            <w:vAlign w:val="center"/>
            <w:hideMark/>
          </w:tcPr>
          <w:p w14:paraId="07E2CA49" w14:textId="77777777" w:rsidR="00FA33C2" w:rsidRPr="00EF37DA" w:rsidRDefault="00FA33C2" w:rsidP="00532361">
            <w:pPr>
              <w:widowControl/>
              <w:autoSpaceDE/>
              <w:autoSpaceDN/>
              <w:jc w:val="center"/>
              <w:rPr>
                <w:rFonts w:ascii="Arial" w:eastAsia="굴림" w:hAnsi="Arial" w:cs="Arial"/>
                <w:sz w:val="18"/>
                <w:szCs w:val="18"/>
                <w:lang w:eastAsia="ko-KR" w:bidi="ar-SA"/>
              </w:rPr>
            </w:pPr>
            <w:r w:rsidRPr="00EF37DA">
              <w:rPr>
                <w:rFonts w:ascii="Arial" w:eastAsia="굴림" w:hAnsi="Arial" w:cs="Arial"/>
                <w:sz w:val="18"/>
                <w:szCs w:val="18"/>
                <w:lang w:eastAsia="ko-KR" w:bidi="ar-SA"/>
              </w:rPr>
              <w:t>2015.01-2024.07</w:t>
            </w:r>
          </w:p>
        </w:tc>
        <w:tc>
          <w:tcPr>
            <w:tcW w:w="270" w:type="pct"/>
            <w:tcBorders>
              <w:top w:val="nil"/>
              <w:left w:val="nil"/>
              <w:bottom w:val="single" w:sz="4" w:space="0" w:color="auto"/>
              <w:right w:val="single" w:sz="4" w:space="0" w:color="auto"/>
            </w:tcBorders>
            <w:shd w:val="clear" w:color="auto" w:fill="auto"/>
            <w:noWrap/>
            <w:vAlign w:val="center"/>
            <w:hideMark/>
          </w:tcPr>
          <w:p w14:paraId="227719DA" w14:textId="77777777" w:rsidR="00FA33C2" w:rsidRPr="00EF37DA" w:rsidRDefault="00FA33C2" w:rsidP="00532361">
            <w:pPr>
              <w:widowControl/>
              <w:autoSpaceDE/>
              <w:autoSpaceDN/>
              <w:jc w:val="center"/>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일</w:t>
            </w:r>
          </w:p>
        </w:tc>
        <w:tc>
          <w:tcPr>
            <w:tcW w:w="1255" w:type="pct"/>
            <w:tcBorders>
              <w:top w:val="nil"/>
              <w:left w:val="nil"/>
              <w:bottom w:val="single" w:sz="4" w:space="0" w:color="auto"/>
              <w:right w:val="single" w:sz="4" w:space="0" w:color="auto"/>
            </w:tcBorders>
            <w:shd w:val="clear" w:color="auto" w:fill="auto"/>
            <w:noWrap/>
            <w:vAlign w:val="center"/>
            <w:hideMark/>
          </w:tcPr>
          <w:p w14:paraId="4E279709" w14:textId="77777777" w:rsidR="00FA33C2" w:rsidRPr="00EE3B56" w:rsidRDefault="00FA33C2" w:rsidP="00FA33C2">
            <w:pPr>
              <w:widowControl/>
              <w:autoSpaceDE/>
              <w:autoSpaceDN/>
              <w:rPr>
                <w:rFonts w:ascii="맑은 고딕" w:eastAsia="맑은 고딕" w:hAnsi="맑은 고딕" w:cs="Arial"/>
                <w:sz w:val="18"/>
                <w:szCs w:val="18"/>
                <w:lang w:eastAsia="ko-KR" w:bidi="ar-SA"/>
              </w:rPr>
            </w:pPr>
            <w:r w:rsidRPr="00EE3B56">
              <w:rPr>
                <w:rFonts w:ascii="맑은 고딕" w:eastAsia="맑은 고딕" w:hAnsi="맑은 고딕" w:cs="Arial" w:hint="eastAsia"/>
                <w:sz w:val="18"/>
                <w:szCs w:val="18"/>
                <w:lang w:eastAsia="ko-KR" w:bidi="ar-SA"/>
              </w:rPr>
              <w:t>일별 승하차인원수, 우대권인원수, 청소년인원수</w:t>
            </w:r>
          </w:p>
        </w:tc>
        <w:tc>
          <w:tcPr>
            <w:tcW w:w="1004" w:type="pct"/>
            <w:tcBorders>
              <w:top w:val="nil"/>
              <w:left w:val="nil"/>
              <w:bottom w:val="single" w:sz="4" w:space="0" w:color="auto"/>
            </w:tcBorders>
            <w:shd w:val="clear" w:color="auto" w:fill="auto"/>
            <w:noWrap/>
            <w:vAlign w:val="center"/>
            <w:hideMark/>
          </w:tcPr>
          <w:p w14:paraId="5FDA221D" w14:textId="573C1CF7" w:rsidR="00FA33C2" w:rsidRPr="00EE3B56" w:rsidRDefault="00012AB3" w:rsidP="00FA33C2">
            <w:pPr>
              <w:widowControl/>
              <w:autoSpaceDE/>
              <w:autoSpaceDN/>
              <w:rPr>
                <w:rFonts w:ascii="맑은 고딕" w:eastAsia="맑은 고딕" w:hAnsi="맑은 고딕" w:cs="Arial"/>
                <w:sz w:val="18"/>
                <w:szCs w:val="18"/>
                <w:lang w:eastAsia="ko-KR" w:bidi="ar-SA"/>
              </w:rPr>
            </w:pPr>
            <w:r w:rsidRPr="00EE3B56">
              <w:rPr>
                <w:rFonts w:ascii="맑은 고딕" w:eastAsia="맑은 고딕" w:hAnsi="맑은 고딕" w:cs="Arial" w:hint="eastAsia"/>
                <w:sz w:val="18"/>
                <w:szCs w:val="18"/>
                <w:lang w:eastAsia="ko-KR" w:bidi="ar-SA"/>
              </w:rPr>
              <w:t>승강장혼잡</w:t>
            </w:r>
            <w:r w:rsidR="00EE3B56">
              <w:rPr>
                <w:rFonts w:ascii="맑은 고딕" w:eastAsia="맑은 고딕" w:hAnsi="맑은 고딕" w:cs="Arial" w:hint="eastAsia"/>
                <w:sz w:val="18"/>
                <w:szCs w:val="18"/>
                <w:lang w:eastAsia="ko-KR" w:bidi="ar-SA"/>
              </w:rPr>
              <w:t>도</w:t>
            </w:r>
          </w:p>
        </w:tc>
      </w:tr>
      <w:tr w:rsidR="00EF37DA" w:rsidRPr="00EF37DA" w14:paraId="5B96DA38" w14:textId="77777777" w:rsidTr="004B4DB4">
        <w:trPr>
          <w:trHeight w:val="340"/>
        </w:trPr>
        <w:tc>
          <w:tcPr>
            <w:tcW w:w="851" w:type="pct"/>
            <w:vMerge/>
            <w:tcBorders>
              <w:top w:val="nil"/>
              <w:bottom w:val="single" w:sz="4" w:space="0" w:color="000000"/>
              <w:right w:val="single" w:sz="4" w:space="0" w:color="auto"/>
            </w:tcBorders>
            <w:vAlign w:val="center"/>
            <w:hideMark/>
          </w:tcPr>
          <w:p w14:paraId="2AC8BDAB" w14:textId="77777777" w:rsidR="00FA33C2" w:rsidRPr="00EF37DA" w:rsidRDefault="00FA33C2" w:rsidP="00B76702">
            <w:pPr>
              <w:widowControl/>
              <w:autoSpaceDE/>
              <w:autoSpaceDN/>
              <w:jc w:val="center"/>
              <w:rPr>
                <w:rFonts w:ascii="맑은 고딕" w:eastAsia="맑은 고딕" w:hAnsi="맑은 고딕" w:cs="Arial"/>
                <w:b/>
                <w:bCs/>
                <w:sz w:val="18"/>
                <w:szCs w:val="18"/>
                <w:lang w:eastAsia="ko-KR" w:bidi="ar-SA"/>
              </w:rPr>
            </w:pPr>
          </w:p>
        </w:tc>
        <w:tc>
          <w:tcPr>
            <w:tcW w:w="1232" w:type="pct"/>
            <w:tcBorders>
              <w:top w:val="nil"/>
              <w:left w:val="nil"/>
              <w:bottom w:val="single" w:sz="4" w:space="0" w:color="auto"/>
              <w:right w:val="single" w:sz="4" w:space="0" w:color="auto"/>
            </w:tcBorders>
            <w:shd w:val="clear" w:color="auto" w:fill="auto"/>
            <w:noWrap/>
            <w:vAlign w:val="center"/>
            <w:hideMark/>
          </w:tcPr>
          <w:p w14:paraId="72210848" w14:textId="77777777" w:rsidR="00FA33C2" w:rsidRPr="00EF37DA" w:rsidRDefault="00FA33C2" w:rsidP="00B76702">
            <w:pPr>
              <w:widowControl/>
              <w:autoSpaceDE/>
              <w:autoSpaceDN/>
              <w:jc w:val="center"/>
              <w:rPr>
                <w:rFonts w:ascii="Arial" w:eastAsia="굴림" w:hAnsi="Arial" w:cs="Arial"/>
                <w:b/>
                <w:bCs/>
                <w:sz w:val="18"/>
                <w:szCs w:val="18"/>
                <w:lang w:eastAsia="ko-KR" w:bidi="ar-SA"/>
              </w:rPr>
            </w:pPr>
            <w:r w:rsidRPr="00EF37DA">
              <w:rPr>
                <w:rFonts w:ascii="맑은 고딕" w:eastAsia="맑은 고딕" w:hAnsi="맑은 고딕" w:cs="Arial" w:hint="eastAsia"/>
                <w:b/>
                <w:bCs/>
                <w:sz w:val="18"/>
                <w:szCs w:val="18"/>
                <w:lang w:eastAsia="ko-KR" w:bidi="ar-SA"/>
              </w:rPr>
              <w:t>서울교통공사</w:t>
            </w:r>
            <w:r w:rsidRPr="00EF37DA">
              <w:rPr>
                <w:rFonts w:ascii="Arial" w:eastAsia="굴림" w:hAnsi="Arial" w:cs="Arial"/>
                <w:b/>
                <w:bCs/>
                <w:sz w:val="18"/>
                <w:szCs w:val="18"/>
                <w:lang w:eastAsia="ko-KR" w:bidi="ar-SA"/>
              </w:rPr>
              <w:t>_</w:t>
            </w:r>
            <w:r w:rsidRPr="00EF37DA">
              <w:rPr>
                <w:rFonts w:ascii="맑은 고딕" w:eastAsia="맑은 고딕" w:hAnsi="맑은 고딕" w:cs="Arial" w:hint="eastAsia"/>
                <w:b/>
                <w:bCs/>
                <w:sz w:val="18"/>
                <w:szCs w:val="18"/>
                <w:lang w:eastAsia="ko-KR" w:bidi="ar-SA"/>
              </w:rPr>
              <w:t>지하철혼잡도정보</w:t>
            </w:r>
          </w:p>
        </w:tc>
        <w:tc>
          <w:tcPr>
            <w:tcW w:w="388" w:type="pct"/>
            <w:tcBorders>
              <w:top w:val="nil"/>
              <w:left w:val="nil"/>
              <w:bottom w:val="single" w:sz="4" w:space="0" w:color="auto"/>
              <w:right w:val="single" w:sz="4" w:space="0" w:color="auto"/>
            </w:tcBorders>
            <w:shd w:val="clear" w:color="auto" w:fill="auto"/>
            <w:noWrap/>
            <w:vAlign w:val="center"/>
            <w:hideMark/>
          </w:tcPr>
          <w:p w14:paraId="7847B713" w14:textId="77777777" w:rsidR="00FA33C2" w:rsidRPr="00EF37DA" w:rsidRDefault="00FA33C2" w:rsidP="00532361">
            <w:pPr>
              <w:widowControl/>
              <w:autoSpaceDE/>
              <w:autoSpaceDN/>
              <w:jc w:val="center"/>
              <w:rPr>
                <w:rFonts w:ascii="Arial" w:eastAsia="굴림" w:hAnsi="Arial" w:cs="Arial"/>
                <w:sz w:val="18"/>
                <w:szCs w:val="18"/>
                <w:lang w:eastAsia="ko-KR" w:bidi="ar-SA"/>
              </w:rPr>
            </w:pPr>
            <w:r w:rsidRPr="00EF37DA">
              <w:rPr>
                <w:rFonts w:ascii="Arial" w:eastAsia="굴림" w:hAnsi="Arial" w:cs="Arial"/>
                <w:sz w:val="18"/>
                <w:szCs w:val="18"/>
                <w:lang w:eastAsia="ko-KR" w:bidi="ar-SA"/>
              </w:rPr>
              <w:t>2019-2024</w:t>
            </w:r>
          </w:p>
        </w:tc>
        <w:tc>
          <w:tcPr>
            <w:tcW w:w="270" w:type="pct"/>
            <w:tcBorders>
              <w:top w:val="nil"/>
              <w:left w:val="nil"/>
              <w:bottom w:val="single" w:sz="4" w:space="0" w:color="auto"/>
              <w:right w:val="single" w:sz="4" w:space="0" w:color="auto"/>
            </w:tcBorders>
            <w:shd w:val="clear" w:color="auto" w:fill="auto"/>
            <w:noWrap/>
            <w:vAlign w:val="center"/>
            <w:hideMark/>
          </w:tcPr>
          <w:p w14:paraId="72475D18" w14:textId="77777777" w:rsidR="00FA33C2" w:rsidRPr="00EF37DA" w:rsidRDefault="00FA33C2" w:rsidP="00532361">
            <w:pPr>
              <w:widowControl/>
              <w:autoSpaceDE/>
              <w:autoSpaceDN/>
              <w:jc w:val="center"/>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분기</w:t>
            </w:r>
          </w:p>
        </w:tc>
        <w:tc>
          <w:tcPr>
            <w:tcW w:w="1255" w:type="pct"/>
            <w:tcBorders>
              <w:top w:val="nil"/>
              <w:left w:val="nil"/>
              <w:bottom w:val="single" w:sz="4" w:space="0" w:color="auto"/>
              <w:right w:val="single" w:sz="4" w:space="0" w:color="auto"/>
            </w:tcBorders>
            <w:shd w:val="clear" w:color="auto" w:fill="auto"/>
            <w:noWrap/>
            <w:vAlign w:val="center"/>
            <w:hideMark/>
          </w:tcPr>
          <w:p w14:paraId="36CB520A" w14:textId="77777777" w:rsidR="00FA33C2" w:rsidRPr="00EE3B56" w:rsidRDefault="00FA33C2" w:rsidP="00FA33C2">
            <w:pPr>
              <w:widowControl/>
              <w:autoSpaceDE/>
              <w:autoSpaceDN/>
              <w:rPr>
                <w:rFonts w:ascii="Arial" w:eastAsia="굴림" w:hAnsi="Arial" w:cs="Arial"/>
                <w:sz w:val="18"/>
                <w:szCs w:val="18"/>
                <w:lang w:eastAsia="ko-KR" w:bidi="ar-SA"/>
              </w:rPr>
            </w:pPr>
            <w:r w:rsidRPr="00EE3B56">
              <w:rPr>
                <w:rFonts w:ascii="맑은 고딕" w:eastAsia="맑은 고딕" w:hAnsi="맑은 고딕" w:cs="Arial" w:hint="eastAsia"/>
                <w:sz w:val="18"/>
                <w:szCs w:val="18"/>
                <w:lang w:eastAsia="ko-KR" w:bidi="ar-SA"/>
              </w:rPr>
              <w:t xml:space="preserve">분기별 </w:t>
            </w:r>
            <w:r w:rsidRPr="00EE3B56">
              <w:rPr>
                <w:rFonts w:ascii="Arial" w:eastAsia="굴림" w:hAnsi="Arial" w:cs="Arial"/>
                <w:sz w:val="18"/>
                <w:szCs w:val="18"/>
                <w:lang w:eastAsia="ko-KR" w:bidi="ar-SA"/>
              </w:rPr>
              <w:t>05</w:t>
            </w:r>
            <w:r w:rsidRPr="00EE3B56">
              <w:rPr>
                <w:rFonts w:ascii="맑은 고딕" w:eastAsia="맑은 고딕" w:hAnsi="맑은 고딕" w:cs="Arial" w:hint="eastAsia"/>
                <w:sz w:val="18"/>
                <w:szCs w:val="18"/>
                <w:lang w:eastAsia="ko-KR" w:bidi="ar-SA"/>
              </w:rPr>
              <w:t>시</w:t>
            </w:r>
            <w:r w:rsidRPr="00EE3B56">
              <w:rPr>
                <w:rFonts w:ascii="Arial" w:eastAsia="굴림" w:hAnsi="Arial" w:cs="Arial"/>
                <w:sz w:val="18"/>
                <w:szCs w:val="18"/>
                <w:lang w:eastAsia="ko-KR" w:bidi="ar-SA"/>
              </w:rPr>
              <w:t>~23</w:t>
            </w:r>
            <w:r w:rsidRPr="00EE3B56">
              <w:rPr>
                <w:rFonts w:ascii="맑은 고딕" w:eastAsia="맑은 고딕" w:hAnsi="맑은 고딕" w:cs="Arial" w:hint="eastAsia"/>
                <w:sz w:val="18"/>
                <w:szCs w:val="18"/>
                <w:lang w:eastAsia="ko-KR" w:bidi="ar-SA"/>
              </w:rPr>
              <w:t>시 상하선 혼잡도(정원대비 승차인원)</w:t>
            </w:r>
          </w:p>
        </w:tc>
        <w:tc>
          <w:tcPr>
            <w:tcW w:w="1004" w:type="pct"/>
            <w:tcBorders>
              <w:top w:val="nil"/>
              <w:left w:val="nil"/>
              <w:bottom w:val="single" w:sz="4" w:space="0" w:color="auto"/>
            </w:tcBorders>
            <w:shd w:val="clear" w:color="auto" w:fill="auto"/>
            <w:noWrap/>
            <w:vAlign w:val="center"/>
            <w:hideMark/>
          </w:tcPr>
          <w:p w14:paraId="311707E6" w14:textId="77777777" w:rsidR="00FA33C2" w:rsidRPr="00EE3B56" w:rsidRDefault="00FA33C2" w:rsidP="00FA33C2">
            <w:pPr>
              <w:widowControl/>
              <w:autoSpaceDE/>
              <w:autoSpaceDN/>
              <w:rPr>
                <w:rFonts w:ascii="맑은 고딕" w:eastAsia="맑은 고딕" w:hAnsi="맑은 고딕" w:cs="Arial"/>
                <w:sz w:val="18"/>
                <w:szCs w:val="18"/>
                <w:lang w:eastAsia="ko-KR" w:bidi="ar-SA"/>
              </w:rPr>
            </w:pPr>
            <w:r w:rsidRPr="00EE3B56">
              <w:rPr>
                <w:rFonts w:ascii="맑은 고딕" w:eastAsia="맑은 고딕" w:hAnsi="맑은 고딕" w:cs="Arial" w:hint="eastAsia"/>
                <w:sz w:val="18"/>
                <w:szCs w:val="18"/>
                <w:lang w:eastAsia="ko-KR" w:bidi="ar-SA"/>
              </w:rPr>
              <w:t>-</w:t>
            </w:r>
          </w:p>
        </w:tc>
      </w:tr>
      <w:tr w:rsidR="00EF37DA" w:rsidRPr="00EF37DA" w14:paraId="2699A9B4" w14:textId="77777777" w:rsidTr="004B4DB4">
        <w:trPr>
          <w:trHeight w:val="340"/>
        </w:trPr>
        <w:tc>
          <w:tcPr>
            <w:tcW w:w="851" w:type="pct"/>
            <w:vMerge/>
            <w:tcBorders>
              <w:top w:val="nil"/>
              <w:bottom w:val="single" w:sz="4" w:space="0" w:color="000000"/>
              <w:right w:val="single" w:sz="4" w:space="0" w:color="auto"/>
            </w:tcBorders>
            <w:vAlign w:val="center"/>
            <w:hideMark/>
          </w:tcPr>
          <w:p w14:paraId="453E841D" w14:textId="77777777" w:rsidR="00FA33C2" w:rsidRPr="00EF37DA" w:rsidRDefault="00FA33C2" w:rsidP="00B76702">
            <w:pPr>
              <w:widowControl/>
              <w:autoSpaceDE/>
              <w:autoSpaceDN/>
              <w:jc w:val="center"/>
              <w:rPr>
                <w:rFonts w:ascii="맑은 고딕" w:eastAsia="맑은 고딕" w:hAnsi="맑은 고딕" w:cs="Arial"/>
                <w:b/>
                <w:bCs/>
                <w:sz w:val="18"/>
                <w:szCs w:val="18"/>
                <w:lang w:eastAsia="ko-KR" w:bidi="ar-SA"/>
              </w:rPr>
            </w:pPr>
          </w:p>
        </w:tc>
        <w:tc>
          <w:tcPr>
            <w:tcW w:w="1232" w:type="pct"/>
            <w:tcBorders>
              <w:top w:val="nil"/>
              <w:left w:val="nil"/>
              <w:bottom w:val="single" w:sz="4" w:space="0" w:color="auto"/>
              <w:right w:val="single" w:sz="4" w:space="0" w:color="auto"/>
            </w:tcBorders>
            <w:shd w:val="clear" w:color="auto" w:fill="auto"/>
            <w:noWrap/>
            <w:vAlign w:val="center"/>
            <w:hideMark/>
          </w:tcPr>
          <w:p w14:paraId="0A5F2A59" w14:textId="77777777" w:rsidR="00FA33C2" w:rsidRPr="00EF37DA" w:rsidRDefault="00FA33C2" w:rsidP="00B76702">
            <w:pPr>
              <w:widowControl/>
              <w:autoSpaceDE/>
              <w:autoSpaceDN/>
              <w:jc w:val="center"/>
              <w:rPr>
                <w:rFonts w:ascii="Arial" w:eastAsia="굴림" w:hAnsi="Arial" w:cs="Arial"/>
                <w:b/>
                <w:bCs/>
                <w:sz w:val="18"/>
                <w:szCs w:val="18"/>
                <w:lang w:eastAsia="ko-KR" w:bidi="ar-SA"/>
              </w:rPr>
            </w:pPr>
            <w:r w:rsidRPr="00EF37DA">
              <w:rPr>
                <w:rFonts w:ascii="맑은 고딕" w:eastAsia="맑은 고딕" w:hAnsi="맑은 고딕" w:cs="Arial" w:hint="eastAsia"/>
                <w:b/>
                <w:bCs/>
                <w:sz w:val="18"/>
                <w:szCs w:val="18"/>
                <w:lang w:eastAsia="ko-KR" w:bidi="ar-SA"/>
              </w:rPr>
              <w:t>서울교통공사</w:t>
            </w:r>
            <w:r w:rsidRPr="00EF37DA">
              <w:rPr>
                <w:rFonts w:ascii="Arial" w:eastAsia="굴림" w:hAnsi="Arial" w:cs="Arial"/>
                <w:b/>
                <w:bCs/>
                <w:sz w:val="18"/>
                <w:szCs w:val="18"/>
                <w:lang w:eastAsia="ko-KR" w:bidi="ar-SA"/>
              </w:rPr>
              <w:t>_</w:t>
            </w:r>
            <w:r w:rsidRPr="00EF37DA">
              <w:rPr>
                <w:rFonts w:ascii="맑은 고딕" w:eastAsia="맑은 고딕" w:hAnsi="맑은 고딕" w:cs="Arial" w:hint="eastAsia"/>
                <w:b/>
                <w:bCs/>
                <w:sz w:val="18"/>
                <w:szCs w:val="18"/>
                <w:lang w:eastAsia="ko-KR" w:bidi="ar-SA"/>
              </w:rPr>
              <w:t>월별</w:t>
            </w:r>
            <w:r w:rsidRPr="00EF37DA">
              <w:rPr>
                <w:rFonts w:ascii="Arial" w:eastAsia="굴림" w:hAnsi="Arial" w:cs="Arial"/>
                <w:b/>
                <w:bCs/>
                <w:sz w:val="18"/>
                <w:szCs w:val="18"/>
                <w:lang w:eastAsia="ko-KR" w:bidi="ar-SA"/>
              </w:rPr>
              <w:t xml:space="preserve"> </w:t>
            </w:r>
            <w:r w:rsidRPr="00EF37DA">
              <w:rPr>
                <w:rFonts w:ascii="맑은 고딕" w:eastAsia="맑은 고딕" w:hAnsi="맑은 고딕" w:cs="Arial" w:hint="eastAsia"/>
                <w:b/>
                <w:bCs/>
                <w:sz w:val="18"/>
                <w:szCs w:val="18"/>
                <w:lang w:eastAsia="ko-KR" w:bidi="ar-SA"/>
              </w:rPr>
              <w:t>환승유입인원</w:t>
            </w:r>
          </w:p>
        </w:tc>
        <w:tc>
          <w:tcPr>
            <w:tcW w:w="388" w:type="pct"/>
            <w:tcBorders>
              <w:top w:val="nil"/>
              <w:left w:val="nil"/>
              <w:bottom w:val="single" w:sz="4" w:space="0" w:color="auto"/>
              <w:right w:val="single" w:sz="4" w:space="0" w:color="auto"/>
            </w:tcBorders>
            <w:shd w:val="clear" w:color="auto" w:fill="auto"/>
            <w:noWrap/>
            <w:vAlign w:val="center"/>
            <w:hideMark/>
          </w:tcPr>
          <w:p w14:paraId="7FE85BB0" w14:textId="77777777" w:rsidR="00FA33C2" w:rsidRPr="00EF37DA" w:rsidRDefault="00FA33C2" w:rsidP="00532361">
            <w:pPr>
              <w:widowControl/>
              <w:autoSpaceDE/>
              <w:autoSpaceDN/>
              <w:jc w:val="center"/>
              <w:rPr>
                <w:rFonts w:ascii="Arial" w:eastAsia="굴림" w:hAnsi="Arial" w:cs="Arial"/>
                <w:sz w:val="18"/>
                <w:szCs w:val="18"/>
                <w:lang w:eastAsia="ko-KR" w:bidi="ar-SA"/>
              </w:rPr>
            </w:pPr>
            <w:r w:rsidRPr="00EF37DA">
              <w:rPr>
                <w:rFonts w:ascii="Arial" w:eastAsia="굴림" w:hAnsi="Arial" w:cs="Arial"/>
                <w:sz w:val="18"/>
                <w:szCs w:val="18"/>
                <w:lang w:eastAsia="ko-KR" w:bidi="ar-SA"/>
              </w:rPr>
              <w:t>2019-2023</w:t>
            </w:r>
          </w:p>
        </w:tc>
        <w:tc>
          <w:tcPr>
            <w:tcW w:w="270" w:type="pct"/>
            <w:tcBorders>
              <w:top w:val="nil"/>
              <w:left w:val="nil"/>
              <w:bottom w:val="single" w:sz="4" w:space="0" w:color="auto"/>
              <w:right w:val="single" w:sz="4" w:space="0" w:color="auto"/>
            </w:tcBorders>
            <w:shd w:val="clear" w:color="auto" w:fill="auto"/>
            <w:noWrap/>
            <w:vAlign w:val="center"/>
            <w:hideMark/>
          </w:tcPr>
          <w:p w14:paraId="10127A75" w14:textId="77777777" w:rsidR="00FA33C2" w:rsidRPr="00EF37DA" w:rsidRDefault="00FA33C2" w:rsidP="00532361">
            <w:pPr>
              <w:widowControl/>
              <w:autoSpaceDE/>
              <w:autoSpaceDN/>
              <w:jc w:val="center"/>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연</w:t>
            </w:r>
          </w:p>
        </w:tc>
        <w:tc>
          <w:tcPr>
            <w:tcW w:w="1255" w:type="pct"/>
            <w:tcBorders>
              <w:top w:val="nil"/>
              <w:left w:val="nil"/>
              <w:bottom w:val="single" w:sz="4" w:space="0" w:color="auto"/>
              <w:right w:val="single" w:sz="4" w:space="0" w:color="auto"/>
            </w:tcBorders>
            <w:shd w:val="clear" w:color="auto" w:fill="auto"/>
            <w:noWrap/>
            <w:vAlign w:val="center"/>
            <w:hideMark/>
          </w:tcPr>
          <w:p w14:paraId="2FF0965F" w14:textId="77777777" w:rsidR="00FA33C2" w:rsidRPr="00EE3B56" w:rsidRDefault="00FA33C2" w:rsidP="00FA33C2">
            <w:pPr>
              <w:widowControl/>
              <w:autoSpaceDE/>
              <w:autoSpaceDN/>
              <w:rPr>
                <w:rFonts w:ascii="맑은 고딕" w:eastAsia="맑은 고딕" w:hAnsi="맑은 고딕" w:cs="Arial"/>
                <w:sz w:val="18"/>
                <w:szCs w:val="18"/>
                <w:lang w:eastAsia="ko-KR" w:bidi="ar-SA"/>
              </w:rPr>
            </w:pPr>
            <w:r w:rsidRPr="00EE3B56">
              <w:rPr>
                <w:rFonts w:ascii="맑은 고딕" w:eastAsia="맑은 고딕" w:hAnsi="맑은 고딕" w:cs="Arial" w:hint="eastAsia"/>
                <w:sz w:val="18"/>
                <w:szCs w:val="18"/>
                <w:lang w:eastAsia="ko-KR" w:bidi="ar-SA"/>
              </w:rPr>
              <w:t>월별 환승유입인원수</w:t>
            </w:r>
          </w:p>
        </w:tc>
        <w:tc>
          <w:tcPr>
            <w:tcW w:w="1004" w:type="pct"/>
            <w:tcBorders>
              <w:top w:val="nil"/>
              <w:left w:val="nil"/>
              <w:bottom w:val="single" w:sz="4" w:space="0" w:color="auto"/>
            </w:tcBorders>
            <w:shd w:val="clear" w:color="auto" w:fill="auto"/>
            <w:noWrap/>
            <w:vAlign w:val="center"/>
            <w:hideMark/>
          </w:tcPr>
          <w:p w14:paraId="3BC5995F" w14:textId="3C82D605" w:rsidR="00FA33C2" w:rsidRPr="00EE3B56" w:rsidRDefault="00EE3B56" w:rsidP="00FA33C2">
            <w:pPr>
              <w:widowControl/>
              <w:autoSpaceDE/>
              <w:autoSpaceDN/>
              <w:rPr>
                <w:rFonts w:ascii="맑은 고딕" w:eastAsia="맑은 고딕" w:hAnsi="맑은 고딕" w:cs="Arial"/>
                <w:sz w:val="18"/>
                <w:szCs w:val="18"/>
                <w:lang w:eastAsia="ko-KR" w:bidi="ar-SA"/>
              </w:rPr>
            </w:pPr>
            <w:r w:rsidRPr="00EE3B56">
              <w:rPr>
                <w:rFonts w:ascii="맑은 고딕" w:eastAsia="맑은 고딕" w:hAnsi="맑은 고딕" w:cs="Arial" w:hint="eastAsia"/>
                <w:sz w:val="18"/>
                <w:szCs w:val="18"/>
                <w:lang w:eastAsia="ko-KR" w:bidi="ar-SA"/>
              </w:rPr>
              <w:t>-</w:t>
            </w:r>
          </w:p>
        </w:tc>
      </w:tr>
      <w:tr w:rsidR="00EF37DA" w:rsidRPr="00EF37DA" w14:paraId="1AB6DCCC" w14:textId="77777777" w:rsidTr="004B4DB4">
        <w:trPr>
          <w:trHeight w:val="340"/>
        </w:trPr>
        <w:tc>
          <w:tcPr>
            <w:tcW w:w="851" w:type="pct"/>
            <w:vMerge/>
            <w:tcBorders>
              <w:top w:val="nil"/>
              <w:bottom w:val="single" w:sz="4" w:space="0" w:color="000000"/>
              <w:right w:val="single" w:sz="4" w:space="0" w:color="auto"/>
            </w:tcBorders>
            <w:vAlign w:val="center"/>
            <w:hideMark/>
          </w:tcPr>
          <w:p w14:paraId="70103036" w14:textId="77777777" w:rsidR="00FA33C2" w:rsidRPr="00EF37DA" w:rsidRDefault="00FA33C2" w:rsidP="00B76702">
            <w:pPr>
              <w:widowControl/>
              <w:autoSpaceDE/>
              <w:autoSpaceDN/>
              <w:jc w:val="center"/>
              <w:rPr>
                <w:rFonts w:ascii="맑은 고딕" w:eastAsia="맑은 고딕" w:hAnsi="맑은 고딕" w:cs="Arial"/>
                <w:b/>
                <w:bCs/>
                <w:sz w:val="18"/>
                <w:szCs w:val="18"/>
                <w:lang w:eastAsia="ko-KR" w:bidi="ar-SA"/>
              </w:rPr>
            </w:pPr>
          </w:p>
        </w:tc>
        <w:tc>
          <w:tcPr>
            <w:tcW w:w="1232" w:type="pct"/>
            <w:tcBorders>
              <w:top w:val="nil"/>
              <w:left w:val="nil"/>
              <w:bottom w:val="single" w:sz="4" w:space="0" w:color="auto"/>
              <w:right w:val="single" w:sz="4" w:space="0" w:color="auto"/>
            </w:tcBorders>
            <w:shd w:val="clear" w:color="auto" w:fill="auto"/>
            <w:noWrap/>
            <w:vAlign w:val="center"/>
            <w:hideMark/>
          </w:tcPr>
          <w:p w14:paraId="38166EF2" w14:textId="77777777" w:rsidR="00FA33C2" w:rsidRPr="00EF37DA" w:rsidRDefault="00FA33C2" w:rsidP="00B76702">
            <w:pPr>
              <w:widowControl/>
              <w:autoSpaceDE/>
              <w:autoSpaceDN/>
              <w:jc w:val="center"/>
              <w:rPr>
                <w:rFonts w:ascii="Arial" w:eastAsia="굴림" w:hAnsi="Arial" w:cs="Arial"/>
                <w:b/>
                <w:bCs/>
                <w:sz w:val="18"/>
                <w:szCs w:val="18"/>
                <w:lang w:eastAsia="ko-KR" w:bidi="ar-SA"/>
              </w:rPr>
            </w:pPr>
            <w:r w:rsidRPr="00EF37DA">
              <w:rPr>
                <w:rFonts w:ascii="맑은 고딕" w:eastAsia="맑은 고딕" w:hAnsi="맑은 고딕" w:cs="Arial" w:hint="eastAsia"/>
                <w:b/>
                <w:bCs/>
                <w:sz w:val="18"/>
                <w:szCs w:val="18"/>
                <w:lang w:eastAsia="ko-KR" w:bidi="ar-SA"/>
              </w:rPr>
              <w:t>서울교통공사</w:t>
            </w:r>
            <w:r w:rsidRPr="00EF37DA">
              <w:rPr>
                <w:rFonts w:ascii="Arial" w:eastAsia="굴림" w:hAnsi="Arial" w:cs="Arial"/>
                <w:b/>
                <w:bCs/>
                <w:sz w:val="18"/>
                <w:szCs w:val="18"/>
                <w:lang w:eastAsia="ko-KR" w:bidi="ar-SA"/>
              </w:rPr>
              <w:t>_</w:t>
            </w:r>
            <w:r w:rsidRPr="00EF37DA">
              <w:rPr>
                <w:rFonts w:ascii="맑은 고딕" w:eastAsia="맑은 고딕" w:hAnsi="맑은 고딕" w:cs="Arial" w:hint="eastAsia"/>
                <w:b/>
                <w:bCs/>
                <w:sz w:val="18"/>
                <w:szCs w:val="18"/>
                <w:lang w:eastAsia="ko-KR" w:bidi="ar-SA"/>
              </w:rPr>
              <w:t>역사운영</w:t>
            </w:r>
            <w:r w:rsidRPr="00EF37DA">
              <w:rPr>
                <w:rFonts w:ascii="Arial" w:eastAsia="굴림" w:hAnsi="Arial" w:cs="Arial"/>
                <w:b/>
                <w:bCs/>
                <w:sz w:val="18"/>
                <w:szCs w:val="18"/>
                <w:lang w:eastAsia="ko-KR" w:bidi="ar-SA"/>
              </w:rPr>
              <w:t xml:space="preserve"> </w:t>
            </w:r>
            <w:r w:rsidRPr="00EF37DA">
              <w:rPr>
                <w:rFonts w:ascii="맑은 고딕" w:eastAsia="맑은 고딕" w:hAnsi="맑은 고딕" w:cs="Arial" w:hint="eastAsia"/>
                <w:b/>
                <w:bCs/>
                <w:sz w:val="18"/>
                <w:szCs w:val="18"/>
                <w:lang w:eastAsia="ko-KR" w:bidi="ar-SA"/>
              </w:rPr>
              <w:t>현황</w:t>
            </w:r>
          </w:p>
        </w:tc>
        <w:tc>
          <w:tcPr>
            <w:tcW w:w="388" w:type="pct"/>
            <w:tcBorders>
              <w:top w:val="nil"/>
              <w:left w:val="nil"/>
              <w:bottom w:val="single" w:sz="4" w:space="0" w:color="auto"/>
              <w:right w:val="single" w:sz="4" w:space="0" w:color="auto"/>
            </w:tcBorders>
            <w:shd w:val="clear" w:color="auto" w:fill="auto"/>
            <w:noWrap/>
            <w:vAlign w:val="center"/>
            <w:hideMark/>
          </w:tcPr>
          <w:p w14:paraId="4FAAFFF9" w14:textId="77777777" w:rsidR="00FA33C2" w:rsidRPr="00EF37DA" w:rsidRDefault="00FA33C2" w:rsidP="00532361">
            <w:pPr>
              <w:widowControl/>
              <w:autoSpaceDE/>
              <w:autoSpaceDN/>
              <w:jc w:val="center"/>
              <w:rPr>
                <w:rFonts w:ascii="Arial" w:eastAsia="굴림" w:hAnsi="Arial" w:cs="Arial"/>
                <w:sz w:val="18"/>
                <w:szCs w:val="18"/>
                <w:lang w:eastAsia="ko-KR" w:bidi="ar-SA"/>
              </w:rPr>
            </w:pPr>
            <w:r w:rsidRPr="00EF37DA">
              <w:rPr>
                <w:rFonts w:ascii="Arial" w:eastAsia="굴림" w:hAnsi="Arial" w:cs="Arial"/>
                <w:sz w:val="18"/>
                <w:szCs w:val="18"/>
                <w:lang w:eastAsia="ko-KR" w:bidi="ar-SA"/>
              </w:rPr>
              <w:t xml:space="preserve">2024.06.30 </w:t>
            </w:r>
            <w:r w:rsidRPr="00EF37DA">
              <w:rPr>
                <w:rFonts w:ascii="맑은 고딕" w:eastAsia="맑은 고딕" w:hAnsi="맑은 고딕" w:cs="Arial" w:hint="eastAsia"/>
                <w:sz w:val="18"/>
                <w:szCs w:val="18"/>
                <w:lang w:eastAsia="ko-KR" w:bidi="ar-SA"/>
              </w:rPr>
              <w:t>기준</w:t>
            </w:r>
          </w:p>
        </w:tc>
        <w:tc>
          <w:tcPr>
            <w:tcW w:w="270" w:type="pct"/>
            <w:tcBorders>
              <w:top w:val="nil"/>
              <w:left w:val="nil"/>
              <w:bottom w:val="single" w:sz="4" w:space="0" w:color="auto"/>
              <w:right w:val="single" w:sz="4" w:space="0" w:color="auto"/>
            </w:tcBorders>
            <w:shd w:val="clear" w:color="auto" w:fill="auto"/>
            <w:noWrap/>
            <w:vAlign w:val="center"/>
            <w:hideMark/>
          </w:tcPr>
          <w:p w14:paraId="6E2AC6ED" w14:textId="77777777" w:rsidR="00FA33C2" w:rsidRPr="00EF37DA" w:rsidRDefault="00FA33C2" w:rsidP="00532361">
            <w:pPr>
              <w:widowControl/>
              <w:autoSpaceDE/>
              <w:autoSpaceDN/>
              <w:jc w:val="center"/>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연</w:t>
            </w:r>
          </w:p>
        </w:tc>
        <w:tc>
          <w:tcPr>
            <w:tcW w:w="1255" w:type="pct"/>
            <w:tcBorders>
              <w:top w:val="nil"/>
              <w:left w:val="nil"/>
              <w:bottom w:val="single" w:sz="4" w:space="0" w:color="auto"/>
              <w:right w:val="single" w:sz="4" w:space="0" w:color="auto"/>
            </w:tcBorders>
            <w:shd w:val="clear" w:color="auto" w:fill="auto"/>
            <w:noWrap/>
            <w:vAlign w:val="center"/>
            <w:hideMark/>
          </w:tcPr>
          <w:p w14:paraId="7A1E5945" w14:textId="77777777" w:rsidR="00FA33C2" w:rsidRPr="00EE3B56" w:rsidRDefault="00FA33C2" w:rsidP="00FA33C2">
            <w:pPr>
              <w:widowControl/>
              <w:autoSpaceDE/>
              <w:autoSpaceDN/>
              <w:rPr>
                <w:rFonts w:ascii="맑은 고딕" w:eastAsia="맑은 고딕" w:hAnsi="맑은 고딕" w:cs="Arial"/>
                <w:sz w:val="18"/>
                <w:szCs w:val="18"/>
                <w:lang w:eastAsia="ko-KR" w:bidi="ar-SA"/>
              </w:rPr>
            </w:pPr>
            <w:r w:rsidRPr="00EE3B56">
              <w:rPr>
                <w:rFonts w:ascii="맑은 고딕" w:eastAsia="맑은 고딕" w:hAnsi="맑은 고딕" w:cs="Arial" w:hint="eastAsia"/>
                <w:sz w:val="18"/>
                <w:szCs w:val="18"/>
                <w:lang w:eastAsia="ko-KR" w:bidi="ar-SA"/>
              </w:rPr>
              <w:t>역사운영현황(호선, 역명, 면적, 흥수, 승강장유형, 출입구수, 환승노선)</w:t>
            </w:r>
          </w:p>
        </w:tc>
        <w:tc>
          <w:tcPr>
            <w:tcW w:w="1004" w:type="pct"/>
            <w:tcBorders>
              <w:top w:val="nil"/>
              <w:left w:val="nil"/>
              <w:bottom w:val="single" w:sz="4" w:space="0" w:color="auto"/>
            </w:tcBorders>
            <w:shd w:val="clear" w:color="auto" w:fill="auto"/>
            <w:noWrap/>
            <w:vAlign w:val="center"/>
            <w:hideMark/>
          </w:tcPr>
          <w:p w14:paraId="7953B0E9" w14:textId="69AD8C3D" w:rsidR="00FA33C2" w:rsidRPr="00EE3B56" w:rsidRDefault="00FA33C2" w:rsidP="00FA33C2">
            <w:pPr>
              <w:widowControl/>
              <w:autoSpaceDE/>
              <w:autoSpaceDN/>
              <w:rPr>
                <w:rFonts w:ascii="맑은 고딕" w:eastAsia="맑은 고딕" w:hAnsi="맑은 고딕" w:cs="Arial"/>
                <w:sz w:val="18"/>
                <w:szCs w:val="18"/>
                <w:lang w:eastAsia="ko-KR" w:bidi="ar-SA"/>
              </w:rPr>
            </w:pPr>
            <w:r w:rsidRPr="00EE3B56">
              <w:rPr>
                <w:rFonts w:ascii="맑은 고딕" w:eastAsia="맑은 고딕" w:hAnsi="맑은 고딕" w:cs="Arial" w:hint="eastAsia"/>
                <w:sz w:val="18"/>
                <w:szCs w:val="18"/>
                <w:lang w:eastAsia="ko-KR" w:bidi="ar-SA"/>
              </w:rPr>
              <w:t>승강장혼잡도</w:t>
            </w:r>
          </w:p>
        </w:tc>
      </w:tr>
      <w:tr w:rsidR="00EF37DA" w:rsidRPr="00EF37DA" w14:paraId="40A5685D" w14:textId="77777777" w:rsidTr="004B4DB4">
        <w:trPr>
          <w:trHeight w:val="340"/>
        </w:trPr>
        <w:tc>
          <w:tcPr>
            <w:tcW w:w="851" w:type="pct"/>
            <w:vMerge/>
            <w:tcBorders>
              <w:top w:val="nil"/>
              <w:bottom w:val="single" w:sz="4" w:space="0" w:color="000000"/>
              <w:right w:val="single" w:sz="4" w:space="0" w:color="auto"/>
            </w:tcBorders>
            <w:vAlign w:val="center"/>
            <w:hideMark/>
          </w:tcPr>
          <w:p w14:paraId="74414537" w14:textId="77777777" w:rsidR="00FA33C2" w:rsidRPr="00EF37DA" w:rsidRDefault="00FA33C2" w:rsidP="00B76702">
            <w:pPr>
              <w:widowControl/>
              <w:autoSpaceDE/>
              <w:autoSpaceDN/>
              <w:jc w:val="center"/>
              <w:rPr>
                <w:rFonts w:ascii="맑은 고딕" w:eastAsia="맑은 고딕" w:hAnsi="맑은 고딕" w:cs="Arial"/>
                <w:b/>
                <w:bCs/>
                <w:sz w:val="18"/>
                <w:szCs w:val="18"/>
                <w:lang w:eastAsia="ko-KR" w:bidi="ar-SA"/>
              </w:rPr>
            </w:pPr>
          </w:p>
        </w:tc>
        <w:tc>
          <w:tcPr>
            <w:tcW w:w="1232" w:type="pct"/>
            <w:tcBorders>
              <w:top w:val="nil"/>
              <w:left w:val="nil"/>
              <w:bottom w:val="single" w:sz="4" w:space="0" w:color="auto"/>
              <w:right w:val="single" w:sz="4" w:space="0" w:color="auto"/>
            </w:tcBorders>
            <w:shd w:val="clear" w:color="auto" w:fill="auto"/>
            <w:noWrap/>
            <w:vAlign w:val="center"/>
            <w:hideMark/>
          </w:tcPr>
          <w:p w14:paraId="07093749" w14:textId="77777777" w:rsidR="00FA33C2" w:rsidRPr="00EF37DA" w:rsidRDefault="00FA33C2" w:rsidP="00B76702">
            <w:pPr>
              <w:widowControl/>
              <w:autoSpaceDE/>
              <w:autoSpaceDN/>
              <w:jc w:val="center"/>
              <w:rPr>
                <w:rFonts w:ascii="Arial" w:eastAsia="굴림" w:hAnsi="Arial" w:cs="Arial"/>
                <w:b/>
                <w:bCs/>
                <w:sz w:val="18"/>
                <w:szCs w:val="18"/>
                <w:lang w:eastAsia="ko-KR" w:bidi="ar-SA"/>
              </w:rPr>
            </w:pPr>
            <w:r w:rsidRPr="00EF37DA">
              <w:rPr>
                <w:rFonts w:ascii="맑은 고딕" w:eastAsia="맑은 고딕" w:hAnsi="맑은 고딕" w:cs="Arial" w:hint="eastAsia"/>
                <w:b/>
                <w:bCs/>
                <w:sz w:val="18"/>
                <w:szCs w:val="18"/>
                <w:lang w:eastAsia="ko-KR" w:bidi="ar-SA"/>
              </w:rPr>
              <w:t>서울교통공사</w:t>
            </w:r>
            <w:r w:rsidRPr="00EF37DA">
              <w:rPr>
                <w:rFonts w:ascii="Arial" w:eastAsia="굴림" w:hAnsi="Arial" w:cs="Arial"/>
                <w:b/>
                <w:bCs/>
                <w:sz w:val="18"/>
                <w:szCs w:val="18"/>
                <w:lang w:eastAsia="ko-KR" w:bidi="ar-SA"/>
              </w:rPr>
              <w:t>_</w:t>
            </w:r>
            <w:r w:rsidRPr="00EF37DA">
              <w:rPr>
                <w:rFonts w:ascii="맑은 고딕" w:eastAsia="맑은 고딕" w:hAnsi="맑은 고딕" w:cs="Arial" w:hint="eastAsia"/>
                <w:b/>
                <w:bCs/>
                <w:sz w:val="18"/>
                <w:szCs w:val="18"/>
                <w:lang w:eastAsia="ko-KR" w:bidi="ar-SA"/>
              </w:rPr>
              <w:t>수송순위</w:t>
            </w:r>
          </w:p>
        </w:tc>
        <w:tc>
          <w:tcPr>
            <w:tcW w:w="388" w:type="pct"/>
            <w:tcBorders>
              <w:top w:val="nil"/>
              <w:left w:val="nil"/>
              <w:bottom w:val="single" w:sz="4" w:space="0" w:color="auto"/>
              <w:right w:val="single" w:sz="4" w:space="0" w:color="auto"/>
            </w:tcBorders>
            <w:shd w:val="clear" w:color="auto" w:fill="auto"/>
            <w:noWrap/>
            <w:vAlign w:val="center"/>
            <w:hideMark/>
          </w:tcPr>
          <w:p w14:paraId="079A9901" w14:textId="77777777" w:rsidR="00FA33C2" w:rsidRPr="00EF37DA" w:rsidRDefault="00FA33C2" w:rsidP="00532361">
            <w:pPr>
              <w:widowControl/>
              <w:autoSpaceDE/>
              <w:autoSpaceDN/>
              <w:jc w:val="center"/>
              <w:rPr>
                <w:rFonts w:ascii="Arial" w:eastAsia="굴림" w:hAnsi="Arial" w:cs="Arial"/>
                <w:sz w:val="18"/>
                <w:szCs w:val="18"/>
                <w:lang w:eastAsia="ko-KR" w:bidi="ar-SA"/>
              </w:rPr>
            </w:pPr>
            <w:r w:rsidRPr="00EF37DA">
              <w:rPr>
                <w:rFonts w:ascii="Arial" w:eastAsia="굴림" w:hAnsi="Arial" w:cs="Arial"/>
                <w:sz w:val="18"/>
                <w:szCs w:val="18"/>
                <w:lang w:eastAsia="ko-KR" w:bidi="ar-SA"/>
              </w:rPr>
              <w:t>2019-2023</w:t>
            </w:r>
          </w:p>
        </w:tc>
        <w:tc>
          <w:tcPr>
            <w:tcW w:w="270" w:type="pct"/>
            <w:tcBorders>
              <w:top w:val="nil"/>
              <w:left w:val="nil"/>
              <w:bottom w:val="single" w:sz="4" w:space="0" w:color="auto"/>
              <w:right w:val="single" w:sz="4" w:space="0" w:color="auto"/>
            </w:tcBorders>
            <w:shd w:val="clear" w:color="auto" w:fill="auto"/>
            <w:noWrap/>
            <w:vAlign w:val="center"/>
            <w:hideMark/>
          </w:tcPr>
          <w:p w14:paraId="50EC78A7" w14:textId="77777777" w:rsidR="00FA33C2" w:rsidRPr="00EF37DA" w:rsidRDefault="00FA33C2" w:rsidP="00532361">
            <w:pPr>
              <w:widowControl/>
              <w:autoSpaceDE/>
              <w:autoSpaceDN/>
              <w:jc w:val="center"/>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연</w:t>
            </w:r>
          </w:p>
        </w:tc>
        <w:tc>
          <w:tcPr>
            <w:tcW w:w="1255" w:type="pct"/>
            <w:tcBorders>
              <w:top w:val="nil"/>
              <w:left w:val="nil"/>
              <w:bottom w:val="single" w:sz="4" w:space="0" w:color="auto"/>
              <w:right w:val="single" w:sz="4" w:space="0" w:color="auto"/>
            </w:tcBorders>
            <w:shd w:val="clear" w:color="auto" w:fill="auto"/>
            <w:noWrap/>
            <w:vAlign w:val="center"/>
            <w:hideMark/>
          </w:tcPr>
          <w:p w14:paraId="1ADD8ED7" w14:textId="77777777" w:rsidR="00FA33C2" w:rsidRPr="00EF37DA" w:rsidRDefault="00FA33C2" w:rsidP="00FA33C2">
            <w:pPr>
              <w:widowControl/>
              <w:autoSpaceDE/>
              <w:autoSpaceDN/>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연도별 수송인원수</w:t>
            </w:r>
          </w:p>
        </w:tc>
        <w:tc>
          <w:tcPr>
            <w:tcW w:w="1004" w:type="pct"/>
            <w:tcBorders>
              <w:top w:val="nil"/>
              <w:left w:val="nil"/>
              <w:bottom w:val="single" w:sz="4" w:space="0" w:color="auto"/>
            </w:tcBorders>
            <w:shd w:val="clear" w:color="auto" w:fill="auto"/>
            <w:noWrap/>
            <w:vAlign w:val="center"/>
            <w:hideMark/>
          </w:tcPr>
          <w:p w14:paraId="40BD7E5C" w14:textId="555B5196" w:rsidR="00FA33C2" w:rsidRPr="00EF37DA" w:rsidRDefault="00FA33C2" w:rsidP="00FA33C2">
            <w:pPr>
              <w:widowControl/>
              <w:autoSpaceDE/>
              <w:autoSpaceDN/>
              <w:rPr>
                <w:rFonts w:ascii="맑은 고딕" w:eastAsia="맑은 고딕" w:hAnsi="맑은 고딕" w:cs="Arial"/>
                <w:sz w:val="18"/>
                <w:szCs w:val="18"/>
                <w:lang w:eastAsia="ko-KR" w:bidi="ar-SA"/>
              </w:rPr>
            </w:pPr>
            <w:r w:rsidRPr="00EF37DA">
              <w:rPr>
                <w:rFonts w:ascii="맑은 고딕" w:eastAsia="맑은 고딕" w:hAnsi="맑은 고딕" w:cs="Arial" w:hint="eastAsia"/>
                <w:sz w:val="18"/>
                <w:szCs w:val="18"/>
                <w:lang w:eastAsia="ko-KR" w:bidi="ar-SA"/>
              </w:rPr>
              <w:t xml:space="preserve">상위 </w:t>
            </w:r>
            <w:r w:rsidR="006A76A0">
              <w:rPr>
                <w:rFonts w:ascii="맑은 고딕" w:eastAsia="맑은 고딕" w:hAnsi="맑은 고딕" w:cs="Arial" w:hint="eastAsia"/>
                <w:sz w:val="18"/>
                <w:szCs w:val="18"/>
                <w:lang w:eastAsia="ko-KR" w:bidi="ar-SA"/>
              </w:rPr>
              <w:t>1</w:t>
            </w:r>
            <w:r w:rsidRPr="00EF37DA">
              <w:rPr>
                <w:rFonts w:ascii="맑은 고딕" w:eastAsia="맑은 고딕" w:hAnsi="맑은 고딕" w:cs="Arial" w:hint="eastAsia"/>
                <w:sz w:val="18"/>
                <w:szCs w:val="18"/>
                <w:lang w:eastAsia="ko-KR" w:bidi="ar-SA"/>
              </w:rPr>
              <w:t>0개역 필터링 및 종속변수 결측치 존재역 제외</w:t>
            </w:r>
          </w:p>
        </w:tc>
      </w:tr>
    </w:tbl>
    <w:p w14:paraId="6358611E" w14:textId="77777777" w:rsidR="00651224" w:rsidRPr="00392327" w:rsidRDefault="00651224" w:rsidP="00D402C0">
      <w:pPr>
        <w:pBdr>
          <w:top w:val="nil"/>
          <w:left w:val="nil"/>
          <w:bottom w:val="nil"/>
          <w:right w:val="nil"/>
          <w:between w:val="nil"/>
        </w:pBdr>
        <w:spacing w:before="53" w:line="252" w:lineRule="auto"/>
        <w:jc w:val="both"/>
        <w:rPr>
          <w:rFonts w:ascii="맑은 고딕" w:eastAsia="맑은 고딕" w:hAnsi="맑은 고딕" w:cs="맑은 고딕"/>
          <w:sz w:val="24"/>
          <w:szCs w:val="24"/>
          <w:lang w:eastAsia="ko-KR"/>
        </w:rPr>
      </w:pPr>
    </w:p>
    <w:p w14:paraId="36440121" w14:textId="47FE9CEC" w:rsidR="003D21E3" w:rsidRPr="00BF4511" w:rsidRDefault="0087356A" w:rsidP="003D21E3">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FF0000"/>
          <w:sz w:val="24"/>
          <w:szCs w:val="24"/>
          <w:lang w:eastAsia="ko-KR"/>
        </w:rPr>
      </w:pPr>
      <w:r w:rsidRPr="00392327">
        <w:rPr>
          <w:rFonts w:ascii="맑은 고딕" w:eastAsia="맑은 고딕" w:hAnsi="맑은 고딕" w:cs="맑은 고딕" w:hint="eastAsia"/>
          <w:sz w:val="24"/>
          <w:szCs w:val="24"/>
          <w:lang w:eastAsia="ko-KR"/>
        </w:rPr>
        <w:t xml:space="preserve">그리고 각 데이터베이스에서 추출할 수 있는 변수들을 생성하였고 필요에 따라서는 여러 개의 데이터베이스 변수들을 결합하여 생성하기도 하였다. 특히 종속변수인 혼잡도의 정의에 따라 여러 개의 데이터베이스를 결합하여 추출하여야 한다. 그리고 혼잡도가 낮은 경우보다 혼잡도가 높은 경우를 집중적으로 예측이 필요하기 때문에 </w:t>
      </w:r>
      <w:r w:rsidRPr="00392327">
        <w:rPr>
          <w:rFonts w:ascii="맑은 고딕" w:eastAsia="맑은 고딕" w:hAnsi="맑은 고딕" w:cs="맑은 고딕" w:hint="eastAsia"/>
          <w:sz w:val="24"/>
          <w:szCs w:val="24"/>
          <w:lang w:eastAsia="ko-KR"/>
        </w:rPr>
        <w:lastRenderedPageBreak/>
        <w:t xml:space="preserve">수송인원수가 많은 상위 </w:t>
      </w:r>
      <w:r w:rsidR="00DE0613" w:rsidRPr="00392327">
        <w:rPr>
          <w:rFonts w:ascii="맑은 고딕" w:eastAsia="맑은 고딕" w:hAnsi="맑은 고딕" w:cs="맑은 고딕" w:hint="eastAsia"/>
          <w:sz w:val="24"/>
          <w:szCs w:val="24"/>
          <w:lang w:eastAsia="ko-KR"/>
        </w:rPr>
        <w:t>1</w:t>
      </w:r>
      <w:r w:rsidRPr="00392327">
        <w:rPr>
          <w:rFonts w:ascii="맑은 고딕" w:eastAsia="맑은 고딕" w:hAnsi="맑은 고딕" w:cs="맑은 고딕" w:hint="eastAsia"/>
          <w:sz w:val="24"/>
          <w:szCs w:val="24"/>
          <w:lang w:eastAsia="ko-KR"/>
        </w:rPr>
        <w:t xml:space="preserve">0개의 역을 필터링하고 종속변수로 활용하기에 결측치가 존재하는 경우를 제외하여 예측 대상역으로 선정하였다. 수집된 데이터의 양은 약 </w:t>
      </w:r>
      <w:r w:rsidR="00B53D36" w:rsidRPr="00392327">
        <w:rPr>
          <w:rFonts w:ascii="맑은 고딕" w:eastAsia="맑은 고딕" w:hAnsi="맑은 고딕" w:cs="맑은 고딕" w:hint="eastAsia"/>
          <w:sz w:val="24"/>
          <w:szCs w:val="24"/>
          <w:lang w:eastAsia="ko-KR"/>
        </w:rPr>
        <w:t>55</w:t>
      </w:r>
      <w:r w:rsidRPr="00392327">
        <w:rPr>
          <w:rFonts w:ascii="맑은 고딕" w:eastAsia="맑은 고딕" w:hAnsi="맑은 고딕" w:cs="맑은 고딕" w:hint="eastAsia"/>
          <w:sz w:val="24"/>
          <w:szCs w:val="24"/>
          <w:lang w:eastAsia="ko-KR"/>
        </w:rPr>
        <w:t xml:space="preserve">만개의 샘플 데이터가 수집되었고 총 </w:t>
      </w:r>
      <w:r w:rsidR="00B53D36" w:rsidRPr="00392327">
        <w:rPr>
          <w:rFonts w:ascii="맑은 고딕" w:eastAsia="맑은 고딕" w:hAnsi="맑은 고딕" w:cs="맑은 고딕" w:hint="eastAsia"/>
          <w:sz w:val="24"/>
          <w:szCs w:val="24"/>
          <w:lang w:eastAsia="ko-KR"/>
        </w:rPr>
        <w:t>2</w:t>
      </w:r>
      <w:r w:rsidR="00B00E11">
        <w:rPr>
          <w:rFonts w:ascii="맑은 고딕" w:eastAsia="맑은 고딕" w:hAnsi="맑은 고딕" w:cs="맑은 고딕" w:hint="eastAsia"/>
          <w:sz w:val="24"/>
          <w:szCs w:val="24"/>
          <w:lang w:eastAsia="ko-KR"/>
        </w:rPr>
        <w:t>4</w:t>
      </w:r>
      <w:r w:rsidRPr="00392327">
        <w:rPr>
          <w:rFonts w:ascii="맑은 고딕" w:eastAsia="맑은 고딕" w:hAnsi="맑은 고딕" w:cs="맑은 고딕" w:hint="eastAsia"/>
          <w:sz w:val="24"/>
          <w:szCs w:val="24"/>
          <w:lang w:eastAsia="ko-KR"/>
        </w:rPr>
        <w:t xml:space="preserve">개의 혼잡도 관련 변수가 추출되었다. </w:t>
      </w:r>
      <w:r w:rsidR="00F11AF7" w:rsidRPr="00392327">
        <w:rPr>
          <w:rFonts w:ascii="맑은 고딕" w:eastAsia="맑은 고딕" w:hAnsi="맑은 고딕" w:cs="맑은 고딕" w:hint="eastAsia"/>
          <w:sz w:val="24"/>
          <w:szCs w:val="24"/>
          <w:lang w:eastAsia="ko-KR"/>
        </w:rPr>
        <w:t xml:space="preserve">수집된 </w:t>
      </w:r>
      <w:r w:rsidR="00F11AF7" w:rsidRPr="008D0858">
        <w:rPr>
          <w:rFonts w:ascii="맑은 고딕" w:eastAsia="맑은 고딕" w:hAnsi="맑은 고딕" w:cs="맑은 고딕" w:hint="eastAsia"/>
          <w:sz w:val="24"/>
          <w:szCs w:val="24"/>
          <w:lang w:eastAsia="ko-KR"/>
        </w:rPr>
        <w:t>데이터의 지하철 노선은 1호선부터 8호선</w:t>
      </w:r>
      <w:r w:rsidR="00573768" w:rsidRPr="008D0858">
        <w:rPr>
          <w:rFonts w:ascii="맑은 고딕" w:eastAsia="맑은 고딕" w:hAnsi="맑은 고딕" w:cs="맑은 고딕" w:hint="eastAsia"/>
          <w:sz w:val="24"/>
          <w:szCs w:val="24"/>
          <w:lang w:eastAsia="ko-KR"/>
        </w:rPr>
        <w:t>까지 중</w:t>
      </w:r>
      <w:r w:rsidR="00F11AF7" w:rsidRPr="008D0858">
        <w:rPr>
          <w:rFonts w:ascii="맑은 고딕" w:eastAsia="맑은 고딕" w:hAnsi="맑은 고딕" w:cs="맑은 고딕" w:hint="eastAsia"/>
          <w:sz w:val="24"/>
          <w:szCs w:val="24"/>
          <w:lang w:eastAsia="ko-KR"/>
        </w:rPr>
        <w:t xml:space="preserve"> 2호선이 </w:t>
      </w:r>
      <w:r w:rsidR="00743239" w:rsidRPr="008D0858">
        <w:rPr>
          <w:rFonts w:ascii="맑은 고딕" w:eastAsia="맑은 고딕" w:hAnsi="맑은 고딕" w:cs="맑은 고딕" w:hint="eastAsia"/>
          <w:sz w:val="24"/>
          <w:szCs w:val="24"/>
          <w:lang w:eastAsia="ko-KR"/>
        </w:rPr>
        <w:t xml:space="preserve">총 </w:t>
      </w:r>
      <w:r w:rsidR="00573768" w:rsidRPr="008D0858">
        <w:rPr>
          <w:rFonts w:ascii="맑은 고딕" w:eastAsia="맑은 고딕" w:hAnsi="맑은 고딕" w:cs="맑은 고딕" w:hint="eastAsia"/>
          <w:sz w:val="24"/>
          <w:szCs w:val="24"/>
          <w:lang w:eastAsia="ko-KR"/>
        </w:rPr>
        <w:t>7</w:t>
      </w:r>
      <w:r w:rsidR="00743239" w:rsidRPr="008D0858">
        <w:rPr>
          <w:rFonts w:ascii="맑은 고딕" w:eastAsia="맑은 고딕" w:hAnsi="맑은 고딕" w:cs="맑은 고딕" w:hint="eastAsia"/>
          <w:sz w:val="24"/>
          <w:szCs w:val="24"/>
          <w:lang w:eastAsia="ko-KR"/>
        </w:rPr>
        <w:t>개의 역</w:t>
      </w:r>
      <w:r w:rsidR="00573768" w:rsidRPr="008D0858">
        <w:rPr>
          <w:rFonts w:ascii="맑은 고딕" w:eastAsia="맑은 고딕" w:hAnsi="맑은 고딕" w:cs="맑은 고딕" w:hint="eastAsia"/>
          <w:sz w:val="24"/>
          <w:szCs w:val="24"/>
          <w:lang w:eastAsia="ko-KR"/>
        </w:rPr>
        <w:t>으로 가장 많이 포함되어 있다.</w:t>
      </w:r>
      <w:r w:rsidR="00743239" w:rsidRPr="008D0858">
        <w:rPr>
          <w:rFonts w:ascii="맑은 고딕" w:eastAsia="맑은 고딕" w:hAnsi="맑은 고딕" w:cs="맑은 고딕" w:hint="eastAsia"/>
          <w:sz w:val="24"/>
          <w:szCs w:val="24"/>
          <w:lang w:eastAsia="ko-KR"/>
        </w:rPr>
        <w:t xml:space="preserve"> </w:t>
      </w:r>
      <w:r w:rsidR="00116709" w:rsidRPr="008D0858">
        <w:rPr>
          <w:rFonts w:ascii="맑은 고딕" w:eastAsia="맑은 고딕" w:hAnsi="맑은 고딕" w:cs="맑은 고딕" w:hint="eastAsia"/>
          <w:sz w:val="24"/>
          <w:szCs w:val="24"/>
          <w:lang w:eastAsia="ko-KR"/>
        </w:rPr>
        <w:t xml:space="preserve">본 연구에서 </w:t>
      </w:r>
      <w:r w:rsidR="00F45033" w:rsidRPr="008D0858">
        <w:rPr>
          <w:rFonts w:ascii="맑은 고딕" w:eastAsia="맑은 고딕" w:hAnsi="맑은 고딕" w:cs="맑은 고딕" w:hint="eastAsia"/>
          <w:sz w:val="24"/>
          <w:szCs w:val="24"/>
          <w:lang w:eastAsia="ko-KR"/>
        </w:rPr>
        <w:t xml:space="preserve">사용한 데이터는 </w:t>
      </w:r>
      <w:r w:rsidR="003D21E3" w:rsidRPr="008D0858">
        <w:rPr>
          <w:rFonts w:ascii="맑은 고딕" w:eastAsia="맑은 고딕" w:hAnsi="맑은 고딕" w:cs="맑은 고딕"/>
          <w:sz w:val="24"/>
          <w:szCs w:val="24"/>
          <w:lang w:eastAsia="ko-KR"/>
        </w:rPr>
        <w:t>본 연구에서 사용</w:t>
      </w:r>
      <w:r w:rsidR="00C51FB3" w:rsidRPr="008D0858">
        <w:rPr>
          <w:rFonts w:ascii="맑은 고딕" w:eastAsia="맑은 고딕" w:hAnsi="맑은 고딕" w:cs="맑은 고딕" w:hint="eastAsia"/>
          <w:sz w:val="24"/>
          <w:szCs w:val="24"/>
          <w:lang w:eastAsia="ko-KR"/>
        </w:rPr>
        <w:t>하는 종속변수는 승강장혼잡도로</w:t>
      </w:r>
      <w:r w:rsidR="003D21E3" w:rsidRPr="008D0858">
        <w:rPr>
          <w:rFonts w:ascii="맑은 고딕" w:eastAsia="맑은 고딕" w:hAnsi="맑은 고딕" w:cs="맑은 고딕"/>
          <w:sz w:val="24"/>
          <w:szCs w:val="24"/>
          <w:lang w:eastAsia="ko-KR"/>
        </w:rPr>
        <w:t xml:space="preserve"> </w:t>
      </w:r>
      <w:r w:rsidR="00C51FB3" w:rsidRPr="008D0858">
        <w:rPr>
          <w:rFonts w:ascii="맑은 고딕" w:eastAsia="맑은 고딕" w:hAnsi="맑은 고딕" w:cs="맑은 고딕"/>
          <w:sz w:val="24"/>
          <w:szCs w:val="24"/>
          <w:lang w:eastAsia="ko-KR"/>
        </w:rPr>
        <w:t>“</w:t>
      </w:r>
      <w:r w:rsidR="00C51FB3" w:rsidRPr="008D0858">
        <w:rPr>
          <w:rFonts w:ascii="맑은 고딕" w:eastAsia="맑은 고딕" w:hAnsi="맑은 고딕" w:cs="맑은 고딕" w:hint="eastAsia"/>
          <w:sz w:val="24"/>
          <w:szCs w:val="24"/>
          <w:lang w:eastAsia="ko-KR"/>
        </w:rPr>
        <w:t>면적 대비 승하차인원</w:t>
      </w:r>
      <w:r w:rsidR="00C51FB3" w:rsidRPr="008D0858">
        <w:rPr>
          <w:rFonts w:ascii="맑은 고딕" w:eastAsia="맑은 고딕" w:hAnsi="맑은 고딕" w:cs="맑은 고딕"/>
          <w:sz w:val="24"/>
          <w:szCs w:val="24"/>
          <w:lang w:eastAsia="ko-KR"/>
        </w:rPr>
        <w:t>”</w:t>
      </w:r>
      <w:r w:rsidR="00C51FB3" w:rsidRPr="008D0858">
        <w:rPr>
          <w:rFonts w:ascii="맑은 고딕" w:eastAsia="맑은 고딕" w:hAnsi="맑은 고딕" w:cs="맑은 고딕" w:hint="eastAsia"/>
          <w:sz w:val="24"/>
          <w:szCs w:val="24"/>
          <w:lang w:eastAsia="ko-KR"/>
        </w:rPr>
        <w:t xml:space="preserve">으로 정의된다. 총 약 </w:t>
      </w:r>
      <w:r w:rsidR="00D44B19" w:rsidRPr="008D0858">
        <w:rPr>
          <w:rFonts w:ascii="맑은 고딕" w:eastAsia="맑은 고딕" w:hAnsi="맑은 고딕" w:cs="맑은 고딕" w:hint="eastAsia"/>
          <w:sz w:val="24"/>
          <w:szCs w:val="24"/>
          <w:lang w:eastAsia="ko-KR"/>
        </w:rPr>
        <w:t>55</w:t>
      </w:r>
      <w:r w:rsidR="00C51FB3" w:rsidRPr="008D0858">
        <w:rPr>
          <w:rFonts w:ascii="맑은 고딕" w:eastAsia="맑은 고딕" w:hAnsi="맑은 고딕" w:cs="맑은 고딕" w:hint="eastAsia"/>
          <w:sz w:val="24"/>
          <w:szCs w:val="24"/>
          <w:lang w:eastAsia="ko-KR"/>
        </w:rPr>
        <w:t xml:space="preserve">만개의 승강장 혼잡도의 평균값은 </w:t>
      </w:r>
      <w:r w:rsidR="00D44B19" w:rsidRPr="008D0858">
        <w:rPr>
          <w:rFonts w:ascii="맑은 고딕" w:eastAsia="맑은 고딕" w:hAnsi="맑은 고딕" w:cs="맑은 고딕" w:hint="eastAsia"/>
          <w:sz w:val="24"/>
          <w:szCs w:val="24"/>
          <w:lang w:eastAsia="ko-KR"/>
        </w:rPr>
        <w:t>59.97</w:t>
      </w:r>
      <w:r w:rsidR="00C51FB3" w:rsidRPr="008D0858">
        <w:rPr>
          <w:rFonts w:ascii="맑은 고딕" w:eastAsia="맑은 고딕" w:hAnsi="맑은 고딕" w:cs="맑은 고딕" w:hint="eastAsia"/>
          <w:sz w:val="24"/>
          <w:szCs w:val="24"/>
          <w:lang w:eastAsia="ko-KR"/>
        </w:rPr>
        <w:t>이며 최소 0.</w:t>
      </w:r>
      <w:r w:rsidR="00D44B19" w:rsidRPr="008D0858">
        <w:rPr>
          <w:rFonts w:ascii="맑은 고딕" w:eastAsia="맑은 고딕" w:hAnsi="맑은 고딕" w:cs="맑은 고딕" w:hint="eastAsia"/>
          <w:sz w:val="24"/>
          <w:szCs w:val="24"/>
          <w:lang w:eastAsia="ko-KR"/>
        </w:rPr>
        <w:t>25</w:t>
      </w:r>
      <w:r w:rsidR="00C51FB3" w:rsidRPr="008D0858">
        <w:rPr>
          <w:rFonts w:ascii="맑은 고딕" w:eastAsia="맑은 고딕" w:hAnsi="맑은 고딕" w:cs="맑은 고딕" w:hint="eastAsia"/>
          <w:sz w:val="24"/>
          <w:szCs w:val="24"/>
          <w:lang w:eastAsia="ko-KR"/>
        </w:rPr>
        <w:t>부터 최대 502.32까지 분포되어 있다.</w:t>
      </w:r>
      <w:r w:rsidR="000D6ACA" w:rsidRPr="008D0858">
        <w:rPr>
          <w:rFonts w:ascii="맑은 고딕" w:eastAsia="맑은 고딕" w:hAnsi="맑은 고딕" w:cs="맑은 고딕" w:hint="eastAsia"/>
          <w:sz w:val="24"/>
          <w:szCs w:val="24"/>
          <w:lang w:eastAsia="ko-KR"/>
        </w:rPr>
        <w:t xml:space="preserve"> </w:t>
      </w:r>
      <w:r w:rsidR="003D21E3" w:rsidRPr="008D0858">
        <w:rPr>
          <w:rFonts w:ascii="맑은 고딕" w:eastAsia="맑은 고딕" w:hAnsi="맑은 고딕" w:cs="맑은 고딕"/>
          <w:sz w:val="24"/>
          <w:szCs w:val="24"/>
          <w:lang w:eastAsia="ko-KR"/>
        </w:rPr>
        <w:t xml:space="preserve">그리고 </w:t>
      </w:r>
      <w:r w:rsidR="000D6ACA" w:rsidRPr="008D0858">
        <w:rPr>
          <w:rFonts w:ascii="맑은 고딕" w:eastAsia="맑은 고딕" w:hAnsi="맑은 고딕" w:cs="맑은 고딕" w:hint="eastAsia"/>
          <w:sz w:val="24"/>
          <w:szCs w:val="24"/>
          <w:lang w:eastAsia="ko-KR"/>
        </w:rPr>
        <w:t xml:space="preserve">승강장혼잡도를 제외한 나머지 </w:t>
      </w:r>
      <w:r w:rsidR="00B00E11">
        <w:rPr>
          <w:rFonts w:ascii="맑은 고딕" w:eastAsia="맑은 고딕" w:hAnsi="맑은 고딕" w:cs="맑은 고딕" w:hint="eastAsia"/>
          <w:sz w:val="24"/>
          <w:szCs w:val="24"/>
          <w:lang w:eastAsia="ko-KR"/>
        </w:rPr>
        <w:t>2</w:t>
      </w:r>
      <w:r w:rsidR="000D6ACA" w:rsidRPr="008D0858">
        <w:rPr>
          <w:rFonts w:ascii="맑은 고딕" w:eastAsia="맑은 고딕" w:hAnsi="맑은 고딕" w:cs="맑은 고딕" w:hint="eastAsia"/>
          <w:sz w:val="24"/>
          <w:szCs w:val="24"/>
          <w:lang w:eastAsia="ko-KR"/>
        </w:rPr>
        <w:t>3개의 변수들이</w:t>
      </w:r>
      <w:r w:rsidR="00C459FE" w:rsidRPr="008D0858">
        <w:rPr>
          <w:rFonts w:ascii="맑은 고딕" w:eastAsia="맑은 고딕" w:hAnsi="맑은 고딕" w:cs="맑은 고딕" w:hint="eastAsia"/>
          <w:sz w:val="24"/>
          <w:szCs w:val="24"/>
          <w:lang w:eastAsia="ko-KR"/>
        </w:rPr>
        <w:t xml:space="preserve"> 독립변수로 사용되어 승강장혼잡도를 예측하는 주요요인들로 활용된다.</w:t>
      </w:r>
    </w:p>
    <w:p w14:paraId="69EC302B" w14:textId="77777777" w:rsidR="003D21E3" w:rsidRPr="00BF4511" w:rsidRDefault="003D21E3" w:rsidP="003D21E3">
      <w:pPr>
        <w:pBdr>
          <w:top w:val="nil"/>
          <w:left w:val="nil"/>
          <w:bottom w:val="nil"/>
          <w:right w:val="nil"/>
          <w:between w:val="nil"/>
        </w:pBdr>
        <w:spacing w:before="53" w:line="252" w:lineRule="auto"/>
        <w:ind w:left="110" w:firstLine="351"/>
        <w:jc w:val="both"/>
        <w:rPr>
          <w:color w:val="FF0000"/>
          <w:sz w:val="24"/>
          <w:szCs w:val="24"/>
          <w:lang w:eastAsia="ko-KR"/>
        </w:rPr>
      </w:pPr>
    </w:p>
    <w:bookmarkStart w:id="1" w:name="_heading=h.gjdgxs" w:colFirst="0" w:colLast="0"/>
    <w:bookmarkStart w:id="2" w:name="_heading=h.30j0zll" w:colFirst="0" w:colLast="0"/>
    <w:bookmarkEnd w:id="1"/>
    <w:bookmarkEnd w:id="2"/>
    <w:p w14:paraId="49282564" w14:textId="69FD663A" w:rsidR="00B45C70" w:rsidRPr="00763052" w:rsidRDefault="007F09DB" w:rsidP="00791EF0">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r w:rsidRPr="00763052">
        <w:rPr>
          <w:rFonts w:ascii="맑은 고딕" w:eastAsia="맑은 고딕" w:hAnsi="맑은 고딕" w:cs="맑은 고딕"/>
          <w:sz w:val="24"/>
          <w:szCs w:val="24"/>
          <w:lang w:eastAsia="ko-KR"/>
        </w:rPr>
        <w:fldChar w:fldCharType="begin"/>
      </w:r>
      <w:r w:rsidRPr="00763052">
        <w:rPr>
          <w:rFonts w:ascii="맑은 고딕" w:eastAsia="맑은 고딕" w:hAnsi="맑은 고딕" w:cs="맑은 고딕"/>
          <w:sz w:val="24"/>
          <w:szCs w:val="24"/>
          <w:lang w:eastAsia="ko-KR"/>
        </w:rPr>
        <w:instrText xml:space="preserve"> REF _Ref182478898 \h </w:instrText>
      </w:r>
      <w:r w:rsidR="00BF4511" w:rsidRPr="00763052">
        <w:rPr>
          <w:rFonts w:ascii="맑은 고딕" w:eastAsia="맑은 고딕" w:hAnsi="맑은 고딕" w:cs="맑은 고딕"/>
          <w:sz w:val="24"/>
          <w:szCs w:val="24"/>
          <w:lang w:eastAsia="ko-KR"/>
        </w:rPr>
        <w:instrText xml:space="preserve"> \* MERGEFORMAT </w:instrText>
      </w:r>
      <w:r w:rsidRPr="00763052">
        <w:rPr>
          <w:rFonts w:ascii="맑은 고딕" w:eastAsia="맑은 고딕" w:hAnsi="맑은 고딕" w:cs="맑은 고딕"/>
          <w:sz w:val="24"/>
          <w:szCs w:val="24"/>
          <w:lang w:eastAsia="ko-KR"/>
        </w:rPr>
      </w:r>
      <w:r w:rsidRPr="00763052">
        <w:rPr>
          <w:rFonts w:ascii="맑은 고딕" w:eastAsia="맑은 고딕" w:hAnsi="맑은 고딕" w:cs="맑은 고딕"/>
          <w:sz w:val="24"/>
          <w:szCs w:val="24"/>
          <w:lang w:eastAsia="ko-KR"/>
        </w:rPr>
        <w:fldChar w:fldCharType="separate"/>
      </w:r>
      <w:r w:rsidRPr="00763052">
        <w:rPr>
          <w:rFonts w:ascii="맑은 고딕" w:eastAsia="맑은 고딕" w:hAnsi="맑은 고딕" w:cs="맑은 고딕" w:hint="eastAsia"/>
          <w:lang w:eastAsia="ko-KR"/>
        </w:rPr>
        <w:t>표</w:t>
      </w:r>
      <w:r w:rsidRPr="00763052">
        <w:rPr>
          <w:lang w:eastAsia="ko-KR"/>
        </w:rPr>
        <w:t xml:space="preserve"> </w:t>
      </w:r>
      <w:r w:rsidRPr="00763052">
        <w:rPr>
          <w:noProof/>
          <w:lang w:eastAsia="ko-KR"/>
        </w:rPr>
        <w:t>1</w:t>
      </w:r>
      <w:r w:rsidRPr="00763052">
        <w:rPr>
          <w:rFonts w:ascii="맑은 고딕" w:eastAsia="맑은 고딕" w:hAnsi="맑은 고딕" w:cs="맑은 고딕"/>
          <w:sz w:val="24"/>
          <w:szCs w:val="24"/>
          <w:lang w:eastAsia="ko-KR"/>
        </w:rPr>
        <w:fldChar w:fldCharType="end"/>
      </w:r>
      <w:r w:rsidRPr="00763052">
        <w:rPr>
          <w:rFonts w:ascii="맑은 고딕" w:eastAsia="맑은 고딕" w:hAnsi="맑은 고딕" w:cs="맑은 고딕" w:hint="eastAsia"/>
          <w:sz w:val="24"/>
          <w:szCs w:val="24"/>
          <w:lang w:eastAsia="ko-KR"/>
        </w:rPr>
        <w:t xml:space="preserve">에 따르면 본 연구에서 총 </w:t>
      </w:r>
      <w:r w:rsidR="00FE20E9" w:rsidRPr="00763052">
        <w:rPr>
          <w:rFonts w:ascii="맑은 고딕" w:eastAsia="맑은 고딕" w:hAnsi="맑은 고딕" w:cs="맑은 고딕" w:hint="eastAsia"/>
          <w:sz w:val="24"/>
          <w:szCs w:val="24"/>
          <w:lang w:eastAsia="ko-KR"/>
        </w:rPr>
        <w:t>6</w:t>
      </w:r>
      <w:r w:rsidRPr="00763052">
        <w:rPr>
          <w:rFonts w:ascii="맑은 고딕" w:eastAsia="맑은 고딕" w:hAnsi="맑은 고딕" w:cs="맑은 고딕" w:hint="eastAsia"/>
          <w:sz w:val="24"/>
          <w:szCs w:val="24"/>
          <w:lang w:eastAsia="ko-KR"/>
        </w:rPr>
        <w:t xml:space="preserve">개의 공공 데이터베이스(DB)를 </w:t>
      </w:r>
      <w:r w:rsidR="00B07263" w:rsidRPr="00763052">
        <w:rPr>
          <w:rFonts w:ascii="맑은 고딕" w:eastAsia="맑은 고딕" w:hAnsi="맑은 고딕" w:cs="맑은 고딕" w:hint="eastAsia"/>
          <w:sz w:val="24"/>
          <w:szCs w:val="24"/>
          <w:lang w:eastAsia="ko-KR"/>
        </w:rPr>
        <w:t>융합하</w:t>
      </w:r>
      <w:r w:rsidRPr="00763052">
        <w:rPr>
          <w:rFonts w:ascii="맑은 고딕" w:eastAsia="맑은 고딕" w:hAnsi="맑은 고딕" w:cs="맑은 고딕" w:hint="eastAsia"/>
          <w:sz w:val="24"/>
          <w:szCs w:val="24"/>
          <w:lang w:eastAsia="ko-KR"/>
        </w:rPr>
        <w:t xml:space="preserve">였는데, </w:t>
      </w:r>
      <w:r w:rsidRPr="00763052">
        <w:rPr>
          <w:rFonts w:ascii="맑은 고딕" w:eastAsia="맑은 고딕" w:hAnsi="맑은 고딕" w:cs="맑은 고딕"/>
          <w:sz w:val="24"/>
          <w:szCs w:val="24"/>
          <w:lang w:eastAsia="ko-KR"/>
        </w:rPr>
        <w:t>“</w:t>
      </w:r>
      <w:r w:rsidRPr="00763052">
        <w:rPr>
          <w:rFonts w:ascii="맑은 고딕" w:eastAsia="맑은 고딕" w:hAnsi="맑은 고딕" w:cs="맑은 고딕" w:hint="eastAsia"/>
          <w:sz w:val="24"/>
          <w:szCs w:val="24"/>
          <w:lang w:eastAsia="ko-KR"/>
        </w:rPr>
        <w:t>서울교통공사</w:t>
      </w:r>
      <w:r w:rsidRPr="00763052">
        <w:rPr>
          <w:rFonts w:ascii="맑은 고딕" w:eastAsia="맑은 고딕" w:hAnsi="맑은 고딕" w:cs="맑은 고딕"/>
          <w:sz w:val="24"/>
          <w:szCs w:val="24"/>
          <w:lang w:eastAsia="ko-KR"/>
        </w:rPr>
        <w:t>_1_8</w:t>
      </w:r>
      <w:r w:rsidRPr="00763052">
        <w:rPr>
          <w:rFonts w:ascii="맑은 고딕" w:eastAsia="맑은 고딕" w:hAnsi="맑은 고딕" w:cs="맑은 고딕" w:hint="eastAsia"/>
          <w:sz w:val="24"/>
          <w:szCs w:val="24"/>
          <w:lang w:eastAsia="ko-KR"/>
        </w:rPr>
        <w:t>호선</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역별</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일별</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시간대별</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승객유형별</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승하차인원</w:t>
      </w:r>
      <w:r w:rsidRPr="00763052">
        <w:rPr>
          <w:rFonts w:ascii="맑은 고딕" w:eastAsia="맑은 고딕" w:hAnsi="맑은 고딕" w:cs="맑은 고딕"/>
          <w:sz w:val="24"/>
          <w:szCs w:val="24"/>
          <w:lang w:eastAsia="ko-KR"/>
        </w:rPr>
        <w:t>”</w:t>
      </w:r>
      <w:r w:rsidRPr="00763052">
        <w:rPr>
          <w:rFonts w:ascii="맑은 고딕" w:eastAsia="맑은 고딕" w:hAnsi="맑은 고딕" w:cs="맑은 고딕" w:hint="eastAsia"/>
          <w:sz w:val="24"/>
          <w:szCs w:val="24"/>
          <w:lang w:eastAsia="ko-KR"/>
        </w:rPr>
        <w:t xml:space="preserve"> DB를 기준데이터로 사용하였다. 해당 데이터는 교통카드</w:t>
      </w:r>
      <w:r w:rsidRPr="00763052">
        <w:rPr>
          <w:rFonts w:ascii="맑은 고딕" w:eastAsia="맑은 고딕" w:hAnsi="맑은 고딕" w:cs="맑은 고딕"/>
          <w:sz w:val="24"/>
          <w:szCs w:val="24"/>
          <w:lang w:eastAsia="ko-KR"/>
        </w:rPr>
        <w:t>(</w:t>
      </w:r>
      <w:r w:rsidRPr="00763052">
        <w:rPr>
          <w:rFonts w:ascii="맑은 고딕" w:eastAsia="맑은 고딕" w:hAnsi="맑은 고딕" w:cs="맑은 고딕" w:hint="eastAsia"/>
          <w:sz w:val="24"/>
          <w:szCs w:val="24"/>
          <w:lang w:eastAsia="ko-KR"/>
        </w:rPr>
        <w:t>선후불교통카드</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및</w:t>
      </w:r>
      <w:r w:rsidRPr="00763052">
        <w:rPr>
          <w:rFonts w:ascii="맑은 고딕" w:eastAsia="맑은 고딕" w:hAnsi="맑은 고딕" w:cs="맑은 고딕"/>
          <w:sz w:val="24"/>
          <w:szCs w:val="24"/>
          <w:lang w:eastAsia="ko-KR"/>
        </w:rPr>
        <w:t xml:space="preserve"> 1</w:t>
      </w:r>
      <w:r w:rsidRPr="00763052">
        <w:rPr>
          <w:rFonts w:ascii="맑은 고딕" w:eastAsia="맑은 고딕" w:hAnsi="맑은 고딕" w:cs="맑은 고딕" w:hint="eastAsia"/>
          <w:sz w:val="24"/>
          <w:szCs w:val="24"/>
          <w:lang w:eastAsia="ko-KR"/>
        </w:rPr>
        <w:t>회용</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교통카드</w:t>
      </w:r>
      <w:r w:rsidRPr="00763052">
        <w:rPr>
          <w:rFonts w:ascii="맑은 고딕" w:eastAsia="맑은 고딕" w:hAnsi="맑은 고딕" w:cs="맑은 고딕"/>
          <w:sz w:val="24"/>
          <w:szCs w:val="24"/>
          <w:lang w:eastAsia="ko-KR"/>
        </w:rPr>
        <w:t>)</w:t>
      </w:r>
      <w:r w:rsidRPr="00763052">
        <w:rPr>
          <w:rFonts w:ascii="맑은 고딕" w:eastAsia="맑은 고딕" w:hAnsi="맑은 고딕" w:cs="맑은 고딕" w:hint="eastAsia"/>
          <w:sz w:val="24"/>
          <w:szCs w:val="24"/>
          <w:lang w:eastAsia="ko-KR"/>
        </w:rPr>
        <w:t>를</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이용한</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지하철</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호선별</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역별</w:t>
      </w:r>
      <w:r w:rsidRPr="00763052">
        <w:rPr>
          <w:rFonts w:ascii="맑은 고딕" w:eastAsia="맑은 고딕" w:hAnsi="맑은 고딕" w:cs="맑은 고딕"/>
          <w:sz w:val="24"/>
          <w:szCs w:val="24"/>
          <w:lang w:eastAsia="ko-KR"/>
        </w:rPr>
        <w:t>(1~9</w:t>
      </w:r>
      <w:r w:rsidRPr="00763052">
        <w:rPr>
          <w:rFonts w:ascii="맑은 고딕" w:eastAsia="맑은 고딕" w:hAnsi="맑은 고딕" w:cs="맑은 고딕" w:hint="eastAsia"/>
          <w:sz w:val="24"/>
          <w:szCs w:val="24"/>
          <w:lang w:eastAsia="ko-KR"/>
        </w:rPr>
        <w:t>호선</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서울시</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관할</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운송기관에</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한함</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시간대별</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승하차인원을</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나타내는</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정보로</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수송일자</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호선명</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역명</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승하차구분</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승객유형</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시간대별</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승하차인원을</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알</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수</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있다</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여기서</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변수를</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가공하여</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시간대별</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승하차인원의</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합과</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차</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시간대별</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우대권인원수</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시간대별</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청소년인원수</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변수를</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추가하였다</w:t>
      </w:r>
      <w:r w:rsidRPr="00763052">
        <w:rPr>
          <w:rFonts w:ascii="맑은 고딕" w:eastAsia="맑은 고딕" w:hAnsi="맑은 고딕" w:cs="맑은 고딕"/>
          <w:sz w:val="24"/>
          <w:szCs w:val="24"/>
          <w:lang w:eastAsia="ko-KR"/>
        </w:rPr>
        <w:t>.</w:t>
      </w:r>
      <w:r w:rsidRPr="00763052">
        <w:rPr>
          <w:rFonts w:ascii="맑은 고딕" w:eastAsia="맑은 고딕" w:hAnsi="맑은 고딕" w:cs="맑은 고딕" w:hint="eastAsia"/>
          <w:sz w:val="24"/>
          <w:szCs w:val="24"/>
          <w:lang w:eastAsia="ko-KR"/>
        </w:rPr>
        <w:t xml:space="preserve"> </w:t>
      </w:r>
      <w:r w:rsidRPr="00763052">
        <w:rPr>
          <w:rFonts w:ascii="맑은 고딕" w:eastAsia="맑은 고딕" w:hAnsi="맑은 고딕" w:cs="맑은 고딕"/>
          <w:sz w:val="24"/>
          <w:szCs w:val="24"/>
          <w:lang w:eastAsia="ko-KR"/>
        </w:rPr>
        <w:t>“</w:t>
      </w:r>
      <w:r w:rsidRPr="00763052">
        <w:rPr>
          <w:rFonts w:ascii="맑은 고딕" w:eastAsia="맑은 고딕" w:hAnsi="맑은 고딕" w:cs="맑은 고딕" w:hint="eastAsia"/>
          <w:sz w:val="24"/>
          <w:szCs w:val="24"/>
          <w:lang w:eastAsia="ko-KR"/>
        </w:rPr>
        <w:t>서울교통공사</w:t>
      </w:r>
      <w:r w:rsidRPr="00763052">
        <w:rPr>
          <w:rFonts w:ascii="맑은 고딕" w:eastAsia="맑은 고딕" w:hAnsi="맑은 고딕" w:cs="맑은 고딕"/>
          <w:sz w:val="24"/>
          <w:szCs w:val="24"/>
          <w:lang w:eastAsia="ko-KR"/>
        </w:rPr>
        <w:t>_</w:t>
      </w:r>
      <w:r w:rsidRPr="00763052">
        <w:rPr>
          <w:rFonts w:ascii="맑은 고딕" w:eastAsia="맑은 고딕" w:hAnsi="맑은 고딕" w:cs="맑은 고딕" w:hint="eastAsia"/>
          <w:sz w:val="24"/>
          <w:szCs w:val="24"/>
          <w:lang w:eastAsia="ko-KR"/>
        </w:rPr>
        <w:t>지하철혼잡도정보</w:t>
      </w:r>
      <w:r w:rsidRPr="00763052">
        <w:rPr>
          <w:rFonts w:ascii="맑은 고딕" w:eastAsia="맑은 고딕" w:hAnsi="맑은 고딕" w:cs="맑은 고딕"/>
          <w:sz w:val="24"/>
          <w:szCs w:val="24"/>
          <w:lang w:eastAsia="ko-KR"/>
        </w:rPr>
        <w:t>”</w:t>
      </w:r>
      <w:r w:rsidRPr="00763052">
        <w:rPr>
          <w:rFonts w:ascii="맑은 고딕" w:eastAsia="맑은 고딕" w:hAnsi="맑은 고딕" w:cs="맑은 고딕" w:hint="eastAsia"/>
          <w:sz w:val="24"/>
          <w:szCs w:val="24"/>
          <w:lang w:eastAsia="ko-KR"/>
        </w:rPr>
        <w:t xml:space="preserve"> DB를</w:t>
      </w:r>
      <w:r w:rsidRPr="00763052">
        <w:rPr>
          <w:rFonts w:ascii="맑은 고딕" w:eastAsia="맑은 고딕" w:hAnsi="맑은 고딕" w:cs="맑은 고딕"/>
          <w:sz w:val="24"/>
          <w:szCs w:val="24"/>
          <w:lang w:eastAsia="ko-KR"/>
        </w:rPr>
        <w:t xml:space="preserve"> 5</w:t>
      </w:r>
      <w:r w:rsidRPr="00763052">
        <w:rPr>
          <w:rFonts w:ascii="맑은 고딕" w:eastAsia="맑은 고딕" w:hAnsi="맑은 고딕" w:cs="맑은 고딕" w:hint="eastAsia"/>
          <w:sz w:val="24"/>
          <w:szCs w:val="24"/>
          <w:lang w:eastAsia="ko-KR"/>
        </w:rPr>
        <w:t>시부터</w:t>
      </w:r>
      <w:r w:rsidRPr="00763052">
        <w:rPr>
          <w:rFonts w:ascii="맑은 고딕" w:eastAsia="맑은 고딕" w:hAnsi="맑은 고딕" w:cs="맑은 고딕"/>
          <w:sz w:val="24"/>
          <w:szCs w:val="24"/>
          <w:lang w:eastAsia="ko-KR"/>
        </w:rPr>
        <w:t xml:space="preserve"> 23</w:t>
      </w:r>
      <w:r w:rsidRPr="00763052">
        <w:rPr>
          <w:rFonts w:ascii="맑은 고딕" w:eastAsia="맑은 고딕" w:hAnsi="맑은 고딕" w:cs="맑은 고딕" w:hint="eastAsia"/>
          <w:sz w:val="24"/>
          <w:szCs w:val="24"/>
          <w:lang w:eastAsia="ko-KR"/>
        </w:rPr>
        <w:t>시까지</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시간대별</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상선</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혼잡도와</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하선</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혼잡도로</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분리하여</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위</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승하차인원</w:t>
      </w:r>
      <w:r w:rsidRPr="00763052">
        <w:rPr>
          <w:rFonts w:ascii="맑은 고딕" w:eastAsia="맑은 고딕" w:hAnsi="맑은 고딕" w:cs="맑은 고딕"/>
          <w:sz w:val="24"/>
          <w:szCs w:val="24"/>
          <w:lang w:eastAsia="ko-KR"/>
        </w:rPr>
        <w:t>(</w:t>
      </w:r>
      <w:r w:rsidRPr="00763052">
        <w:rPr>
          <w:rFonts w:ascii="맑은 고딕" w:eastAsia="맑은 고딕" w:hAnsi="맑은 고딕" w:cs="맑은 고딕" w:hint="eastAsia"/>
          <w:sz w:val="24"/>
          <w:szCs w:val="24"/>
          <w:lang w:eastAsia="ko-KR"/>
        </w:rPr>
        <w:t>기준</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데이터</w:t>
      </w:r>
      <w:r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 xml:space="preserve">기준 </w:t>
      </w:r>
      <w:r w:rsidRPr="00763052">
        <w:rPr>
          <w:rFonts w:ascii="맑은 고딕" w:eastAsia="맑은 고딕" w:hAnsi="맑은 고딕" w:cs="맑은 고딕" w:hint="eastAsia"/>
          <w:sz w:val="24"/>
          <w:szCs w:val="24"/>
          <w:lang w:eastAsia="ko-KR"/>
        </w:rPr>
        <w:t>데이터에</w:t>
      </w:r>
      <w:r w:rsidRPr="00763052">
        <w:rPr>
          <w:rFonts w:ascii="맑은 고딕" w:eastAsia="맑은 고딕" w:hAnsi="맑은 고딕" w:cs="맑은 고딕"/>
          <w:sz w:val="24"/>
          <w:szCs w:val="24"/>
          <w:lang w:eastAsia="ko-KR"/>
        </w:rPr>
        <w:t xml:space="preserve"> </w:t>
      </w:r>
      <w:r w:rsidRPr="00763052">
        <w:rPr>
          <w:rFonts w:ascii="맑은 고딕" w:eastAsia="맑은 고딕" w:hAnsi="맑은 고딕" w:cs="맑은 고딕" w:hint="eastAsia"/>
          <w:sz w:val="24"/>
          <w:szCs w:val="24"/>
          <w:lang w:eastAsia="ko-KR"/>
        </w:rPr>
        <w:t>병합(Merge)하였다</w:t>
      </w:r>
      <w:r w:rsidRPr="00763052">
        <w:rPr>
          <w:rFonts w:ascii="맑은 고딕" w:eastAsia="맑은 고딕" w:hAnsi="맑은 고딕" w:cs="맑은 고딕"/>
          <w:sz w:val="24"/>
          <w:szCs w:val="24"/>
          <w:lang w:eastAsia="ko-KR"/>
        </w:rPr>
        <w:t>.</w:t>
      </w:r>
      <w:r w:rsidR="00366DBE" w:rsidRPr="00763052">
        <w:rPr>
          <w:rFonts w:ascii="맑은 고딕" w:eastAsia="맑은 고딕" w:hAnsi="맑은 고딕" w:cs="맑은 고딕" w:hint="eastAsia"/>
          <w:sz w:val="24"/>
          <w:szCs w:val="24"/>
          <w:lang w:eastAsia="ko-KR"/>
        </w:rPr>
        <w:t xml:space="preserve"> 그</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다음으로</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서울교통공사</w:t>
      </w:r>
      <w:r w:rsidR="00366DBE" w:rsidRPr="00763052">
        <w:rPr>
          <w:rFonts w:ascii="맑은 고딕" w:eastAsia="맑은 고딕" w:hAnsi="맑은 고딕" w:cs="맑은 고딕"/>
          <w:sz w:val="24"/>
          <w:szCs w:val="24"/>
          <w:lang w:eastAsia="ko-KR"/>
        </w:rPr>
        <w:t>_</w:t>
      </w:r>
      <w:r w:rsidR="00366DBE" w:rsidRPr="00763052">
        <w:rPr>
          <w:rFonts w:ascii="맑은 고딕" w:eastAsia="맑은 고딕" w:hAnsi="맑은 고딕" w:cs="맑은 고딕" w:hint="eastAsia"/>
          <w:sz w:val="24"/>
          <w:szCs w:val="24"/>
          <w:lang w:eastAsia="ko-KR"/>
        </w:rPr>
        <w:t>월별</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환승유입인원</w:t>
      </w:r>
      <w:r w:rsidR="00366DBE" w:rsidRPr="00763052">
        <w:rPr>
          <w:rFonts w:ascii="맑은 고딕" w:eastAsia="맑은 고딕" w:hAnsi="맑은 고딕" w:cs="맑은 고딕"/>
          <w:sz w:val="24"/>
          <w:szCs w:val="24"/>
          <w:lang w:eastAsia="ko-KR"/>
        </w:rPr>
        <w:t>" DB</w:t>
      </w:r>
      <w:r w:rsidR="00366DBE" w:rsidRPr="00763052">
        <w:rPr>
          <w:rFonts w:ascii="맑은 고딕" w:eastAsia="맑은 고딕" w:hAnsi="맑은 고딕" w:cs="맑은 고딕" w:hint="eastAsia"/>
          <w:sz w:val="24"/>
          <w:szCs w:val="24"/>
          <w:lang w:eastAsia="ko-KR"/>
        </w:rPr>
        <w:t>의</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역</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및</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월별</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환승유입인원</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변수를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기준</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데이터에</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병합하였다</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그</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후</w:t>
      </w:r>
      <w:r w:rsidR="00366DBE" w:rsidRPr="00763052">
        <w:rPr>
          <w:rFonts w:ascii="맑은 고딕" w:eastAsia="맑은 고딕" w:hAnsi="맑은 고딕" w:cs="맑은 고딕"/>
          <w:sz w:val="24"/>
          <w:szCs w:val="24"/>
          <w:lang w:eastAsia="ko-KR"/>
        </w:rPr>
        <w:t xml:space="preserve"> 2024</w:t>
      </w:r>
      <w:r w:rsidR="00366DBE" w:rsidRPr="00763052">
        <w:rPr>
          <w:rFonts w:ascii="맑은 고딕" w:eastAsia="맑은 고딕" w:hAnsi="맑은 고딕" w:cs="맑은 고딕" w:hint="eastAsia"/>
          <w:sz w:val="24"/>
          <w:szCs w:val="24"/>
          <w:lang w:eastAsia="ko-KR"/>
        </w:rPr>
        <w:t>년</w:t>
      </w:r>
      <w:r w:rsidR="00366DBE" w:rsidRPr="00763052">
        <w:rPr>
          <w:rFonts w:ascii="맑은 고딕" w:eastAsia="맑은 고딕" w:hAnsi="맑은 고딕" w:cs="맑은 고딕"/>
          <w:sz w:val="24"/>
          <w:szCs w:val="24"/>
          <w:lang w:eastAsia="ko-KR"/>
        </w:rPr>
        <w:t xml:space="preserve"> 6</w:t>
      </w:r>
      <w:r w:rsidR="00366DBE" w:rsidRPr="00763052">
        <w:rPr>
          <w:rFonts w:ascii="맑은 고딕" w:eastAsia="맑은 고딕" w:hAnsi="맑은 고딕" w:cs="맑은 고딕" w:hint="eastAsia"/>
          <w:sz w:val="24"/>
          <w:szCs w:val="24"/>
          <w:lang w:eastAsia="ko-KR"/>
        </w:rPr>
        <w:t>월</w:t>
      </w:r>
      <w:r w:rsidR="00366DBE" w:rsidRPr="00763052">
        <w:rPr>
          <w:rFonts w:ascii="맑은 고딕" w:eastAsia="맑은 고딕" w:hAnsi="맑은 고딕" w:cs="맑은 고딕"/>
          <w:sz w:val="24"/>
          <w:szCs w:val="24"/>
          <w:lang w:eastAsia="ko-KR"/>
        </w:rPr>
        <w:t xml:space="preserve"> 30</w:t>
      </w:r>
      <w:r w:rsidR="00366DBE" w:rsidRPr="00763052">
        <w:rPr>
          <w:rFonts w:ascii="맑은 고딕" w:eastAsia="맑은 고딕" w:hAnsi="맑은 고딕" w:cs="맑은 고딕" w:hint="eastAsia"/>
          <w:sz w:val="24"/>
          <w:szCs w:val="24"/>
          <w:lang w:eastAsia="ko-KR"/>
        </w:rPr>
        <w:t>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기준</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서울교통공사</w:t>
      </w:r>
      <w:r w:rsidR="00366DBE" w:rsidRPr="00763052">
        <w:rPr>
          <w:rFonts w:ascii="맑은 고딕" w:eastAsia="맑은 고딕" w:hAnsi="맑은 고딕" w:cs="맑은 고딕"/>
          <w:sz w:val="24"/>
          <w:szCs w:val="24"/>
          <w:lang w:eastAsia="ko-KR"/>
        </w:rPr>
        <w:t>_</w:t>
      </w:r>
      <w:r w:rsidR="00366DBE" w:rsidRPr="00763052">
        <w:rPr>
          <w:rFonts w:ascii="맑은 고딕" w:eastAsia="맑은 고딕" w:hAnsi="맑은 고딕" w:cs="맑은 고딕" w:hint="eastAsia"/>
          <w:sz w:val="24"/>
          <w:szCs w:val="24"/>
          <w:lang w:eastAsia="ko-KR"/>
        </w:rPr>
        <w:t>역사운영</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현황</w:t>
      </w:r>
      <w:r w:rsidR="00366DBE" w:rsidRPr="00763052">
        <w:rPr>
          <w:rFonts w:ascii="맑은 고딕" w:eastAsia="맑은 고딕" w:hAnsi="맑은 고딕" w:cs="맑은 고딕"/>
          <w:sz w:val="24"/>
          <w:szCs w:val="24"/>
          <w:lang w:eastAsia="ko-KR"/>
        </w:rPr>
        <w:t>" DB</w:t>
      </w:r>
      <w:r w:rsidR="00366DBE" w:rsidRPr="00763052">
        <w:rPr>
          <w:rFonts w:ascii="맑은 고딕" w:eastAsia="맑은 고딕" w:hAnsi="맑은 고딕" w:cs="맑은 고딕" w:hint="eastAsia"/>
          <w:sz w:val="24"/>
          <w:szCs w:val="24"/>
          <w:lang w:eastAsia="ko-KR"/>
        </w:rPr>
        <w:t>에서</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역별</w:t>
      </w:r>
      <w:r w:rsidR="00366DBE" w:rsidRPr="00763052">
        <w:rPr>
          <w:rFonts w:ascii="맑은 고딕" w:eastAsia="맑은 고딕" w:hAnsi="맑은 고딕" w:cs="맑은 고딕"/>
          <w:sz w:val="24"/>
          <w:szCs w:val="24"/>
          <w:lang w:eastAsia="ko-KR"/>
        </w:rPr>
        <w:t>(</w:t>
      </w:r>
      <w:r w:rsidR="00366DBE" w:rsidRPr="00763052">
        <w:rPr>
          <w:rFonts w:ascii="맑은 고딕" w:eastAsia="맑은 고딕" w:hAnsi="맑은 고딕" w:cs="맑은 고딕" w:hint="eastAsia"/>
          <w:sz w:val="24"/>
          <w:szCs w:val="24"/>
          <w:lang w:eastAsia="ko-KR"/>
        </w:rPr>
        <w:t>호선별</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면적</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출입구</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섬식여부</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환승노선</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갯수를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추출해서</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기준</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데이터에</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병합하였다</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그리고</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종속변수로</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사용된</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승강장혼잡도를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면적</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변수와</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승하차인원</w:t>
      </w:r>
      <w:r w:rsidR="00366DBE" w:rsidRPr="00763052">
        <w:rPr>
          <w:rFonts w:ascii="맑은 고딕" w:eastAsia="맑은 고딕" w:hAnsi="맑은 고딕" w:cs="맑은 고딕"/>
          <w:sz w:val="24"/>
          <w:szCs w:val="24"/>
          <w:lang w:eastAsia="ko-KR"/>
        </w:rPr>
        <w:t>(</w:t>
      </w:r>
      <w:r w:rsidR="00366DBE" w:rsidRPr="00763052">
        <w:rPr>
          <w:rFonts w:ascii="맑은 고딕" w:eastAsia="맑은 고딕" w:hAnsi="맑은 고딕" w:cs="맑은 고딕" w:hint="eastAsia"/>
          <w:sz w:val="24"/>
          <w:szCs w:val="24"/>
          <w:lang w:eastAsia="ko-KR"/>
        </w:rPr>
        <w:t>합</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변수를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사용하여</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생성하였다</w:t>
      </w:r>
      <w:r w:rsidR="00366DBE" w:rsidRPr="00763052">
        <w:rPr>
          <w:rFonts w:ascii="맑은 고딕" w:eastAsia="맑은 고딕" w:hAnsi="맑은 고딕" w:cs="맑은 고딕"/>
          <w:sz w:val="24"/>
          <w:szCs w:val="24"/>
          <w:lang w:eastAsia="ko-KR"/>
        </w:rPr>
        <w:t xml:space="preserve">. </w:t>
      </w:r>
      <w:r w:rsidR="00CD5659" w:rsidRPr="00763052">
        <w:rPr>
          <w:rFonts w:ascii="맑은 고딕" w:eastAsia="맑은 고딕" w:hAnsi="맑은 고딕" w:cs="맑은 고딕" w:hint="eastAsia"/>
          <w:sz w:val="24"/>
          <w:szCs w:val="24"/>
          <w:lang w:eastAsia="ko-KR"/>
        </w:rPr>
        <w:t>그 외에 역별</w:t>
      </w:r>
      <w:r w:rsidR="00CD5659" w:rsidRPr="00763052">
        <w:rPr>
          <w:rFonts w:ascii="맑은 고딕" w:eastAsia="맑은 고딕" w:hAnsi="맑은 고딕" w:cs="맑은 고딕"/>
          <w:sz w:val="24"/>
          <w:szCs w:val="24"/>
          <w:lang w:eastAsia="ko-KR"/>
        </w:rPr>
        <w:t xml:space="preserve"> </w:t>
      </w:r>
      <w:r w:rsidR="00CD5659" w:rsidRPr="00763052">
        <w:rPr>
          <w:rFonts w:ascii="맑은 고딕" w:eastAsia="맑은 고딕" w:hAnsi="맑은 고딕" w:cs="맑은 고딕" w:hint="eastAsia"/>
          <w:sz w:val="24"/>
          <w:szCs w:val="24"/>
          <w:lang w:eastAsia="ko-KR"/>
        </w:rPr>
        <w:t>및</w:t>
      </w:r>
      <w:r w:rsidR="00CD5659" w:rsidRPr="00763052">
        <w:rPr>
          <w:rFonts w:ascii="맑은 고딕" w:eastAsia="맑은 고딕" w:hAnsi="맑은 고딕" w:cs="맑은 고딕"/>
          <w:sz w:val="24"/>
          <w:szCs w:val="24"/>
          <w:lang w:eastAsia="ko-KR"/>
        </w:rPr>
        <w:t xml:space="preserve"> </w:t>
      </w:r>
      <w:r w:rsidR="00CD5659" w:rsidRPr="00763052">
        <w:rPr>
          <w:rFonts w:ascii="맑은 고딕" w:eastAsia="맑은 고딕" w:hAnsi="맑은 고딕" w:cs="맑은 고딕" w:hint="eastAsia"/>
          <w:sz w:val="24"/>
          <w:szCs w:val="24"/>
          <w:lang w:eastAsia="ko-KR"/>
        </w:rPr>
        <w:t>시간대별</w:t>
      </w:r>
      <w:r w:rsidR="00CD5659" w:rsidRPr="00763052">
        <w:rPr>
          <w:rFonts w:ascii="맑은 고딕" w:eastAsia="맑은 고딕" w:hAnsi="맑은 고딕" w:cs="맑은 고딕"/>
          <w:sz w:val="24"/>
          <w:szCs w:val="24"/>
          <w:lang w:eastAsia="ko-KR"/>
        </w:rPr>
        <w:t xml:space="preserve">, </w:t>
      </w:r>
      <w:r w:rsidR="00CD5659" w:rsidRPr="00763052">
        <w:rPr>
          <w:rFonts w:ascii="맑은 고딕" w:eastAsia="맑은 고딕" w:hAnsi="맑은 고딕" w:cs="맑은 고딕" w:hint="eastAsia"/>
          <w:sz w:val="24"/>
          <w:szCs w:val="24"/>
          <w:lang w:eastAsia="ko-KR"/>
        </w:rPr>
        <w:t>상행</w:t>
      </w:r>
      <w:r w:rsidR="00CD5659" w:rsidRPr="00763052">
        <w:rPr>
          <w:rFonts w:ascii="맑은 고딕" w:eastAsia="맑은 고딕" w:hAnsi="맑은 고딕" w:cs="맑은 고딕"/>
          <w:sz w:val="24"/>
          <w:szCs w:val="24"/>
          <w:lang w:eastAsia="ko-KR"/>
        </w:rPr>
        <w:t>_</w:t>
      </w:r>
      <w:r w:rsidR="00CD5659" w:rsidRPr="00763052">
        <w:rPr>
          <w:rFonts w:ascii="맑은 고딕" w:eastAsia="맑은 고딕" w:hAnsi="맑은 고딕" w:cs="맑은 고딕" w:hint="eastAsia"/>
          <w:sz w:val="24"/>
          <w:szCs w:val="24"/>
          <w:lang w:eastAsia="ko-KR"/>
        </w:rPr>
        <w:t>평균운행간격</w:t>
      </w:r>
      <w:r w:rsidR="00CD5659" w:rsidRPr="00763052">
        <w:rPr>
          <w:rFonts w:ascii="맑은 고딕" w:eastAsia="맑은 고딕" w:hAnsi="맑은 고딕" w:cs="맑은 고딕"/>
          <w:sz w:val="24"/>
          <w:szCs w:val="24"/>
          <w:lang w:eastAsia="ko-KR"/>
        </w:rPr>
        <w:t xml:space="preserve">, </w:t>
      </w:r>
      <w:r w:rsidR="00CD5659" w:rsidRPr="00763052">
        <w:rPr>
          <w:rFonts w:ascii="맑은 고딕" w:eastAsia="맑은 고딕" w:hAnsi="맑은 고딕" w:cs="맑은 고딕" w:hint="eastAsia"/>
          <w:sz w:val="24"/>
          <w:szCs w:val="24"/>
          <w:lang w:eastAsia="ko-KR"/>
        </w:rPr>
        <w:t>하행</w:t>
      </w:r>
      <w:r w:rsidR="00CD5659" w:rsidRPr="00763052">
        <w:rPr>
          <w:rFonts w:ascii="맑은 고딕" w:eastAsia="맑은 고딕" w:hAnsi="맑은 고딕" w:cs="맑은 고딕"/>
          <w:sz w:val="24"/>
          <w:szCs w:val="24"/>
          <w:lang w:eastAsia="ko-KR"/>
        </w:rPr>
        <w:t>_</w:t>
      </w:r>
      <w:r w:rsidR="00CD5659" w:rsidRPr="00763052">
        <w:rPr>
          <w:rFonts w:ascii="맑은 고딕" w:eastAsia="맑은 고딕" w:hAnsi="맑은 고딕" w:cs="맑은 고딕" w:hint="eastAsia"/>
          <w:sz w:val="24"/>
          <w:szCs w:val="24"/>
          <w:lang w:eastAsia="ko-KR"/>
        </w:rPr>
        <w:t>평균운행간격</w:t>
      </w:r>
      <w:r w:rsidR="00CD5659" w:rsidRPr="00763052">
        <w:rPr>
          <w:rFonts w:ascii="맑은 고딕" w:eastAsia="맑은 고딕" w:hAnsi="맑은 고딕" w:cs="맑은 고딕"/>
          <w:sz w:val="24"/>
          <w:szCs w:val="24"/>
          <w:lang w:eastAsia="ko-KR"/>
        </w:rPr>
        <w:t xml:space="preserve">, </w:t>
      </w:r>
      <w:r w:rsidR="00CD5659" w:rsidRPr="00763052">
        <w:rPr>
          <w:rFonts w:ascii="맑은 고딕" w:eastAsia="맑은 고딕" w:hAnsi="맑은 고딕" w:cs="맑은 고딕" w:hint="eastAsia"/>
          <w:sz w:val="24"/>
          <w:szCs w:val="24"/>
          <w:lang w:eastAsia="ko-KR"/>
        </w:rPr>
        <w:t>상행</w:t>
      </w:r>
      <w:r w:rsidR="00CD5659" w:rsidRPr="00763052">
        <w:rPr>
          <w:rFonts w:ascii="맑은 고딕" w:eastAsia="맑은 고딕" w:hAnsi="맑은 고딕" w:cs="맑은 고딕"/>
          <w:sz w:val="24"/>
          <w:szCs w:val="24"/>
          <w:lang w:eastAsia="ko-KR"/>
        </w:rPr>
        <w:t>_</w:t>
      </w:r>
      <w:r w:rsidR="00CD5659" w:rsidRPr="00763052">
        <w:rPr>
          <w:rFonts w:ascii="맑은 고딕" w:eastAsia="맑은 고딕" w:hAnsi="맑은 고딕" w:cs="맑은 고딕" w:hint="eastAsia"/>
          <w:sz w:val="24"/>
          <w:szCs w:val="24"/>
          <w:lang w:eastAsia="ko-KR"/>
        </w:rPr>
        <w:t>운행횟수</w:t>
      </w:r>
      <w:r w:rsidR="00CD5659" w:rsidRPr="00763052">
        <w:rPr>
          <w:rFonts w:ascii="맑은 고딕" w:eastAsia="맑은 고딕" w:hAnsi="맑은 고딕" w:cs="맑은 고딕"/>
          <w:sz w:val="24"/>
          <w:szCs w:val="24"/>
          <w:lang w:eastAsia="ko-KR"/>
        </w:rPr>
        <w:t xml:space="preserve">, </w:t>
      </w:r>
      <w:r w:rsidR="00CD5659" w:rsidRPr="00763052">
        <w:rPr>
          <w:rFonts w:ascii="맑은 고딕" w:eastAsia="맑은 고딕" w:hAnsi="맑은 고딕" w:cs="맑은 고딕" w:hint="eastAsia"/>
          <w:sz w:val="24"/>
          <w:szCs w:val="24"/>
          <w:lang w:eastAsia="ko-KR"/>
        </w:rPr>
        <w:t>하행</w:t>
      </w:r>
      <w:r w:rsidR="00CD5659" w:rsidRPr="00763052">
        <w:rPr>
          <w:rFonts w:ascii="맑은 고딕" w:eastAsia="맑은 고딕" w:hAnsi="맑은 고딕" w:cs="맑은 고딕"/>
          <w:sz w:val="24"/>
          <w:szCs w:val="24"/>
          <w:lang w:eastAsia="ko-KR"/>
        </w:rPr>
        <w:t>_</w:t>
      </w:r>
      <w:r w:rsidR="00CD5659" w:rsidRPr="00763052">
        <w:rPr>
          <w:rFonts w:ascii="맑은 고딕" w:eastAsia="맑은 고딕" w:hAnsi="맑은 고딕" w:cs="맑은 고딕" w:hint="eastAsia"/>
          <w:sz w:val="24"/>
          <w:szCs w:val="24"/>
          <w:lang w:eastAsia="ko-KR"/>
        </w:rPr>
        <w:t>운행횟수</w:t>
      </w:r>
      <w:r w:rsidR="00CD5659" w:rsidRPr="00763052">
        <w:rPr>
          <w:rFonts w:ascii="맑은 고딕" w:eastAsia="맑은 고딕" w:hAnsi="맑은 고딕" w:cs="맑은 고딕"/>
          <w:sz w:val="24"/>
          <w:szCs w:val="24"/>
          <w:lang w:eastAsia="ko-KR"/>
        </w:rPr>
        <w:t xml:space="preserve"> </w:t>
      </w:r>
      <w:r w:rsidR="00CD5659" w:rsidRPr="00763052">
        <w:rPr>
          <w:rFonts w:ascii="맑은 고딕" w:eastAsia="맑은 고딕" w:hAnsi="맑은 고딕" w:cs="맑은 고딕" w:hint="eastAsia"/>
          <w:sz w:val="24"/>
          <w:szCs w:val="24"/>
          <w:lang w:eastAsia="ko-KR"/>
        </w:rPr>
        <w:t>변수를</w:t>
      </w:r>
      <w:r w:rsidR="00CD5659" w:rsidRPr="00763052">
        <w:rPr>
          <w:rFonts w:ascii="맑은 고딕" w:eastAsia="맑은 고딕" w:hAnsi="맑은 고딕" w:cs="맑은 고딕"/>
          <w:sz w:val="24"/>
          <w:szCs w:val="24"/>
          <w:lang w:eastAsia="ko-KR"/>
        </w:rPr>
        <w:t xml:space="preserve"> </w:t>
      </w:r>
      <w:r w:rsidR="00CD5659" w:rsidRPr="00763052">
        <w:rPr>
          <w:rFonts w:ascii="맑은 고딕" w:eastAsia="맑은 고딕" w:hAnsi="맑은 고딕" w:cs="맑은 고딕" w:hint="eastAsia"/>
          <w:sz w:val="24"/>
          <w:szCs w:val="24"/>
          <w:lang w:eastAsia="ko-KR"/>
        </w:rPr>
        <w:t>생성하였다</w:t>
      </w:r>
      <w:r w:rsidR="00CD5659" w:rsidRPr="00763052">
        <w:rPr>
          <w:rFonts w:ascii="맑은 고딕" w:eastAsia="맑은 고딕" w:hAnsi="맑은 고딕" w:cs="맑은 고딕"/>
          <w:sz w:val="24"/>
          <w:szCs w:val="24"/>
          <w:lang w:eastAsia="ko-KR"/>
        </w:rPr>
        <w:t>.</w:t>
      </w:r>
      <w:r w:rsidR="00CD5659" w:rsidRPr="00763052">
        <w:rPr>
          <w:rFonts w:ascii="맑은 고딕" w:eastAsia="맑은 고딕" w:hAnsi="맑은 고딕" w:cs="맑은 고딕" w:hint="eastAsia"/>
          <w:sz w:val="24"/>
          <w:szCs w:val="24"/>
          <w:lang w:eastAsia="ko-KR"/>
        </w:rPr>
        <w:t xml:space="preserve"> 마지막으로 </w:t>
      </w:r>
      <w:r w:rsidR="00366DBE" w:rsidRPr="00763052">
        <w:rPr>
          <w:rFonts w:ascii="맑은 고딕" w:eastAsia="맑은 고딕" w:hAnsi="맑은 고딕" w:cs="맑은 고딕" w:hint="eastAsia"/>
          <w:sz w:val="24"/>
          <w:szCs w:val="24"/>
          <w:lang w:eastAsia="ko-KR"/>
        </w:rPr>
        <w:t>날짜</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정보의</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경우</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위</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데이터에서</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수송일자를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활용하여</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년도</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월</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요일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변수를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만들었고</w:t>
      </w:r>
      <w:r w:rsidR="00366DBE" w:rsidRPr="00763052">
        <w:rPr>
          <w:rFonts w:ascii="맑은 고딕" w:eastAsia="맑은 고딕" w:hAnsi="맑은 고딕" w:cs="맑은 고딕"/>
          <w:sz w:val="24"/>
          <w:szCs w:val="24"/>
          <w:lang w:eastAsia="ko-KR"/>
        </w:rPr>
        <w:t xml:space="preserve">, holidayskr </w:t>
      </w:r>
      <w:r w:rsidR="00366DBE" w:rsidRPr="00763052">
        <w:rPr>
          <w:rFonts w:ascii="맑은 고딕" w:eastAsia="맑은 고딕" w:hAnsi="맑은 고딕" w:cs="맑은 고딕" w:hint="eastAsia"/>
          <w:sz w:val="24"/>
          <w:szCs w:val="24"/>
          <w:lang w:eastAsia="ko-KR"/>
        </w:rPr>
        <w:t>라이브러리를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통해</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공휴일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변수를</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생성할</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수</w:t>
      </w:r>
      <w:r w:rsidR="00366DBE" w:rsidRPr="00763052">
        <w:rPr>
          <w:rFonts w:ascii="맑은 고딕" w:eastAsia="맑은 고딕" w:hAnsi="맑은 고딕" w:cs="맑은 고딕"/>
          <w:sz w:val="24"/>
          <w:szCs w:val="24"/>
          <w:lang w:eastAsia="ko-KR"/>
        </w:rPr>
        <w:t xml:space="preserve"> </w:t>
      </w:r>
      <w:r w:rsidR="00366DBE" w:rsidRPr="00763052">
        <w:rPr>
          <w:rFonts w:ascii="맑은 고딕" w:eastAsia="맑은 고딕" w:hAnsi="맑은 고딕" w:cs="맑은 고딕" w:hint="eastAsia"/>
          <w:sz w:val="24"/>
          <w:szCs w:val="24"/>
          <w:lang w:eastAsia="ko-KR"/>
        </w:rPr>
        <w:t>있었다</w:t>
      </w:r>
      <w:r w:rsidR="00366DBE" w:rsidRPr="00763052">
        <w:rPr>
          <w:rFonts w:ascii="맑은 고딕" w:eastAsia="맑은 고딕" w:hAnsi="맑은 고딕" w:cs="맑은 고딕"/>
          <w:sz w:val="24"/>
          <w:szCs w:val="24"/>
          <w:lang w:eastAsia="ko-KR"/>
        </w:rPr>
        <w:t>.</w:t>
      </w:r>
      <w:r w:rsidR="00366DBE" w:rsidRPr="00763052">
        <w:rPr>
          <w:rFonts w:ascii="맑은 고딕" w:eastAsia="맑은 고딕" w:hAnsi="맑은 고딕" w:cs="맑은 고딕" w:hint="eastAsia"/>
          <w:sz w:val="24"/>
          <w:szCs w:val="24"/>
          <w:lang w:eastAsia="ko-KR"/>
        </w:rPr>
        <w:t xml:space="preserve"> </w:t>
      </w:r>
    </w:p>
    <w:p w14:paraId="3931EDA9" w14:textId="36FF7FAA" w:rsidR="003D21E3" w:rsidRPr="00763052" w:rsidRDefault="00D070A0" w:rsidP="00791EF0">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r w:rsidRPr="00763052">
        <w:rPr>
          <w:rFonts w:ascii="맑은 고딕" w:eastAsia="맑은 고딕" w:hAnsi="맑은 고딕" w:cs="맑은 고딕" w:hint="eastAsia"/>
          <w:sz w:val="24"/>
          <w:szCs w:val="24"/>
          <w:lang w:eastAsia="ko-KR"/>
        </w:rPr>
        <w:t xml:space="preserve">생성된 공공빅데이터 기반 융합DB에서 종속변수를 예측하기 위해 나머지 </w:t>
      </w:r>
      <w:r w:rsidR="00763052" w:rsidRPr="00763052">
        <w:rPr>
          <w:rFonts w:ascii="맑은 고딕" w:eastAsia="맑은 고딕" w:hAnsi="맑은 고딕" w:cs="맑은 고딕" w:hint="eastAsia"/>
          <w:sz w:val="24"/>
          <w:szCs w:val="24"/>
          <w:lang w:eastAsia="ko-KR"/>
        </w:rPr>
        <w:t>23</w:t>
      </w:r>
      <w:r w:rsidRPr="00763052">
        <w:rPr>
          <w:rFonts w:ascii="맑은 고딕" w:eastAsia="맑은 고딕" w:hAnsi="맑은 고딕" w:cs="맑은 고딕" w:hint="eastAsia"/>
          <w:sz w:val="24"/>
          <w:szCs w:val="24"/>
          <w:lang w:eastAsia="ko-KR"/>
        </w:rPr>
        <w:t>개의 독립변수들을 사용하여 모델링 할 때 알고리즘이 이해할 수 있는 형태로 전처리 후 반영해야 한다.</w:t>
      </w:r>
      <w:r w:rsidR="006606F8" w:rsidRPr="00763052">
        <w:rPr>
          <w:rFonts w:ascii="맑은 고딕" w:eastAsia="맑은 고딕" w:hAnsi="맑은 고딕" w:cs="맑은 고딕" w:hint="eastAsia"/>
          <w:sz w:val="24"/>
          <w:szCs w:val="24"/>
          <w:lang w:eastAsia="ko-KR"/>
        </w:rPr>
        <w:t xml:space="preserve"> 전처리 과정에서 불필요한 변수들을 삭제하</w:t>
      </w:r>
      <w:r w:rsidRPr="00763052">
        <w:rPr>
          <w:rFonts w:ascii="맑은 고딕" w:eastAsia="맑은 고딕" w:hAnsi="맑은 고딕" w:cs="맑은 고딕" w:hint="eastAsia"/>
          <w:sz w:val="24"/>
          <w:szCs w:val="24"/>
          <w:lang w:eastAsia="ko-KR"/>
        </w:rPr>
        <w:t>기도 하고</w:t>
      </w:r>
      <w:r w:rsidR="00A03D09" w:rsidRPr="00763052">
        <w:rPr>
          <w:rFonts w:ascii="맑은 고딕" w:eastAsia="맑은 고딕" w:hAnsi="맑은 고딕" w:cs="맑은 고딕" w:hint="eastAsia"/>
          <w:sz w:val="24"/>
          <w:szCs w:val="24"/>
          <w:lang w:eastAsia="ko-KR"/>
        </w:rPr>
        <w:t xml:space="preserve"> 문자로 된 </w:t>
      </w:r>
      <w:r w:rsidR="00A03D09" w:rsidRPr="00763052">
        <w:rPr>
          <w:rFonts w:ascii="맑은 고딕" w:eastAsia="맑은 고딕" w:hAnsi="맑은 고딕" w:cs="맑은 고딕" w:hint="eastAsia"/>
          <w:sz w:val="24"/>
          <w:szCs w:val="24"/>
          <w:lang w:eastAsia="ko-KR"/>
        </w:rPr>
        <w:lastRenderedPageBreak/>
        <w:t xml:space="preserve">응답값은 별도의 변수나 숫자로 변환하며 최종적으로 정리된 숫자들은 응닶값의 범위를 맞추기 위해 특정 범위로 스케일을 맞춘다(Scaling). </w:t>
      </w:r>
      <w:r w:rsidR="00C219C8" w:rsidRPr="00763052">
        <w:rPr>
          <w:rFonts w:ascii="맑은 고딕" w:eastAsia="맑은 고딕" w:hAnsi="맑은 고딕" w:cs="맑은 고딕" w:hint="eastAsia"/>
          <w:sz w:val="24"/>
          <w:szCs w:val="24"/>
          <w:lang w:eastAsia="ko-KR"/>
        </w:rPr>
        <w:t>마지막으로</w:t>
      </w:r>
      <w:r w:rsidRPr="00763052">
        <w:rPr>
          <w:rFonts w:ascii="맑은 고딕" w:eastAsia="맑은 고딕" w:hAnsi="맑은 고딕" w:cs="맑은 고딕" w:hint="eastAsia"/>
          <w:sz w:val="24"/>
          <w:szCs w:val="24"/>
          <w:lang w:eastAsia="ko-KR"/>
        </w:rPr>
        <w:t xml:space="preserve"> 평균적으로 역마다 약 5.49만개 정도의</w:t>
      </w:r>
      <w:r w:rsidR="00C219C8" w:rsidRPr="00763052">
        <w:rPr>
          <w:rFonts w:ascii="맑은 고딕" w:eastAsia="맑은 고딕" w:hAnsi="맑은 고딕" w:cs="맑은 고딕" w:hint="eastAsia"/>
          <w:sz w:val="24"/>
          <w:szCs w:val="24"/>
          <w:lang w:eastAsia="ko-KR"/>
        </w:rPr>
        <w:t xml:space="preserve"> samples를 8:2의 비율로 구분하여 Train and Test set으로 분리하였다. Train은 모델링을 </w:t>
      </w:r>
      <w:r w:rsidRPr="00763052">
        <w:rPr>
          <w:rFonts w:ascii="맑은 고딕" w:eastAsia="맑은 고딕" w:hAnsi="맑은 고딕" w:cs="맑은 고딕" w:hint="eastAsia"/>
          <w:sz w:val="24"/>
          <w:szCs w:val="24"/>
          <w:lang w:eastAsia="ko-KR"/>
        </w:rPr>
        <w:t>위한</w:t>
      </w:r>
      <w:r w:rsidR="00C219C8" w:rsidRPr="00763052">
        <w:rPr>
          <w:rFonts w:ascii="맑은 고딕" w:eastAsia="맑은 고딕" w:hAnsi="맑은 고딕" w:cs="맑은 고딕" w:hint="eastAsia"/>
          <w:sz w:val="24"/>
          <w:szCs w:val="24"/>
          <w:lang w:eastAsia="ko-KR"/>
        </w:rPr>
        <w:t xml:space="preserve"> 학습에 사용되고</w:t>
      </w:r>
      <w:r w:rsidR="00AE12C9" w:rsidRPr="00763052">
        <w:rPr>
          <w:rFonts w:ascii="맑은 고딕" w:eastAsia="맑은 고딕" w:hAnsi="맑은 고딕" w:cs="맑은 고딕" w:hint="eastAsia"/>
          <w:sz w:val="24"/>
          <w:szCs w:val="24"/>
          <w:lang w:eastAsia="ko-KR"/>
        </w:rPr>
        <w:t xml:space="preserve"> 모델의 hyperparameters를 결정하기 위해 </w:t>
      </w:r>
      <w:r w:rsidRPr="00763052">
        <w:rPr>
          <w:rFonts w:ascii="맑은 고딕" w:eastAsia="맑은 고딕" w:hAnsi="맑은 고딕" w:cs="맑은 고딕" w:hint="eastAsia"/>
          <w:sz w:val="24"/>
          <w:szCs w:val="24"/>
          <w:lang w:eastAsia="ko-KR"/>
        </w:rPr>
        <w:t>MSE</w:t>
      </w:r>
      <w:r w:rsidR="00AE12C9" w:rsidRPr="00763052">
        <w:rPr>
          <w:rFonts w:ascii="맑은 고딕" w:eastAsia="맑은 고딕" w:hAnsi="맑은 고딕" w:cs="맑은 고딕" w:hint="eastAsia"/>
          <w:sz w:val="24"/>
          <w:szCs w:val="24"/>
          <w:lang w:eastAsia="ko-KR"/>
        </w:rPr>
        <w:t>가 최대가 되는 방향으로 설정하였다. 그리고</w:t>
      </w:r>
      <w:r w:rsidR="00C219C8" w:rsidRPr="00763052">
        <w:rPr>
          <w:rFonts w:ascii="맑은 고딕" w:eastAsia="맑은 고딕" w:hAnsi="맑은 고딕" w:cs="맑은 고딕" w:hint="eastAsia"/>
          <w:sz w:val="24"/>
          <w:szCs w:val="24"/>
          <w:lang w:eastAsia="ko-KR"/>
        </w:rPr>
        <w:t xml:space="preserve"> Test</w:t>
      </w:r>
      <w:r w:rsidRPr="00763052">
        <w:rPr>
          <w:rFonts w:ascii="맑은 고딕" w:eastAsia="맑은 고딕" w:hAnsi="맑은 고딕" w:cs="맑은 고딕" w:hint="eastAsia"/>
          <w:sz w:val="24"/>
          <w:szCs w:val="24"/>
          <w:lang w:eastAsia="ko-KR"/>
        </w:rPr>
        <w:t>는</w:t>
      </w:r>
      <w:r w:rsidR="00C219C8" w:rsidRPr="00763052">
        <w:rPr>
          <w:rFonts w:ascii="맑은 고딕" w:eastAsia="맑은 고딕" w:hAnsi="맑은 고딕" w:cs="맑은 고딕" w:hint="eastAsia"/>
          <w:sz w:val="24"/>
          <w:szCs w:val="24"/>
          <w:lang w:eastAsia="ko-KR"/>
        </w:rPr>
        <w:t xml:space="preserve"> 미래 데이터로 가정하여 학습된 모델이 미래에 얼마나 </w:t>
      </w:r>
      <w:r w:rsidRPr="00763052">
        <w:rPr>
          <w:rFonts w:ascii="맑은 고딕" w:eastAsia="맑은 고딕" w:hAnsi="맑은 고딕" w:cs="맑은 고딕" w:hint="eastAsia"/>
          <w:sz w:val="24"/>
          <w:szCs w:val="24"/>
          <w:lang w:eastAsia="ko-KR"/>
        </w:rPr>
        <w:t>지하철혼잡도를</w:t>
      </w:r>
      <w:r w:rsidR="00C219C8" w:rsidRPr="00763052">
        <w:rPr>
          <w:rFonts w:ascii="맑은 고딕" w:eastAsia="맑은 고딕" w:hAnsi="맑은 고딕" w:cs="맑은 고딕" w:hint="eastAsia"/>
          <w:sz w:val="24"/>
          <w:szCs w:val="24"/>
          <w:lang w:eastAsia="ko-KR"/>
        </w:rPr>
        <w:t xml:space="preserve"> 잘 예측하는지 평가하는데 사용된다. 기본적으로 </w:t>
      </w:r>
      <w:r w:rsidRPr="00763052">
        <w:rPr>
          <w:rFonts w:ascii="맑은 고딕" w:eastAsia="맑은 고딕" w:hAnsi="맑은 고딕" w:cs="맑은 고딕" w:hint="eastAsia"/>
          <w:sz w:val="24"/>
          <w:szCs w:val="24"/>
          <w:lang w:eastAsia="ko-KR"/>
        </w:rPr>
        <w:t>지하철 혼잡도가 어떤 원인들로 설명되더라도</w:t>
      </w:r>
      <w:r w:rsidR="00C219C8" w:rsidRPr="00763052">
        <w:rPr>
          <w:rFonts w:ascii="맑은 고딕" w:eastAsia="맑은 고딕" w:hAnsi="맑은 고딕" w:cs="맑은 고딕" w:hint="eastAsia"/>
          <w:sz w:val="24"/>
          <w:szCs w:val="24"/>
          <w:lang w:eastAsia="ko-KR"/>
        </w:rPr>
        <w:t xml:space="preserve"> 그 해석이 미래 </w:t>
      </w:r>
      <w:r w:rsidRPr="00763052">
        <w:rPr>
          <w:rFonts w:ascii="맑은 고딕" w:eastAsia="맑은 고딕" w:hAnsi="맑은 고딕" w:cs="맑은 고딕" w:hint="eastAsia"/>
          <w:sz w:val="24"/>
          <w:szCs w:val="24"/>
          <w:lang w:eastAsia="ko-KR"/>
        </w:rPr>
        <w:t>고객들이 이용할 지하철의 혼잡도를</w:t>
      </w:r>
      <w:r w:rsidR="00C219C8" w:rsidRPr="00763052">
        <w:rPr>
          <w:rFonts w:ascii="맑은 고딕" w:eastAsia="맑은 고딕" w:hAnsi="맑은 고딕" w:cs="맑은 고딕" w:hint="eastAsia"/>
          <w:sz w:val="24"/>
          <w:szCs w:val="24"/>
          <w:lang w:eastAsia="ko-KR"/>
        </w:rPr>
        <w:t xml:space="preserve"> 실제로 잘 예측하는 설명이어야 고객들에게도</w:t>
      </w:r>
      <w:r w:rsidRPr="00763052">
        <w:rPr>
          <w:rFonts w:ascii="맑은 고딕" w:eastAsia="맑은 고딕" w:hAnsi="맑은 고딕" w:cs="맑은 고딕" w:hint="eastAsia"/>
          <w:sz w:val="24"/>
          <w:szCs w:val="24"/>
          <w:lang w:eastAsia="ko-KR"/>
        </w:rPr>
        <w:t xml:space="preserve"> 관련 의사결정자들에게도</w:t>
      </w:r>
      <w:r w:rsidR="00C219C8" w:rsidRPr="00763052">
        <w:rPr>
          <w:rFonts w:ascii="맑은 고딕" w:eastAsia="맑은 고딕" w:hAnsi="맑은 고딕" w:cs="맑은 고딕" w:hint="eastAsia"/>
          <w:sz w:val="24"/>
          <w:szCs w:val="24"/>
          <w:lang w:eastAsia="ko-KR"/>
        </w:rPr>
        <w:t xml:space="preserve"> 정책적 활용가치가 높을 것이다. </w:t>
      </w:r>
      <w:r w:rsidR="00791EF0" w:rsidRPr="00763052">
        <w:rPr>
          <w:rFonts w:ascii="맑은 고딕" w:eastAsia="맑은 고딕" w:hAnsi="맑은 고딕" w:cs="맑은 고딕" w:hint="eastAsia"/>
          <w:sz w:val="24"/>
          <w:szCs w:val="24"/>
          <w:lang w:eastAsia="ko-KR"/>
        </w:rPr>
        <w:t>이</w:t>
      </w:r>
      <w:r w:rsidR="003D21E3" w:rsidRPr="00763052">
        <w:rPr>
          <w:rFonts w:ascii="맑은 고딕" w:eastAsia="맑은 고딕" w:hAnsi="맑은 고딕" w:cs="맑은 고딕"/>
          <w:sz w:val="24"/>
          <w:szCs w:val="24"/>
          <w:lang w:eastAsia="ko-KR"/>
        </w:rPr>
        <w:t xml:space="preserve">해도를 높이기 위해 전체적인 </w:t>
      </w:r>
      <w:r w:rsidRPr="00763052">
        <w:rPr>
          <w:rFonts w:ascii="맑은 고딕" w:eastAsia="맑은 고딕" w:hAnsi="맑은 고딕" w:cs="맑은 고딕" w:hint="eastAsia"/>
          <w:sz w:val="24"/>
          <w:szCs w:val="24"/>
          <w:lang w:eastAsia="ko-KR"/>
        </w:rPr>
        <w:t>융합 DB 생성</w:t>
      </w:r>
      <w:r w:rsidR="003D21E3" w:rsidRPr="00763052">
        <w:rPr>
          <w:rFonts w:ascii="맑은 고딕" w:eastAsia="맑은 고딕" w:hAnsi="맑은 고딕" w:cs="맑은 고딕"/>
          <w:sz w:val="24"/>
          <w:szCs w:val="24"/>
          <w:lang w:eastAsia="ko-KR"/>
        </w:rPr>
        <w:t xml:space="preserve"> 과정을 제시한다.</w:t>
      </w:r>
    </w:p>
    <w:p w14:paraId="081031D2" w14:textId="77777777" w:rsidR="00FC788D" w:rsidRPr="00BF4511" w:rsidRDefault="00FC788D" w:rsidP="00791EF0">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FF0000"/>
          <w:sz w:val="24"/>
          <w:szCs w:val="24"/>
          <w:lang w:eastAsia="ko-KR"/>
        </w:rPr>
      </w:pPr>
    </w:p>
    <w:p w14:paraId="2BB3CCCE" w14:textId="77777777" w:rsidR="003D21E3" w:rsidRPr="00C70792"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C70792">
        <w:rPr>
          <w:rFonts w:ascii="Palatino Linotype" w:eastAsia="Palatino Linotype" w:hAnsi="Palatino Linotype" w:cs="Palatino Linotype"/>
          <w:i/>
          <w:sz w:val="24"/>
          <w:szCs w:val="24"/>
        </w:rPr>
        <w:t>Statistical Algorithm</w:t>
      </w:r>
    </w:p>
    <w:p w14:paraId="2BC4CF82" w14:textId="5D77840F" w:rsidR="003D21E3" w:rsidRPr="00C70792" w:rsidRDefault="003D21E3" w:rsidP="003D21E3">
      <w:pPr>
        <w:pBdr>
          <w:top w:val="nil"/>
          <w:left w:val="nil"/>
          <w:bottom w:val="nil"/>
          <w:right w:val="nil"/>
          <w:between w:val="nil"/>
        </w:pBdr>
        <w:spacing w:before="53" w:line="252" w:lineRule="auto"/>
        <w:ind w:left="110" w:firstLine="351"/>
        <w:jc w:val="both"/>
        <w:rPr>
          <w:sz w:val="24"/>
          <w:szCs w:val="24"/>
        </w:rPr>
      </w:pPr>
      <w:r w:rsidRPr="00C70792">
        <w:rPr>
          <w:rFonts w:ascii="맑은 고딕" w:eastAsia="맑은 고딕" w:hAnsi="맑은 고딕" w:cs="맑은 고딕" w:hint="eastAsia"/>
          <w:sz w:val="24"/>
          <w:szCs w:val="24"/>
          <w:lang w:eastAsia="ko-KR"/>
        </w:rPr>
        <w:t>첫번째로</w:t>
      </w:r>
      <w:r w:rsidRPr="00C70792">
        <w:rPr>
          <w:sz w:val="24"/>
          <w:szCs w:val="24"/>
          <w:lang w:eastAsia="ko-KR"/>
        </w:rPr>
        <w:t xml:space="preserve"> </w:t>
      </w:r>
      <w:r w:rsidRPr="00C70792">
        <w:rPr>
          <w:rFonts w:ascii="맑은 고딕" w:eastAsia="맑은 고딕" w:hAnsi="맑은 고딕" w:cs="맑은 고딕" w:hint="eastAsia"/>
          <w:sz w:val="24"/>
          <w:szCs w:val="24"/>
          <w:lang w:eastAsia="ko-KR"/>
        </w:rPr>
        <w:t>사용할</w:t>
      </w:r>
      <w:r w:rsidRPr="00C70792">
        <w:rPr>
          <w:sz w:val="24"/>
          <w:szCs w:val="24"/>
          <w:lang w:eastAsia="ko-KR"/>
        </w:rPr>
        <w:t xml:space="preserve"> </w:t>
      </w:r>
      <w:r w:rsidRPr="00C70792">
        <w:rPr>
          <w:rFonts w:ascii="맑은 고딕" w:eastAsia="맑은 고딕" w:hAnsi="맑은 고딕" w:cs="맑은 고딕" w:hint="eastAsia"/>
          <w:sz w:val="24"/>
          <w:szCs w:val="24"/>
          <w:lang w:eastAsia="ko-KR"/>
        </w:rPr>
        <w:t xml:space="preserve">대표적인 </w:t>
      </w:r>
      <w:r w:rsidR="0041343C" w:rsidRPr="00C70792">
        <w:rPr>
          <w:rFonts w:ascii="맑은 고딕" w:eastAsia="맑은 고딕" w:hAnsi="맑은 고딕" w:cs="맑은 고딕" w:hint="eastAsia"/>
          <w:sz w:val="24"/>
          <w:szCs w:val="24"/>
          <w:lang w:eastAsia="ko-KR"/>
        </w:rPr>
        <w:t>regression</w:t>
      </w:r>
      <w:r w:rsidRPr="00C70792">
        <w:rPr>
          <w:sz w:val="24"/>
          <w:szCs w:val="24"/>
          <w:lang w:eastAsia="ko-KR"/>
        </w:rPr>
        <w:t xml:space="preserve"> algorithm</w:t>
      </w:r>
      <w:r w:rsidRPr="00C70792">
        <w:rPr>
          <w:rFonts w:ascii="맑은 고딕" w:eastAsia="맑은 고딕" w:hAnsi="맑은 고딕" w:cs="맑은 고딕" w:hint="eastAsia"/>
          <w:sz w:val="24"/>
          <w:szCs w:val="24"/>
          <w:lang w:eastAsia="ko-KR"/>
        </w:rPr>
        <w:t>은</w:t>
      </w:r>
      <w:r w:rsidRPr="00C70792">
        <w:rPr>
          <w:sz w:val="24"/>
          <w:szCs w:val="24"/>
          <w:lang w:eastAsia="ko-KR"/>
        </w:rPr>
        <w:t xml:space="preserve"> </w:t>
      </w:r>
      <w:r w:rsidR="0041343C" w:rsidRPr="00C70792">
        <w:rPr>
          <w:rFonts w:eastAsiaTheme="minorEastAsia" w:hint="eastAsia"/>
          <w:sz w:val="24"/>
          <w:szCs w:val="24"/>
          <w:lang w:eastAsia="ko-KR"/>
        </w:rPr>
        <w:t>linear</w:t>
      </w:r>
      <w:r w:rsidRPr="00C70792">
        <w:rPr>
          <w:sz w:val="24"/>
          <w:szCs w:val="24"/>
          <w:lang w:eastAsia="ko-KR"/>
        </w:rPr>
        <w:t xml:space="preserve"> regression</w:t>
      </w:r>
      <w:r w:rsidRPr="00C70792">
        <w:rPr>
          <w:rFonts w:ascii="맑은 고딕" w:eastAsia="맑은 고딕" w:hAnsi="맑은 고딕" w:cs="맑은 고딕" w:hint="eastAsia"/>
          <w:sz w:val="24"/>
          <w:szCs w:val="24"/>
          <w:lang w:eastAsia="ko-KR"/>
        </w:rPr>
        <w:t>이다</w:t>
      </w:r>
      <w:r w:rsidRPr="00C70792">
        <w:rPr>
          <w:sz w:val="24"/>
          <w:szCs w:val="24"/>
          <w:lang w:eastAsia="ko-KR"/>
        </w:rPr>
        <w:t xml:space="preserve">. </w:t>
      </w:r>
      <w:r w:rsidRPr="00C70792">
        <w:rPr>
          <w:rFonts w:ascii="맑은 고딕" w:eastAsia="맑은 고딕" w:hAnsi="맑은 고딕" w:cs="맑은 고딕" w:hint="eastAsia"/>
          <w:sz w:val="24"/>
          <w:szCs w:val="24"/>
          <w:lang w:eastAsia="ko-KR"/>
        </w:rPr>
        <w:t>이</w:t>
      </w:r>
      <w:r w:rsidRPr="00C70792">
        <w:rPr>
          <w:sz w:val="24"/>
          <w:szCs w:val="24"/>
          <w:lang w:eastAsia="ko-KR"/>
        </w:rPr>
        <w:t xml:space="preserve"> </w:t>
      </w:r>
      <w:r w:rsidRPr="00C70792">
        <w:rPr>
          <w:rFonts w:ascii="맑은 고딕" w:eastAsia="맑은 고딕" w:hAnsi="맑은 고딕" w:cs="맑은 고딕" w:hint="eastAsia"/>
          <w:sz w:val="24"/>
          <w:szCs w:val="24"/>
          <w:lang w:eastAsia="ko-KR"/>
        </w:rPr>
        <w:t>모델은</w:t>
      </w:r>
      <w:r w:rsidRPr="00C70792">
        <w:rPr>
          <w:sz w:val="24"/>
          <w:szCs w:val="24"/>
          <w:lang w:eastAsia="ko-KR"/>
        </w:rPr>
        <w:t xml:space="preserve"> </w:t>
      </w:r>
      <w:r w:rsidRPr="00C70792">
        <w:rPr>
          <w:rFonts w:ascii="맑은 고딕" w:eastAsia="맑은 고딕" w:hAnsi="맑은 고딕" w:cs="맑은 고딕"/>
          <w:sz w:val="24"/>
          <w:szCs w:val="24"/>
          <w:lang w:eastAsia="ko-KR"/>
        </w:rPr>
        <w:t xml:space="preserve">statistical regression </w:t>
      </w:r>
      <w:r w:rsidRPr="00C70792">
        <w:rPr>
          <w:rFonts w:ascii="맑은 고딕" w:eastAsia="맑은 고딕" w:hAnsi="맑은 고딕" w:cs="맑은 고딕" w:hint="eastAsia"/>
          <w:sz w:val="24"/>
          <w:szCs w:val="24"/>
          <w:lang w:eastAsia="ko-KR"/>
        </w:rPr>
        <w:t>알고리즘 중 하나</w:t>
      </w:r>
      <w:r w:rsidR="0041343C" w:rsidRPr="00C70792">
        <w:rPr>
          <w:rFonts w:ascii="맑은 고딕" w:eastAsia="맑은 고딕" w:hAnsi="맑은 고딕" w:cs="맑은 고딕"/>
          <w:sz w:val="24"/>
          <w:szCs w:val="24"/>
          <w:lang w:eastAsia="ko-KR"/>
        </w:rPr>
        <w:t>로</w:t>
      </w:r>
      <w:r w:rsidR="0041343C" w:rsidRPr="00C70792">
        <w:rPr>
          <w:rFonts w:ascii="맑은 고딕" w:eastAsia="맑은 고딕" w:hAnsi="맑은 고딕" w:cs="맑은 고딕" w:hint="eastAsia"/>
          <w:sz w:val="24"/>
          <w:szCs w:val="24"/>
          <w:lang w:eastAsia="ko-KR"/>
        </w:rPr>
        <w:t xml:space="preserve"> 전통적으로 다양한 분야에서 사용되는 기초 알고리즘이며 </w:t>
      </w:r>
      <w:r w:rsidRPr="00C70792">
        <w:rPr>
          <w:rFonts w:ascii="맑은 고딕" w:eastAsia="맑은 고딕" w:hAnsi="맑은 고딕" w:cs="맑은 고딕" w:hint="eastAsia"/>
          <w:sz w:val="24"/>
          <w:szCs w:val="24"/>
          <w:lang w:eastAsia="ko-KR"/>
        </w:rPr>
        <w:t>각</w:t>
      </w:r>
      <w:r w:rsidRPr="00C70792">
        <w:rPr>
          <w:sz w:val="24"/>
          <w:szCs w:val="24"/>
          <w:lang w:eastAsia="ko-KR"/>
        </w:rPr>
        <w:t xml:space="preserve"> sample data</w:t>
      </w:r>
      <w:r w:rsidR="005B3CD5" w:rsidRPr="00C70792">
        <w:rPr>
          <w:rFonts w:ascii="맑은 고딕" w:eastAsia="맑은 고딕" w:hAnsi="맑은 고딕" w:cs="맑은 고딕" w:hint="eastAsia"/>
          <w:sz w:val="24"/>
          <w:szCs w:val="24"/>
          <w:lang w:eastAsia="ko-KR"/>
        </w:rPr>
        <w:t xml:space="preserve">에 대응되는 변수들이 종속변수에 영향을 주는 가중치가 곱해져서 예측값이 추정되는 개념이다. </w:t>
      </w:r>
      <w:r w:rsidRPr="00C70792">
        <w:rPr>
          <w:sz w:val="24"/>
          <w:szCs w:val="24"/>
        </w:rPr>
        <w:t xml:space="preserve">The basic form of this algorithm for </w:t>
      </w:r>
      <w:r w:rsidR="005B3CD5" w:rsidRPr="00C70792">
        <w:rPr>
          <w:rFonts w:ascii="맑은 고딕" w:eastAsia="맑은 고딕" w:hAnsi="맑은 고딕" w:cs="맑은 고딕" w:hint="eastAsia"/>
          <w:sz w:val="24"/>
          <w:szCs w:val="24"/>
          <w:lang w:eastAsia="ko-KR"/>
        </w:rPr>
        <w:t>지하철 혼잡도</w:t>
      </w:r>
      <w:r w:rsidRPr="00C70792">
        <w:rPr>
          <w:sz w:val="24"/>
          <w:szCs w:val="24"/>
        </w:rPr>
        <w:t xml:space="preserve"> is as follows:</w:t>
      </w:r>
    </w:p>
    <w:p w14:paraId="38596B72" w14:textId="77777777" w:rsidR="003D21E3" w:rsidRPr="00C70792" w:rsidRDefault="003D21E3" w:rsidP="003D21E3">
      <w:pPr>
        <w:pBdr>
          <w:top w:val="nil"/>
          <w:left w:val="nil"/>
          <w:bottom w:val="nil"/>
          <w:right w:val="nil"/>
          <w:between w:val="nil"/>
        </w:pBdr>
        <w:spacing w:before="53" w:line="252" w:lineRule="auto"/>
        <w:ind w:left="110" w:firstLine="351"/>
        <w:jc w:val="both"/>
        <w:rPr>
          <w:sz w:val="24"/>
          <w:szCs w:val="24"/>
        </w:rPr>
      </w:pPr>
    </w:p>
    <w:p w14:paraId="597BB740" w14:textId="77777777" w:rsidR="003D21E3" w:rsidRPr="00C70792" w:rsidRDefault="00000000" w:rsidP="003D21E3">
      <w:pPr>
        <w:jc w:val="center"/>
        <w:rPr>
          <w:rFonts w:ascii="Cambria Math" w:eastAsia="Cambria Math" w:hAnsi="Cambria Math" w:cs="Cambria Math"/>
          <w:sz w:val="24"/>
          <w:szCs w:val="24"/>
        </w:rPr>
      </w:pPr>
      <m:oMathPara>
        <m:oMath>
          <m:acc>
            <m:accPr>
              <m:ctrlPr>
                <w:rPr>
                  <w:rFonts w:ascii="Cambria Math" w:eastAsia="Cambria Math" w:hAnsi="Cambria Math" w:cs="Cambria Math"/>
                  <w:sz w:val="24"/>
                  <w:szCs w:val="24"/>
                </w:rPr>
              </m:ctrlPr>
            </m:accPr>
            <m:e>
              <m:r>
                <w:rPr>
                  <w:rFonts w:ascii="Cambria Math" w:eastAsia="Cambria Math" w:hAnsi="Cambria Math" w:cs="Cambria Math"/>
                  <w:sz w:val="24"/>
                  <w:szCs w:val="24"/>
                </w:rPr>
                <m:t>Y</m:t>
              </m:r>
            </m:e>
          </m:acc>
          <m:r>
            <w:rPr>
              <w:rFonts w:ascii="Cambria Math" w:eastAsia="Cambria Math" w:hAnsi="Cambria Math" w:cs="Cambria Math"/>
              <w:sz w:val="24"/>
              <w:szCs w:val="24"/>
            </w:rPr>
            <m:t>= f</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1</m:t>
                  </m:r>
                </m:sub>
              </m:sSub>
              <m:r>
                <w:rPr>
                  <w:rFonts w:ascii="Cambria Math" w:eastAsia="Cambria Math" w:hAnsi="Cambria Math" w:cs="Cambria Math"/>
                  <w:sz w:val="24"/>
                  <w:szCs w:val="24"/>
                </w:rPr>
                <m:t>, 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2</m:t>
                  </m:r>
                </m:sub>
              </m:sSub>
              <m:r>
                <w:rPr>
                  <w:rFonts w:ascii="Cambria Math" w:eastAsia="Cambria Math" w:hAnsi="Cambria Math" w:cs="Cambria Math"/>
                  <w:sz w:val="24"/>
                  <w:szCs w:val="24"/>
                </w:rPr>
                <m:t>, …, 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k</m:t>
                  </m:r>
                </m:sub>
              </m:sSub>
            </m:e>
          </m:d>
          <m:r>
            <w:rPr>
              <w:rFonts w:ascii="Cambria Math" w:eastAsia="Cambria Math" w:hAnsi="Cambria Math" w:cs="Cambria Math"/>
              <w:sz w:val="24"/>
              <w:szCs w:val="24"/>
            </w:rPr>
            <m:t>  = 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0</m:t>
              </m:r>
            </m:sub>
          </m:sSub>
          <m:r>
            <w:rPr>
              <w:rFonts w:ascii="Cambria Math" w:eastAsia="Cambria Math" w:hAnsi="Cambria Math" w:cs="Cambria Math"/>
              <w:sz w:val="24"/>
              <w:szCs w:val="24"/>
            </w:rPr>
            <m:t> + 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1</m:t>
              </m:r>
            </m:sub>
          </m:s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1</m:t>
              </m:r>
            </m:sub>
          </m:sSub>
          <m:r>
            <w:rPr>
              <w:rFonts w:ascii="Cambria Math" w:eastAsia="Cambria Math" w:hAnsi="Cambria Math" w:cs="Cambria Math"/>
              <w:sz w:val="24"/>
              <w:szCs w:val="24"/>
            </w:rPr>
            <m:t> + 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2</m:t>
              </m:r>
            </m:sub>
          </m:s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2</m:t>
              </m:r>
            </m:sub>
          </m:sSub>
          <m:r>
            <w:rPr>
              <w:rFonts w:ascii="Cambria Math" w:eastAsia="Cambria Math" w:hAnsi="Cambria Math" w:cs="Cambria Math"/>
              <w:sz w:val="24"/>
              <w:szCs w:val="24"/>
            </w:rPr>
            <m:t> + ⋯ + 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k</m:t>
              </m:r>
            </m:sub>
          </m:sSub>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k</m:t>
              </m:r>
            </m:sub>
          </m:sSub>
          <m:r>
            <w:rPr>
              <w:rFonts w:ascii="Cambria Math" w:eastAsia="Cambria Math" w:hAnsi="Cambria Math" w:cs="Cambria Math"/>
              <w:sz w:val="24"/>
              <w:szCs w:val="24"/>
            </w:rPr>
            <m:t> = XW</m:t>
          </m:r>
        </m:oMath>
      </m:oMathPara>
    </w:p>
    <w:p w14:paraId="7A31ECFC" w14:textId="77777777" w:rsidR="003D21E3" w:rsidRPr="00C70792" w:rsidRDefault="003D21E3" w:rsidP="003D21E3">
      <w:pPr>
        <w:pBdr>
          <w:top w:val="nil"/>
          <w:left w:val="nil"/>
          <w:bottom w:val="nil"/>
          <w:right w:val="nil"/>
          <w:between w:val="nil"/>
        </w:pBdr>
        <w:spacing w:before="53" w:line="252" w:lineRule="auto"/>
        <w:ind w:left="110" w:firstLine="351"/>
        <w:jc w:val="both"/>
        <w:rPr>
          <w:sz w:val="24"/>
          <w:szCs w:val="24"/>
        </w:rPr>
      </w:pPr>
    </w:p>
    <w:p w14:paraId="0C27523A" w14:textId="2C3A4950" w:rsidR="003D21E3" w:rsidRPr="00C70792" w:rsidRDefault="00D05EEA" w:rsidP="003D21E3">
      <w:pPr>
        <w:pBdr>
          <w:top w:val="nil"/>
          <w:left w:val="nil"/>
          <w:bottom w:val="nil"/>
          <w:right w:val="nil"/>
          <w:between w:val="nil"/>
        </w:pBdr>
        <w:spacing w:before="53" w:line="252" w:lineRule="auto"/>
        <w:ind w:left="110" w:firstLine="351"/>
        <w:jc w:val="both"/>
        <w:rPr>
          <w:sz w:val="24"/>
          <w:szCs w:val="24"/>
          <w:lang w:eastAsia="ko-KR"/>
        </w:rPr>
      </w:pPr>
      <w:r w:rsidRPr="00C70792">
        <w:rPr>
          <w:rFonts w:ascii="맑은 고딕" w:eastAsia="맑은 고딕" w:hAnsi="맑은 고딕" w:cs="맑은 고딕" w:hint="eastAsia"/>
          <w:sz w:val="24"/>
          <w:szCs w:val="24"/>
          <w:lang w:eastAsia="ko-KR"/>
        </w:rPr>
        <w:t xml:space="preserve">따라서 </w:t>
      </w:r>
      <w:r w:rsidR="003D21E3" w:rsidRPr="00C70792">
        <w:rPr>
          <w:rFonts w:ascii="맑은 고딕" w:eastAsia="맑은 고딕" w:hAnsi="맑은 고딕" w:cs="맑은 고딕" w:hint="eastAsia"/>
          <w:sz w:val="24"/>
          <w:szCs w:val="24"/>
          <w:lang w:eastAsia="ko-KR"/>
        </w:rPr>
        <w:t xml:space="preserve">각 </w:t>
      </w:r>
      <w:r w:rsidR="003D21E3" w:rsidRPr="00C70792">
        <w:rPr>
          <w:rFonts w:ascii="맑은 고딕" w:eastAsia="맑은 고딕" w:hAnsi="맑은 고딕" w:cs="맑은 고딕"/>
          <w:sz w:val="24"/>
          <w:szCs w:val="24"/>
          <w:lang w:eastAsia="ko-KR"/>
        </w:rPr>
        <w:t>independent feature</w:t>
      </w:r>
      <w:r w:rsidRPr="00C70792">
        <w:rPr>
          <w:rFonts w:ascii="맑은 고딕" w:eastAsia="맑은 고딕" w:hAnsi="맑은 고딕" w:cs="맑은 고딕" w:hint="eastAsia"/>
          <w:sz w:val="24"/>
          <w:szCs w:val="24"/>
          <w:lang w:eastAsia="ko-KR"/>
        </w:rPr>
        <w:t>가 지하철 혼잡도에 얼마나</w:t>
      </w:r>
      <w:r w:rsidR="003D21E3" w:rsidRPr="00C70792">
        <w:rPr>
          <w:rFonts w:ascii="맑은 고딕" w:eastAsia="맑은 고딕" w:hAnsi="맑은 고딕" w:cs="맑은 고딕" w:hint="eastAsia"/>
          <w:sz w:val="24"/>
          <w:szCs w:val="24"/>
          <w:lang w:eastAsia="ko-KR"/>
        </w:rPr>
        <w:t xml:space="preserve"> 기여하는지 파악할 수 있</w:t>
      </w:r>
      <w:r w:rsidRPr="00C70792">
        <w:rPr>
          <w:rFonts w:ascii="맑은 고딕" w:eastAsia="맑은 고딕" w:hAnsi="맑은 고딕" w:cs="맑은 고딕" w:hint="eastAsia"/>
          <w:sz w:val="24"/>
          <w:szCs w:val="24"/>
          <w:lang w:eastAsia="ko-KR"/>
        </w:rPr>
        <w:t>지만</w:t>
      </w:r>
      <w:r w:rsidR="003D21E3" w:rsidRPr="00C70792">
        <w:rPr>
          <w:rFonts w:ascii="맑은 고딕" w:eastAsia="맑은 고딕" w:hAnsi="맑은 고딕" w:cs="맑은 고딕" w:hint="eastAsia"/>
          <w:sz w:val="24"/>
          <w:szCs w:val="24"/>
          <w:lang w:eastAsia="ko-KR"/>
        </w:rPr>
        <w:t xml:space="preserve"> 독립변수와 종속변수의 관계를 </w:t>
      </w:r>
      <w:r w:rsidR="003D21E3" w:rsidRPr="00C70792">
        <w:rPr>
          <w:rFonts w:ascii="맑은 고딕" w:eastAsia="맑은 고딕" w:hAnsi="맑은 고딕" w:cs="맑은 고딕"/>
          <w:sz w:val="24"/>
          <w:szCs w:val="24"/>
          <w:lang w:eastAsia="ko-KR"/>
        </w:rPr>
        <w:t>linear</w:t>
      </w:r>
      <w:r w:rsidR="003D21E3" w:rsidRPr="00C70792">
        <w:rPr>
          <w:rFonts w:ascii="맑은 고딕" w:eastAsia="맑은 고딕" w:hAnsi="맑은 고딕" w:cs="맑은 고딕" w:hint="eastAsia"/>
          <w:sz w:val="24"/>
          <w:szCs w:val="24"/>
          <w:lang w:eastAsia="ko-KR"/>
        </w:rPr>
        <w:t>로 가정하기 때문에 정확성이 다른 머신러닝이나 딥러닝 대비 낮은 경향이 있다.</w:t>
      </w:r>
    </w:p>
    <w:p w14:paraId="5B8A3AAF" w14:textId="77777777" w:rsidR="003D21E3" w:rsidRPr="00C70792" w:rsidRDefault="003D21E3" w:rsidP="003D21E3">
      <w:pPr>
        <w:pBdr>
          <w:top w:val="nil"/>
          <w:left w:val="nil"/>
          <w:bottom w:val="nil"/>
          <w:right w:val="nil"/>
          <w:between w:val="nil"/>
        </w:pBdr>
        <w:spacing w:before="53" w:line="252" w:lineRule="auto"/>
        <w:ind w:left="110" w:firstLine="351"/>
        <w:jc w:val="both"/>
        <w:rPr>
          <w:sz w:val="24"/>
          <w:szCs w:val="24"/>
          <w:lang w:eastAsia="ko-KR"/>
        </w:rPr>
      </w:pPr>
    </w:p>
    <w:p w14:paraId="165BF334" w14:textId="4A8F4B2D" w:rsidR="003D21E3" w:rsidRPr="00C70792"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C70792">
        <w:rPr>
          <w:rFonts w:ascii="Palatino Linotype" w:eastAsia="Palatino Linotype" w:hAnsi="Palatino Linotype" w:cs="Palatino Linotype"/>
          <w:i/>
          <w:sz w:val="24"/>
          <w:szCs w:val="24"/>
        </w:rPr>
        <w:t>Machine Learning Algorithm: Bagging</w:t>
      </w:r>
      <w:r w:rsidR="000F70F1" w:rsidRPr="00C70792">
        <w:rPr>
          <w:rFonts w:ascii="Palatino Linotype" w:eastAsiaTheme="minorEastAsia" w:hAnsi="Palatino Linotype" w:cs="Palatino Linotype" w:hint="eastAsia"/>
          <w:i/>
          <w:sz w:val="24"/>
          <w:szCs w:val="24"/>
          <w:lang w:eastAsia="ko-KR"/>
        </w:rPr>
        <w:t xml:space="preserve"> and Boosting</w:t>
      </w:r>
    </w:p>
    <w:p w14:paraId="608DC0B8" w14:textId="22BB3F88" w:rsidR="003D21E3" w:rsidRPr="00C70792" w:rsidRDefault="00980539" w:rsidP="003D21E3">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r w:rsidRPr="00C70792">
        <w:rPr>
          <w:rFonts w:ascii="맑은 고딕" w:eastAsia="맑은 고딕" w:hAnsi="맑은 고딕" w:cs="맑은 고딕" w:hint="eastAsia"/>
          <w:sz w:val="24"/>
          <w:szCs w:val="24"/>
          <w:lang w:eastAsia="ko-KR"/>
        </w:rPr>
        <w:t xml:space="preserve">기본적으로 머신러닝 알고리즘은 예측 오차를 줄이는 방향으로 설계되었다. 오차는 bias and variance로 분리될 수 있는데, 예측의 안정성에 초점을 두어 variance를 줄이기 위해 샘플링 기법을 활용하는 Bagging과 성능에 초점을 두어 bias를 줄이기 위해 반복적인 모델링을 활용하는 Boosting으로 구분될 수 있다. </w:t>
      </w:r>
      <w:r w:rsidR="003D21E3" w:rsidRPr="00C70792">
        <w:rPr>
          <w:rFonts w:ascii="맑은 고딕" w:eastAsia="맑은 고딕" w:hAnsi="맑은 고딕" w:cs="맑은 고딕"/>
          <w:sz w:val="24"/>
          <w:szCs w:val="24"/>
          <w:lang w:eastAsia="ko-KR"/>
        </w:rPr>
        <w:t>Bagging</w:t>
      </w:r>
      <w:r w:rsidR="003D21E3" w:rsidRPr="00C70792">
        <w:rPr>
          <w:rFonts w:ascii="맑은 고딕" w:eastAsia="맑은 고딕" w:hAnsi="맑은 고딕" w:cs="맑은 고딕" w:hint="eastAsia"/>
          <w:sz w:val="24"/>
          <w:szCs w:val="24"/>
          <w:lang w:eastAsia="ko-KR"/>
        </w:rPr>
        <w:t xml:space="preserve">은 여러 개의 샘플을 추출하여 </w:t>
      </w:r>
      <w:r w:rsidRPr="00C70792">
        <w:rPr>
          <w:rFonts w:ascii="맑은 고딕" w:eastAsia="맑은 고딕" w:hAnsi="맑은 고딕" w:cs="맑은 고딕" w:hint="eastAsia"/>
          <w:sz w:val="24"/>
          <w:szCs w:val="24"/>
          <w:lang w:eastAsia="ko-KR"/>
        </w:rPr>
        <w:t xml:space="preserve">각 샘플마다 </w:t>
      </w:r>
      <w:r w:rsidR="003D21E3" w:rsidRPr="00C70792">
        <w:rPr>
          <w:rFonts w:ascii="맑은 고딕" w:eastAsia="맑은 고딕" w:hAnsi="맑은 고딕" w:cs="맑은 고딕" w:hint="eastAsia"/>
          <w:sz w:val="24"/>
          <w:szCs w:val="24"/>
          <w:lang w:eastAsia="ko-KR"/>
        </w:rPr>
        <w:t>모델링한 후 o</w:t>
      </w:r>
      <w:r w:rsidR="003D21E3" w:rsidRPr="00C70792">
        <w:rPr>
          <w:rFonts w:ascii="맑은 고딕" w:eastAsia="맑은 고딕" w:hAnsi="맑은 고딕" w:cs="맑은 고딕"/>
          <w:sz w:val="24"/>
          <w:szCs w:val="24"/>
          <w:lang w:eastAsia="ko-KR"/>
        </w:rPr>
        <w:t>utputs</w:t>
      </w:r>
      <w:r w:rsidR="003D21E3" w:rsidRPr="00C70792">
        <w:rPr>
          <w:rFonts w:ascii="맑은 고딕" w:eastAsia="맑은 고딕" w:hAnsi="맑은 고딕" w:cs="맑은 고딕" w:hint="eastAsia"/>
          <w:sz w:val="24"/>
          <w:szCs w:val="24"/>
          <w:lang w:eastAsia="ko-KR"/>
        </w:rPr>
        <w:t xml:space="preserve">의 투표로 최종 </w:t>
      </w:r>
      <w:r w:rsidR="003D21E3" w:rsidRPr="00C70792">
        <w:rPr>
          <w:rFonts w:ascii="맑은 고딕" w:eastAsia="맑은 고딕" w:hAnsi="맑은 고딕" w:cs="맑은 고딕"/>
          <w:sz w:val="24"/>
          <w:szCs w:val="24"/>
          <w:lang w:eastAsia="ko-KR"/>
        </w:rPr>
        <w:t>output</w:t>
      </w:r>
      <w:r w:rsidR="003D21E3" w:rsidRPr="00C70792">
        <w:rPr>
          <w:rFonts w:ascii="맑은 고딕" w:eastAsia="맑은 고딕" w:hAnsi="맑은 고딕" w:cs="맑은 고딕" w:hint="eastAsia"/>
          <w:sz w:val="24"/>
          <w:szCs w:val="24"/>
          <w:lang w:eastAsia="ko-KR"/>
        </w:rPr>
        <w:t xml:space="preserve">의 </w:t>
      </w:r>
      <w:r w:rsidR="003D21E3" w:rsidRPr="00C70792">
        <w:rPr>
          <w:rFonts w:ascii="맑은 고딕" w:eastAsia="맑은 고딕" w:hAnsi="맑은 고딕" w:cs="맑은 고딕"/>
          <w:sz w:val="24"/>
          <w:szCs w:val="24"/>
          <w:lang w:eastAsia="ko-KR"/>
        </w:rPr>
        <w:t>label</w:t>
      </w:r>
      <w:r w:rsidR="003D21E3" w:rsidRPr="00C70792">
        <w:rPr>
          <w:rFonts w:ascii="맑은 고딕" w:eastAsia="맑은 고딕" w:hAnsi="맑은 고딕" w:cs="맑은 고딕" w:hint="eastAsia"/>
          <w:sz w:val="24"/>
          <w:szCs w:val="24"/>
          <w:lang w:eastAsia="ko-KR"/>
        </w:rPr>
        <w:t xml:space="preserve">을 </w:t>
      </w:r>
      <w:r w:rsidR="003D21E3" w:rsidRPr="00C70792">
        <w:rPr>
          <w:rFonts w:ascii="맑은 고딕" w:eastAsia="맑은 고딕" w:hAnsi="맑은 고딕" w:cs="맑은 고딕" w:hint="eastAsia"/>
          <w:sz w:val="24"/>
          <w:szCs w:val="24"/>
          <w:lang w:eastAsia="ko-KR"/>
        </w:rPr>
        <w:lastRenderedPageBreak/>
        <w:t xml:space="preserve">결정하는 방식이기에 </w:t>
      </w:r>
      <w:r w:rsidR="003D21E3" w:rsidRPr="00C70792">
        <w:rPr>
          <w:rFonts w:ascii="맑은 고딕" w:eastAsia="맑은 고딕" w:hAnsi="맑은 고딕" w:cs="맑은 고딕"/>
          <w:sz w:val="24"/>
          <w:szCs w:val="24"/>
          <w:lang w:eastAsia="ko-KR"/>
        </w:rPr>
        <w:t>bootstrap aggregating</w:t>
      </w:r>
      <w:r w:rsidR="003D21E3" w:rsidRPr="00C70792">
        <w:rPr>
          <w:rFonts w:ascii="맑은 고딕" w:eastAsia="맑은 고딕" w:hAnsi="맑은 고딕" w:cs="맑은 고딕" w:hint="eastAsia"/>
          <w:sz w:val="24"/>
          <w:szCs w:val="24"/>
          <w:lang w:eastAsia="ko-KR"/>
        </w:rPr>
        <w:t>으로 불린다.</w:t>
      </w:r>
      <w:r w:rsidR="003D21E3" w:rsidRPr="00C70792">
        <w:rPr>
          <w:rFonts w:ascii="맑은 고딕" w:eastAsia="맑은 고딕" w:hAnsi="맑은 고딕" w:cs="맑은 고딕"/>
          <w:sz w:val="24"/>
          <w:szCs w:val="24"/>
          <w:lang w:eastAsia="ko-KR"/>
        </w:rPr>
        <w:t xml:space="preserve"> </w:t>
      </w:r>
      <w:r w:rsidRPr="00C70792">
        <w:rPr>
          <w:rFonts w:ascii="맑은 고딕" w:eastAsia="맑은 고딕" w:hAnsi="맑은 고딕" w:cs="맑은 고딕" w:hint="eastAsia"/>
          <w:sz w:val="24"/>
          <w:szCs w:val="24"/>
          <w:lang w:eastAsia="ko-KR"/>
        </w:rPr>
        <w:t xml:space="preserve">본 연구에 활용된 </w:t>
      </w:r>
      <w:r w:rsidR="003D21E3" w:rsidRPr="00C70792">
        <w:rPr>
          <w:rFonts w:ascii="맑은 고딕" w:eastAsia="맑은 고딕" w:hAnsi="맑은 고딕" w:cs="맑은 고딕" w:hint="eastAsia"/>
          <w:sz w:val="24"/>
          <w:szCs w:val="24"/>
          <w:lang w:eastAsia="ko-KR"/>
        </w:rPr>
        <w:t>대표적 알고리즘</w:t>
      </w:r>
      <w:r w:rsidRPr="00C70792">
        <w:rPr>
          <w:rFonts w:ascii="맑은 고딕" w:eastAsia="맑은 고딕" w:hAnsi="맑은 고딕" w:cs="맑은 고딕" w:hint="eastAsia"/>
          <w:sz w:val="24"/>
          <w:szCs w:val="24"/>
          <w:lang w:eastAsia="ko-KR"/>
        </w:rPr>
        <w:t>은</w:t>
      </w:r>
      <w:r w:rsidR="003D21E3" w:rsidRPr="00C70792">
        <w:rPr>
          <w:rFonts w:ascii="맑은 고딕" w:eastAsia="맑은 고딕" w:hAnsi="맑은 고딕" w:cs="맑은 고딕" w:hint="eastAsia"/>
          <w:sz w:val="24"/>
          <w:szCs w:val="24"/>
          <w:lang w:eastAsia="ko-KR"/>
        </w:rPr>
        <w:t xml:space="preserve"> </w:t>
      </w:r>
      <w:r w:rsidR="003D21E3" w:rsidRPr="00C70792">
        <w:rPr>
          <w:rFonts w:ascii="맑은 고딕" w:eastAsia="맑은 고딕" w:hAnsi="맑은 고딕" w:cs="맑은 고딕"/>
          <w:sz w:val="24"/>
          <w:szCs w:val="24"/>
          <w:lang w:eastAsia="ko-KR"/>
        </w:rPr>
        <w:t>Random Forest(RF)</w:t>
      </w:r>
      <w:r w:rsidR="003D21E3" w:rsidRPr="00C70792">
        <w:rPr>
          <w:rFonts w:ascii="맑은 고딕" w:eastAsia="맑은 고딕" w:hAnsi="맑은 고딕" w:cs="맑은 고딕" w:hint="eastAsia"/>
          <w:sz w:val="24"/>
          <w:szCs w:val="24"/>
          <w:lang w:eastAsia="ko-KR"/>
        </w:rPr>
        <w:t>다.</w:t>
      </w:r>
      <w:r w:rsidR="003D21E3" w:rsidRPr="00C70792">
        <w:rPr>
          <w:rFonts w:ascii="맑은 고딕" w:eastAsia="맑은 고딕" w:hAnsi="맑은 고딕" w:cs="맑은 고딕"/>
          <w:sz w:val="24"/>
          <w:szCs w:val="24"/>
          <w:lang w:eastAsia="ko-KR"/>
        </w:rPr>
        <w:t xml:space="preserve"> </w:t>
      </w:r>
      <w:r w:rsidR="00732DBB" w:rsidRPr="00C70792">
        <w:rPr>
          <w:rFonts w:ascii="맑은 고딕" w:eastAsia="맑은 고딕" w:hAnsi="맑은 고딕" w:cs="맑은 고딕" w:hint="eastAsia"/>
          <w:sz w:val="24"/>
          <w:szCs w:val="24"/>
          <w:lang w:eastAsia="ko-KR"/>
        </w:rPr>
        <w:t>RF는</w:t>
      </w:r>
      <w:r w:rsidR="003D21E3" w:rsidRPr="00C70792">
        <w:rPr>
          <w:rFonts w:ascii="맑은 고딕" w:eastAsia="맑은 고딕" w:hAnsi="맑은 고딕" w:cs="맑은 고딕" w:hint="eastAsia"/>
          <w:sz w:val="24"/>
          <w:szCs w:val="24"/>
          <w:lang w:eastAsia="ko-KR"/>
        </w:rPr>
        <w:t xml:space="preserve"> </w:t>
      </w:r>
      <w:r w:rsidR="003D21E3" w:rsidRPr="00C70792">
        <w:rPr>
          <w:rFonts w:ascii="맑은 고딕" w:eastAsia="맑은 고딕" w:hAnsi="맑은 고딕" w:cs="맑은 고딕"/>
          <w:sz w:val="24"/>
          <w:szCs w:val="24"/>
          <w:lang w:eastAsia="ko-KR"/>
        </w:rPr>
        <w:t>samples</w:t>
      </w:r>
      <w:r w:rsidR="003D21E3" w:rsidRPr="00C70792">
        <w:rPr>
          <w:rFonts w:ascii="맑은 고딕" w:eastAsia="맑은 고딕" w:hAnsi="맑은 고딕" w:cs="맑은 고딕" w:hint="eastAsia"/>
          <w:sz w:val="24"/>
          <w:szCs w:val="24"/>
          <w:lang w:eastAsia="ko-KR"/>
        </w:rPr>
        <w:t>를 병렬처리로 한꺼번에 모델링 할 수 있기 때문에 속도도 빠르다</w:t>
      </w:r>
      <w:r w:rsidR="00732DBB" w:rsidRPr="00C70792">
        <w:rPr>
          <w:rFonts w:ascii="맑은 고딕" w:eastAsia="맑은 고딕" w:hAnsi="맑은 고딕" w:cs="맑은 고딕" w:hint="eastAsia"/>
          <w:sz w:val="24"/>
          <w:szCs w:val="24"/>
          <w:lang w:eastAsia="ko-KR"/>
        </w:rPr>
        <w:t>며</w:t>
      </w:r>
      <w:r w:rsidR="003D21E3" w:rsidRPr="00C70792">
        <w:rPr>
          <w:rFonts w:ascii="맑은 고딕" w:eastAsia="맑은 고딕" w:hAnsi="맑은 고딕" w:cs="맑은 고딕"/>
          <w:sz w:val="24"/>
          <w:szCs w:val="24"/>
          <w:lang w:eastAsia="ko-KR"/>
        </w:rPr>
        <w:t xml:space="preserve"> training </w:t>
      </w:r>
      <w:r w:rsidR="003D21E3" w:rsidRPr="00C70792">
        <w:rPr>
          <w:rFonts w:ascii="맑은 고딕" w:eastAsia="맑은 고딕" w:hAnsi="맑은 고딕" w:cs="맑은 고딕" w:hint="eastAsia"/>
          <w:sz w:val="24"/>
          <w:szCs w:val="24"/>
          <w:lang w:eastAsia="ko-KR"/>
        </w:rPr>
        <w:t>데이터의</w:t>
      </w:r>
      <w:r w:rsidR="003D21E3" w:rsidRPr="00C70792">
        <w:rPr>
          <w:rFonts w:ascii="맑은 고딕" w:eastAsia="맑은 고딕" w:hAnsi="맑은 고딕" w:cs="맑은 고딕"/>
          <w:sz w:val="24"/>
          <w:szCs w:val="24"/>
          <w:lang w:eastAsia="ko-KR"/>
        </w:rPr>
        <w:t xml:space="preserve"> </w:t>
      </w:r>
      <w:r w:rsidR="003D21E3" w:rsidRPr="00C70792">
        <w:rPr>
          <w:rFonts w:ascii="맑은 고딕" w:eastAsia="맑은 고딕" w:hAnsi="맑은 고딕" w:cs="맑은 고딕" w:hint="eastAsia"/>
          <w:sz w:val="24"/>
          <w:szCs w:val="24"/>
          <w:lang w:eastAsia="ko-KR"/>
        </w:rPr>
        <w:t>학습</w:t>
      </w:r>
      <w:r w:rsidR="003D21E3" w:rsidRPr="00C70792">
        <w:rPr>
          <w:rFonts w:ascii="맑은 고딕" w:eastAsia="맑은 고딕" w:hAnsi="맑은 고딕" w:cs="맑은 고딕"/>
          <w:sz w:val="24"/>
          <w:szCs w:val="24"/>
          <w:lang w:eastAsia="ko-KR"/>
        </w:rPr>
        <w:t xml:space="preserve"> </w:t>
      </w:r>
      <w:r w:rsidR="003D21E3" w:rsidRPr="00C70792">
        <w:rPr>
          <w:rFonts w:ascii="맑은 고딕" w:eastAsia="맑은 고딕" w:hAnsi="맑은 고딕" w:cs="맑은 고딕" w:hint="eastAsia"/>
          <w:sz w:val="24"/>
          <w:szCs w:val="24"/>
          <w:lang w:eastAsia="ko-KR"/>
        </w:rPr>
        <w:t>성능이</w:t>
      </w:r>
      <w:r w:rsidR="003D21E3" w:rsidRPr="00C70792">
        <w:rPr>
          <w:rFonts w:ascii="맑은 고딕" w:eastAsia="맑은 고딕" w:hAnsi="맑은 고딕" w:cs="맑은 고딕"/>
          <w:sz w:val="24"/>
          <w:szCs w:val="24"/>
          <w:lang w:eastAsia="ko-KR"/>
        </w:rPr>
        <w:t xml:space="preserve"> </w:t>
      </w:r>
      <w:r w:rsidR="003D21E3" w:rsidRPr="00C70792">
        <w:rPr>
          <w:rFonts w:ascii="맑은 고딕" w:eastAsia="맑은 고딕" w:hAnsi="맑은 고딕" w:cs="맑은 고딕" w:hint="eastAsia"/>
          <w:sz w:val="24"/>
          <w:szCs w:val="24"/>
          <w:lang w:eastAsia="ko-KR"/>
        </w:rPr>
        <w:t>우수한</w:t>
      </w:r>
      <w:r w:rsidR="003D21E3" w:rsidRPr="00C70792">
        <w:rPr>
          <w:rFonts w:ascii="맑은 고딕" w:eastAsia="맑은 고딕" w:hAnsi="맑은 고딕" w:cs="맑은 고딕"/>
          <w:sz w:val="24"/>
          <w:szCs w:val="24"/>
          <w:lang w:eastAsia="ko-KR"/>
        </w:rPr>
        <w:t xml:space="preserve"> </w:t>
      </w:r>
      <w:r w:rsidR="003D21E3" w:rsidRPr="00C70792">
        <w:rPr>
          <w:rFonts w:ascii="맑은 고딕" w:eastAsia="맑은 고딕" w:hAnsi="맑은 고딕" w:cs="맑은 고딕" w:hint="eastAsia"/>
          <w:sz w:val="24"/>
          <w:szCs w:val="24"/>
          <w:lang w:eastAsia="ko-KR"/>
        </w:rPr>
        <w:t>편이고</w:t>
      </w:r>
      <w:r w:rsidR="003D21E3" w:rsidRPr="00C70792">
        <w:rPr>
          <w:rFonts w:ascii="맑은 고딕" w:eastAsia="맑은 고딕" w:hAnsi="맑은 고딕" w:cs="맑은 고딕"/>
          <w:sz w:val="24"/>
          <w:szCs w:val="24"/>
          <w:lang w:eastAsia="ko-KR"/>
        </w:rPr>
        <w:t xml:space="preserve"> noise data</w:t>
      </w:r>
      <w:r w:rsidR="003D21E3" w:rsidRPr="00C70792">
        <w:rPr>
          <w:rFonts w:ascii="맑은 고딕" w:eastAsia="맑은 고딕" w:hAnsi="맑은 고딕" w:cs="맑은 고딕" w:hint="eastAsia"/>
          <w:sz w:val="24"/>
          <w:szCs w:val="24"/>
          <w:lang w:eastAsia="ko-KR"/>
        </w:rPr>
        <w:t>에도</w:t>
      </w:r>
      <w:r w:rsidR="003D21E3" w:rsidRPr="00C70792">
        <w:rPr>
          <w:rFonts w:ascii="맑은 고딕" w:eastAsia="맑은 고딕" w:hAnsi="맑은 고딕" w:cs="맑은 고딕"/>
          <w:sz w:val="24"/>
          <w:szCs w:val="24"/>
          <w:lang w:eastAsia="ko-KR"/>
        </w:rPr>
        <w:t xml:space="preserve"> </w:t>
      </w:r>
      <w:r w:rsidR="003D21E3" w:rsidRPr="00C70792">
        <w:rPr>
          <w:rFonts w:ascii="맑은 고딕" w:eastAsia="맑은 고딕" w:hAnsi="맑은 고딕" w:cs="맑은 고딕" w:hint="eastAsia"/>
          <w:sz w:val="24"/>
          <w:szCs w:val="24"/>
          <w:lang w:eastAsia="ko-KR"/>
        </w:rPr>
        <w:t>성능이</w:t>
      </w:r>
      <w:r w:rsidR="003D21E3" w:rsidRPr="00C70792">
        <w:rPr>
          <w:rFonts w:ascii="맑은 고딕" w:eastAsia="맑은 고딕" w:hAnsi="맑은 고딕" w:cs="맑은 고딕"/>
          <w:sz w:val="24"/>
          <w:szCs w:val="24"/>
          <w:lang w:eastAsia="ko-KR"/>
        </w:rPr>
        <w:t xml:space="preserve"> </w:t>
      </w:r>
      <w:r w:rsidR="003D21E3" w:rsidRPr="00C70792">
        <w:rPr>
          <w:rFonts w:ascii="맑은 고딕" w:eastAsia="맑은 고딕" w:hAnsi="맑은 고딕" w:cs="맑은 고딕" w:hint="eastAsia"/>
          <w:sz w:val="24"/>
          <w:szCs w:val="24"/>
          <w:lang w:eastAsia="ko-KR"/>
        </w:rPr>
        <w:t>크게</w:t>
      </w:r>
      <w:r w:rsidR="003D21E3" w:rsidRPr="00C70792">
        <w:rPr>
          <w:rFonts w:ascii="맑은 고딕" w:eastAsia="맑은 고딕" w:hAnsi="맑은 고딕" w:cs="맑은 고딕"/>
          <w:sz w:val="24"/>
          <w:szCs w:val="24"/>
          <w:lang w:eastAsia="ko-KR"/>
        </w:rPr>
        <w:t xml:space="preserve"> </w:t>
      </w:r>
      <w:r w:rsidR="003D21E3" w:rsidRPr="00C70792">
        <w:rPr>
          <w:rFonts w:ascii="맑은 고딕" w:eastAsia="맑은 고딕" w:hAnsi="맑은 고딕" w:cs="맑은 고딕" w:hint="eastAsia"/>
          <w:sz w:val="24"/>
          <w:szCs w:val="24"/>
          <w:lang w:eastAsia="ko-KR"/>
        </w:rPr>
        <w:t>변하지</w:t>
      </w:r>
      <w:r w:rsidR="003D21E3" w:rsidRPr="00C70792">
        <w:rPr>
          <w:rFonts w:ascii="맑은 고딕" w:eastAsia="맑은 고딕" w:hAnsi="맑은 고딕" w:cs="맑은 고딕"/>
          <w:sz w:val="24"/>
          <w:szCs w:val="24"/>
          <w:lang w:eastAsia="ko-KR"/>
        </w:rPr>
        <w:t xml:space="preserve"> </w:t>
      </w:r>
      <w:r w:rsidR="003D21E3" w:rsidRPr="00C70792">
        <w:rPr>
          <w:rFonts w:ascii="맑은 고딕" w:eastAsia="맑은 고딕" w:hAnsi="맑은 고딕" w:cs="맑은 고딕" w:hint="eastAsia"/>
          <w:sz w:val="24"/>
          <w:szCs w:val="24"/>
          <w:lang w:eastAsia="ko-KR"/>
        </w:rPr>
        <w:t>않는</w:t>
      </w:r>
      <w:r w:rsidR="003D21E3" w:rsidRPr="00C70792">
        <w:rPr>
          <w:rFonts w:ascii="맑은 고딕" w:eastAsia="맑은 고딕" w:hAnsi="맑은 고딕" w:cs="맑은 고딕"/>
          <w:sz w:val="24"/>
          <w:szCs w:val="24"/>
          <w:lang w:eastAsia="ko-KR"/>
        </w:rPr>
        <w:t xml:space="preserve"> robust algorithm</w:t>
      </w:r>
      <w:r w:rsidR="003D21E3" w:rsidRPr="00C70792">
        <w:rPr>
          <w:rFonts w:ascii="맑은 고딕" w:eastAsia="맑은 고딕" w:hAnsi="맑은 고딕" w:cs="맑은 고딕" w:hint="eastAsia"/>
          <w:sz w:val="24"/>
          <w:szCs w:val="24"/>
          <w:lang w:eastAsia="ko-KR"/>
        </w:rPr>
        <w:t>이</w:t>
      </w:r>
      <w:r w:rsidR="00732DBB" w:rsidRPr="00C70792">
        <w:rPr>
          <w:rFonts w:ascii="맑은 고딕" w:eastAsia="맑은 고딕" w:hAnsi="맑은 고딕" w:cs="맑은 고딕" w:hint="eastAsia"/>
          <w:sz w:val="24"/>
          <w:szCs w:val="24"/>
          <w:lang w:eastAsia="ko-KR"/>
        </w:rPr>
        <w:t>다</w:t>
      </w:r>
      <w:r w:rsidR="00434A46" w:rsidRPr="00C70792">
        <w:rPr>
          <w:rFonts w:ascii="맑은 고딕" w:eastAsia="맑은 고딕" w:hAnsi="맑은 고딕" w:cs="맑은 고딕" w:hint="eastAsia"/>
          <w:sz w:val="24"/>
          <w:szCs w:val="24"/>
          <w:lang w:eastAsia="ko-KR"/>
        </w:rPr>
        <w:t xml:space="preserve"> </w:t>
      </w:r>
      <w:r w:rsidR="00DF5E24" w:rsidRPr="00C70792">
        <w:rPr>
          <w:rFonts w:ascii="맑은 고딕" w:eastAsia="맑은 고딕" w:hAnsi="맑은 고딕" w:cs="맑은 고딕"/>
          <w:sz w:val="24"/>
          <w:szCs w:val="24"/>
          <w:lang w:eastAsia="ko-KR"/>
        </w:rPr>
        <w:fldChar w:fldCharType="begin"/>
      </w:r>
      <w:r w:rsidR="00DF5E24" w:rsidRPr="00C70792">
        <w:rPr>
          <w:rFonts w:ascii="맑은 고딕" w:eastAsia="맑은 고딕" w:hAnsi="맑은 고딕" w:cs="맑은 고딕"/>
          <w:sz w:val="24"/>
          <w:szCs w:val="24"/>
          <w:lang w:eastAsia="ko-KR"/>
        </w:rPr>
        <w:instrText xml:space="preserve"> ADDIN EN.CITE &lt;EndNote&gt;&lt;Cite&gt;&lt;Author&gt;Michie&lt;/Author&gt;&lt;Year&gt;1999&lt;/Year&gt;&lt;RecNum&gt;320&lt;/RecNum&gt;&lt;DisplayText&gt;(Michie, Spiegelhalter, and Taylor 1999)&lt;/DisplayText&gt;&lt;record&gt;&lt;rec-number&gt;320&lt;/rec-number&gt;&lt;foreign-keys&gt;&lt;key app="EN" db-id="zdzzrerwqx2senevt2h5t5zdxda0pfvxwtx0" timestamp="1736264600"&gt;320&lt;/key&gt;&lt;/foreign-keys&gt;&lt;ref-type name="Journal Article"&gt;17&lt;/ref-type&gt;&lt;contributors&gt;&lt;authors&gt;&lt;author&gt;Michie, D.&lt;/author&gt;&lt;author&gt;Spiegelhalter, D.&lt;/author&gt;&lt;author&gt;Taylor, Charles&lt;/author&gt;&lt;/authors&gt;&lt;/contributors&gt;&lt;titles&gt;&lt;title&gt;Machine Learning, Neural and Statistical Classification&lt;/title&gt;&lt;secondary-title&gt;Technometrics&lt;/secondary-title&gt;&lt;/titles&gt;&lt;periodical&gt;&lt;full-title&gt;Technometrics&lt;/full-title&gt;&lt;/periodical&gt;&lt;volume&gt;37&lt;/volume&gt;&lt;dates&gt;&lt;year&gt;1999&lt;/year&gt;&lt;pub-dates&gt;&lt;date&gt;01/01&lt;/date&gt;&lt;/pub-dates&gt;&lt;/dates&gt;&lt;urls&gt;&lt;/urls&gt;&lt;electronic-resource-num&gt;10.2307/1269742&lt;/electronic-resource-num&gt;&lt;/record&gt;&lt;/Cite&gt;&lt;/EndNote&gt;</w:instrText>
      </w:r>
      <w:r w:rsidR="00DF5E24" w:rsidRPr="00C70792">
        <w:rPr>
          <w:rFonts w:ascii="맑은 고딕" w:eastAsia="맑은 고딕" w:hAnsi="맑은 고딕" w:cs="맑은 고딕"/>
          <w:sz w:val="24"/>
          <w:szCs w:val="24"/>
          <w:lang w:eastAsia="ko-KR"/>
        </w:rPr>
        <w:fldChar w:fldCharType="separate"/>
      </w:r>
      <w:r w:rsidR="00DF5E24" w:rsidRPr="00C70792">
        <w:rPr>
          <w:rFonts w:ascii="맑은 고딕" w:eastAsia="맑은 고딕" w:hAnsi="맑은 고딕" w:cs="맑은 고딕"/>
          <w:noProof/>
          <w:sz w:val="24"/>
          <w:szCs w:val="24"/>
          <w:lang w:eastAsia="ko-KR"/>
        </w:rPr>
        <w:t>(Michie, Spiegelhalter, and Taylor 1999)</w:t>
      </w:r>
      <w:r w:rsidR="00DF5E24" w:rsidRPr="00C70792">
        <w:rPr>
          <w:rFonts w:ascii="맑은 고딕" w:eastAsia="맑은 고딕" w:hAnsi="맑은 고딕" w:cs="맑은 고딕"/>
          <w:sz w:val="24"/>
          <w:szCs w:val="24"/>
          <w:lang w:eastAsia="ko-KR"/>
        </w:rPr>
        <w:fldChar w:fldCharType="end"/>
      </w:r>
      <w:r w:rsidR="003D21E3" w:rsidRPr="00C70792">
        <w:rPr>
          <w:rFonts w:ascii="맑은 고딕" w:eastAsia="맑은 고딕" w:hAnsi="맑은 고딕" w:cs="맑은 고딕" w:hint="eastAsia"/>
          <w:sz w:val="24"/>
          <w:szCs w:val="24"/>
          <w:lang w:eastAsia="ko-KR"/>
        </w:rPr>
        <w:t>.</w:t>
      </w:r>
      <w:r w:rsidR="003D21E3" w:rsidRPr="00C70792">
        <w:rPr>
          <w:rFonts w:ascii="맑은 고딕" w:eastAsia="맑은 고딕" w:hAnsi="맑은 고딕" w:cs="맑은 고딕"/>
          <w:sz w:val="24"/>
          <w:szCs w:val="24"/>
          <w:lang w:eastAsia="ko-KR"/>
        </w:rPr>
        <w:t xml:space="preserve"> </w:t>
      </w:r>
      <w:r w:rsidR="00EE0572" w:rsidRPr="00C70792">
        <w:rPr>
          <w:rFonts w:ascii="맑은 고딕" w:eastAsia="맑은 고딕" w:hAnsi="맑은 고딕" w:cs="맑은 고딕" w:hint="eastAsia"/>
          <w:sz w:val="24"/>
          <w:szCs w:val="24"/>
          <w:lang w:eastAsia="ko-KR"/>
        </w:rPr>
        <w:t>변수의 중요도를 제공하긴 하지만 각 샘플별 모델링 과정에서</w:t>
      </w:r>
      <w:r w:rsidR="003D21E3" w:rsidRPr="00C70792">
        <w:rPr>
          <w:rFonts w:ascii="맑은 고딕" w:eastAsia="맑은 고딕" w:hAnsi="맑은 고딕" w:cs="맑은 고딕" w:hint="eastAsia"/>
          <w:sz w:val="24"/>
          <w:szCs w:val="24"/>
          <w:lang w:eastAsia="ko-KR"/>
        </w:rPr>
        <w:t xml:space="preserve"> 각 변수들의 우선순위를 평균한 것으로 </w:t>
      </w:r>
      <w:r w:rsidR="003D21E3" w:rsidRPr="00C70792">
        <w:rPr>
          <w:rFonts w:ascii="맑은 고딕" w:eastAsia="맑은 고딕" w:hAnsi="맑은 고딕" w:cs="맑은 고딕"/>
          <w:sz w:val="24"/>
          <w:szCs w:val="24"/>
          <w:lang w:eastAsia="ko-KR"/>
        </w:rPr>
        <w:t>positive or negative</w:t>
      </w:r>
      <w:r w:rsidR="003D21E3" w:rsidRPr="00C70792">
        <w:rPr>
          <w:rFonts w:ascii="맑은 고딕" w:eastAsia="맑은 고딕" w:hAnsi="맑은 고딕" w:cs="맑은 고딕" w:hint="eastAsia"/>
          <w:sz w:val="24"/>
          <w:szCs w:val="24"/>
          <w:lang w:eastAsia="ko-KR"/>
        </w:rPr>
        <w:t>와 같은 영향력의 방향성을 포함하지는 못하는 단점이 있다.</w:t>
      </w:r>
    </w:p>
    <w:p w14:paraId="432219DD" w14:textId="7CEC67CC" w:rsidR="003D21E3" w:rsidRPr="00C70792" w:rsidRDefault="003D21E3" w:rsidP="009677D3">
      <w:pPr>
        <w:pBdr>
          <w:top w:val="nil"/>
          <w:left w:val="nil"/>
          <w:bottom w:val="nil"/>
          <w:right w:val="nil"/>
          <w:between w:val="nil"/>
        </w:pBdr>
        <w:spacing w:before="53" w:line="252" w:lineRule="auto"/>
        <w:ind w:left="110" w:firstLine="351"/>
        <w:jc w:val="both"/>
        <w:rPr>
          <w:sz w:val="24"/>
          <w:szCs w:val="24"/>
          <w:lang w:eastAsia="ko-KR"/>
        </w:rPr>
      </w:pPr>
      <w:r w:rsidRPr="00C70792">
        <w:rPr>
          <w:rFonts w:ascii="맑은 고딕" w:eastAsia="맑은 고딕" w:hAnsi="맑은 고딕" w:cs="맑은 고딕" w:hint="eastAsia"/>
          <w:sz w:val="24"/>
          <w:szCs w:val="24"/>
          <w:lang w:eastAsia="ko-KR"/>
        </w:rPr>
        <w:t>B</w:t>
      </w:r>
      <w:r w:rsidRPr="00C70792">
        <w:rPr>
          <w:rFonts w:ascii="맑은 고딕" w:eastAsia="맑은 고딕" w:hAnsi="맑은 고딕" w:cs="맑은 고딕"/>
          <w:sz w:val="24"/>
          <w:szCs w:val="24"/>
          <w:lang w:eastAsia="ko-KR"/>
        </w:rPr>
        <w:t>agging</w:t>
      </w:r>
      <w:r w:rsidRPr="00C70792">
        <w:rPr>
          <w:rFonts w:ascii="맑은 고딕" w:eastAsia="맑은 고딕" w:hAnsi="맑은 고딕" w:cs="맑은 고딕" w:hint="eastAsia"/>
          <w:sz w:val="24"/>
          <w:szCs w:val="24"/>
          <w:lang w:eastAsia="ko-KR"/>
        </w:rPr>
        <w:t xml:space="preserve">처럼 </w:t>
      </w:r>
      <w:r w:rsidRPr="00C70792">
        <w:rPr>
          <w:rFonts w:ascii="맑은 고딕" w:eastAsia="맑은 고딕" w:hAnsi="맑은 고딕" w:cs="맑은 고딕"/>
          <w:sz w:val="24"/>
          <w:szCs w:val="24"/>
          <w:lang w:eastAsia="ko-KR"/>
        </w:rPr>
        <w:t>Boosting</w:t>
      </w:r>
      <w:r w:rsidRPr="00C70792">
        <w:rPr>
          <w:rFonts w:ascii="맑은 고딕" w:eastAsia="맑은 고딕" w:hAnsi="맑은 고딕" w:cs="맑은 고딕" w:hint="eastAsia"/>
          <w:sz w:val="24"/>
          <w:szCs w:val="24"/>
          <w:lang w:eastAsia="ko-KR"/>
        </w:rPr>
        <w:t xml:space="preserve">도 </w:t>
      </w:r>
      <w:r w:rsidRPr="00C70792">
        <w:rPr>
          <w:rFonts w:ascii="맑은 고딕" w:eastAsia="맑은 고딕" w:hAnsi="맑은 고딕" w:cs="맑은 고딕"/>
          <w:sz w:val="24"/>
          <w:szCs w:val="24"/>
          <w:lang w:eastAsia="ko-KR"/>
        </w:rPr>
        <w:t xml:space="preserve">classification and regression </w:t>
      </w:r>
      <w:r w:rsidRPr="00C70792">
        <w:rPr>
          <w:rFonts w:ascii="맑은 고딕" w:eastAsia="맑은 고딕" w:hAnsi="맑은 고딕" w:cs="맑은 고딕" w:hint="eastAsia"/>
          <w:sz w:val="24"/>
          <w:szCs w:val="24"/>
          <w:lang w:eastAsia="ko-KR"/>
        </w:rPr>
        <w:t>문제</w:t>
      </w:r>
      <w:r w:rsidR="004A62ED" w:rsidRPr="00C70792">
        <w:rPr>
          <w:rFonts w:ascii="맑은 고딕" w:eastAsia="맑은 고딕" w:hAnsi="맑은 고딕" w:cs="맑은 고딕" w:hint="eastAsia"/>
          <w:sz w:val="24"/>
          <w:szCs w:val="24"/>
          <w:lang w:eastAsia="ko-KR"/>
        </w:rPr>
        <w:t xml:space="preserve"> 모두 활용할 수 있는</w:t>
      </w:r>
      <w:r w:rsidRPr="00C70792">
        <w:rPr>
          <w:rFonts w:ascii="맑은 고딕" w:eastAsia="맑은 고딕" w:hAnsi="맑은 고딕" w:cs="맑은 고딕" w:hint="eastAsia"/>
          <w:sz w:val="24"/>
          <w:szCs w:val="24"/>
          <w:lang w:eastAsia="ko-KR"/>
        </w:rPr>
        <w:t xml:space="preserve"> </w:t>
      </w:r>
      <w:r w:rsidRPr="00C70792">
        <w:rPr>
          <w:rFonts w:ascii="맑은 고딕" w:eastAsia="맑은 고딕" w:hAnsi="맑은 고딕" w:cs="맑은 고딕"/>
          <w:sz w:val="24"/>
          <w:szCs w:val="24"/>
          <w:lang w:eastAsia="ko-KR"/>
        </w:rPr>
        <w:t>supervised learning</w:t>
      </w:r>
      <w:r w:rsidRPr="00C70792">
        <w:rPr>
          <w:rFonts w:ascii="맑은 고딕" w:eastAsia="맑은 고딕" w:hAnsi="맑은 고딕" w:cs="맑은 고딕" w:hint="eastAsia"/>
          <w:sz w:val="24"/>
          <w:szCs w:val="24"/>
          <w:lang w:eastAsia="ko-KR"/>
        </w:rPr>
        <w:t>이다</w:t>
      </w:r>
      <w:r w:rsidR="008D1113" w:rsidRPr="00C70792">
        <w:rPr>
          <w:rFonts w:ascii="맑은 고딕" w:eastAsia="맑은 고딕" w:hAnsi="맑은 고딕" w:cs="맑은 고딕" w:hint="eastAsia"/>
          <w:sz w:val="24"/>
          <w:szCs w:val="24"/>
          <w:lang w:eastAsia="ko-KR"/>
        </w:rPr>
        <w:t xml:space="preserve"> </w:t>
      </w:r>
      <w:r w:rsidR="008D1113" w:rsidRPr="00C70792">
        <w:rPr>
          <w:rFonts w:ascii="맑은 고딕" w:eastAsia="맑은 고딕" w:hAnsi="맑은 고딕" w:cs="맑은 고딕"/>
          <w:sz w:val="24"/>
          <w:szCs w:val="24"/>
          <w:lang w:eastAsia="ko-KR"/>
        </w:rPr>
        <w:fldChar w:fldCharType="begin"/>
      </w:r>
      <w:r w:rsidR="008D1113" w:rsidRPr="00C70792">
        <w:rPr>
          <w:rFonts w:ascii="맑은 고딕" w:eastAsia="맑은 고딕" w:hAnsi="맑은 고딕" w:cs="맑은 고딕"/>
          <w:sz w:val="24"/>
          <w:szCs w:val="24"/>
          <w:lang w:eastAsia="ko-KR"/>
        </w:rPr>
        <w:instrText xml:space="preserve"> ADDIN EN.CITE &lt;EndNote&gt;&lt;Cite&gt;&lt;Author&gt;Chen&lt;/Author&gt;&lt;Year&gt;2016&lt;/Year&gt;&lt;RecNum&gt;322&lt;/RecNum&gt;&lt;DisplayText&gt;(Chen and Guestrin 2016)&lt;/DisplayText&gt;&lt;record&gt;&lt;rec-number&gt;322&lt;/rec-number&gt;&lt;foreign-keys&gt;&lt;key app="EN" db-id="zdzzrerwqx2senevt2h5t5zdxda0pfvxwtx0" timestamp="1736264679"&gt;322&lt;/key&gt;&lt;/foreign-keys&gt;&lt;ref-type name="Conference Paper"&gt;47&lt;/ref-type&gt;&lt;contributors&gt;&lt;authors&gt;&lt;author&gt;Tianqi Chen&lt;/author&gt;&lt;author&gt;Carlos Guestrin&lt;/author&gt;&lt;/authors&gt;&lt;/contributors&gt;&lt;titles&gt;&lt;title&gt;XGBoost: A Scalable Tree Boosting System&lt;/title&gt;&lt;secondary-title&gt;Proceedings of the 22nd ACM SIGKDD International Conference on Knowledge Discovery and Data Mining&lt;/secondary-title&gt;&lt;/titles&gt;&lt;pages&gt;785–794&lt;/pages&gt;&lt;keywords&gt;&lt;keyword&gt;large-scale machine learning&lt;/keyword&gt;&lt;/keywords&gt;&lt;dates&gt;&lt;year&gt;2016&lt;/year&gt;&lt;/dates&gt;&lt;pub-location&gt;San Francisco, California, USA&lt;/pub-location&gt;&lt;publisher&gt;Association for Computing Machinery&lt;/publisher&gt;&lt;urls&gt;&lt;related-urls&gt;&lt;url&gt;https://doi.org/10.1145/2939672.2939785&lt;/url&gt;&lt;/related-urls&gt;&lt;/urls&gt;&lt;electronic-resource-num&gt;10.1145/2939672.2939785&lt;/electronic-resource-num&gt;&lt;/record&gt;&lt;/Cite&gt;&lt;/EndNote&gt;</w:instrText>
      </w:r>
      <w:r w:rsidR="008D1113" w:rsidRPr="00C70792">
        <w:rPr>
          <w:rFonts w:ascii="맑은 고딕" w:eastAsia="맑은 고딕" w:hAnsi="맑은 고딕" w:cs="맑은 고딕"/>
          <w:sz w:val="24"/>
          <w:szCs w:val="24"/>
          <w:lang w:eastAsia="ko-KR"/>
        </w:rPr>
        <w:fldChar w:fldCharType="separate"/>
      </w:r>
      <w:r w:rsidR="008D1113" w:rsidRPr="00C70792">
        <w:rPr>
          <w:rFonts w:ascii="맑은 고딕" w:eastAsia="맑은 고딕" w:hAnsi="맑은 고딕" w:cs="맑은 고딕"/>
          <w:noProof/>
          <w:sz w:val="24"/>
          <w:szCs w:val="24"/>
          <w:lang w:eastAsia="ko-KR"/>
        </w:rPr>
        <w:t>(Chen and Guestrin 2016)</w:t>
      </w:r>
      <w:r w:rsidR="008D1113" w:rsidRPr="00C70792">
        <w:rPr>
          <w:rFonts w:ascii="맑은 고딕" w:eastAsia="맑은 고딕" w:hAnsi="맑은 고딕" w:cs="맑은 고딕"/>
          <w:sz w:val="24"/>
          <w:szCs w:val="24"/>
          <w:lang w:eastAsia="ko-KR"/>
        </w:rPr>
        <w:fldChar w:fldCharType="end"/>
      </w:r>
      <w:r w:rsidRPr="00C70792">
        <w:rPr>
          <w:rFonts w:ascii="맑은 고딕" w:eastAsia="맑은 고딕" w:hAnsi="맑은 고딕" w:cs="맑은 고딕" w:hint="eastAsia"/>
          <w:sz w:val="24"/>
          <w:szCs w:val="24"/>
          <w:lang w:eastAsia="ko-KR"/>
        </w:rPr>
        <w:t>.</w:t>
      </w:r>
      <w:r w:rsidRPr="00C70792">
        <w:rPr>
          <w:rFonts w:ascii="맑은 고딕" w:eastAsia="맑은 고딕" w:hAnsi="맑은 고딕" w:cs="맑은 고딕"/>
          <w:sz w:val="24"/>
          <w:szCs w:val="24"/>
          <w:lang w:eastAsia="ko-KR"/>
        </w:rPr>
        <w:t xml:space="preserve"> Gradient boosting methods(GBM)</w:t>
      </w:r>
      <w:r w:rsidRPr="00C70792">
        <w:rPr>
          <w:rFonts w:ascii="맑은 고딕" w:eastAsia="맑은 고딕" w:hAnsi="맑은 고딕" w:cs="맑은 고딕" w:hint="eastAsia"/>
          <w:sz w:val="24"/>
          <w:szCs w:val="24"/>
          <w:lang w:eastAsia="ko-KR"/>
        </w:rPr>
        <w:t xml:space="preserve">를 기반으로 </w:t>
      </w:r>
      <w:r w:rsidRPr="00C70792">
        <w:rPr>
          <w:sz w:val="24"/>
          <w:szCs w:val="24"/>
          <w:lang w:eastAsia="ko-KR"/>
        </w:rPr>
        <w:t xml:space="preserve">Extreme gradient boosting (XGBoost) and </w:t>
      </w:r>
      <w:r w:rsidR="004A62ED" w:rsidRPr="00C70792">
        <w:rPr>
          <w:rFonts w:ascii="맑은 고딕" w:eastAsia="맑은 고딕" w:hAnsi="맑은 고딕" w:cs="맑은 고딕" w:hint="eastAsia"/>
          <w:sz w:val="24"/>
          <w:szCs w:val="24"/>
          <w:lang w:eastAsia="ko-KR"/>
        </w:rPr>
        <w:t>Light</w:t>
      </w:r>
      <w:r w:rsidRPr="00C70792">
        <w:rPr>
          <w:sz w:val="24"/>
          <w:szCs w:val="24"/>
          <w:lang w:eastAsia="ko-KR"/>
        </w:rPr>
        <w:t>GBM, Cat</w:t>
      </w:r>
      <w:r w:rsidR="004A62ED" w:rsidRPr="00C70792">
        <w:rPr>
          <w:rFonts w:eastAsiaTheme="minorEastAsia" w:hint="eastAsia"/>
          <w:sz w:val="24"/>
          <w:szCs w:val="24"/>
          <w:lang w:eastAsia="ko-KR"/>
        </w:rPr>
        <w:t>B</w:t>
      </w:r>
      <w:r w:rsidRPr="00C70792">
        <w:rPr>
          <w:sz w:val="24"/>
          <w:szCs w:val="24"/>
          <w:lang w:eastAsia="ko-KR"/>
        </w:rPr>
        <w:t xml:space="preserve">oost </w:t>
      </w:r>
      <w:r w:rsidRPr="00C70792">
        <w:rPr>
          <w:rFonts w:ascii="맑은 고딕" w:eastAsia="맑은 고딕" w:hAnsi="맑은 고딕" w:cs="맑은 고딕" w:hint="eastAsia"/>
          <w:sz w:val="24"/>
          <w:szCs w:val="24"/>
          <w:lang w:eastAsia="ko-KR"/>
        </w:rPr>
        <w:t xml:space="preserve">등의 알고리즘으로 확장되며 </w:t>
      </w:r>
      <w:r w:rsidR="004A62ED" w:rsidRPr="00C70792">
        <w:rPr>
          <w:rFonts w:ascii="맑은 고딕" w:eastAsia="맑은 고딕" w:hAnsi="맑은 고딕" w:cs="맑은 고딕" w:hint="eastAsia"/>
          <w:sz w:val="24"/>
          <w:szCs w:val="24"/>
          <w:lang w:eastAsia="ko-KR"/>
        </w:rPr>
        <w:t xml:space="preserve">단점들이 개선되고 </w:t>
      </w:r>
      <w:r w:rsidRPr="00C70792">
        <w:rPr>
          <w:rFonts w:ascii="맑은 고딕" w:eastAsia="맑은 고딕" w:hAnsi="맑은 고딕" w:cs="맑은 고딕" w:hint="eastAsia"/>
          <w:sz w:val="24"/>
          <w:szCs w:val="24"/>
          <w:lang w:eastAsia="ko-KR"/>
        </w:rPr>
        <w:t>다양한 기능이 추가되었다.</w:t>
      </w:r>
      <w:r w:rsidRPr="00C70792">
        <w:rPr>
          <w:rFonts w:ascii="맑은 고딕" w:eastAsia="맑은 고딕" w:hAnsi="맑은 고딕" w:cs="맑은 고딕"/>
          <w:sz w:val="24"/>
          <w:szCs w:val="24"/>
          <w:lang w:eastAsia="ko-KR"/>
        </w:rPr>
        <w:t xml:space="preserve"> 본 </w:t>
      </w:r>
      <w:r w:rsidRPr="00C70792">
        <w:rPr>
          <w:rFonts w:ascii="맑은 고딕" w:eastAsia="맑은 고딕" w:hAnsi="맑은 고딕" w:cs="맑은 고딕" w:hint="eastAsia"/>
          <w:sz w:val="24"/>
          <w:szCs w:val="24"/>
          <w:lang w:eastAsia="ko-KR"/>
        </w:rPr>
        <w:t>연구에서는 X</w:t>
      </w:r>
      <w:r w:rsidRPr="00C70792">
        <w:rPr>
          <w:rFonts w:ascii="맑은 고딕" w:eastAsia="맑은 고딕" w:hAnsi="맑은 고딕" w:cs="맑은 고딕"/>
          <w:sz w:val="24"/>
          <w:szCs w:val="24"/>
          <w:lang w:eastAsia="ko-KR"/>
        </w:rPr>
        <w:t>GBoost</w:t>
      </w:r>
      <w:r w:rsidR="004A62ED" w:rsidRPr="00C70792">
        <w:rPr>
          <w:rFonts w:ascii="맑은 고딕" w:eastAsia="맑은 고딕" w:hAnsi="맑은 고딕" w:cs="맑은 고딕" w:hint="eastAsia"/>
          <w:sz w:val="24"/>
          <w:szCs w:val="24"/>
          <w:lang w:eastAsia="ko-KR"/>
        </w:rPr>
        <w:t xml:space="preserve">, </w:t>
      </w:r>
      <w:r w:rsidRPr="00C70792">
        <w:rPr>
          <w:rFonts w:ascii="맑은 고딕" w:eastAsia="맑은 고딕" w:hAnsi="맑은 고딕" w:cs="맑은 고딕"/>
          <w:sz w:val="24"/>
          <w:szCs w:val="24"/>
          <w:lang w:eastAsia="ko-KR"/>
        </w:rPr>
        <w:t>L</w:t>
      </w:r>
      <w:r w:rsidR="004A62ED" w:rsidRPr="00C70792">
        <w:rPr>
          <w:rFonts w:ascii="맑은 고딕" w:eastAsia="맑은 고딕" w:hAnsi="맑은 고딕" w:cs="맑은 고딕" w:hint="eastAsia"/>
          <w:sz w:val="24"/>
          <w:szCs w:val="24"/>
          <w:lang w:eastAsia="ko-KR"/>
        </w:rPr>
        <w:t>ight</w:t>
      </w:r>
      <w:r w:rsidRPr="00C70792">
        <w:rPr>
          <w:rFonts w:ascii="맑은 고딕" w:eastAsia="맑은 고딕" w:hAnsi="맑은 고딕" w:cs="맑은 고딕"/>
          <w:sz w:val="24"/>
          <w:szCs w:val="24"/>
          <w:lang w:eastAsia="ko-KR"/>
        </w:rPr>
        <w:t>GBM</w:t>
      </w:r>
      <w:r w:rsidR="004A62ED" w:rsidRPr="00C70792">
        <w:rPr>
          <w:rFonts w:ascii="맑은 고딕" w:eastAsia="맑은 고딕" w:hAnsi="맑은 고딕" w:cs="맑은 고딕" w:hint="eastAsia"/>
          <w:sz w:val="24"/>
          <w:szCs w:val="24"/>
          <w:lang w:eastAsia="ko-KR"/>
        </w:rPr>
        <w:t xml:space="preserve"> and CatBoost를</w:t>
      </w:r>
      <w:r w:rsidRPr="00C70792">
        <w:rPr>
          <w:rFonts w:ascii="맑은 고딕" w:eastAsia="맑은 고딕" w:hAnsi="맑은 고딕" w:cs="맑은 고딕" w:hint="eastAsia"/>
          <w:sz w:val="24"/>
          <w:szCs w:val="24"/>
          <w:lang w:eastAsia="ko-KR"/>
        </w:rPr>
        <w:t xml:space="preserve"> 대표적인 </w:t>
      </w:r>
      <w:r w:rsidRPr="00C70792">
        <w:rPr>
          <w:rFonts w:ascii="맑은 고딕" w:eastAsia="맑은 고딕" w:hAnsi="맑은 고딕" w:cs="맑은 고딕"/>
          <w:sz w:val="24"/>
          <w:szCs w:val="24"/>
          <w:lang w:eastAsia="ko-KR"/>
        </w:rPr>
        <w:t xml:space="preserve">boosting </w:t>
      </w:r>
      <w:r w:rsidRPr="00C70792">
        <w:rPr>
          <w:rFonts w:ascii="맑은 고딕" w:eastAsia="맑은 고딕" w:hAnsi="맑은 고딕" w:cs="맑은 고딕" w:hint="eastAsia"/>
          <w:sz w:val="24"/>
          <w:szCs w:val="24"/>
          <w:lang w:eastAsia="ko-KR"/>
        </w:rPr>
        <w:t>알고리즘으로</w:t>
      </w:r>
      <w:r w:rsidR="004A62ED" w:rsidRPr="00C70792">
        <w:rPr>
          <w:rFonts w:ascii="맑은 고딕" w:eastAsia="맑은 고딕" w:hAnsi="맑은 고딕" w:cs="맑은 고딕" w:hint="eastAsia"/>
          <w:sz w:val="24"/>
          <w:szCs w:val="24"/>
          <w:lang w:eastAsia="ko-KR"/>
        </w:rPr>
        <w:t xml:space="preserve"> 활용하여 자하철 혼잡도</w:t>
      </w:r>
      <w:r w:rsidRPr="00C70792">
        <w:rPr>
          <w:rFonts w:ascii="맑은 고딕" w:eastAsia="맑은 고딕" w:hAnsi="맑은 고딕" w:cs="맑은 고딕" w:hint="eastAsia"/>
          <w:sz w:val="24"/>
          <w:szCs w:val="24"/>
          <w:lang w:eastAsia="ko-KR"/>
        </w:rPr>
        <w:t xml:space="preserve"> 예측에 </w:t>
      </w:r>
      <w:r w:rsidR="004A62ED" w:rsidRPr="00C70792">
        <w:rPr>
          <w:rFonts w:ascii="맑은 고딕" w:eastAsia="맑은 고딕" w:hAnsi="맑은 고딕" w:cs="맑은 고딕" w:hint="eastAsia"/>
          <w:sz w:val="24"/>
          <w:szCs w:val="24"/>
          <w:lang w:eastAsia="ko-KR"/>
        </w:rPr>
        <w:t>사용</w:t>
      </w:r>
      <w:r w:rsidRPr="00C70792">
        <w:rPr>
          <w:rFonts w:ascii="맑은 고딕" w:eastAsia="맑은 고딕" w:hAnsi="맑은 고딕" w:cs="맑은 고딕" w:hint="eastAsia"/>
          <w:sz w:val="24"/>
          <w:szCs w:val="24"/>
          <w:lang w:eastAsia="ko-KR"/>
        </w:rPr>
        <w:t>한다.</w:t>
      </w:r>
      <w:r w:rsidRPr="00C70792">
        <w:rPr>
          <w:rFonts w:ascii="맑은 고딕" w:eastAsia="맑은 고딕" w:hAnsi="맑은 고딕" w:cs="맑은 고딕"/>
          <w:sz w:val="24"/>
          <w:szCs w:val="24"/>
          <w:lang w:eastAsia="ko-KR"/>
        </w:rPr>
        <w:t xml:space="preserve"> </w:t>
      </w:r>
      <w:r w:rsidRPr="00C70792">
        <w:rPr>
          <w:rFonts w:ascii="맑은 고딕" w:eastAsia="맑은 고딕" w:hAnsi="맑은 고딕" w:cs="맑은 고딕" w:hint="eastAsia"/>
          <w:sz w:val="24"/>
          <w:szCs w:val="24"/>
          <w:lang w:eastAsia="ko-KR"/>
        </w:rPr>
        <w:t>이 알고리즘들</w:t>
      </w:r>
      <w:r w:rsidR="004A62ED" w:rsidRPr="00C70792">
        <w:rPr>
          <w:rFonts w:ascii="맑은 고딕" w:eastAsia="맑은 고딕" w:hAnsi="맑은 고딕" w:cs="맑은 고딕" w:hint="eastAsia"/>
          <w:sz w:val="24"/>
          <w:szCs w:val="24"/>
          <w:lang w:eastAsia="ko-KR"/>
        </w:rPr>
        <w:t>은</w:t>
      </w:r>
      <w:r w:rsidRPr="00C70792">
        <w:rPr>
          <w:rFonts w:ascii="맑은 고딕" w:eastAsia="맑은 고딕" w:hAnsi="맑은 고딕" w:cs="맑은 고딕" w:hint="eastAsia"/>
          <w:sz w:val="24"/>
          <w:szCs w:val="24"/>
          <w:lang w:eastAsia="ko-KR"/>
        </w:rPr>
        <w:t xml:space="preserve"> 전체 데이터를 학습할 때 잘 학습되지 않은 에러들을 가중치를 높여 재학습을 하면서 성능을 향상시키는 </w:t>
      </w:r>
      <w:r w:rsidR="004A62ED" w:rsidRPr="00C70792">
        <w:rPr>
          <w:rFonts w:ascii="맑은 고딕" w:eastAsia="맑은 고딕" w:hAnsi="맑은 고딕" w:cs="맑은 고딕" w:hint="eastAsia"/>
          <w:sz w:val="24"/>
          <w:szCs w:val="24"/>
          <w:lang w:eastAsia="ko-KR"/>
        </w:rPr>
        <w:t>방향으로 설계되었다</w:t>
      </w:r>
      <w:r w:rsidRPr="00C70792">
        <w:rPr>
          <w:rFonts w:ascii="맑은 고딕" w:eastAsia="맑은 고딕" w:hAnsi="맑은 고딕" w:cs="맑은 고딕" w:hint="eastAsia"/>
          <w:sz w:val="24"/>
          <w:szCs w:val="24"/>
          <w:lang w:eastAsia="ko-KR"/>
        </w:rPr>
        <w:t>.</w:t>
      </w:r>
      <w:r w:rsidRPr="00C70792">
        <w:rPr>
          <w:rFonts w:ascii="맑은 고딕" w:eastAsia="맑은 고딕" w:hAnsi="맑은 고딕" w:cs="맑은 고딕"/>
          <w:sz w:val="24"/>
          <w:szCs w:val="24"/>
          <w:lang w:eastAsia="ko-KR"/>
        </w:rPr>
        <w:t xml:space="preserve"> </w:t>
      </w:r>
      <w:r w:rsidRPr="00C70792">
        <w:rPr>
          <w:rFonts w:ascii="맑은 고딕" w:eastAsia="맑은 고딕" w:hAnsi="맑은 고딕" w:cs="맑은 고딕" w:hint="eastAsia"/>
          <w:sz w:val="24"/>
          <w:szCs w:val="24"/>
          <w:lang w:eastAsia="ko-KR"/>
        </w:rPr>
        <w:t>메모리를 효율적으로 사용하거나 c</w:t>
      </w:r>
      <w:r w:rsidRPr="00C70792">
        <w:rPr>
          <w:rFonts w:ascii="맑은 고딕" w:eastAsia="맑은 고딕" w:hAnsi="맑은 고딕" w:cs="맑은 고딕"/>
          <w:sz w:val="24"/>
          <w:szCs w:val="24"/>
          <w:lang w:eastAsia="ko-KR"/>
        </w:rPr>
        <w:t xml:space="preserve">omputation </w:t>
      </w:r>
      <w:r w:rsidRPr="00C70792">
        <w:rPr>
          <w:rFonts w:ascii="맑은 고딕" w:eastAsia="맑은 고딕" w:hAnsi="맑은 고딕" w:cs="맑은 고딕" w:hint="eastAsia"/>
          <w:sz w:val="24"/>
          <w:szCs w:val="24"/>
          <w:lang w:eastAsia="ko-KR"/>
        </w:rPr>
        <w:t>속도를 높이기 위한 많은 기능들이 추가</w:t>
      </w:r>
      <w:r w:rsidR="004A62ED" w:rsidRPr="00C70792">
        <w:rPr>
          <w:rFonts w:ascii="맑은 고딕" w:eastAsia="맑은 고딕" w:hAnsi="맑은 고딕" w:cs="맑은 고딕" w:hint="eastAsia"/>
          <w:sz w:val="24"/>
          <w:szCs w:val="24"/>
          <w:lang w:eastAsia="ko-KR"/>
        </w:rPr>
        <w:t>되었고,</w:t>
      </w:r>
      <w:r w:rsidRPr="00C70792">
        <w:rPr>
          <w:rFonts w:ascii="맑은 고딕" w:eastAsia="맑은 고딕" w:hAnsi="맑은 고딕" w:cs="맑은 고딕" w:hint="eastAsia"/>
          <w:sz w:val="24"/>
          <w:szCs w:val="24"/>
          <w:lang w:eastAsia="ko-KR"/>
        </w:rPr>
        <w:t xml:space="preserve"> </w:t>
      </w:r>
      <w:r w:rsidRPr="00C70792">
        <w:rPr>
          <w:rFonts w:ascii="맑은 고딕" w:eastAsia="맑은 고딕" w:hAnsi="맑은 고딕" w:cs="맑은 고딕"/>
          <w:sz w:val="24"/>
          <w:szCs w:val="24"/>
          <w:lang w:eastAsia="ko-KR"/>
        </w:rPr>
        <w:t>iterative learnin</w:t>
      </w:r>
      <w:r w:rsidRPr="00C70792">
        <w:rPr>
          <w:rFonts w:ascii="맑은 고딕" w:eastAsia="맑은 고딕" w:hAnsi="맑은 고딕" w:cs="맑은 고딕" w:hint="eastAsia"/>
          <w:sz w:val="24"/>
          <w:szCs w:val="24"/>
          <w:lang w:eastAsia="ko-KR"/>
        </w:rPr>
        <w:t>g과 병렬처리 과정에서 성능이 높아질 수 있었다</w:t>
      </w:r>
      <w:r w:rsidR="008D1113" w:rsidRPr="00C70792">
        <w:rPr>
          <w:rFonts w:ascii="맑은 고딕" w:eastAsia="맑은 고딕" w:hAnsi="맑은 고딕" w:cs="맑은 고딕" w:hint="eastAsia"/>
          <w:sz w:val="24"/>
          <w:szCs w:val="24"/>
          <w:lang w:eastAsia="ko-KR"/>
        </w:rPr>
        <w:t xml:space="preserve"> </w:t>
      </w:r>
      <w:r w:rsidR="00986D2E" w:rsidRPr="00C70792">
        <w:rPr>
          <w:rFonts w:ascii="맑은 고딕" w:eastAsia="맑은 고딕" w:hAnsi="맑은 고딕" w:cs="맑은 고딕"/>
          <w:sz w:val="24"/>
          <w:szCs w:val="24"/>
          <w:lang w:eastAsia="ko-KR"/>
        </w:rPr>
        <w:fldChar w:fldCharType="begin"/>
      </w:r>
      <w:r w:rsidR="00986D2E" w:rsidRPr="00C70792">
        <w:rPr>
          <w:rFonts w:ascii="맑은 고딕" w:eastAsia="맑은 고딕" w:hAnsi="맑은 고딕" w:cs="맑은 고딕"/>
          <w:sz w:val="24"/>
          <w:szCs w:val="24"/>
          <w:lang w:eastAsia="ko-KR"/>
        </w:rPr>
        <w:instrText xml:space="preserve"> ADDIN EN.CITE &lt;EndNote&gt;&lt;Cite&gt;&lt;Author&gt;Alsubari&lt;/Author&gt;&lt;Year&gt;2021&lt;/Year&gt;&lt;RecNum&gt;321&lt;/RecNum&gt;&lt;DisplayText&gt;(Alsubari et al. 2021)&lt;/DisplayText&gt;&lt;record&gt;&lt;rec-number&gt;321&lt;/rec-number&gt;&lt;foreign-keys&gt;&lt;key app="EN" db-id="zdzzrerwqx2senevt2h5t5zdxda0pfvxwtx0" timestamp="1736264664"&gt;321&lt;/key&gt;&lt;/foreign-keys&gt;&lt;ref-type name="Journal Article"&gt;17&lt;/ref-type&gt;&lt;contributors&gt;&lt;authors&gt;&lt;author&gt;Alsubari, Saleh Nagi&lt;/author&gt;&lt;author&gt;Deshmukh, Sachin N.&lt;/author&gt;&lt;author&gt;Al-Adhaileh, Mosleh Hmoud&lt;/author&gt;&lt;author&gt;Alsaade, Fawaz Waselalla&lt;/author&gt;&lt;author&gt;Aldhyani, Theyazn H. H.&lt;/author&gt;&lt;/authors&gt;&lt;secondary-authors&gt;&lt;author&gt;Algalil, Fahd Abd&lt;/author&gt;&lt;/secondary-authors&gt;&lt;/contributors&gt;&lt;titles&gt;&lt;title&gt;Development of Integrated Neural Network Model for Identification of Fake Reviews in E-Commerce Using Multidomain Datasets&lt;/title&gt;&lt;secondary-title&gt;Applied Bionics and Biomechanics&lt;/secondary-title&gt;&lt;/titles&gt;&lt;periodical&gt;&lt;full-title&gt;Applied Bionics and Biomechanics&lt;/full-title&gt;&lt;/periodical&gt;&lt;pages&gt;5522574&lt;/pages&gt;&lt;volume&gt;2021&lt;/volume&gt;&lt;dates&gt;&lt;year&gt;2021&lt;/year&gt;&lt;pub-dates&gt;&lt;date&gt;2021/04/15&lt;/date&gt;&lt;/pub-dates&gt;&lt;/dates&gt;&lt;publisher&gt;Hindawi&lt;/publisher&gt;&lt;isbn&gt;1176-2322&lt;/isbn&gt;&lt;urls&gt;&lt;related-urls&gt;&lt;url&gt;https://doi.org/10.1155/2021/5522574&lt;/url&gt;&lt;url&gt;https://downloads.hindawi.com/journals/abb/2021/5522574.pdf&lt;/url&gt;&lt;/related-urls&gt;&lt;/urls&gt;&lt;electronic-resource-num&gt;10.1155/2021/5522574&lt;/electronic-resource-num&gt;&lt;/record&gt;&lt;/Cite&gt;&lt;/EndNote&gt;</w:instrText>
      </w:r>
      <w:r w:rsidR="00986D2E" w:rsidRPr="00C70792">
        <w:rPr>
          <w:rFonts w:ascii="맑은 고딕" w:eastAsia="맑은 고딕" w:hAnsi="맑은 고딕" w:cs="맑은 고딕"/>
          <w:sz w:val="24"/>
          <w:szCs w:val="24"/>
          <w:lang w:eastAsia="ko-KR"/>
        </w:rPr>
        <w:fldChar w:fldCharType="separate"/>
      </w:r>
      <w:r w:rsidR="00986D2E" w:rsidRPr="00C70792">
        <w:rPr>
          <w:rFonts w:ascii="맑은 고딕" w:eastAsia="맑은 고딕" w:hAnsi="맑은 고딕" w:cs="맑은 고딕"/>
          <w:noProof/>
          <w:sz w:val="24"/>
          <w:szCs w:val="24"/>
          <w:lang w:eastAsia="ko-KR"/>
        </w:rPr>
        <w:t>(Alsubari et al. 2021)</w:t>
      </w:r>
      <w:r w:rsidR="00986D2E" w:rsidRPr="00C70792">
        <w:rPr>
          <w:rFonts w:ascii="맑은 고딕" w:eastAsia="맑은 고딕" w:hAnsi="맑은 고딕" w:cs="맑은 고딕"/>
          <w:sz w:val="24"/>
          <w:szCs w:val="24"/>
          <w:lang w:eastAsia="ko-KR"/>
        </w:rPr>
        <w:fldChar w:fldCharType="end"/>
      </w:r>
      <w:r w:rsidRPr="00C70792">
        <w:rPr>
          <w:sz w:val="24"/>
          <w:szCs w:val="24"/>
          <w:lang w:eastAsia="ko-KR"/>
        </w:rPr>
        <w:t>.</w:t>
      </w:r>
    </w:p>
    <w:p w14:paraId="14AD7EE3" w14:textId="77777777" w:rsidR="003D21E3" w:rsidRPr="0096584D" w:rsidRDefault="003D21E3" w:rsidP="003D21E3">
      <w:pPr>
        <w:pBdr>
          <w:top w:val="nil"/>
          <w:left w:val="nil"/>
          <w:bottom w:val="nil"/>
          <w:right w:val="nil"/>
          <w:between w:val="nil"/>
        </w:pBdr>
        <w:spacing w:before="53" w:line="252" w:lineRule="auto"/>
        <w:ind w:left="110" w:firstLine="351"/>
        <w:jc w:val="both"/>
        <w:rPr>
          <w:rFonts w:eastAsiaTheme="minorEastAsia"/>
          <w:color w:val="FF0000"/>
          <w:sz w:val="24"/>
          <w:szCs w:val="24"/>
          <w:lang w:eastAsia="ko-KR"/>
        </w:rPr>
      </w:pPr>
    </w:p>
    <w:p w14:paraId="5EE98D39" w14:textId="77777777" w:rsidR="003D21E3" w:rsidRPr="00C65A9F"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C65A9F">
        <w:rPr>
          <w:rFonts w:ascii="Palatino Linotype" w:eastAsia="Palatino Linotype" w:hAnsi="Palatino Linotype" w:cs="Palatino Linotype"/>
          <w:i/>
          <w:sz w:val="24"/>
          <w:szCs w:val="24"/>
        </w:rPr>
        <w:t xml:space="preserve">Deep Learning Algorithm: </w:t>
      </w:r>
      <w:r w:rsidRPr="00C65A9F">
        <w:rPr>
          <w:rFonts w:ascii="맑은 고딕" w:eastAsia="맑은 고딕" w:hAnsi="맑은 고딕" w:cs="맑은 고딕" w:hint="eastAsia"/>
          <w:i/>
          <w:sz w:val="24"/>
          <w:szCs w:val="24"/>
        </w:rPr>
        <w:t>M</w:t>
      </w:r>
      <w:r w:rsidRPr="00C65A9F">
        <w:rPr>
          <w:rFonts w:ascii="맑은 고딕" w:eastAsia="맑은 고딕" w:hAnsi="맑은 고딕" w:cs="맑은 고딕"/>
          <w:i/>
          <w:sz w:val="24"/>
          <w:szCs w:val="24"/>
        </w:rPr>
        <w:t>LP, CNN</w:t>
      </w:r>
    </w:p>
    <w:p w14:paraId="40DBBDD7" w14:textId="19E291D9" w:rsidR="003D21E3" w:rsidRPr="00C65A9F" w:rsidRDefault="003D21E3" w:rsidP="003D21E3">
      <w:pPr>
        <w:pBdr>
          <w:top w:val="nil"/>
          <w:left w:val="nil"/>
          <w:bottom w:val="nil"/>
          <w:right w:val="nil"/>
          <w:between w:val="nil"/>
        </w:pBdr>
        <w:spacing w:before="191" w:line="252" w:lineRule="auto"/>
        <w:ind w:left="110" w:firstLine="351"/>
        <w:jc w:val="both"/>
        <w:rPr>
          <w:rFonts w:ascii="맑은 고딕" w:eastAsia="맑은 고딕" w:hAnsi="맑은 고딕" w:cs="맑은 고딕"/>
          <w:sz w:val="24"/>
          <w:szCs w:val="24"/>
          <w:lang w:eastAsia="ko-KR"/>
        </w:rPr>
      </w:pPr>
      <w:r w:rsidRPr="00C65A9F">
        <w:rPr>
          <w:rFonts w:ascii="맑은 고딕" w:eastAsia="맑은 고딕" w:hAnsi="맑은 고딕" w:cs="맑은 고딕" w:hint="eastAsia"/>
          <w:sz w:val="24"/>
          <w:szCs w:val="24"/>
          <w:lang w:eastAsia="ko-KR"/>
        </w:rPr>
        <w:t xml:space="preserve">딥러닝은 </w:t>
      </w:r>
      <w:r w:rsidR="005D55D9" w:rsidRPr="00C65A9F">
        <w:rPr>
          <w:rFonts w:ascii="맑은 고딕" w:eastAsia="맑은 고딕" w:hAnsi="맑은 고딕" w:cs="맑은 고딕" w:hint="eastAsia"/>
          <w:sz w:val="24"/>
          <w:szCs w:val="24"/>
          <w:lang w:eastAsia="ko-KR"/>
        </w:rPr>
        <w:t>인공지능의</w:t>
      </w:r>
      <w:r w:rsidRPr="00C65A9F">
        <w:rPr>
          <w:rFonts w:ascii="맑은 고딕" w:eastAsia="맑은 고딕" w:hAnsi="맑은 고딕" w:cs="맑은 고딕" w:hint="eastAsia"/>
          <w:sz w:val="24"/>
          <w:szCs w:val="24"/>
          <w:lang w:eastAsia="ko-KR"/>
        </w:rPr>
        <w:t xml:space="preserve"> 한 방법론으로,</w:t>
      </w:r>
      <w:r w:rsidRPr="00C65A9F">
        <w:rPr>
          <w:rFonts w:ascii="맑은 고딕" w:eastAsia="맑은 고딕" w:hAnsi="맑은 고딕" w:cs="맑은 고딕"/>
          <w:sz w:val="24"/>
          <w:szCs w:val="24"/>
          <w:lang w:eastAsia="ko-KR"/>
        </w:rPr>
        <w:t xml:space="preserve"> </w:t>
      </w:r>
      <w:r w:rsidRPr="00C65A9F">
        <w:rPr>
          <w:rFonts w:ascii="맑은 고딕" w:eastAsia="맑은 고딕" w:hAnsi="맑은 고딕" w:cs="맑은 고딕" w:hint="eastAsia"/>
          <w:sz w:val="24"/>
          <w:szCs w:val="24"/>
          <w:lang w:eastAsia="ko-KR"/>
        </w:rPr>
        <w:t>인간의 두뇌</w:t>
      </w:r>
      <w:r w:rsidR="005D55D9" w:rsidRPr="00C65A9F">
        <w:rPr>
          <w:rFonts w:ascii="맑은 고딕" w:eastAsia="맑은 고딕" w:hAnsi="맑은 고딕" w:cs="맑은 고딕" w:hint="eastAsia"/>
          <w:sz w:val="24"/>
          <w:szCs w:val="24"/>
          <w:lang w:eastAsia="ko-KR"/>
        </w:rPr>
        <w:t xml:space="preserve"> 구조</w:t>
      </w:r>
      <w:r w:rsidRPr="00C65A9F">
        <w:rPr>
          <w:rFonts w:ascii="맑은 고딕" w:eastAsia="맑은 고딕" w:hAnsi="맑은 고딕" w:cs="맑은 고딕" w:hint="eastAsia"/>
          <w:sz w:val="24"/>
          <w:szCs w:val="24"/>
          <w:lang w:eastAsia="ko-KR"/>
        </w:rPr>
        <w:t>에서 영감을 받아 개발</w:t>
      </w:r>
      <w:r w:rsidR="005D55D9" w:rsidRPr="00C65A9F">
        <w:rPr>
          <w:rFonts w:ascii="맑은 고딕" w:eastAsia="맑은 고딕" w:hAnsi="맑은 고딕" w:cs="맑은 고딕" w:hint="eastAsia"/>
          <w:sz w:val="24"/>
          <w:szCs w:val="24"/>
          <w:lang w:eastAsia="ko-KR"/>
        </w:rPr>
        <w:t xml:space="preserve">되었다. </w:t>
      </w:r>
      <w:r w:rsidRPr="00C65A9F">
        <w:rPr>
          <w:rFonts w:ascii="맑은 고딕" w:eastAsia="맑은 고딕" w:hAnsi="맑은 고딕" w:cs="맑은 고딕" w:hint="eastAsia"/>
          <w:sz w:val="24"/>
          <w:szCs w:val="24"/>
          <w:lang w:eastAsia="ko-KR"/>
        </w:rPr>
        <w:t>데이터</w:t>
      </w:r>
      <w:r w:rsidR="005D55D9" w:rsidRPr="00C65A9F">
        <w:rPr>
          <w:rFonts w:ascii="맑은 고딕" w:eastAsia="맑은 고딕" w:hAnsi="맑은 고딕" w:cs="맑은 고딕" w:hint="eastAsia"/>
          <w:sz w:val="24"/>
          <w:szCs w:val="24"/>
          <w:lang w:eastAsia="ko-KR"/>
        </w:rPr>
        <w:t xml:space="preserve">의 복잡한 패턴들을 학습하기 위해 연속된 </w:t>
      </w:r>
      <w:r w:rsidRPr="00C65A9F">
        <w:rPr>
          <w:rFonts w:ascii="맑은 고딕" w:eastAsia="맑은 고딕" w:hAnsi="맑은 고딕" w:cs="맑은 고딕"/>
          <w:sz w:val="24"/>
          <w:szCs w:val="24"/>
          <w:lang w:eastAsia="ko-KR"/>
        </w:rPr>
        <w:t>layer</w:t>
      </w:r>
      <w:r w:rsidRPr="00C65A9F">
        <w:rPr>
          <w:rFonts w:ascii="맑은 고딕" w:eastAsia="맑은 고딕" w:hAnsi="맑은 고딕" w:cs="맑은 고딕" w:hint="eastAsia"/>
          <w:sz w:val="24"/>
          <w:szCs w:val="24"/>
          <w:lang w:eastAsia="ko-KR"/>
        </w:rPr>
        <w:t xml:space="preserve">를 중첩하여 </w:t>
      </w:r>
      <w:r w:rsidR="005D55D9" w:rsidRPr="00C65A9F">
        <w:rPr>
          <w:rFonts w:ascii="맑은 고딕" w:eastAsia="맑은 고딕" w:hAnsi="맑은 고딕" w:cs="맑은 고딕" w:hint="eastAsia"/>
          <w:sz w:val="24"/>
          <w:szCs w:val="24"/>
          <w:lang w:eastAsia="ko-KR"/>
        </w:rPr>
        <w:t>변수들의 모든 상호작용을 포함하여</w:t>
      </w:r>
      <w:r w:rsidRPr="00C65A9F">
        <w:rPr>
          <w:rFonts w:ascii="맑은 고딕" w:eastAsia="맑은 고딕" w:hAnsi="맑은 고딕" w:cs="맑은 고딕" w:hint="eastAsia"/>
          <w:sz w:val="24"/>
          <w:szCs w:val="24"/>
          <w:lang w:eastAsia="ko-KR"/>
        </w:rPr>
        <w:t xml:space="preserve"> 의미있는 규칙들을 </w:t>
      </w:r>
      <w:r w:rsidR="005D55D9" w:rsidRPr="00C65A9F">
        <w:rPr>
          <w:rFonts w:ascii="맑은 고딕" w:eastAsia="맑은 고딕" w:hAnsi="맑은 고딕" w:cs="맑은 고딕" w:hint="eastAsia"/>
          <w:sz w:val="24"/>
          <w:szCs w:val="24"/>
          <w:lang w:eastAsia="ko-KR"/>
        </w:rPr>
        <w:t>학습해 내는데</w:t>
      </w:r>
      <w:r w:rsidRPr="00C65A9F">
        <w:rPr>
          <w:rFonts w:ascii="맑은 고딕" w:eastAsia="맑은 고딕" w:hAnsi="맑은 고딕" w:cs="맑은 고딕" w:hint="eastAsia"/>
          <w:sz w:val="24"/>
          <w:szCs w:val="24"/>
          <w:lang w:eastAsia="ko-KR"/>
        </w:rPr>
        <w:t xml:space="preserve"> 강점이 있다.</w:t>
      </w:r>
      <w:r w:rsidRPr="00C65A9F">
        <w:rPr>
          <w:rFonts w:ascii="맑은 고딕" w:eastAsia="맑은 고딕" w:hAnsi="맑은 고딕" w:cs="맑은 고딕"/>
          <w:sz w:val="24"/>
          <w:szCs w:val="24"/>
          <w:lang w:eastAsia="ko-KR"/>
        </w:rPr>
        <w:t xml:space="preserve"> </w:t>
      </w:r>
      <w:r w:rsidRPr="00C65A9F">
        <w:rPr>
          <w:rFonts w:ascii="맑은 고딕" w:eastAsia="맑은 고딕" w:hAnsi="맑은 고딕" w:cs="맑은 고딕" w:hint="eastAsia"/>
          <w:sz w:val="24"/>
          <w:szCs w:val="24"/>
          <w:lang w:eastAsia="ko-KR"/>
        </w:rPr>
        <w:t>이러한 구조</w:t>
      </w:r>
      <w:r w:rsidR="005D55D9" w:rsidRPr="00C65A9F">
        <w:rPr>
          <w:rFonts w:ascii="맑은 고딕" w:eastAsia="맑은 고딕" w:hAnsi="맑은 고딕" w:cs="맑은 고딕" w:hint="eastAsia"/>
          <w:sz w:val="24"/>
          <w:szCs w:val="24"/>
          <w:lang w:eastAsia="ko-KR"/>
        </w:rPr>
        <w:t>의 기본이 되는</w:t>
      </w:r>
      <w:r w:rsidRPr="00C65A9F">
        <w:rPr>
          <w:rFonts w:ascii="맑은 고딕" w:eastAsia="맑은 고딕" w:hAnsi="맑은 고딕" w:cs="맑은 고딕" w:hint="eastAsia"/>
          <w:sz w:val="24"/>
          <w:szCs w:val="24"/>
          <w:lang w:eastAsia="ko-KR"/>
        </w:rPr>
        <w:t xml:space="preserve"> 알고리즘으로 </w:t>
      </w:r>
      <w:r w:rsidRPr="00C65A9F">
        <w:rPr>
          <w:sz w:val="24"/>
          <w:szCs w:val="24"/>
          <w:lang w:eastAsia="ko-KR"/>
        </w:rPr>
        <w:t>multilayer perceptron (MLP)</w:t>
      </w:r>
      <w:r w:rsidRPr="00C65A9F">
        <w:rPr>
          <w:rFonts w:ascii="맑은 고딕" w:eastAsia="맑은 고딕" w:hAnsi="맑은 고딕" w:cs="맑은 고딕" w:hint="eastAsia"/>
          <w:sz w:val="24"/>
          <w:szCs w:val="24"/>
          <w:lang w:eastAsia="ko-KR"/>
        </w:rPr>
        <w:t>가 있으며,</w:t>
      </w:r>
      <w:r w:rsidRPr="00C65A9F">
        <w:rPr>
          <w:rFonts w:ascii="맑은 고딕" w:eastAsia="맑은 고딕" w:hAnsi="맑은 고딕" w:cs="맑은 고딕"/>
          <w:sz w:val="24"/>
          <w:szCs w:val="24"/>
          <w:lang w:eastAsia="ko-KR"/>
        </w:rPr>
        <w:t xml:space="preserve"> </w:t>
      </w:r>
      <w:r w:rsidRPr="00C65A9F">
        <w:rPr>
          <w:rFonts w:ascii="맑은 고딕" w:eastAsia="맑은 고딕" w:hAnsi="맑은 고딕" w:cs="맑은 고딕" w:hint="eastAsia"/>
          <w:sz w:val="24"/>
          <w:szCs w:val="24"/>
          <w:lang w:eastAsia="ko-KR"/>
        </w:rPr>
        <w:t>이미지나 시계열 등의 데이터</w:t>
      </w:r>
      <w:r w:rsidR="005D55D9" w:rsidRPr="00C65A9F">
        <w:rPr>
          <w:rFonts w:ascii="맑은 고딕" w:eastAsia="맑은 고딕" w:hAnsi="맑은 고딕" w:cs="맑은 고딕" w:hint="eastAsia"/>
          <w:sz w:val="24"/>
          <w:szCs w:val="24"/>
          <w:lang w:eastAsia="ko-KR"/>
        </w:rPr>
        <w:t>도 학습해 낼 수 있도록 layer의 구조나 흐름을 개선하여</w:t>
      </w:r>
      <w:r w:rsidRPr="00C65A9F">
        <w:rPr>
          <w:rFonts w:ascii="맑은 고딕" w:eastAsia="맑은 고딕" w:hAnsi="맑은 고딕" w:cs="맑은 고딕" w:hint="eastAsia"/>
          <w:sz w:val="24"/>
          <w:szCs w:val="24"/>
          <w:lang w:eastAsia="ko-KR"/>
        </w:rPr>
        <w:t xml:space="preserve"> </w:t>
      </w:r>
      <w:r w:rsidRPr="00C65A9F">
        <w:rPr>
          <w:rFonts w:ascii="맑은 고딕" w:eastAsia="맑은 고딕" w:hAnsi="맑은 고딕" w:cs="맑은 고딕"/>
          <w:sz w:val="24"/>
          <w:szCs w:val="24"/>
          <w:lang w:eastAsia="ko-KR"/>
        </w:rPr>
        <w:t>convolutional neural network (CNN)</w:t>
      </w:r>
      <w:r w:rsidRPr="00C65A9F">
        <w:rPr>
          <w:rFonts w:ascii="맑은 고딕" w:eastAsia="맑은 고딕" w:hAnsi="맑은 고딕" w:cs="맑은 고딕" w:hint="eastAsia"/>
          <w:sz w:val="24"/>
          <w:szCs w:val="24"/>
          <w:lang w:eastAsia="ko-KR"/>
        </w:rPr>
        <w:t>과 r</w:t>
      </w:r>
      <w:r w:rsidRPr="00C65A9F">
        <w:rPr>
          <w:rFonts w:ascii="맑은 고딕" w:eastAsia="맑은 고딕" w:hAnsi="맑은 고딕" w:cs="맑은 고딕"/>
          <w:sz w:val="24"/>
          <w:szCs w:val="24"/>
          <w:lang w:eastAsia="ko-KR"/>
        </w:rPr>
        <w:t>ecurrent neural network (</w:t>
      </w:r>
      <w:r w:rsidRPr="00C65A9F">
        <w:rPr>
          <w:rFonts w:ascii="맑은 고딕" w:eastAsia="맑은 고딕" w:hAnsi="맑은 고딕" w:cs="맑은 고딕" w:hint="eastAsia"/>
          <w:sz w:val="24"/>
          <w:szCs w:val="24"/>
          <w:lang w:eastAsia="ko-KR"/>
        </w:rPr>
        <w:t>R</w:t>
      </w:r>
      <w:r w:rsidRPr="00C65A9F">
        <w:rPr>
          <w:rFonts w:ascii="맑은 고딕" w:eastAsia="맑은 고딕" w:hAnsi="맑은 고딕" w:cs="맑은 고딕"/>
          <w:sz w:val="24"/>
          <w:szCs w:val="24"/>
          <w:lang w:eastAsia="ko-KR"/>
        </w:rPr>
        <w:t xml:space="preserve">NN) </w:t>
      </w:r>
      <w:r w:rsidRPr="00C65A9F">
        <w:rPr>
          <w:rFonts w:ascii="맑은 고딕" w:eastAsia="맑은 고딕" w:hAnsi="맑은 고딕" w:cs="맑은 고딕" w:hint="eastAsia"/>
          <w:sz w:val="24"/>
          <w:szCs w:val="24"/>
          <w:lang w:eastAsia="ko-KR"/>
        </w:rPr>
        <w:t>등</w:t>
      </w:r>
      <w:r w:rsidR="005D55D9" w:rsidRPr="00C65A9F">
        <w:rPr>
          <w:rFonts w:ascii="맑은 고딕" w:eastAsia="맑은 고딕" w:hAnsi="맑은 고딕" w:cs="맑은 고딕" w:hint="eastAsia"/>
          <w:sz w:val="24"/>
          <w:szCs w:val="24"/>
          <w:lang w:eastAsia="ko-KR"/>
        </w:rPr>
        <w:t>으로 확장되었다.</w:t>
      </w:r>
      <w:r w:rsidRPr="00C65A9F">
        <w:rPr>
          <w:rFonts w:ascii="맑은 고딕" w:eastAsia="맑은 고딕" w:hAnsi="맑은 고딕" w:cs="맑은 고딕"/>
          <w:sz w:val="24"/>
          <w:szCs w:val="24"/>
          <w:lang w:eastAsia="ko-KR"/>
        </w:rPr>
        <w:t xml:space="preserve"> neural network structure</w:t>
      </w:r>
      <w:r w:rsidRPr="00C65A9F">
        <w:rPr>
          <w:rFonts w:ascii="맑은 고딕" w:eastAsia="맑은 고딕" w:hAnsi="맑은 고딕" w:cs="맑은 고딕" w:hint="eastAsia"/>
          <w:sz w:val="24"/>
          <w:szCs w:val="24"/>
          <w:lang w:eastAsia="ko-KR"/>
        </w:rPr>
        <w:t xml:space="preserve">를 가진 </w:t>
      </w:r>
      <w:r w:rsidR="005D55D9" w:rsidRPr="00C65A9F">
        <w:rPr>
          <w:rFonts w:ascii="맑은 고딕" w:eastAsia="맑은 고딕" w:hAnsi="맑은 고딕" w:cs="맑은 고딕" w:hint="eastAsia"/>
          <w:sz w:val="24"/>
          <w:szCs w:val="24"/>
          <w:lang w:eastAsia="ko-KR"/>
        </w:rPr>
        <w:t>모든 알고리즘들은 앞서 소개한 머신러닝의 알고리즘 처럼</w:t>
      </w:r>
      <w:r w:rsidRPr="00C65A9F">
        <w:rPr>
          <w:rFonts w:ascii="맑은 고딕" w:eastAsia="맑은 고딕" w:hAnsi="맑은 고딕" w:cs="맑은 고딕" w:hint="eastAsia"/>
          <w:sz w:val="24"/>
          <w:szCs w:val="24"/>
          <w:lang w:eastAsia="ko-KR"/>
        </w:rPr>
        <w:t xml:space="preserve"> </w:t>
      </w:r>
      <w:r w:rsidRPr="00C65A9F">
        <w:rPr>
          <w:rFonts w:ascii="맑은 고딕" w:eastAsia="맑은 고딕" w:hAnsi="맑은 고딕" w:cs="맑은 고딕"/>
          <w:sz w:val="24"/>
          <w:szCs w:val="24"/>
          <w:lang w:eastAsia="ko-KR"/>
        </w:rPr>
        <w:t>activation function</w:t>
      </w:r>
      <w:r w:rsidRPr="00C65A9F">
        <w:rPr>
          <w:rFonts w:ascii="맑은 고딕" w:eastAsia="맑은 고딕" w:hAnsi="맑은 고딕" w:cs="맑은 고딕" w:hint="eastAsia"/>
          <w:sz w:val="24"/>
          <w:szCs w:val="24"/>
          <w:lang w:eastAsia="ko-KR"/>
        </w:rPr>
        <w:t xml:space="preserve">만 </w:t>
      </w:r>
      <w:r w:rsidR="005D55D9" w:rsidRPr="00C65A9F">
        <w:rPr>
          <w:rFonts w:ascii="맑은 고딕" w:eastAsia="맑은 고딕" w:hAnsi="맑은 고딕" w:cs="맑은 고딕" w:hint="eastAsia"/>
          <w:sz w:val="24"/>
          <w:szCs w:val="24"/>
          <w:lang w:eastAsia="ko-KR"/>
        </w:rPr>
        <w:t xml:space="preserve">선택적으로 </w:t>
      </w:r>
      <w:r w:rsidRPr="00C65A9F">
        <w:rPr>
          <w:rFonts w:ascii="맑은 고딕" w:eastAsia="맑은 고딕" w:hAnsi="맑은 고딕" w:cs="맑은 고딕" w:hint="eastAsia"/>
          <w:sz w:val="24"/>
          <w:szCs w:val="24"/>
          <w:lang w:eastAsia="ko-KR"/>
        </w:rPr>
        <w:t xml:space="preserve">변경함으로써 </w:t>
      </w:r>
      <w:r w:rsidRPr="00C65A9F">
        <w:rPr>
          <w:rFonts w:ascii="맑은 고딕" w:eastAsia="맑은 고딕" w:hAnsi="맑은 고딕" w:cs="맑은 고딕"/>
          <w:sz w:val="24"/>
          <w:szCs w:val="24"/>
          <w:lang w:eastAsia="ko-KR"/>
        </w:rPr>
        <w:t xml:space="preserve">classification and regression </w:t>
      </w:r>
      <w:r w:rsidRPr="00C65A9F">
        <w:rPr>
          <w:rFonts w:ascii="맑은 고딕" w:eastAsia="맑은 고딕" w:hAnsi="맑은 고딕" w:cs="맑은 고딕" w:hint="eastAsia"/>
          <w:sz w:val="24"/>
          <w:szCs w:val="24"/>
          <w:lang w:eastAsia="ko-KR"/>
        </w:rPr>
        <w:t>문제</w:t>
      </w:r>
      <w:r w:rsidR="005D55D9" w:rsidRPr="00C65A9F">
        <w:rPr>
          <w:rFonts w:ascii="맑은 고딕" w:eastAsia="맑은 고딕" w:hAnsi="맑은 고딕" w:cs="맑은 고딕" w:hint="eastAsia"/>
          <w:sz w:val="24"/>
          <w:szCs w:val="24"/>
          <w:lang w:eastAsia="ko-KR"/>
        </w:rPr>
        <w:t xml:space="preserve"> 모두에 활용가능한</w:t>
      </w:r>
      <w:r w:rsidRPr="00C65A9F">
        <w:rPr>
          <w:rFonts w:ascii="맑은 고딕" w:eastAsia="맑은 고딕" w:hAnsi="맑은 고딕" w:cs="맑은 고딕" w:hint="eastAsia"/>
          <w:sz w:val="24"/>
          <w:szCs w:val="24"/>
          <w:lang w:eastAsia="ko-KR"/>
        </w:rPr>
        <w:t xml:space="preserve"> </w:t>
      </w:r>
      <w:r w:rsidRPr="00C65A9F">
        <w:rPr>
          <w:sz w:val="24"/>
          <w:szCs w:val="24"/>
          <w:lang w:eastAsia="ko-KR"/>
        </w:rPr>
        <w:t>universal approximator</w:t>
      </w:r>
      <w:r w:rsidRPr="00C65A9F">
        <w:rPr>
          <w:rFonts w:ascii="맑은 고딕" w:eastAsia="맑은 고딕" w:hAnsi="맑은 고딕" w:cs="맑은 고딕" w:hint="eastAsia"/>
          <w:sz w:val="24"/>
          <w:szCs w:val="24"/>
          <w:lang w:eastAsia="ko-KR"/>
        </w:rPr>
        <w:t>이다.</w:t>
      </w:r>
      <w:r w:rsidRPr="00C65A9F">
        <w:rPr>
          <w:rFonts w:ascii="맑은 고딕" w:eastAsia="맑은 고딕" w:hAnsi="맑은 고딕" w:cs="맑은 고딕"/>
          <w:sz w:val="24"/>
          <w:szCs w:val="24"/>
          <w:lang w:eastAsia="ko-KR"/>
        </w:rPr>
        <w:t xml:space="preserve"> </w:t>
      </w:r>
      <w:r w:rsidR="00807353" w:rsidRPr="00C65A9F">
        <w:rPr>
          <w:rFonts w:ascii="맑은 고딕" w:eastAsia="맑은 고딕" w:hAnsi="맑은 고딕" w:cs="맑은 고딕" w:hint="eastAsia"/>
          <w:sz w:val="24"/>
          <w:szCs w:val="24"/>
          <w:lang w:eastAsia="ko-KR"/>
        </w:rPr>
        <w:t xml:space="preserve">모델의 구조가 복잡하기에 </w:t>
      </w:r>
      <w:r w:rsidRPr="00C65A9F">
        <w:rPr>
          <w:rFonts w:ascii="맑은 고딕" w:eastAsia="맑은 고딕" w:hAnsi="맑은 고딕" w:cs="맑은 고딕" w:hint="eastAsia"/>
          <w:sz w:val="24"/>
          <w:szCs w:val="24"/>
          <w:lang w:eastAsia="ko-KR"/>
        </w:rPr>
        <w:t>수많은 가중치들을 한꺼번에</w:t>
      </w:r>
      <w:r w:rsidR="00807353" w:rsidRPr="00C65A9F">
        <w:rPr>
          <w:rFonts w:ascii="맑은 고딕" w:eastAsia="맑은 고딕" w:hAnsi="맑은 고딕" w:cs="맑은 고딕" w:hint="eastAsia"/>
          <w:sz w:val="24"/>
          <w:szCs w:val="24"/>
          <w:lang w:eastAsia="ko-KR"/>
        </w:rPr>
        <w:t xml:space="preserve"> 추정해야 하는데</w:t>
      </w:r>
      <w:r w:rsidRPr="00C65A9F">
        <w:rPr>
          <w:rFonts w:ascii="맑은 고딕" w:eastAsia="맑은 고딕" w:hAnsi="맑은 고딕" w:cs="맑은 고딕" w:hint="eastAsia"/>
          <w:sz w:val="24"/>
          <w:szCs w:val="24"/>
          <w:lang w:eastAsia="ko-KR"/>
        </w:rPr>
        <w:t xml:space="preserve"> </w:t>
      </w:r>
      <w:r w:rsidRPr="00C65A9F">
        <w:rPr>
          <w:rFonts w:ascii="맑은 고딕" w:eastAsia="맑은 고딕" w:hAnsi="맑은 고딕" w:cs="맑은 고딕"/>
          <w:sz w:val="24"/>
          <w:szCs w:val="24"/>
          <w:lang w:eastAsia="ko-KR"/>
        </w:rPr>
        <w:t xml:space="preserve">feed-forward and backpropagation </w:t>
      </w:r>
      <w:r w:rsidRPr="00C65A9F">
        <w:rPr>
          <w:rFonts w:ascii="맑은 고딕" w:eastAsia="맑은 고딕" w:hAnsi="맑은 고딕" w:cs="맑은 고딕" w:hint="eastAsia"/>
          <w:sz w:val="24"/>
          <w:szCs w:val="24"/>
          <w:lang w:eastAsia="ko-KR"/>
        </w:rPr>
        <w:t xml:space="preserve">을 사용하여 </w:t>
      </w:r>
      <w:r w:rsidRPr="00C65A9F">
        <w:rPr>
          <w:rFonts w:ascii="맑은 고딕" w:eastAsia="맑은 고딕" w:hAnsi="맑은 고딕" w:cs="맑은 고딕"/>
          <w:sz w:val="24"/>
          <w:szCs w:val="24"/>
          <w:lang w:eastAsia="ko-KR"/>
        </w:rPr>
        <w:t xml:space="preserve">loss </w:t>
      </w:r>
      <w:r w:rsidRPr="00C65A9F">
        <w:rPr>
          <w:rFonts w:ascii="맑은 고딕" w:eastAsia="맑은 고딕" w:hAnsi="맑은 고딕" w:cs="맑은 고딕"/>
          <w:sz w:val="24"/>
          <w:szCs w:val="24"/>
          <w:lang w:eastAsia="ko-KR"/>
        </w:rPr>
        <w:lastRenderedPageBreak/>
        <w:t>function</w:t>
      </w:r>
      <w:r w:rsidRPr="00C65A9F">
        <w:rPr>
          <w:rFonts w:ascii="맑은 고딕" w:eastAsia="맑은 고딕" w:hAnsi="맑은 고딕" w:cs="맑은 고딕" w:hint="eastAsia"/>
          <w:sz w:val="24"/>
          <w:szCs w:val="24"/>
          <w:lang w:eastAsia="ko-KR"/>
        </w:rPr>
        <w:t>을 최소화</w:t>
      </w:r>
      <w:r w:rsidR="00807353" w:rsidRPr="00C65A9F">
        <w:rPr>
          <w:rFonts w:ascii="맑은 고딕" w:eastAsia="맑은 고딕" w:hAnsi="맑은 고딕" w:cs="맑은 고딕" w:hint="eastAsia"/>
          <w:sz w:val="24"/>
          <w:szCs w:val="24"/>
          <w:lang w:eastAsia="ko-KR"/>
        </w:rPr>
        <w:t>하기 위해</w:t>
      </w:r>
      <w:r w:rsidRPr="00C65A9F">
        <w:rPr>
          <w:rFonts w:ascii="맑은 고딕" w:eastAsia="맑은 고딕" w:hAnsi="맑은 고딕" w:cs="맑은 고딕" w:hint="eastAsia"/>
          <w:sz w:val="24"/>
          <w:szCs w:val="24"/>
          <w:lang w:eastAsia="ko-KR"/>
        </w:rPr>
        <w:t xml:space="preserve"> </w:t>
      </w:r>
      <w:r w:rsidRPr="00C65A9F">
        <w:rPr>
          <w:rFonts w:ascii="맑은 고딕" w:eastAsia="맑은 고딕" w:hAnsi="맑은 고딕" w:cs="맑은 고딕"/>
          <w:sz w:val="24"/>
          <w:szCs w:val="24"/>
          <w:lang w:eastAsia="ko-KR"/>
        </w:rPr>
        <w:t>gradient descent optimizer</w:t>
      </w:r>
      <w:r w:rsidRPr="00C65A9F">
        <w:rPr>
          <w:rFonts w:ascii="맑은 고딕" w:eastAsia="맑은 고딕" w:hAnsi="맑은 고딕" w:cs="맑은 고딕" w:hint="eastAsia"/>
          <w:sz w:val="24"/>
          <w:szCs w:val="24"/>
          <w:lang w:eastAsia="ko-KR"/>
        </w:rPr>
        <w:t xml:space="preserve">를 </w:t>
      </w:r>
      <w:r w:rsidR="00807353" w:rsidRPr="00C65A9F">
        <w:rPr>
          <w:rFonts w:ascii="맑은 고딕" w:eastAsia="맑은 고딕" w:hAnsi="맑은 고딕" w:cs="맑은 고딕" w:hint="eastAsia"/>
          <w:sz w:val="24"/>
          <w:szCs w:val="24"/>
          <w:lang w:eastAsia="ko-KR"/>
        </w:rPr>
        <w:t>사용하였다</w:t>
      </w:r>
      <w:r w:rsidRPr="00C65A9F">
        <w:rPr>
          <w:sz w:val="24"/>
          <w:szCs w:val="24"/>
          <w:lang w:eastAsia="ko-KR"/>
        </w:rPr>
        <w:t xml:space="preserve"> (see Figure 2)</w:t>
      </w:r>
      <w:r w:rsidR="003635C2" w:rsidRPr="00C65A9F">
        <w:rPr>
          <w:rFonts w:eastAsiaTheme="minorEastAsia" w:hint="eastAsia"/>
          <w:sz w:val="24"/>
          <w:szCs w:val="24"/>
          <w:lang w:eastAsia="ko-KR"/>
        </w:rPr>
        <w:t xml:space="preserve"> </w:t>
      </w:r>
      <w:r w:rsidR="003635C2" w:rsidRPr="00C65A9F">
        <w:rPr>
          <w:rFonts w:eastAsiaTheme="minorEastAsia"/>
          <w:sz w:val="24"/>
          <w:szCs w:val="24"/>
          <w:lang w:eastAsia="ko-KR"/>
        </w:rPr>
        <w:fldChar w:fldCharType="begin"/>
      </w:r>
      <w:r w:rsidR="003635C2" w:rsidRPr="00C65A9F">
        <w:rPr>
          <w:rFonts w:eastAsiaTheme="minorEastAsia"/>
          <w:sz w:val="24"/>
          <w:szCs w:val="24"/>
          <w:lang w:eastAsia="ko-KR"/>
        </w:rPr>
        <w:instrText xml:space="preserve"> ADDIN EN.CITE &lt;EndNote&gt;&lt;Cite&gt;&lt;Author&gt;Viswavandya&lt;/Author&gt;&lt;Year&gt;2021&lt;/Year&gt;&lt;RecNum&gt;324&lt;/RecNum&gt;&lt;DisplayText&gt;(Viswavandya, Patel, and Sahoo 2021)&lt;/DisplayText&gt;&lt;record&gt;&lt;rec-number&gt;324&lt;/rec-number&gt;&lt;foreign-keys&gt;&lt;key app="EN" db-id="zdzzrerwqx2senevt2h5t5zdxda0pfvxwtx0" timestamp="1736264833"&gt;324&lt;/key&gt;&lt;/foreign-keys&gt;&lt;ref-type name="Journal Article"&gt;17&lt;/ref-type&gt;&lt;contributors&gt;&lt;authors&gt;&lt;author&gt;Viswavandya, Meera&lt;/author&gt;&lt;author&gt;Patel, Shashwat&lt;/author&gt;&lt;author&gt;Sahoo, Kaushik&lt;/author&gt;&lt;/authors&gt;&lt;/contributors&gt;&lt;titles&gt;&lt;title&gt;ANALYSIS AND COMPARISON OF MACHINE LEARNING APPROACHES FOR TRANSMISSION LINE FAULT PREDICTION IN POWER SYSTEMS&lt;/title&gt;&lt;secondary-title&gt;Journal of Research in Engineering and Applied Sciences&lt;/secondary-title&gt;&lt;/titles&gt;&lt;periodical&gt;&lt;full-title&gt;Journal of Research in Engineering and Applied Sciences&lt;/full-title&gt;&lt;/periodical&gt;&lt;pages&gt;24-31&lt;/pages&gt;&lt;volume&gt;6&lt;/volume&gt;&lt;dates&gt;&lt;year&gt;2021&lt;/year&gt;&lt;pub-dates&gt;&lt;date&gt;01/21&lt;/date&gt;&lt;/pub-dates&gt;&lt;/dates&gt;&lt;urls&gt;&lt;/urls&gt;&lt;electronic-resource-num&gt;10.46565/jreas.2021.v06i01.005&lt;/electronic-resource-num&gt;&lt;/record&gt;&lt;/Cite&gt;&lt;/EndNote&gt;</w:instrText>
      </w:r>
      <w:r w:rsidR="003635C2" w:rsidRPr="00C65A9F">
        <w:rPr>
          <w:rFonts w:eastAsiaTheme="minorEastAsia"/>
          <w:sz w:val="24"/>
          <w:szCs w:val="24"/>
          <w:lang w:eastAsia="ko-KR"/>
        </w:rPr>
        <w:fldChar w:fldCharType="separate"/>
      </w:r>
      <w:r w:rsidR="003635C2" w:rsidRPr="00C65A9F">
        <w:rPr>
          <w:rFonts w:eastAsiaTheme="minorEastAsia"/>
          <w:noProof/>
          <w:sz w:val="24"/>
          <w:szCs w:val="24"/>
          <w:lang w:eastAsia="ko-KR"/>
        </w:rPr>
        <w:t>(Viswavandya, Patel, and Sahoo 2021)</w:t>
      </w:r>
      <w:r w:rsidR="003635C2" w:rsidRPr="00C65A9F">
        <w:rPr>
          <w:rFonts w:eastAsiaTheme="minorEastAsia"/>
          <w:sz w:val="24"/>
          <w:szCs w:val="24"/>
          <w:lang w:eastAsia="ko-KR"/>
        </w:rPr>
        <w:fldChar w:fldCharType="end"/>
      </w:r>
      <w:r w:rsidRPr="00C65A9F">
        <w:rPr>
          <w:sz w:val="24"/>
          <w:szCs w:val="24"/>
          <w:lang w:eastAsia="ko-KR"/>
        </w:rPr>
        <w:t xml:space="preserve">. </w:t>
      </w:r>
      <w:r w:rsidRPr="00C65A9F">
        <w:rPr>
          <w:rFonts w:ascii="맑은 고딕" w:eastAsia="맑은 고딕" w:hAnsi="맑은 고딕" w:cs="맑은 고딕" w:hint="eastAsia"/>
          <w:sz w:val="24"/>
          <w:szCs w:val="24"/>
          <w:lang w:eastAsia="ko-KR"/>
        </w:rPr>
        <w:t xml:space="preserve">머신러닝과 마찬가지로 다양한 </w:t>
      </w:r>
      <w:r w:rsidRPr="00C65A9F">
        <w:rPr>
          <w:rFonts w:ascii="맑은 고딕" w:eastAsia="맑은 고딕" w:hAnsi="맑은 고딕" w:cs="맑은 고딕"/>
          <w:sz w:val="24"/>
          <w:szCs w:val="24"/>
          <w:lang w:eastAsia="ko-KR"/>
        </w:rPr>
        <w:t>nonlinear patterns</w:t>
      </w:r>
      <w:r w:rsidRPr="00C65A9F">
        <w:rPr>
          <w:rFonts w:ascii="맑은 고딕" w:eastAsia="맑은 고딕" w:hAnsi="맑은 고딕" w:cs="맑은 고딕" w:hint="eastAsia"/>
          <w:sz w:val="24"/>
          <w:szCs w:val="24"/>
          <w:lang w:eastAsia="ko-KR"/>
        </w:rPr>
        <w:t xml:space="preserve">를 학습함으로써 </w:t>
      </w:r>
      <w:r w:rsidR="00807353" w:rsidRPr="00C65A9F">
        <w:rPr>
          <w:rFonts w:ascii="맑은 고딕" w:eastAsia="맑은 고딕" w:hAnsi="맑은 고딕" w:cs="맑은 고딕" w:hint="eastAsia"/>
          <w:sz w:val="24"/>
          <w:szCs w:val="24"/>
          <w:lang w:eastAsia="ko-KR"/>
        </w:rPr>
        <w:t xml:space="preserve">기존의 알고리즘보다 성능이 대폭 향상되어 </w:t>
      </w:r>
      <w:r w:rsidRPr="00C65A9F">
        <w:rPr>
          <w:rFonts w:ascii="맑은 고딕" w:eastAsia="맑은 고딕" w:hAnsi="맑은 고딕" w:cs="맑은 고딕" w:hint="eastAsia"/>
          <w:sz w:val="24"/>
          <w:szCs w:val="24"/>
          <w:lang w:eastAsia="ko-KR"/>
        </w:rPr>
        <w:t>인간이 인지하기 어려운 것들도 학습</w:t>
      </w:r>
      <w:r w:rsidR="00807353" w:rsidRPr="00C65A9F">
        <w:rPr>
          <w:rFonts w:ascii="맑은 고딕" w:eastAsia="맑은 고딕" w:hAnsi="맑은 고딕" w:cs="맑은 고딕" w:hint="eastAsia"/>
          <w:sz w:val="24"/>
          <w:szCs w:val="24"/>
          <w:lang w:eastAsia="ko-KR"/>
        </w:rPr>
        <w:t>해내는데 유용</w:t>
      </w:r>
      <w:r w:rsidRPr="00C65A9F">
        <w:rPr>
          <w:rFonts w:ascii="맑은 고딕" w:eastAsia="맑은 고딕" w:hAnsi="맑은 고딕" w:cs="맑은 고딕" w:hint="eastAsia"/>
          <w:sz w:val="24"/>
          <w:szCs w:val="24"/>
          <w:lang w:eastAsia="ko-KR"/>
        </w:rPr>
        <w:t>하다.</w:t>
      </w:r>
      <w:r w:rsidR="004B65ED" w:rsidRPr="00C65A9F">
        <w:rPr>
          <w:rFonts w:ascii="맑은 고딕" w:eastAsia="맑은 고딕" w:hAnsi="맑은 고딕" w:cs="맑은 고딕" w:hint="eastAsia"/>
          <w:sz w:val="24"/>
          <w:szCs w:val="24"/>
          <w:lang w:eastAsia="ko-KR"/>
        </w:rPr>
        <w:t xml:space="preserve"> </w:t>
      </w:r>
    </w:p>
    <w:p w14:paraId="6237DD1D" w14:textId="6374F97B" w:rsidR="005E678B" w:rsidRPr="00C65A9F" w:rsidRDefault="005E678B" w:rsidP="005E678B">
      <w:pPr>
        <w:pBdr>
          <w:top w:val="nil"/>
          <w:left w:val="nil"/>
          <w:bottom w:val="nil"/>
          <w:right w:val="nil"/>
          <w:between w:val="nil"/>
        </w:pBdr>
        <w:spacing w:before="191" w:line="252" w:lineRule="auto"/>
        <w:ind w:left="110" w:firstLine="351"/>
        <w:jc w:val="both"/>
        <w:rPr>
          <w:sz w:val="24"/>
          <w:szCs w:val="24"/>
          <w:lang w:eastAsia="ko-KR"/>
        </w:rPr>
      </w:pPr>
      <w:r w:rsidRPr="00C65A9F">
        <w:rPr>
          <w:rFonts w:ascii="맑은 고딕" w:eastAsia="맑은 고딕" w:hAnsi="맑은 고딕" w:cs="맑은 고딕" w:hint="eastAsia"/>
          <w:sz w:val="24"/>
          <w:szCs w:val="24"/>
          <w:lang w:eastAsia="ko-KR"/>
        </w:rPr>
        <w:t xml:space="preserve">본 연구에서는 </w:t>
      </w:r>
      <w:r w:rsidRPr="00C65A9F">
        <w:rPr>
          <w:rFonts w:ascii="맑은 고딕" w:eastAsia="맑은 고딕" w:hAnsi="맑은 고딕" w:cs="맑은 고딕"/>
          <w:sz w:val="24"/>
          <w:szCs w:val="24"/>
          <w:lang w:eastAsia="ko-KR"/>
        </w:rPr>
        <w:t xml:space="preserve">MLP and CNN </w:t>
      </w:r>
      <w:r w:rsidRPr="00C65A9F">
        <w:rPr>
          <w:rFonts w:ascii="맑은 고딕" w:eastAsia="맑은 고딕" w:hAnsi="맑은 고딕" w:cs="맑은 고딕" w:hint="eastAsia"/>
          <w:sz w:val="24"/>
          <w:szCs w:val="24"/>
          <w:lang w:eastAsia="ko-KR"/>
        </w:rPr>
        <w:t xml:space="preserve">알고리즘을 활용하여 </w:t>
      </w:r>
      <w:r w:rsidR="004B65ED" w:rsidRPr="00C65A9F">
        <w:rPr>
          <w:rFonts w:ascii="맑은 고딕" w:eastAsia="맑은 고딕" w:hAnsi="맑은 고딕" w:cs="맑은 고딕" w:hint="eastAsia"/>
          <w:sz w:val="24"/>
          <w:szCs w:val="24"/>
          <w:lang w:eastAsia="ko-KR"/>
        </w:rPr>
        <w:t>지하철 혼잡도를 예측한다</w:t>
      </w:r>
      <w:r w:rsidRPr="00C65A9F">
        <w:rPr>
          <w:rFonts w:ascii="맑은 고딕" w:eastAsia="맑은 고딕" w:hAnsi="맑은 고딕" w:cs="맑은 고딕" w:hint="eastAsia"/>
          <w:sz w:val="24"/>
          <w:szCs w:val="24"/>
          <w:lang w:eastAsia="ko-KR"/>
        </w:rPr>
        <w:t>.</w:t>
      </w:r>
      <w:r w:rsidRPr="00C65A9F">
        <w:rPr>
          <w:rFonts w:ascii="맑은 고딕" w:eastAsia="맑은 고딕" w:hAnsi="맑은 고딕" w:cs="맑은 고딕"/>
          <w:sz w:val="24"/>
          <w:szCs w:val="24"/>
          <w:lang w:eastAsia="ko-KR"/>
        </w:rPr>
        <w:t xml:space="preserve"> </w:t>
      </w:r>
      <w:r w:rsidRPr="00C65A9F">
        <w:rPr>
          <w:rFonts w:ascii="맑은 고딕" w:eastAsia="맑은 고딕" w:hAnsi="맑은 고딕" w:cs="맑은 고딕" w:hint="eastAsia"/>
          <w:sz w:val="24"/>
          <w:szCs w:val="24"/>
          <w:lang w:eastAsia="ko-KR"/>
        </w:rPr>
        <w:t xml:space="preserve">특히 </w:t>
      </w:r>
      <w:r w:rsidRPr="00C65A9F">
        <w:rPr>
          <w:sz w:val="24"/>
          <w:szCs w:val="24"/>
          <w:lang w:eastAsia="ko-KR"/>
        </w:rPr>
        <w:t>CNN</w:t>
      </w:r>
      <w:r w:rsidRPr="00C65A9F">
        <w:rPr>
          <w:rFonts w:ascii="맑은 고딕" w:eastAsia="맑은 고딕" w:hAnsi="맑은 고딕" w:cs="맑은 고딕" w:hint="eastAsia"/>
          <w:sz w:val="24"/>
          <w:szCs w:val="24"/>
          <w:lang w:eastAsia="ko-KR"/>
        </w:rPr>
        <w:t>은 이미지</w:t>
      </w:r>
      <w:r w:rsidR="004B65ED" w:rsidRPr="00C65A9F">
        <w:rPr>
          <w:rFonts w:ascii="맑은 고딕" w:eastAsia="맑은 고딕" w:hAnsi="맑은 고딕" w:cs="맑은 고딕" w:hint="eastAsia"/>
          <w:sz w:val="24"/>
          <w:szCs w:val="24"/>
          <w:lang w:eastAsia="ko-KR"/>
        </w:rPr>
        <w:t xml:space="preserve"> 분류 특화 알고리즘이지만 내부 구조가 결국</w:t>
      </w:r>
      <w:r w:rsidRPr="00C65A9F">
        <w:rPr>
          <w:rFonts w:ascii="맑은 고딕" w:eastAsia="맑은 고딕" w:hAnsi="맑은 고딕" w:cs="맑은 고딕" w:hint="eastAsia"/>
          <w:sz w:val="24"/>
          <w:szCs w:val="24"/>
          <w:lang w:eastAsia="ko-KR"/>
        </w:rPr>
        <w:t xml:space="preserve"> </w:t>
      </w:r>
      <w:r w:rsidRPr="00C65A9F">
        <w:rPr>
          <w:rFonts w:ascii="맑은 고딕" w:eastAsia="맑은 고딕" w:hAnsi="맑은 고딕" w:cs="맑은 고딕"/>
          <w:sz w:val="24"/>
          <w:szCs w:val="24"/>
          <w:lang w:eastAsia="ko-KR"/>
        </w:rPr>
        <w:t>feature</w:t>
      </w:r>
      <w:r w:rsidRPr="00C65A9F">
        <w:rPr>
          <w:rFonts w:ascii="맑은 고딕" w:eastAsia="맑은 고딕" w:hAnsi="맑은 고딕" w:cs="맑은 고딕" w:hint="eastAsia"/>
          <w:sz w:val="24"/>
          <w:szCs w:val="24"/>
          <w:lang w:eastAsia="ko-KR"/>
        </w:rPr>
        <w:t xml:space="preserve">를 요약하여 </w:t>
      </w:r>
      <w:r w:rsidR="004B65ED" w:rsidRPr="00C65A9F">
        <w:rPr>
          <w:rFonts w:ascii="맑은 고딕" w:eastAsia="맑은 고딕" w:hAnsi="맑은 고딕" w:cs="맑은 고딕" w:hint="eastAsia"/>
          <w:sz w:val="24"/>
          <w:szCs w:val="24"/>
          <w:lang w:eastAsia="ko-KR"/>
        </w:rPr>
        <w:t>것이기 때문에</w:t>
      </w:r>
      <w:r w:rsidRPr="00C65A9F">
        <w:rPr>
          <w:rFonts w:ascii="맑은 고딕" w:eastAsia="맑은 고딕" w:hAnsi="맑은 고딕" w:cs="맑은 고딕" w:hint="eastAsia"/>
          <w:sz w:val="24"/>
          <w:szCs w:val="24"/>
          <w:lang w:eastAsia="ko-KR"/>
        </w:rPr>
        <w:t xml:space="preserve"> </w:t>
      </w:r>
      <w:r w:rsidRPr="00C65A9F">
        <w:rPr>
          <w:rFonts w:ascii="맑은 고딕" w:eastAsia="맑은 고딕" w:hAnsi="맑은 고딕" w:cs="맑은 고딕"/>
          <w:sz w:val="24"/>
          <w:szCs w:val="24"/>
          <w:lang w:eastAsia="ko-KR"/>
        </w:rPr>
        <w:t xml:space="preserve">regression </w:t>
      </w:r>
      <w:r w:rsidRPr="00C65A9F">
        <w:rPr>
          <w:rFonts w:ascii="맑은 고딕" w:eastAsia="맑은 고딕" w:hAnsi="맑은 고딕" w:cs="맑은 고딕" w:hint="eastAsia"/>
          <w:sz w:val="24"/>
          <w:szCs w:val="24"/>
          <w:lang w:eastAsia="ko-KR"/>
        </w:rPr>
        <w:t xml:space="preserve">문제에도 </w:t>
      </w:r>
      <w:r w:rsidR="004B65ED" w:rsidRPr="00C65A9F">
        <w:rPr>
          <w:rFonts w:ascii="맑은 고딕" w:eastAsia="맑은 고딕" w:hAnsi="맑은 고딕" w:cs="맑은 고딕" w:hint="eastAsia"/>
          <w:sz w:val="24"/>
          <w:szCs w:val="24"/>
          <w:lang w:eastAsia="ko-KR"/>
        </w:rPr>
        <w:t>활용이</w:t>
      </w:r>
      <w:r w:rsidRPr="00C65A9F">
        <w:rPr>
          <w:rFonts w:ascii="맑은 고딕" w:eastAsia="맑은 고딕" w:hAnsi="맑은 고딕" w:cs="맑은 고딕" w:hint="eastAsia"/>
          <w:sz w:val="24"/>
          <w:szCs w:val="24"/>
          <w:lang w:eastAsia="ko-KR"/>
        </w:rPr>
        <w:t xml:space="preserve"> 가능하다.</w:t>
      </w:r>
      <w:r w:rsidRPr="00C65A9F">
        <w:rPr>
          <w:rFonts w:ascii="맑은 고딕" w:eastAsia="맑은 고딕" w:hAnsi="맑은 고딕" w:cs="맑은 고딕"/>
          <w:sz w:val="24"/>
          <w:szCs w:val="24"/>
          <w:lang w:eastAsia="ko-KR"/>
        </w:rPr>
        <w:t xml:space="preserve"> Feature</w:t>
      </w:r>
      <w:r w:rsidRPr="00C65A9F">
        <w:rPr>
          <w:rFonts w:ascii="맑은 고딕" w:eastAsia="맑은 고딕" w:hAnsi="맑은 고딕" w:cs="맑은 고딕" w:hint="eastAsia"/>
          <w:sz w:val="24"/>
          <w:szCs w:val="24"/>
          <w:lang w:eastAsia="ko-KR"/>
        </w:rPr>
        <w:t>를 요약하기 위해</w:t>
      </w:r>
      <w:r w:rsidR="004B65ED" w:rsidRPr="00C65A9F">
        <w:rPr>
          <w:rFonts w:ascii="맑은 고딕" w:eastAsia="맑은 고딕" w:hAnsi="맑은 고딕" w:cs="맑은 고딕" w:hint="eastAsia"/>
          <w:sz w:val="24"/>
          <w:szCs w:val="24"/>
          <w:lang w:eastAsia="ko-KR"/>
        </w:rPr>
        <w:t xml:space="preserve"> </w:t>
      </w:r>
      <w:r w:rsidRPr="00C65A9F">
        <w:rPr>
          <w:sz w:val="24"/>
          <w:szCs w:val="24"/>
          <w:lang w:eastAsia="ko-KR"/>
        </w:rPr>
        <w:t>convolution, pooling, and fully connected layers</w:t>
      </w:r>
      <w:r w:rsidRPr="00C65A9F">
        <w:rPr>
          <w:rFonts w:ascii="맑은 고딕" w:eastAsia="맑은 고딕" w:hAnsi="맑은 고딕" w:cs="맑은 고딕" w:hint="eastAsia"/>
          <w:sz w:val="24"/>
          <w:szCs w:val="24"/>
          <w:lang w:eastAsia="ko-KR"/>
        </w:rPr>
        <w:t>를 활용하여 인접한 f</w:t>
      </w:r>
      <w:r w:rsidRPr="00C65A9F">
        <w:rPr>
          <w:rFonts w:ascii="맑은 고딕" w:eastAsia="맑은 고딕" w:hAnsi="맑은 고딕" w:cs="맑은 고딕"/>
          <w:sz w:val="24"/>
          <w:szCs w:val="24"/>
          <w:lang w:eastAsia="ko-KR"/>
        </w:rPr>
        <w:t>eature values</w:t>
      </w:r>
      <w:r w:rsidRPr="00C65A9F">
        <w:rPr>
          <w:rFonts w:ascii="맑은 고딕" w:eastAsia="맑은 고딕" w:hAnsi="맑은 고딕" w:cs="맑은 고딕" w:hint="eastAsia"/>
          <w:sz w:val="24"/>
          <w:szCs w:val="24"/>
          <w:lang w:eastAsia="ko-KR"/>
        </w:rPr>
        <w:t>들의 관련성</w:t>
      </w:r>
      <w:r w:rsidR="004B65ED" w:rsidRPr="00C65A9F">
        <w:rPr>
          <w:rFonts w:ascii="맑은 고딕" w:eastAsia="맑은 고딕" w:hAnsi="맑은 고딕" w:cs="맑은 고딕" w:hint="eastAsia"/>
          <w:sz w:val="24"/>
          <w:szCs w:val="24"/>
          <w:lang w:eastAsia="ko-KR"/>
        </w:rPr>
        <w:t>에 더욱 초점을 두어 학습한다</w:t>
      </w:r>
      <w:r w:rsidRPr="00C65A9F">
        <w:rPr>
          <w:rFonts w:ascii="맑은 고딕" w:eastAsia="맑은 고딕" w:hAnsi="맑은 고딕" w:cs="맑은 고딕" w:hint="eastAsia"/>
          <w:sz w:val="24"/>
          <w:szCs w:val="24"/>
          <w:lang w:eastAsia="ko-KR"/>
        </w:rPr>
        <w:t>.</w:t>
      </w:r>
      <w:r w:rsidRPr="00C65A9F">
        <w:rPr>
          <w:sz w:val="24"/>
          <w:szCs w:val="24"/>
          <w:lang w:eastAsia="ko-KR"/>
        </w:rPr>
        <w:t xml:space="preserve"> </w:t>
      </w:r>
      <w:r w:rsidRPr="00C65A9F">
        <w:rPr>
          <w:rFonts w:ascii="맑은 고딕" w:eastAsia="맑은 고딕" w:hAnsi="맑은 고딕" w:cs="맑은 고딕" w:hint="eastAsia"/>
          <w:sz w:val="24"/>
          <w:szCs w:val="24"/>
          <w:lang w:eastAsia="ko-KR"/>
        </w:rPr>
        <w:t xml:space="preserve">이러한 </w:t>
      </w:r>
      <w:r w:rsidR="004B65ED" w:rsidRPr="00C65A9F">
        <w:rPr>
          <w:rFonts w:ascii="맑은 고딕" w:eastAsia="맑은 고딕" w:hAnsi="맑은 고딕" w:cs="맑은 고딕" w:hint="eastAsia"/>
          <w:sz w:val="24"/>
          <w:szCs w:val="24"/>
          <w:lang w:eastAsia="ko-KR"/>
        </w:rPr>
        <w:t>과정에서</w:t>
      </w:r>
      <w:r w:rsidRPr="00C65A9F">
        <w:rPr>
          <w:rFonts w:ascii="맑은 고딕" w:eastAsia="맑은 고딕" w:hAnsi="맑은 고딕" w:cs="맑은 고딕" w:hint="eastAsia"/>
          <w:sz w:val="24"/>
          <w:szCs w:val="24"/>
          <w:lang w:eastAsia="ko-KR"/>
        </w:rPr>
        <w:t xml:space="preserve"> 여러 개의 </w:t>
      </w:r>
      <w:r w:rsidRPr="00C65A9F">
        <w:rPr>
          <w:rFonts w:ascii="맑은 고딕" w:eastAsia="맑은 고딕" w:hAnsi="맑은 고딕" w:cs="맑은 고딕"/>
          <w:sz w:val="24"/>
          <w:szCs w:val="24"/>
          <w:lang w:eastAsia="ko-KR"/>
        </w:rPr>
        <w:t>neurons</w:t>
      </w:r>
      <w:r w:rsidRPr="00C65A9F">
        <w:rPr>
          <w:rFonts w:ascii="맑은 고딕" w:eastAsia="맑은 고딕" w:hAnsi="맑은 고딕" w:cs="맑은 고딕" w:hint="eastAsia"/>
          <w:sz w:val="24"/>
          <w:szCs w:val="24"/>
          <w:lang w:eastAsia="ko-KR"/>
        </w:rPr>
        <w:t xml:space="preserve">로 구성된 </w:t>
      </w:r>
      <w:r w:rsidRPr="00C65A9F">
        <w:rPr>
          <w:rFonts w:ascii="맑은 고딕" w:eastAsia="맑은 고딕" w:hAnsi="맑은 고딕" w:cs="맑은 고딕"/>
          <w:sz w:val="24"/>
          <w:szCs w:val="24"/>
          <w:lang w:eastAsia="ko-KR"/>
        </w:rPr>
        <w:t>layer</w:t>
      </w:r>
      <w:r w:rsidRPr="00C65A9F">
        <w:rPr>
          <w:rFonts w:ascii="맑은 고딕" w:eastAsia="맑은 고딕" w:hAnsi="맑은 고딕" w:cs="맑은 고딕" w:hint="eastAsia"/>
          <w:sz w:val="24"/>
          <w:szCs w:val="24"/>
          <w:lang w:eastAsia="ko-KR"/>
        </w:rPr>
        <w:t xml:space="preserve">들을 </w:t>
      </w:r>
      <w:r w:rsidR="004B65ED" w:rsidRPr="00C65A9F">
        <w:rPr>
          <w:rFonts w:ascii="맑은 고딕" w:eastAsia="맑은 고딕" w:hAnsi="맑은 고딕" w:cs="맑은 고딕" w:hint="eastAsia"/>
          <w:sz w:val="24"/>
          <w:szCs w:val="24"/>
          <w:lang w:eastAsia="ko-KR"/>
        </w:rPr>
        <w:t>계속적으로 통과하는데</w:t>
      </w:r>
      <w:r w:rsidRPr="00C65A9F">
        <w:rPr>
          <w:rFonts w:ascii="맑은 고딕" w:eastAsia="맑은 고딕" w:hAnsi="맑은 고딕" w:cs="맑은 고딕" w:hint="eastAsia"/>
          <w:sz w:val="24"/>
          <w:szCs w:val="24"/>
          <w:lang w:eastAsia="ko-KR"/>
        </w:rPr>
        <w:t>,</w:t>
      </w:r>
      <w:r w:rsidRPr="00C65A9F">
        <w:rPr>
          <w:rFonts w:ascii="맑은 고딕" w:eastAsia="맑은 고딕" w:hAnsi="맑은 고딕" w:cs="맑은 고딕"/>
          <w:sz w:val="24"/>
          <w:szCs w:val="24"/>
          <w:lang w:eastAsia="ko-KR"/>
        </w:rPr>
        <w:t xml:space="preserve"> </w:t>
      </w:r>
      <w:r w:rsidRPr="00C65A9F">
        <w:rPr>
          <w:rFonts w:ascii="맑은 고딕" w:eastAsia="맑은 고딕" w:hAnsi="맑은 고딕" w:cs="맑은 고딕" w:hint="eastAsia"/>
          <w:sz w:val="24"/>
          <w:szCs w:val="24"/>
          <w:lang w:eastAsia="ko-KR"/>
        </w:rPr>
        <w:t xml:space="preserve">결국 </w:t>
      </w:r>
      <w:r w:rsidRPr="00C65A9F">
        <w:rPr>
          <w:rFonts w:ascii="맑은 고딕" w:eastAsia="맑은 고딕" w:hAnsi="맑은 고딕" w:cs="맑은 고딕"/>
          <w:sz w:val="24"/>
          <w:szCs w:val="24"/>
          <w:lang w:eastAsia="ko-KR"/>
        </w:rPr>
        <w:t>low-level feature vector</w:t>
      </w:r>
      <w:r w:rsidRPr="00C65A9F">
        <w:rPr>
          <w:rFonts w:ascii="맑은 고딕" w:eastAsia="맑은 고딕" w:hAnsi="맑은 고딕" w:cs="맑은 고딕" w:hint="eastAsia"/>
          <w:sz w:val="24"/>
          <w:szCs w:val="24"/>
          <w:lang w:eastAsia="ko-KR"/>
        </w:rPr>
        <w:t xml:space="preserve">에서 점차 </w:t>
      </w:r>
      <w:r w:rsidRPr="00C65A9F">
        <w:rPr>
          <w:rFonts w:ascii="맑은 고딕" w:eastAsia="맑은 고딕" w:hAnsi="맑은 고딕" w:cs="맑은 고딕"/>
          <w:sz w:val="24"/>
          <w:szCs w:val="24"/>
          <w:lang w:eastAsia="ko-KR"/>
        </w:rPr>
        <w:t>high-level feature vector</w:t>
      </w:r>
      <w:r w:rsidRPr="00C65A9F">
        <w:rPr>
          <w:rFonts w:ascii="맑은 고딕" w:eastAsia="맑은 고딕" w:hAnsi="맑은 고딕" w:cs="맑은 고딕" w:hint="eastAsia"/>
          <w:sz w:val="24"/>
          <w:szCs w:val="24"/>
          <w:lang w:eastAsia="ko-KR"/>
        </w:rPr>
        <w:t xml:space="preserve">로 </w:t>
      </w:r>
      <w:r w:rsidR="004B65ED" w:rsidRPr="00C65A9F">
        <w:rPr>
          <w:rFonts w:ascii="맑은 고딕" w:eastAsia="맑은 고딕" w:hAnsi="맑은 고딕" w:cs="맑은 고딕" w:hint="eastAsia"/>
          <w:sz w:val="24"/>
          <w:szCs w:val="24"/>
          <w:lang w:eastAsia="ko-KR"/>
        </w:rPr>
        <w:t>변수들의 특성이 변환되어 학습된다</w:t>
      </w:r>
      <w:r w:rsidR="003635C2" w:rsidRPr="00C65A9F">
        <w:rPr>
          <w:rFonts w:ascii="맑은 고딕" w:eastAsia="맑은 고딕" w:hAnsi="맑은 고딕" w:cs="맑은 고딕" w:hint="eastAsia"/>
          <w:sz w:val="24"/>
          <w:szCs w:val="24"/>
          <w:lang w:eastAsia="ko-KR"/>
        </w:rPr>
        <w:t xml:space="preserve"> </w:t>
      </w:r>
      <w:r w:rsidR="003635C2" w:rsidRPr="00C65A9F">
        <w:rPr>
          <w:rFonts w:ascii="맑은 고딕" w:eastAsia="맑은 고딕" w:hAnsi="맑은 고딕" w:cs="맑은 고딕"/>
          <w:sz w:val="24"/>
          <w:szCs w:val="24"/>
          <w:lang w:eastAsia="ko-KR"/>
        </w:rPr>
        <w:fldChar w:fldCharType="begin"/>
      </w:r>
      <w:r w:rsidR="003635C2" w:rsidRPr="00C65A9F">
        <w:rPr>
          <w:rFonts w:ascii="맑은 고딕" w:eastAsia="맑은 고딕" w:hAnsi="맑은 고딕" w:cs="맑은 고딕"/>
          <w:sz w:val="24"/>
          <w:szCs w:val="24"/>
          <w:lang w:eastAsia="ko-KR"/>
        </w:rPr>
        <w:instrText xml:space="preserve"> ADDIN EN.CITE &lt;EndNote&gt;&lt;Cite&gt;&lt;Author&gt;Shustanov&lt;/Author&gt;&lt;Year&gt;2017&lt;/Year&gt;&lt;RecNum&gt;325&lt;/RecNum&gt;&lt;DisplayText&gt;(Shustanov and Yakimov 2017)&lt;/DisplayText&gt;&lt;record&gt;&lt;rec-number&gt;325&lt;/rec-number&gt;&lt;foreign-keys&gt;&lt;key app="EN" db-id="zdzzrerwqx2senevt2h5t5zdxda0pfvxwtx0" timestamp="1736264849"&gt;325&lt;/key&gt;&lt;/foreign-keys&gt;&lt;ref-type name="Journal Article"&gt;17&lt;/ref-type&gt;&lt;contributors&gt;&lt;authors&gt;&lt;author&gt;Shustanov, Alexander&lt;/author&gt;&lt;author&gt;Yakimov, Pavel&lt;/author&gt;&lt;/authors&gt;&lt;/contributors&gt;&lt;titles&gt;&lt;title&gt;CNN Design for Real-Time Traffic Sign Recognition&lt;/title&gt;&lt;secondary-title&gt;Procedia Engineering&lt;/secondary-title&gt;&lt;/titles&gt;&lt;periodical&gt;&lt;full-title&gt;Procedia Engineering&lt;/full-title&gt;&lt;/periodical&gt;&lt;pages&gt;718-725&lt;/pages&gt;&lt;volume&gt;201&lt;/volume&gt;&lt;keywords&gt;&lt;keyword&gt;TensorFlow&lt;/keyword&gt;&lt;keyword&gt;Convolutional Neural Networks&lt;/keyword&gt;&lt;keyword&gt;Traffic Sign Recognition&lt;/keyword&gt;&lt;keyword&gt;Image Processing&lt;/keyword&gt;&lt;keyword&gt;Computer Vision&lt;/keyword&gt;&lt;keyword&gt;Mobile GPU&lt;/keyword&gt;&lt;/keywords&gt;&lt;dates&gt;&lt;year&gt;2017&lt;/year&gt;&lt;pub-dates&gt;&lt;date&gt;2017/01/01/&lt;/date&gt;&lt;/pub-dates&gt;&lt;/dates&gt;&lt;isbn&gt;1877-7058&lt;/isbn&gt;&lt;urls&gt;&lt;related-urls&gt;&lt;url&gt;https://www.sciencedirect.com/science/article/pii/S1877705817341231&lt;/url&gt;&lt;/related-urls&gt;&lt;/urls&gt;&lt;electronic-resource-num&gt;https://doi.org/10.1016/j.proeng.2017.09.594&lt;/electronic-resource-num&gt;&lt;/record&gt;&lt;/Cite&gt;&lt;/EndNote&gt;</w:instrText>
      </w:r>
      <w:r w:rsidR="003635C2" w:rsidRPr="00C65A9F">
        <w:rPr>
          <w:rFonts w:ascii="맑은 고딕" w:eastAsia="맑은 고딕" w:hAnsi="맑은 고딕" w:cs="맑은 고딕"/>
          <w:sz w:val="24"/>
          <w:szCs w:val="24"/>
          <w:lang w:eastAsia="ko-KR"/>
        </w:rPr>
        <w:fldChar w:fldCharType="separate"/>
      </w:r>
      <w:r w:rsidR="003635C2" w:rsidRPr="00C65A9F">
        <w:rPr>
          <w:rFonts w:ascii="맑은 고딕" w:eastAsia="맑은 고딕" w:hAnsi="맑은 고딕" w:cs="맑은 고딕"/>
          <w:noProof/>
          <w:sz w:val="24"/>
          <w:szCs w:val="24"/>
          <w:lang w:eastAsia="ko-KR"/>
        </w:rPr>
        <w:t>(Shustanov and Yakimov 2017)</w:t>
      </w:r>
      <w:r w:rsidR="003635C2" w:rsidRPr="00C65A9F">
        <w:rPr>
          <w:rFonts w:ascii="맑은 고딕" w:eastAsia="맑은 고딕" w:hAnsi="맑은 고딕" w:cs="맑은 고딕"/>
          <w:sz w:val="24"/>
          <w:szCs w:val="24"/>
          <w:lang w:eastAsia="ko-KR"/>
        </w:rPr>
        <w:fldChar w:fldCharType="end"/>
      </w:r>
      <w:r w:rsidRPr="00C65A9F">
        <w:rPr>
          <w:sz w:val="24"/>
          <w:szCs w:val="24"/>
          <w:lang w:eastAsia="ko-KR"/>
        </w:rPr>
        <w:t xml:space="preserve">. </w:t>
      </w:r>
      <w:r w:rsidRPr="00C65A9F">
        <w:rPr>
          <w:rFonts w:ascii="맑은 고딕" w:eastAsia="맑은 고딕" w:hAnsi="맑은 고딕" w:cs="맑은 고딕" w:hint="eastAsia"/>
          <w:sz w:val="24"/>
          <w:szCs w:val="24"/>
          <w:lang w:eastAsia="ko-KR"/>
        </w:rPr>
        <w:t xml:space="preserve">따라서 다양한 </w:t>
      </w:r>
      <w:r w:rsidR="004B65ED" w:rsidRPr="00C65A9F">
        <w:rPr>
          <w:rFonts w:ascii="맑은 고딕" w:eastAsia="맑은 고딕" w:hAnsi="맑은 고딕" w:cs="맑은 고딕" w:hint="eastAsia"/>
          <w:sz w:val="24"/>
          <w:szCs w:val="24"/>
          <w:lang w:eastAsia="ko-KR"/>
        </w:rPr>
        <w:t>변수들의 상호작용을 포함한 특징들이 학습될 것이고</w:t>
      </w:r>
      <w:r w:rsidRPr="00C65A9F">
        <w:rPr>
          <w:rFonts w:ascii="맑은 고딕" w:eastAsia="맑은 고딕" w:hAnsi="맑은 고딕" w:cs="맑은 고딕" w:hint="eastAsia"/>
          <w:sz w:val="24"/>
          <w:szCs w:val="24"/>
          <w:lang w:eastAsia="ko-KR"/>
        </w:rPr>
        <w:t xml:space="preserve"> 마지막 </w:t>
      </w:r>
      <w:r w:rsidRPr="00C65A9F">
        <w:rPr>
          <w:rFonts w:ascii="맑은 고딕" w:eastAsia="맑은 고딕" w:hAnsi="맑은 고딕" w:cs="맑은 고딕"/>
          <w:sz w:val="24"/>
          <w:szCs w:val="24"/>
          <w:lang w:eastAsia="ko-KR"/>
        </w:rPr>
        <w:t>output</w:t>
      </w:r>
      <w:r w:rsidRPr="00C65A9F">
        <w:rPr>
          <w:rFonts w:ascii="맑은 고딕" w:eastAsia="맑은 고딕" w:hAnsi="맑은 고딕" w:cs="맑은 고딕" w:hint="eastAsia"/>
          <w:sz w:val="24"/>
          <w:szCs w:val="24"/>
          <w:lang w:eastAsia="ko-KR"/>
        </w:rPr>
        <w:t xml:space="preserve">은 </w:t>
      </w:r>
      <w:r w:rsidR="004B65ED" w:rsidRPr="00C65A9F">
        <w:rPr>
          <w:rFonts w:ascii="맑은 고딕" w:eastAsia="맑은 고딕" w:hAnsi="맑은 고딕" w:cs="맑은 고딕" w:hint="eastAsia"/>
          <w:sz w:val="24"/>
          <w:szCs w:val="24"/>
          <w:lang w:eastAsia="ko-KR"/>
        </w:rPr>
        <w:t>지하철 혼잡도 값이 출력되며 regression</w:t>
      </w:r>
      <w:r w:rsidRPr="00C65A9F">
        <w:rPr>
          <w:rFonts w:ascii="맑은 고딕" w:eastAsia="맑은 고딕" w:hAnsi="맑은 고딕" w:cs="맑은 고딕"/>
          <w:sz w:val="24"/>
          <w:szCs w:val="24"/>
          <w:lang w:eastAsia="ko-KR"/>
        </w:rPr>
        <w:t xml:space="preserve"> </w:t>
      </w:r>
      <w:r w:rsidRPr="00C65A9F">
        <w:rPr>
          <w:rFonts w:ascii="맑은 고딕" w:eastAsia="맑은 고딕" w:hAnsi="맑은 고딕" w:cs="맑은 고딕" w:hint="eastAsia"/>
          <w:sz w:val="24"/>
          <w:szCs w:val="24"/>
          <w:lang w:eastAsia="ko-KR"/>
        </w:rPr>
        <w:t>문제를 해결</w:t>
      </w:r>
      <w:r w:rsidR="004B65ED" w:rsidRPr="00C65A9F">
        <w:rPr>
          <w:rFonts w:ascii="맑은 고딕" w:eastAsia="맑은 고딕" w:hAnsi="맑은 고딕" w:cs="맑은 고딕" w:hint="eastAsia"/>
          <w:sz w:val="24"/>
          <w:szCs w:val="24"/>
          <w:lang w:eastAsia="ko-KR"/>
        </w:rPr>
        <w:t>한다</w:t>
      </w:r>
      <w:r w:rsidRPr="00C65A9F">
        <w:rPr>
          <w:rFonts w:ascii="맑은 고딕" w:eastAsia="맑은 고딕" w:hAnsi="맑은 고딕" w:cs="맑은 고딕" w:hint="eastAsia"/>
          <w:sz w:val="24"/>
          <w:szCs w:val="24"/>
          <w:lang w:eastAsia="ko-KR"/>
        </w:rPr>
        <w:t>.</w:t>
      </w:r>
    </w:p>
    <w:p w14:paraId="490EBDCB" w14:textId="142A827F" w:rsidR="003D21E3" w:rsidRPr="00C65A9F" w:rsidRDefault="003D21E3" w:rsidP="003D21E3">
      <w:pPr>
        <w:pBdr>
          <w:top w:val="nil"/>
          <w:left w:val="nil"/>
          <w:bottom w:val="nil"/>
          <w:right w:val="nil"/>
          <w:between w:val="nil"/>
        </w:pBdr>
        <w:spacing w:before="191" w:line="252" w:lineRule="auto"/>
        <w:ind w:left="110" w:firstLine="351"/>
        <w:jc w:val="both"/>
        <w:rPr>
          <w:sz w:val="24"/>
          <w:szCs w:val="24"/>
          <w:lang w:eastAsia="ko-KR"/>
        </w:rPr>
      </w:pPr>
    </w:p>
    <w:p w14:paraId="02F66FC0" w14:textId="77777777" w:rsidR="003D21E3" w:rsidRPr="00C65A9F"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C65A9F">
        <w:rPr>
          <w:rFonts w:ascii="Palatino Linotype" w:eastAsia="Palatino Linotype" w:hAnsi="Palatino Linotype" w:cs="Palatino Linotype"/>
          <w:i/>
          <w:sz w:val="24"/>
          <w:szCs w:val="24"/>
        </w:rPr>
        <w:t>Model Explainability: SHapley Additive exPlanations (SHAP)</w:t>
      </w:r>
    </w:p>
    <w:p w14:paraId="789C3094" w14:textId="4EEA9EEB" w:rsidR="00997A7A" w:rsidRPr="00C65A9F" w:rsidRDefault="00683C20" w:rsidP="003D21E3">
      <w:pPr>
        <w:pBdr>
          <w:top w:val="nil"/>
          <w:left w:val="nil"/>
          <w:bottom w:val="nil"/>
          <w:right w:val="nil"/>
          <w:between w:val="nil"/>
        </w:pBdr>
        <w:spacing w:before="53" w:line="252" w:lineRule="auto"/>
        <w:ind w:left="110" w:firstLine="343"/>
        <w:jc w:val="both"/>
        <w:rPr>
          <w:rFonts w:ascii="맑은 고딕" w:eastAsia="맑은 고딕" w:hAnsi="맑은 고딕" w:cs="맑은 고딕"/>
          <w:sz w:val="24"/>
          <w:szCs w:val="24"/>
          <w:lang w:eastAsia="ko-KR"/>
        </w:rPr>
      </w:pPr>
      <w:r w:rsidRPr="00C65A9F">
        <w:rPr>
          <w:rFonts w:ascii="맑은 고딕" w:eastAsia="맑은 고딕" w:hAnsi="맑은 고딕" w:cs="맑은 고딕" w:hint="eastAsia"/>
          <w:sz w:val="24"/>
          <w:szCs w:val="24"/>
          <w:lang w:eastAsia="ko-KR"/>
        </w:rPr>
        <w:t xml:space="preserve">앞서 소개한 인공지능의 대표적인 알고리즘인 </w:t>
      </w:r>
      <w:r w:rsidR="003D21E3" w:rsidRPr="00C65A9F">
        <w:rPr>
          <w:rFonts w:ascii="맑은 고딕" w:eastAsia="맑은 고딕" w:hAnsi="맑은 고딕" w:cs="맑은 고딕" w:hint="eastAsia"/>
          <w:sz w:val="24"/>
          <w:szCs w:val="24"/>
          <w:lang w:eastAsia="ko-KR"/>
        </w:rPr>
        <w:t>머신러닝</w:t>
      </w:r>
      <w:r w:rsidRPr="00C65A9F">
        <w:rPr>
          <w:rFonts w:ascii="맑은 고딕" w:eastAsia="맑은 고딕" w:hAnsi="맑은 고딕" w:cs="맑은 고딕" w:hint="eastAsia"/>
          <w:sz w:val="24"/>
          <w:szCs w:val="24"/>
          <w:lang w:eastAsia="ko-KR"/>
        </w:rPr>
        <w:t>과</w:t>
      </w:r>
      <w:r w:rsidR="003D21E3" w:rsidRPr="00C65A9F">
        <w:rPr>
          <w:rFonts w:ascii="맑은 고딕" w:eastAsia="맑은 고딕" w:hAnsi="맑은 고딕" w:cs="맑은 고딕" w:hint="eastAsia"/>
          <w:sz w:val="24"/>
          <w:szCs w:val="24"/>
          <w:lang w:eastAsia="ko-KR"/>
        </w:rPr>
        <w:t xml:space="preserve"> 딥러닝</w:t>
      </w:r>
      <w:r w:rsidRPr="00C65A9F">
        <w:rPr>
          <w:rFonts w:ascii="맑은 고딕" w:eastAsia="맑은 고딕" w:hAnsi="맑은 고딕" w:cs="맑은 고딕" w:hint="eastAsia"/>
          <w:sz w:val="24"/>
          <w:szCs w:val="24"/>
          <w:lang w:eastAsia="ko-KR"/>
        </w:rPr>
        <w:t>은</w:t>
      </w:r>
      <w:r w:rsidR="002A4F36" w:rsidRPr="00C65A9F">
        <w:rPr>
          <w:rFonts w:ascii="맑은 고딕" w:eastAsia="맑은 고딕" w:hAnsi="맑은 고딕" w:cs="맑은 고딕" w:hint="eastAsia"/>
          <w:sz w:val="24"/>
          <w:szCs w:val="24"/>
          <w:lang w:eastAsia="ko-KR"/>
        </w:rPr>
        <w:t xml:space="preserve"> 발생가능한 변수들의 모든 상호작용들을 스스로 생성하여 학습하기 때문에 </w:t>
      </w:r>
      <w:r w:rsidRPr="00C65A9F">
        <w:rPr>
          <w:rFonts w:ascii="맑은 고딕" w:eastAsia="맑은 고딕" w:hAnsi="맑은 고딕" w:cs="맑은 고딕" w:hint="eastAsia"/>
          <w:sz w:val="24"/>
          <w:szCs w:val="24"/>
          <w:lang w:eastAsia="ko-KR"/>
        </w:rPr>
        <w:t>인간의 수준을 뛰어넘는 성능 달성이 가능하게 하였다. 하지만</w:t>
      </w:r>
      <w:r w:rsidR="002A4F36" w:rsidRPr="00C65A9F">
        <w:rPr>
          <w:rFonts w:ascii="맑은 고딕" w:eastAsia="맑은 고딕" w:hAnsi="맑은 고딕" w:cs="맑은 고딕" w:hint="eastAsia"/>
          <w:sz w:val="24"/>
          <w:szCs w:val="24"/>
          <w:lang w:eastAsia="ko-KR"/>
        </w:rPr>
        <w:t xml:space="preserve"> 왜 그러한 결과가 발생한 것인지 </w:t>
      </w:r>
      <w:r w:rsidRPr="00C65A9F">
        <w:rPr>
          <w:rFonts w:ascii="맑은 고딕" w:eastAsia="맑은 고딕" w:hAnsi="맑은 고딕" w:cs="맑은 고딕" w:hint="eastAsia"/>
          <w:sz w:val="24"/>
          <w:szCs w:val="24"/>
          <w:lang w:eastAsia="ko-KR"/>
        </w:rPr>
        <w:t>쉽게 확인하거나 설명하기는 어려운</w:t>
      </w:r>
      <w:r w:rsidR="002A4F36" w:rsidRPr="00C65A9F">
        <w:rPr>
          <w:rFonts w:ascii="맑은 고딕" w:eastAsia="맑은 고딕" w:hAnsi="맑은 고딕" w:cs="맑은 고딕" w:hint="eastAsia"/>
          <w:sz w:val="24"/>
          <w:szCs w:val="24"/>
          <w:lang w:eastAsia="ko-KR"/>
        </w:rPr>
        <w:t xml:space="preserve"> 블랙박스 알고리즘이다. 일부 머신러닝 알고리즘</w:t>
      </w:r>
      <w:r w:rsidRPr="00C65A9F">
        <w:rPr>
          <w:rFonts w:ascii="맑은 고딕" w:eastAsia="맑은 고딕" w:hAnsi="맑은 고딕" w:cs="맑은 고딕" w:hint="eastAsia"/>
          <w:sz w:val="24"/>
          <w:szCs w:val="24"/>
          <w:lang w:eastAsia="ko-KR"/>
        </w:rPr>
        <w:t xml:space="preserve">이 변수들의 중요도(Feature Importance)를 </w:t>
      </w:r>
      <w:r w:rsidR="002A4F36" w:rsidRPr="00C65A9F">
        <w:rPr>
          <w:rFonts w:ascii="맑은 고딕" w:eastAsia="맑은 고딕" w:hAnsi="맑은 고딕" w:cs="맑은 고딕" w:hint="eastAsia"/>
          <w:sz w:val="24"/>
          <w:szCs w:val="24"/>
          <w:lang w:eastAsia="ko-KR"/>
        </w:rPr>
        <w:t>출력하</w:t>
      </w:r>
      <w:r w:rsidRPr="00C65A9F">
        <w:rPr>
          <w:rFonts w:ascii="맑은 고딕" w:eastAsia="맑은 고딕" w:hAnsi="맑은 고딕" w:cs="맑은 고딕" w:hint="eastAsia"/>
          <w:sz w:val="24"/>
          <w:szCs w:val="24"/>
          <w:lang w:eastAsia="ko-KR"/>
        </w:rPr>
        <w:t>지만</w:t>
      </w:r>
      <w:r w:rsidR="002A4F36" w:rsidRPr="00C65A9F">
        <w:rPr>
          <w:rFonts w:ascii="맑은 고딕" w:eastAsia="맑은 고딕" w:hAnsi="맑은 고딕" w:cs="맑은 고딕" w:hint="eastAsia"/>
          <w:sz w:val="24"/>
          <w:szCs w:val="24"/>
          <w:lang w:eastAsia="ko-KR"/>
        </w:rPr>
        <w:t xml:space="preserve"> 방향성이 없</w:t>
      </w:r>
      <w:r w:rsidRPr="00C65A9F">
        <w:rPr>
          <w:rFonts w:ascii="맑은 고딕" w:eastAsia="맑은 고딕" w:hAnsi="맑은 고딕" w:cs="맑은 고딕" w:hint="eastAsia"/>
          <w:sz w:val="24"/>
          <w:szCs w:val="24"/>
          <w:lang w:eastAsia="ko-KR"/>
        </w:rPr>
        <w:t>기 때문에</w:t>
      </w:r>
      <w:r w:rsidR="002A4F36" w:rsidRPr="00C65A9F">
        <w:rPr>
          <w:rFonts w:ascii="맑은 고딕" w:eastAsia="맑은 고딕" w:hAnsi="맑은 고딕" w:cs="맑은 고딕" w:hint="eastAsia"/>
          <w:sz w:val="24"/>
          <w:szCs w:val="24"/>
          <w:lang w:eastAsia="ko-KR"/>
        </w:rPr>
        <w:t xml:space="preserve"> 해석</w:t>
      </w:r>
      <w:r w:rsidRPr="00C65A9F">
        <w:rPr>
          <w:rFonts w:ascii="맑은 고딕" w:eastAsia="맑은 고딕" w:hAnsi="맑은 고딕" w:cs="맑은 고딕" w:hint="eastAsia"/>
          <w:sz w:val="24"/>
          <w:szCs w:val="24"/>
          <w:lang w:eastAsia="ko-KR"/>
        </w:rPr>
        <w:t>에</w:t>
      </w:r>
      <w:r w:rsidR="002A4F36" w:rsidRPr="00C65A9F">
        <w:rPr>
          <w:rFonts w:ascii="맑은 고딕" w:eastAsia="맑은 고딕" w:hAnsi="맑은 고딕" w:cs="맑은 고딕" w:hint="eastAsia"/>
          <w:sz w:val="24"/>
          <w:szCs w:val="24"/>
          <w:lang w:eastAsia="ko-KR"/>
        </w:rPr>
        <w:t xml:space="preserve"> 주의를 기울여야 한다. 하지만 </w:t>
      </w:r>
      <w:r w:rsidR="003D21E3" w:rsidRPr="00C65A9F">
        <w:rPr>
          <w:rFonts w:ascii="맑은 고딕" w:eastAsia="맑은 고딕" w:hAnsi="맑은 고딕" w:cs="맑은 고딕"/>
          <w:sz w:val="24"/>
          <w:szCs w:val="24"/>
          <w:lang w:eastAsia="ko-KR"/>
        </w:rPr>
        <w:t>SHAP(Shapley Additive exPlanations)</w:t>
      </w:r>
      <w:r w:rsidR="003D21E3" w:rsidRPr="00C65A9F">
        <w:rPr>
          <w:rFonts w:ascii="맑은 고딕" w:eastAsia="맑은 고딕" w:hAnsi="맑은 고딕" w:cs="맑은 고딕" w:hint="eastAsia"/>
          <w:sz w:val="24"/>
          <w:szCs w:val="24"/>
          <w:lang w:eastAsia="ko-KR"/>
        </w:rPr>
        <w:t xml:space="preserve">는 </w:t>
      </w:r>
      <w:r w:rsidR="003D21E3" w:rsidRPr="00C65A9F">
        <w:rPr>
          <w:rFonts w:ascii="맑은 고딕" w:eastAsia="맑은 고딕" w:hAnsi="맑은 고딕" w:cs="맑은 고딕"/>
          <w:sz w:val="24"/>
          <w:szCs w:val="24"/>
          <w:lang w:eastAsia="ko-KR"/>
        </w:rPr>
        <w:t>local interpretable model-agnostic explanations (</w:t>
      </w:r>
      <w:r w:rsidR="003D21E3" w:rsidRPr="00C65A9F">
        <w:rPr>
          <w:rFonts w:ascii="맑은 고딕" w:eastAsia="맑은 고딕" w:hAnsi="맑은 고딕" w:cs="맑은 고딕" w:hint="eastAsia"/>
          <w:sz w:val="24"/>
          <w:szCs w:val="24"/>
          <w:lang w:eastAsia="ko-KR"/>
        </w:rPr>
        <w:t>L</w:t>
      </w:r>
      <w:r w:rsidR="003D21E3" w:rsidRPr="00C65A9F">
        <w:rPr>
          <w:rFonts w:ascii="맑은 고딕" w:eastAsia="맑은 고딕" w:hAnsi="맑은 고딕" w:cs="맑은 고딕"/>
          <w:sz w:val="24"/>
          <w:szCs w:val="24"/>
          <w:lang w:eastAsia="ko-KR"/>
        </w:rPr>
        <w:t>IME)과</w:t>
      </w:r>
      <w:r w:rsidR="003D21E3" w:rsidRPr="00C65A9F">
        <w:rPr>
          <w:rFonts w:ascii="맑은 고딕" w:eastAsia="맑은 고딕" w:hAnsi="맑은 고딕" w:cs="맑은 고딕" w:hint="eastAsia"/>
          <w:sz w:val="24"/>
          <w:szCs w:val="24"/>
          <w:lang w:eastAsia="ko-KR"/>
        </w:rPr>
        <w:t xml:space="preserve"> </w:t>
      </w:r>
      <w:r w:rsidR="003D21E3" w:rsidRPr="00C65A9F">
        <w:rPr>
          <w:rFonts w:ascii="맑은 고딕" w:eastAsia="맑은 고딕" w:hAnsi="맑은 고딕" w:cs="맑은 고딕"/>
          <w:sz w:val="24"/>
          <w:szCs w:val="24"/>
          <w:lang w:eastAsia="ko-KR"/>
        </w:rPr>
        <w:t>shapley value</w:t>
      </w:r>
      <w:r w:rsidR="003D21E3" w:rsidRPr="00C65A9F">
        <w:rPr>
          <w:rFonts w:ascii="맑은 고딕" w:eastAsia="맑은 고딕" w:hAnsi="맑은 고딕" w:cs="맑은 고딕" w:hint="eastAsia"/>
          <w:sz w:val="24"/>
          <w:szCs w:val="24"/>
          <w:lang w:eastAsia="ko-KR"/>
        </w:rPr>
        <w:t>를 연결한 이론</w:t>
      </w:r>
      <w:r w:rsidR="002A4F36" w:rsidRPr="00C65A9F">
        <w:rPr>
          <w:rFonts w:ascii="맑은 고딕" w:eastAsia="맑은 고딕" w:hAnsi="맑은 고딕" w:cs="맑은 고딕" w:hint="eastAsia"/>
          <w:sz w:val="24"/>
          <w:szCs w:val="24"/>
          <w:lang w:eastAsia="ko-KR"/>
        </w:rPr>
        <w:t>으로, 이러한</w:t>
      </w:r>
      <w:r w:rsidRPr="00C65A9F">
        <w:rPr>
          <w:rFonts w:ascii="맑은 고딕" w:eastAsia="맑은 고딕" w:hAnsi="맑은 고딕" w:cs="맑은 고딕" w:hint="eastAsia"/>
          <w:sz w:val="24"/>
          <w:szCs w:val="24"/>
          <w:lang w:eastAsia="ko-KR"/>
        </w:rPr>
        <w:t xml:space="preserve"> 블랙박스와 같은 알고리즘들의</w:t>
      </w:r>
      <w:r w:rsidR="002A4F36" w:rsidRPr="00C65A9F">
        <w:rPr>
          <w:rFonts w:ascii="맑은 고딕" w:eastAsia="맑은 고딕" w:hAnsi="맑은 고딕" w:cs="맑은 고딕" w:hint="eastAsia"/>
          <w:sz w:val="24"/>
          <w:szCs w:val="24"/>
          <w:lang w:eastAsia="ko-KR"/>
        </w:rPr>
        <w:t xml:space="preserve"> 한계를 보완하여 </w:t>
      </w:r>
      <w:r w:rsidRPr="00C65A9F">
        <w:rPr>
          <w:rFonts w:ascii="맑은 고딕" w:eastAsia="맑은 고딕" w:hAnsi="맑은 고딕" w:cs="맑은 고딕" w:hint="eastAsia"/>
          <w:sz w:val="24"/>
          <w:szCs w:val="24"/>
          <w:lang w:eastAsia="ko-KR"/>
        </w:rPr>
        <w:t>지하철 혼잡도 예측에 영향을 주는 변수들의 특징과 방향을 설명해준다.</w:t>
      </w:r>
      <w:r w:rsidR="003D21E3" w:rsidRPr="00C65A9F">
        <w:rPr>
          <w:rFonts w:ascii="맑은 고딕" w:eastAsia="맑은 고딕" w:hAnsi="맑은 고딕" w:cs="맑은 고딕"/>
          <w:sz w:val="24"/>
          <w:szCs w:val="24"/>
          <w:lang w:eastAsia="ko-KR"/>
        </w:rPr>
        <w:t xml:space="preserve"> LIME</w:t>
      </w:r>
      <w:r w:rsidR="003D21E3" w:rsidRPr="00C65A9F">
        <w:rPr>
          <w:rFonts w:ascii="맑은 고딕" w:eastAsia="맑은 고딕" w:hAnsi="맑은 고딕" w:cs="맑은 고딕" w:hint="eastAsia"/>
          <w:sz w:val="24"/>
          <w:szCs w:val="24"/>
          <w:lang w:eastAsia="ko-KR"/>
        </w:rPr>
        <w:t xml:space="preserve">은 주어진 </w:t>
      </w:r>
      <w:r w:rsidR="002A4F36" w:rsidRPr="00C65A9F">
        <w:rPr>
          <w:rFonts w:ascii="맑은 고딕" w:eastAsia="맑은 고딕" w:hAnsi="맑은 고딕" w:cs="맑은 고딕" w:hint="eastAsia"/>
          <w:sz w:val="24"/>
          <w:szCs w:val="24"/>
          <w:lang w:eastAsia="ko-KR"/>
        </w:rPr>
        <w:t xml:space="preserve">데이터 </w:t>
      </w:r>
      <w:r w:rsidRPr="00C65A9F">
        <w:rPr>
          <w:rFonts w:ascii="맑은 고딕" w:eastAsia="맑은 고딕" w:hAnsi="맑은 고딕" w:cs="맑은 고딕" w:hint="eastAsia"/>
          <w:sz w:val="24"/>
          <w:szCs w:val="24"/>
          <w:lang w:eastAsia="ko-KR"/>
        </w:rPr>
        <w:t>값들을 변화시킬 때</w:t>
      </w:r>
      <w:r w:rsidR="002A4F36" w:rsidRPr="00C65A9F">
        <w:rPr>
          <w:rFonts w:ascii="맑은 고딕" w:eastAsia="맑은 고딕" w:hAnsi="맑은 고딕" w:cs="맑은 고딕" w:hint="eastAsia"/>
          <w:sz w:val="24"/>
          <w:szCs w:val="24"/>
          <w:lang w:eastAsia="ko-KR"/>
        </w:rPr>
        <w:t xml:space="preserve"> 모델 예측값</w:t>
      </w:r>
      <w:r w:rsidRPr="00C65A9F">
        <w:rPr>
          <w:rFonts w:ascii="맑은 고딕" w:eastAsia="맑은 고딕" w:hAnsi="맑은 고딕" w:cs="맑은 고딕" w:hint="eastAsia"/>
          <w:sz w:val="24"/>
          <w:szCs w:val="24"/>
          <w:lang w:eastAsia="ko-KR"/>
        </w:rPr>
        <w:t>의 변화와의 관련성을 가중치로</w:t>
      </w:r>
      <w:r w:rsidR="003D21E3" w:rsidRPr="00C65A9F">
        <w:rPr>
          <w:rFonts w:ascii="맑은 고딕" w:eastAsia="맑은 고딕" w:hAnsi="맑은 고딕" w:cs="맑은 고딕" w:hint="eastAsia"/>
          <w:sz w:val="24"/>
          <w:szCs w:val="24"/>
          <w:lang w:eastAsia="ko-KR"/>
        </w:rPr>
        <w:t xml:space="preserve"> 계산</w:t>
      </w:r>
      <w:r w:rsidRPr="00C65A9F">
        <w:rPr>
          <w:rFonts w:ascii="맑은 고딕" w:eastAsia="맑은 고딕" w:hAnsi="맑은 고딕" w:cs="맑은 고딕" w:hint="eastAsia"/>
          <w:sz w:val="24"/>
          <w:szCs w:val="24"/>
          <w:lang w:eastAsia="ko-KR"/>
        </w:rPr>
        <w:t>한다</w:t>
      </w:r>
      <w:r w:rsidR="00DF20EA" w:rsidRPr="00C65A9F">
        <w:rPr>
          <w:rFonts w:ascii="맑은 고딕" w:eastAsia="맑은 고딕" w:hAnsi="맑은 고딕" w:cs="맑은 고딕" w:hint="eastAsia"/>
          <w:sz w:val="24"/>
          <w:szCs w:val="24"/>
          <w:lang w:eastAsia="ko-KR"/>
        </w:rPr>
        <w:t xml:space="preserve"> </w:t>
      </w:r>
      <w:r w:rsidR="00DF20EA" w:rsidRPr="00C65A9F">
        <w:rPr>
          <w:rFonts w:ascii="맑은 고딕" w:eastAsia="맑은 고딕" w:hAnsi="맑은 고딕" w:cs="맑은 고딕"/>
          <w:sz w:val="24"/>
          <w:szCs w:val="24"/>
          <w:lang w:eastAsia="ko-KR"/>
        </w:rPr>
        <w:fldChar w:fldCharType="begin"/>
      </w:r>
      <w:r w:rsidR="00DF20EA" w:rsidRPr="00C65A9F">
        <w:rPr>
          <w:rFonts w:ascii="맑은 고딕" w:eastAsia="맑은 고딕" w:hAnsi="맑은 고딕" w:cs="맑은 고딕"/>
          <w:sz w:val="24"/>
          <w:szCs w:val="24"/>
          <w:lang w:eastAsia="ko-KR"/>
        </w:rPr>
        <w:instrText xml:space="preserve"> ADDIN EN.CITE &lt;EndNote&gt;&lt;Cite&gt;&lt;Author&gt;Molnar&lt;/Author&gt;&lt;Year&gt;2023&lt;/Year&gt;&lt;RecNum&gt;326&lt;/RecNum&gt;&lt;DisplayText&gt;(Molnar 2023)&lt;/DisplayText&gt;&lt;record&gt;&lt;rec-number&gt;326&lt;/rec-number&gt;&lt;foreign-keys&gt;&lt;key app="EN" db-id="zdzzrerwqx2senevt2h5t5zdxda0pfvxwtx0" timestamp="1736264917"&gt;326&lt;/key&gt;&lt;/foreign-keys&gt;&lt;ref-type name="Book"&gt;6&lt;/ref-type&gt;&lt;contributors&gt;&lt;authors&gt;&lt;author&gt;Molnar, Christoph&lt;/author&gt;&lt;/authors&gt;&lt;/contributors&gt;&lt;titles&gt;&lt;title&gt;Interpretable machine learning. A Guide for Making Black Box Models Explainable&lt;/title&gt;&lt;/titles&gt;&lt;dates&gt;&lt;year&gt;2023&lt;/year&gt;&lt;/dates&gt;&lt;publisher&gt;Lulu. com&lt;/publisher&gt;&lt;isbn&gt;0244768528&lt;/isbn&gt;&lt;urls&gt;&lt;/urls&gt;&lt;/record&gt;&lt;/Cite&gt;&lt;/EndNote&gt;</w:instrText>
      </w:r>
      <w:r w:rsidR="00DF20EA" w:rsidRPr="00C65A9F">
        <w:rPr>
          <w:rFonts w:ascii="맑은 고딕" w:eastAsia="맑은 고딕" w:hAnsi="맑은 고딕" w:cs="맑은 고딕"/>
          <w:sz w:val="24"/>
          <w:szCs w:val="24"/>
          <w:lang w:eastAsia="ko-KR"/>
        </w:rPr>
        <w:fldChar w:fldCharType="separate"/>
      </w:r>
      <w:r w:rsidR="00DF20EA" w:rsidRPr="00C65A9F">
        <w:rPr>
          <w:rFonts w:ascii="맑은 고딕" w:eastAsia="맑은 고딕" w:hAnsi="맑은 고딕" w:cs="맑은 고딕"/>
          <w:noProof/>
          <w:sz w:val="24"/>
          <w:szCs w:val="24"/>
          <w:lang w:eastAsia="ko-KR"/>
        </w:rPr>
        <w:t>(Molnar 2023)</w:t>
      </w:r>
      <w:r w:rsidR="00DF20EA" w:rsidRPr="00C65A9F">
        <w:rPr>
          <w:rFonts w:ascii="맑은 고딕" w:eastAsia="맑은 고딕" w:hAnsi="맑은 고딕" w:cs="맑은 고딕"/>
          <w:sz w:val="24"/>
          <w:szCs w:val="24"/>
          <w:lang w:eastAsia="ko-KR"/>
        </w:rPr>
        <w:fldChar w:fldCharType="end"/>
      </w:r>
      <w:r w:rsidR="003D21E3" w:rsidRPr="00C65A9F">
        <w:rPr>
          <w:rFonts w:ascii="맑은 고딕" w:eastAsia="맑은 고딕" w:hAnsi="맑은 고딕" w:cs="맑은 고딕" w:hint="eastAsia"/>
          <w:sz w:val="24"/>
          <w:szCs w:val="24"/>
          <w:lang w:eastAsia="ko-KR"/>
        </w:rPr>
        <w:t>.</w:t>
      </w:r>
      <w:r w:rsidR="003D21E3" w:rsidRPr="00C65A9F">
        <w:rPr>
          <w:rFonts w:ascii="맑은 고딕" w:eastAsia="맑은 고딕" w:hAnsi="맑은 고딕" w:cs="맑은 고딕"/>
          <w:sz w:val="24"/>
          <w:szCs w:val="24"/>
          <w:lang w:eastAsia="ko-KR"/>
        </w:rPr>
        <w:t xml:space="preserve"> </w:t>
      </w:r>
      <w:r w:rsidR="003D21E3" w:rsidRPr="00C65A9F">
        <w:rPr>
          <w:rFonts w:ascii="맑은 고딕" w:eastAsia="맑은 고딕" w:hAnsi="맑은 고딕" w:cs="맑은 고딕" w:hint="eastAsia"/>
          <w:sz w:val="24"/>
          <w:szCs w:val="24"/>
          <w:lang w:eastAsia="ko-KR"/>
        </w:rPr>
        <w:t xml:space="preserve">그리고 </w:t>
      </w:r>
      <w:r w:rsidR="003D21E3" w:rsidRPr="00C65A9F">
        <w:rPr>
          <w:rFonts w:ascii="맑은 고딕" w:eastAsia="맑은 고딕" w:hAnsi="맑은 고딕" w:cs="맑은 고딕"/>
          <w:sz w:val="24"/>
          <w:szCs w:val="24"/>
          <w:lang w:eastAsia="ko-KR"/>
        </w:rPr>
        <w:t>shapley values</w:t>
      </w:r>
      <w:r w:rsidR="003D21E3" w:rsidRPr="00C65A9F">
        <w:rPr>
          <w:rFonts w:ascii="맑은 고딕" w:eastAsia="맑은 고딕" w:hAnsi="맑은 고딕" w:cs="맑은 고딕" w:hint="eastAsia"/>
          <w:sz w:val="24"/>
          <w:szCs w:val="24"/>
          <w:lang w:eastAsia="ko-KR"/>
        </w:rPr>
        <w:t xml:space="preserve">는 </w:t>
      </w:r>
      <w:r w:rsidR="003D21E3" w:rsidRPr="00C65A9F">
        <w:rPr>
          <w:rFonts w:ascii="맑은 고딕" w:eastAsia="맑은 고딕" w:hAnsi="맑은 고딕" w:cs="맑은 고딕"/>
          <w:sz w:val="24"/>
          <w:szCs w:val="24"/>
          <w:lang w:eastAsia="ko-KR"/>
        </w:rPr>
        <w:t>coalitional game theory</w:t>
      </w:r>
      <w:r w:rsidR="003D21E3" w:rsidRPr="00C65A9F">
        <w:rPr>
          <w:rFonts w:ascii="맑은 고딕" w:eastAsia="맑은 고딕" w:hAnsi="맑은 고딕" w:cs="맑은 고딕" w:hint="eastAsia"/>
          <w:sz w:val="24"/>
          <w:szCs w:val="24"/>
          <w:lang w:eastAsia="ko-KR"/>
        </w:rPr>
        <w:t xml:space="preserve">를 기반으로 </w:t>
      </w:r>
      <w:r w:rsidRPr="00C65A9F">
        <w:rPr>
          <w:rFonts w:ascii="맑은 고딕" w:eastAsia="맑은 고딕" w:hAnsi="맑은 고딕" w:cs="맑은 고딕" w:hint="eastAsia"/>
          <w:sz w:val="24"/>
          <w:szCs w:val="24"/>
          <w:lang w:eastAsia="ko-KR"/>
        </w:rPr>
        <w:t>변수들의</w:t>
      </w:r>
      <w:r w:rsidR="003D21E3" w:rsidRPr="00C65A9F">
        <w:rPr>
          <w:rFonts w:ascii="맑은 고딕" w:eastAsia="맑은 고딕" w:hAnsi="맑은 고딕" w:cs="맑은 고딕" w:hint="eastAsia"/>
          <w:sz w:val="24"/>
          <w:szCs w:val="24"/>
          <w:lang w:eastAsia="ko-KR"/>
        </w:rPr>
        <w:t xml:space="preserve"> 기여도를 </w:t>
      </w:r>
      <w:r w:rsidR="005F4AC0" w:rsidRPr="00C65A9F">
        <w:rPr>
          <w:rFonts w:ascii="맑은 고딕" w:eastAsia="맑은 고딕" w:hAnsi="맑은 고딕" w:cs="맑은 고딕" w:hint="eastAsia"/>
          <w:sz w:val="24"/>
          <w:szCs w:val="24"/>
          <w:lang w:eastAsia="ko-KR"/>
        </w:rPr>
        <w:t>계산</w:t>
      </w:r>
      <w:r w:rsidR="003D21E3" w:rsidRPr="00C65A9F">
        <w:rPr>
          <w:rFonts w:ascii="맑은 고딕" w:eastAsia="맑은 고딕" w:hAnsi="맑은 고딕" w:cs="맑은 고딕" w:hint="eastAsia"/>
          <w:sz w:val="24"/>
          <w:szCs w:val="24"/>
          <w:lang w:eastAsia="ko-KR"/>
        </w:rPr>
        <w:t xml:space="preserve">하는 </w:t>
      </w:r>
      <w:r w:rsidR="003D21E3" w:rsidRPr="00C65A9F">
        <w:rPr>
          <w:rFonts w:ascii="맑은 고딕" w:eastAsia="맑은 고딕" w:hAnsi="맑은 고딕" w:cs="맑은 고딕"/>
          <w:sz w:val="24"/>
          <w:szCs w:val="24"/>
          <w:lang w:eastAsia="ko-KR"/>
        </w:rPr>
        <w:t>metric</w:t>
      </w:r>
      <w:r w:rsidRPr="00C65A9F">
        <w:rPr>
          <w:rFonts w:ascii="맑은 고딕" w:eastAsia="맑은 고딕" w:hAnsi="맑은 고딕" w:cs="맑은 고딕" w:hint="eastAsia"/>
          <w:sz w:val="24"/>
          <w:szCs w:val="24"/>
          <w:lang w:eastAsia="ko-KR"/>
        </w:rPr>
        <w:t>으로 생각할 수 있다. 따라서</w:t>
      </w:r>
      <w:r w:rsidR="003D21E3" w:rsidRPr="00C65A9F">
        <w:rPr>
          <w:rFonts w:ascii="맑은 고딕" w:eastAsia="맑은 고딕" w:hAnsi="맑은 고딕" w:cs="맑은 고딕"/>
          <w:sz w:val="24"/>
          <w:szCs w:val="24"/>
          <w:lang w:eastAsia="ko-KR"/>
        </w:rPr>
        <w:t xml:space="preserve"> </w:t>
      </w:r>
      <w:r w:rsidR="00997A7A" w:rsidRPr="00C65A9F">
        <w:rPr>
          <w:rFonts w:ascii="맑은 고딕" w:eastAsia="맑은 고딕" w:hAnsi="맑은 고딕" w:cs="맑은 고딕" w:hint="eastAsia"/>
          <w:sz w:val="24"/>
          <w:szCs w:val="24"/>
          <w:lang w:eastAsia="ko-KR"/>
        </w:rPr>
        <w:t xml:space="preserve">변수들이 </w:t>
      </w:r>
      <w:r w:rsidR="003D21E3" w:rsidRPr="00C65A9F">
        <w:rPr>
          <w:rFonts w:ascii="맑은 고딕" w:eastAsia="맑은 고딕" w:hAnsi="맑은 고딕" w:cs="맑은 고딕" w:hint="eastAsia"/>
          <w:sz w:val="24"/>
          <w:szCs w:val="24"/>
          <w:lang w:eastAsia="ko-KR"/>
        </w:rPr>
        <w:t xml:space="preserve">가질 수 있는 모든 </w:t>
      </w:r>
      <w:r w:rsidR="003D21E3" w:rsidRPr="00C65A9F">
        <w:rPr>
          <w:rFonts w:ascii="맑은 고딕" w:eastAsia="맑은 고딕" w:hAnsi="맑은 고딕" w:cs="맑은 고딕"/>
          <w:sz w:val="24"/>
          <w:szCs w:val="24"/>
          <w:lang w:eastAsia="ko-KR"/>
        </w:rPr>
        <w:t>coalitions</w:t>
      </w:r>
      <w:r w:rsidR="005F4AC0" w:rsidRPr="00C65A9F">
        <w:rPr>
          <w:rFonts w:ascii="맑은 고딕" w:eastAsia="맑은 고딕" w:hAnsi="맑은 고딕" w:cs="맑은 고딕" w:hint="eastAsia"/>
          <w:sz w:val="24"/>
          <w:szCs w:val="24"/>
          <w:lang w:eastAsia="ko-KR"/>
        </w:rPr>
        <w:t xml:space="preserve"> 경우들을 </w:t>
      </w:r>
      <w:r w:rsidR="00997A7A" w:rsidRPr="00C65A9F">
        <w:rPr>
          <w:rFonts w:ascii="맑은 고딕" w:eastAsia="맑은 고딕" w:hAnsi="맑은 고딕" w:cs="맑은 고딕" w:hint="eastAsia"/>
          <w:sz w:val="24"/>
          <w:szCs w:val="24"/>
          <w:lang w:eastAsia="ko-KR"/>
        </w:rPr>
        <w:t xml:space="preserve">생성한 후 실게 값들이 </w:t>
      </w:r>
      <w:r w:rsidR="003D21E3" w:rsidRPr="00C65A9F">
        <w:rPr>
          <w:rFonts w:ascii="맑은 고딕" w:eastAsia="맑은 고딕" w:hAnsi="맑은 고딕" w:cs="맑은 고딕" w:hint="eastAsia"/>
          <w:sz w:val="24"/>
          <w:szCs w:val="24"/>
          <w:lang w:eastAsia="ko-KR"/>
        </w:rPr>
        <w:t xml:space="preserve">입력되었을 때 변화된 </w:t>
      </w:r>
      <w:r w:rsidR="00997A7A" w:rsidRPr="00C65A9F">
        <w:rPr>
          <w:rFonts w:ascii="맑은 고딕" w:eastAsia="맑은 고딕" w:hAnsi="맑은 고딕" w:cs="맑은 고딕" w:hint="eastAsia"/>
          <w:sz w:val="24"/>
          <w:szCs w:val="24"/>
          <w:lang w:eastAsia="ko-KR"/>
        </w:rPr>
        <w:t xml:space="preserve">예측값의 </w:t>
      </w:r>
      <w:r w:rsidR="003D21E3" w:rsidRPr="00C65A9F">
        <w:rPr>
          <w:rFonts w:ascii="맑은 고딕" w:eastAsia="맑은 고딕" w:hAnsi="맑은 고딕" w:cs="맑은 고딕" w:hint="eastAsia"/>
          <w:sz w:val="24"/>
          <w:szCs w:val="24"/>
          <w:lang w:eastAsia="ko-KR"/>
        </w:rPr>
        <w:t>기여도 평균을 계산한다.</w:t>
      </w:r>
      <w:r w:rsidR="003D21E3" w:rsidRPr="00C65A9F">
        <w:rPr>
          <w:rFonts w:ascii="맑은 고딕" w:eastAsia="맑은 고딕" w:hAnsi="맑은 고딕" w:cs="맑은 고딕"/>
          <w:sz w:val="24"/>
          <w:szCs w:val="24"/>
          <w:lang w:eastAsia="ko-KR"/>
        </w:rPr>
        <w:t xml:space="preserve"> </w:t>
      </w:r>
      <w:r w:rsidR="003D21E3" w:rsidRPr="00C65A9F">
        <w:rPr>
          <w:rFonts w:ascii="맑은 고딕" w:eastAsia="맑은 고딕" w:hAnsi="맑은 고딕" w:cs="맑은 고딕" w:hint="eastAsia"/>
          <w:sz w:val="24"/>
          <w:szCs w:val="24"/>
          <w:lang w:eastAsia="ko-KR"/>
        </w:rPr>
        <w:t>하지만 연산</w:t>
      </w:r>
      <w:r w:rsidR="00997A7A" w:rsidRPr="00C65A9F">
        <w:rPr>
          <w:rFonts w:ascii="맑은 고딕" w:eastAsia="맑은 고딕" w:hAnsi="맑은 고딕" w:cs="맑은 고딕" w:hint="eastAsia"/>
          <w:sz w:val="24"/>
          <w:szCs w:val="24"/>
          <w:lang w:eastAsia="ko-KR"/>
        </w:rPr>
        <w:t>량이 매우 많을 수 있기 때문에 랜덤 샘플링 기법을 활용 계산의 효율성을 높인</w:t>
      </w:r>
      <w:r w:rsidR="003D21E3" w:rsidRPr="00C65A9F">
        <w:rPr>
          <w:rFonts w:ascii="맑은 고딕" w:eastAsia="맑은 고딕" w:hAnsi="맑은 고딕" w:cs="맑은 고딕" w:hint="eastAsia"/>
          <w:sz w:val="24"/>
          <w:szCs w:val="24"/>
          <w:lang w:eastAsia="ko-KR"/>
        </w:rPr>
        <w:t>다.</w:t>
      </w:r>
      <w:r w:rsidR="003D21E3" w:rsidRPr="00C65A9F">
        <w:rPr>
          <w:rFonts w:ascii="맑은 고딕" w:eastAsia="맑은 고딕" w:hAnsi="맑은 고딕" w:cs="맑은 고딕"/>
          <w:sz w:val="24"/>
          <w:szCs w:val="24"/>
          <w:lang w:eastAsia="ko-KR"/>
        </w:rPr>
        <w:t xml:space="preserve"> </w:t>
      </w:r>
      <w:r w:rsidR="003D21E3" w:rsidRPr="00C65A9F">
        <w:rPr>
          <w:rFonts w:ascii="맑은 고딕" w:eastAsia="맑은 고딕" w:hAnsi="맑은 고딕" w:cs="맑은 고딕" w:hint="eastAsia"/>
          <w:sz w:val="24"/>
          <w:szCs w:val="24"/>
          <w:lang w:eastAsia="ko-KR"/>
        </w:rPr>
        <w:t xml:space="preserve">이 </w:t>
      </w:r>
      <w:r w:rsidR="003D21E3" w:rsidRPr="00C65A9F">
        <w:rPr>
          <w:rFonts w:ascii="맑은 고딕" w:eastAsia="맑은 고딕" w:hAnsi="맑은 고딕" w:cs="맑은 고딕"/>
          <w:sz w:val="24"/>
          <w:szCs w:val="24"/>
          <w:lang w:eastAsia="ko-KR"/>
        </w:rPr>
        <w:t>2</w:t>
      </w:r>
      <w:r w:rsidR="003D21E3" w:rsidRPr="00C65A9F">
        <w:rPr>
          <w:rFonts w:ascii="맑은 고딕" w:eastAsia="맑은 고딕" w:hAnsi="맑은 고딕" w:cs="맑은 고딕" w:hint="eastAsia"/>
          <w:sz w:val="24"/>
          <w:szCs w:val="24"/>
          <w:lang w:eastAsia="ko-KR"/>
        </w:rPr>
        <w:t xml:space="preserve">가지 </w:t>
      </w:r>
      <w:r w:rsidR="003D21E3" w:rsidRPr="00C65A9F">
        <w:rPr>
          <w:rFonts w:ascii="맑은 고딕" w:eastAsia="맑은 고딕" w:hAnsi="맑은 고딕" w:cs="맑은 고딕" w:hint="eastAsia"/>
          <w:sz w:val="24"/>
          <w:szCs w:val="24"/>
          <w:lang w:eastAsia="ko-KR"/>
        </w:rPr>
        <w:lastRenderedPageBreak/>
        <w:t xml:space="preserve">이론이 결합된 </w:t>
      </w:r>
      <w:r w:rsidR="003D21E3" w:rsidRPr="00C65A9F">
        <w:rPr>
          <w:rFonts w:ascii="맑은 고딕" w:eastAsia="맑은 고딕" w:hAnsi="맑은 고딕" w:cs="맑은 고딕"/>
          <w:sz w:val="24"/>
          <w:szCs w:val="24"/>
          <w:lang w:eastAsia="ko-KR"/>
        </w:rPr>
        <w:t>SHAP</w:t>
      </w:r>
      <w:r w:rsidR="005F4AC0" w:rsidRPr="00C65A9F">
        <w:rPr>
          <w:rFonts w:ascii="맑은 고딕" w:eastAsia="맑은 고딕" w:hAnsi="맑은 고딕" w:cs="맑은 고딕" w:hint="eastAsia"/>
          <w:sz w:val="24"/>
          <w:szCs w:val="24"/>
          <w:lang w:eastAsia="ko-KR"/>
        </w:rPr>
        <w:t>를 사용하여</w:t>
      </w:r>
      <w:r w:rsidR="003D21E3" w:rsidRPr="00C65A9F">
        <w:rPr>
          <w:rFonts w:ascii="맑은 고딕" w:eastAsia="맑은 고딕" w:hAnsi="맑은 고딕" w:cs="맑은 고딕" w:hint="eastAsia"/>
          <w:sz w:val="24"/>
          <w:szCs w:val="24"/>
          <w:lang w:eastAsia="ko-KR"/>
        </w:rPr>
        <w:t xml:space="preserve"> </w:t>
      </w:r>
      <w:r w:rsidR="00997A7A" w:rsidRPr="00C65A9F">
        <w:rPr>
          <w:rFonts w:ascii="맑은 고딕" w:eastAsia="맑은 고딕" w:hAnsi="맑은 고딕" w:cs="맑은 고딕" w:hint="eastAsia"/>
          <w:sz w:val="24"/>
          <w:szCs w:val="24"/>
          <w:lang w:eastAsia="ko-KR"/>
        </w:rPr>
        <w:t>지하철 혼잡도에</w:t>
      </w:r>
      <w:r w:rsidR="003D21E3" w:rsidRPr="00C65A9F">
        <w:rPr>
          <w:rFonts w:ascii="맑은 고딕" w:eastAsia="맑은 고딕" w:hAnsi="맑은 고딕" w:cs="맑은 고딕" w:hint="eastAsia"/>
          <w:sz w:val="24"/>
          <w:szCs w:val="24"/>
          <w:lang w:eastAsia="ko-KR"/>
        </w:rPr>
        <w:t xml:space="preserve"> 기여하는 </w:t>
      </w:r>
      <w:r w:rsidR="00997A7A" w:rsidRPr="00C65A9F">
        <w:rPr>
          <w:rFonts w:ascii="맑은 고딕" w:eastAsia="맑은 고딕" w:hAnsi="맑은 고딕" w:cs="맑은 고딕" w:hint="eastAsia"/>
          <w:sz w:val="24"/>
          <w:szCs w:val="24"/>
          <w:lang w:eastAsia="ko-KR"/>
        </w:rPr>
        <w:t>변수들의 정도와 방향성을 알 수 있고</w:t>
      </w:r>
      <w:r w:rsidR="003D21E3" w:rsidRPr="00C65A9F">
        <w:rPr>
          <w:rFonts w:ascii="맑은 고딕" w:eastAsia="맑은 고딕" w:hAnsi="맑은 고딕" w:cs="맑은 고딕" w:hint="eastAsia"/>
          <w:sz w:val="24"/>
          <w:szCs w:val="24"/>
          <w:lang w:eastAsia="ko-KR"/>
        </w:rPr>
        <w:t xml:space="preserve"> 블랙박스와 같은 </w:t>
      </w:r>
      <w:r w:rsidR="005F4AC0" w:rsidRPr="00C65A9F">
        <w:rPr>
          <w:rFonts w:ascii="맑은 고딕" w:eastAsia="맑은 고딕" w:hAnsi="맑은 고딕" w:cs="맑은 고딕" w:hint="eastAsia"/>
          <w:sz w:val="24"/>
          <w:szCs w:val="24"/>
          <w:lang w:eastAsia="ko-KR"/>
        </w:rPr>
        <w:t>인공지능 알고리즘</w:t>
      </w:r>
      <w:r w:rsidR="00997A7A" w:rsidRPr="00C65A9F">
        <w:rPr>
          <w:rFonts w:ascii="맑은 고딕" w:eastAsia="맑은 고딕" w:hAnsi="맑은 고딕" w:cs="맑은 고딕" w:hint="eastAsia"/>
          <w:sz w:val="24"/>
          <w:szCs w:val="24"/>
          <w:lang w:eastAsia="ko-KR"/>
        </w:rPr>
        <w:t>을 설명가능케 한다</w:t>
      </w:r>
      <w:r w:rsidR="005F4AC0" w:rsidRPr="00C65A9F">
        <w:rPr>
          <w:rFonts w:ascii="맑은 고딕" w:eastAsia="맑은 고딕" w:hAnsi="맑은 고딕" w:cs="맑은 고딕" w:hint="eastAsia"/>
          <w:sz w:val="24"/>
          <w:szCs w:val="24"/>
          <w:lang w:eastAsia="ko-KR"/>
        </w:rPr>
        <w:t>.</w:t>
      </w:r>
      <w:r w:rsidR="003D21E3" w:rsidRPr="00C65A9F">
        <w:rPr>
          <w:rFonts w:ascii="맑은 고딕" w:eastAsia="맑은 고딕" w:hAnsi="맑은 고딕" w:cs="맑은 고딕"/>
          <w:sz w:val="24"/>
          <w:szCs w:val="24"/>
          <w:lang w:eastAsia="ko-KR"/>
        </w:rPr>
        <w:t xml:space="preserve"> </w:t>
      </w:r>
    </w:p>
    <w:p w14:paraId="4329DC56" w14:textId="4F2B8F41" w:rsidR="003D21E3" w:rsidRPr="00C65A9F" w:rsidRDefault="00CC5498" w:rsidP="003D21E3">
      <w:pPr>
        <w:pBdr>
          <w:top w:val="nil"/>
          <w:left w:val="nil"/>
          <w:bottom w:val="nil"/>
          <w:right w:val="nil"/>
          <w:between w:val="nil"/>
        </w:pBdr>
        <w:spacing w:before="53" w:line="252" w:lineRule="auto"/>
        <w:ind w:left="110" w:firstLine="343"/>
        <w:jc w:val="both"/>
        <w:rPr>
          <w:sz w:val="24"/>
          <w:szCs w:val="24"/>
          <w:lang w:eastAsia="ko-KR"/>
        </w:rPr>
      </w:pPr>
      <w:r w:rsidRPr="00C65A9F">
        <w:rPr>
          <w:rFonts w:ascii="맑은 고딕" w:eastAsia="맑은 고딕" w:hAnsi="맑은 고딕" w:cs="맑은 고딕" w:hint="eastAsia"/>
          <w:sz w:val="24"/>
          <w:szCs w:val="24"/>
          <w:lang w:eastAsia="ko-KR"/>
        </w:rPr>
        <w:t xml:space="preserve">선형 기반의 단순한 </w:t>
      </w:r>
      <w:r w:rsidR="00997A7A" w:rsidRPr="00C65A9F">
        <w:rPr>
          <w:rFonts w:ascii="맑은 고딕" w:eastAsia="맑은 고딕" w:hAnsi="맑은 고딕" w:cs="맑은 고딕" w:hint="eastAsia"/>
          <w:sz w:val="24"/>
          <w:szCs w:val="24"/>
          <w:lang w:eastAsia="ko-KR"/>
        </w:rPr>
        <w:t>기울기로</w:t>
      </w:r>
      <w:r w:rsidRPr="00C65A9F">
        <w:rPr>
          <w:rFonts w:ascii="맑은 고딕" w:eastAsia="맑은 고딕" w:hAnsi="맑은 고딕" w:cs="맑은 고딕" w:hint="eastAsia"/>
          <w:sz w:val="24"/>
          <w:szCs w:val="24"/>
          <w:lang w:eastAsia="ko-KR"/>
        </w:rPr>
        <w:t xml:space="preserve"> 해석하는</w:t>
      </w:r>
      <w:r w:rsidR="003D21E3" w:rsidRPr="00C65A9F">
        <w:rPr>
          <w:rFonts w:ascii="맑은 고딕" w:eastAsia="맑은 고딕" w:hAnsi="맑은 고딕" w:cs="맑은 고딕" w:hint="eastAsia"/>
          <w:sz w:val="24"/>
          <w:szCs w:val="24"/>
          <w:lang w:eastAsia="ko-KR"/>
        </w:rPr>
        <w:t xml:space="preserve"> 전통적인 </w:t>
      </w:r>
      <w:r w:rsidR="003D21E3" w:rsidRPr="00C65A9F">
        <w:rPr>
          <w:rFonts w:ascii="맑은 고딕" w:eastAsia="맑은 고딕" w:hAnsi="맑은 고딕" w:cs="맑은 고딕"/>
          <w:sz w:val="24"/>
          <w:szCs w:val="24"/>
          <w:lang w:eastAsia="ko-KR"/>
        </w:rPr>
        <w:t>statistical algorithms</w:t>
      </w:r>
      <w:r w:rsidR="003D21E3" w:rsidRPr="00C65A9F">
        <w:rPr>
          <w:rFonts w:ascii="맑은 고딕" w:eastAsia="맑은 고딕" w:hAnsi="맑은 고딕" w:cs="맑은 고딕" w:hint="eastAsia"/>
          <w:sz w:val="24"/>
          <w:szCs w:val="24"/>
          <w:lang w:eastAsia="ko-KR"/>
        </w:rPr>
        <w:t xml:space="preserve">는 </w:t>
      </w:r>
      <w:r w:rsidR="00997A7A" w:rsidRPr="00C65A9F">
        <w:rPr>
          <w:rFonts w:ascii="맑은 고딕" w:eastAsia="맑은 고딕" w:hAnsi="맑은 고딕" w:cs="맑은 고딕" w:hint="eastAsia"/>
          <w:sz w:val="24"/>
          <w:szCs w:val="24"/>
          <w:lang w:eastAsia="ko-KR"/>
        </w:rPr>
        <w:t>우리가 직관적으로 이해하기는 쉽지만 샘플이 1개라도 변경되면 해석이 얼마든지 달라질 수 잇는 불안정성이 있고 실제 예측 성능도 낮아서 단순히 설명만 될 뿐 실제 비즈니스에 활용하기는 어렵고 조심해야 한다.</w:t>
      </w:r>
      <w:r w:rsidRPr="00C65A9F">
        <w:rPr>
          <w:rFonts w:ascii="맑은 고딕" w:eastAsia="맑은 고딕" w:hAnsi="맑은 고딕" w:cs="맑은 고딕" w:hint="eastAsia"/>
          <w:sz w:val="24"/>
          <w:szCs w:val="24"/>
          <w:lang w:eastAsia="ko-KR"/>
        </w:rPr>
        <w:t xml:space="preserve"> </w:t>
      </w:r>
      <w:r w:rsidR="003D21E3" w:rsidRPr="00C65A9F">
        <w:rPr>
          <w:rFonts w:ascii="맑은 고딕" w:eastAsia="맑은 고딕" w:hAnsi="맑은 고딕" w:cs="맑은 고딕" w:hint="eastAsia"/>
          <w:sz w:val="24"/>
          <w:szCs w:val="24"/>
          <w:lang w:eastAsia="ko-KR"/>
        </w:rPr>
        <w:t>반면,</w:t>
      </w:r>
      <w:r w:rsidR="003D21E3" w:rsidRPr="00C65A9F">
        <w:rPr>
          <w:rFonts w:ascii="맑은 고딕" w:eastAsia="맑은 고딕" w:hAnsi="맑은 고딕" w:cs="맑은 고딕"/>
          <w:sz w:val="24"/>
          <w:szCs w:val="24"/>
          <w:lang w:eastAsia="ko-KR"/>
        </w:rPr>
        <w:t xml:space="preserve"> </w:t>
      </w:r>
      <w:r w:rsidR="00997A7A" w:rsidRPr="00C65A9F">
        <w:rPr>
          <w:rFonts w:ascii="맑은 고딕" w:eastAsia="맑은 고딕" w:hAnsi="맑은 고딕" w:cs="맑은 고딕" w:hint="eastAsia"/>
          <w:sz w:val="24"/>
          <w:szCs w:val="24"/>
          <w:lang w:eastAsia="ko-KR"/>
        </w:rPr>
        <w:t>인공지능 알고리즘은 구조가 복잡하고 정교하지만</w:t>
      </w:r>
      <w:r w:rsidR="003D21E3" w:rsidRPr="00C65A9F">
        <w:rPr>
          <w:rFonts w:ascii="맑은 고딕" w:eastAsia="맑은 고딕" w:hAnsi="맑은 고딕" w:cs="맑은 고딕" w:hint="eastAsia"/>
          <w:sz w:val="24"/>
          <w:szCs w:val="24"/>
          <w:lang w:eastAsia="ko-KR"/>
        </w:rPr>
        <w:t xml:space="preserve"> 높은 정확성을 나타낸다.</w:t>
      </w:r>
      <w:r w:rsidR="003D21E3" w:rsidRPr="00C65A9F">
        <w:rPr>
          <w:rFonts w:ascii="맑은 고딕" w:eastAsia="맑은 고딕" w:hAnsi="맑은 고딕" w:cs="맑은 고딕"/>
          <w:sz w:val="24"/>
          <w:szCs w:val="24"/>
          <w:lang w:eastAsia="ko-KR"/>
        </w:rPr>
        <w:t xml:space="preserve"> </w:t>
      </w:r>
      <w:r w:rsidR="003D21E3" w:rsidRPr="00C65A9F">
        <w:rPr>
          <w:rFonts w:ascii="맑은 고딕" w:eastAsia="맑은 고딕" w:hAnsi="맑은 고딕" w:cs="맑은 고딕" w:hint="eastAsia"/>
          <w:sz w:val="24"/>
          <w:szCs w:val="24"/>
          <w:lang w:eastAsia="ko-KR"/>
        </w:rPr>
        <w:t xml:space="preserve">따라서 </w:t>
      </w:r>
      <w:r w:rsidR="00997A7A" w:rsidRPr="00C65A9F">
        <w:rPr>
          <w:rFonts w:ascii="맑은 고딕" w:eastAsia="맑은 고딕" w:hAnsi="맑은 고딕" w:cs="맑은 고딕" w:hint="eastAsia"/>
          <w:sz w:val="24"/>
          <w:szCs w:val="24"/>
          <w:lang w:eastAsia="ko-KR"/>
        </w:rPr>
        <w:t>인공지능</w:t>
      </w:r>
      <w:r w:rsidR="003D21E3" w:rsidRPr="00C65A9F">
        <w:rPr>
          <w:rFonts w:ascii="맑은 고딕" w:eastAsia="맑은 고딕" w:hAnsi="맑은 고딕" w:cs="맑은 고딕" w:hint="eastAsia"/>
          <w:sz w:val="24"/>
          <w:szCs w:val="24"/>
          <w:lang w:eastAsia="ko-KR"/>
        </w:rPr>
        <w:t xml:space="preserve"> 알고리즘을 </w:t>
      </w:r>
      <w:r w:rsidRPr="00C65A9F">
        <w:rPr>
          <w:rFonts w:ascii="맑은 고딕" w:eastAsia="맑은 고딕" w:hAnsi="맑은 고딕" w:cs="맑은 고딕" w:hint="eastAsia"/>
          <w:sz w:val="24"/>
          <w:szCs w:val="24"/>
          <w:lang w:eastAsia="ko-KR"/>
        </w:rPr>
        <w:t xml:space="preserve">사용하되 SHAP와 같은 </w:t>
      </w:r>
      <w:r w:rsidR="00997A7A" w:rsidRPr="00C65A9F">
        <w:rPr>
          <w:rFonts w:ascii="맑은 고딕" w:eastAsia="맑은 고딕" w:hAnsi="맑은 고딕" w:cs="맑은 고딕" w:hint="eastAsia"/>
          <w:sz w:val="24"/>
          <w:szCs w:val="24"/>
          <w:lang w:eastAsia="ko-KR"/>
        </w:rPr>
        <w:t xml:space="preserve">설명가능한 </w:t>
      </w:r>
      <w:r w:rsidRPr="00C65A9F">
        <w:rPr>
          <w:rFonts w:ascii="맑은 고딕" w:eastAsia="맑은 고딕" w:hAnsi="맑은 고딕" w:cs="맑은 고딕" w:hint="eastAsia"/>
          <w:sz w:val="24"/>
          <w:szCs w:val="24"/>
          <w:lang w:eastAsia="ko-KR"/>
        </w:rPr>
        <w:t>기능들을 결합</w:t>
      </w:r>
      <w:r w:rsidR="00997A7A" w:rsidRPr="00C65A9F">
        <w:rPr>
          <w:rFonts w:ascii="맑은 고딕" w:eastAsia="맑은 고딕" w:hAnsi="맑은 고딕" w:cs="맑은 고딕" w:hint="eastAsia"/>
          <w:sz w:val="24"/>
          <w:szCs w:val="24"/>
          <w:lang w:eastAsia="ko-KR"/>
        </w:rPr>
        <w:t>하며 설명력을 강화하기 위한</w:t>
      </w:r>
      <w:r w:rsidR="003D21E3" w:rsidRPr="00C65A9F">
        <w:rPr>
          <w:rFonts w:ascii="맑은 고딕" w:eastAsia="맑은 고딕" w:hAnsi="맑은 고딕" w:cs="맑은 고딕" w:hint="eastAsia"/>
          <w:sz w:val="24"/>
          <w:szCs w:val="24"/>
          <w:lang w:eastAsia="ko-KR"/>
        </w:rPr>
        <w:t xml:space="preserve"> </w:t>
      </w:r>
      <w:r w:rsidR="003D21E3" w:rsidRPr="00C65A9F">
        <w:rPr>
          <w:rFonts w:ascii="맑은 고딕" w:eastAsia="맑은 고딕" w:hAnsi="맑은 고딕" w:cs="맑은 고딕"/>
          <w:sz w:val="24"/>
          <w:szCs w:val="24"/>
          <w:lang w:eastAsia="ko-KR"/>
        </w:rPr>
        <w:t>model explainability</w:t>
      </w:r>
      <w:r w:rsidR="003D21E3" w:rsidRPr="00C65A9F">
        <w:rPr>
          <w:rFonts w:ascii="맑은 고딕" w:eastAsia="맑은 고딕" w:hAnsi="맑은 고딕" w:cs="맑은 고딕" w:hint="eastAsia"/>
          <w:sz w:val="24"/>
          <w:szCs w:val="24"/>
          <w:lang w:eastAsia="ko-KR"/>
        </w:rPr>
        <w:t xml:space="preserve">의 중요성은 </w:t>
      </w:r>
      <w:r w:rsidRPr="00C65A9F">
        <w:rPr>
          <w:rFonts w:ascii="맑은 고딕" w:eastAsia="맑은 고딕" w:hAnsi="맑은 고딕" w:cs="맑은 고딕" w:hint="eastAsia"/>
          <w:sz w:val="24"/>
          <w:szCs w:val="24"/>
          <w:lang w:eastAsia="ko-KR"/>
        </w:rPr>
        <w:t xml:space="preserve">점점 </w:t>
      </w:r>
      <w:r w:rsidR="003D21E3" w:rsidRPr="00C65A9F">
        <w:rPr>
          <w:rFonts w:ascii="맑은 고딕" w:eastAsia="맑은 고딕" w:hAnsi="맑은 고딕" w:cs="맑은 고딕" w:hint="eastAsia"/>
          <w:sz w:val="24"/>
          <w:szCs w:val="24"/>
          <w:lang w:eastAsia="ko-KR"/>
        </w:rPr>
        <w:t xml:space="preserve">높아지고 </w:t>
      </w:r>
      <w:r w:rsidR="00997A7A" w:rsidRPr="00C65A9F">
        <w:rPr>
          <w:rFonts w:ascii="맑은 고딕" w:eastAsia="맑은 고딕" w:hAnsi="맑은 고딕" w:cs="맑은 고딕" w:hint="eastAsia"/>
          <w:sz w:val="24"/>
          <w:szCs w:val="24"/>
          <w:lang w:eastAsia="ko-KR"/>
        </w:rPr>
        <w:t>있다</w:t>
      </w:r>
      <w:r w:rsidR="003D21E3" w:rsidRPr="00C65A9F">
        <w:rPr>
          <w:rFonts w:ascii="맑은 고딕" w:eastAsia="맑은 고딕" w:hAnsi="맑은 고딕" w:cs="맑은 고딕" w:hint="eastAsia"/>
          <w:sz w:val="24"/>
          <w:szCs w:val="24"/>
          <w:lang w:eastAsia="ko-KR"/>
        </w:rPr>
        <w:t>.</w:t>
      </w:r>
    </w:p>
    <w:p w14:paraId="37F6A2F1" w14:textId="77777777" w:rsidR="003D21E3" w:rsidRPr="00C65A9F" w:rsidRDefault="003D21E3" w:rsidP="003D21E3">
      <w:pPr>
        <w:pBdr>
          <w:top w:val="nil"/>
          <w:left w:val="nil"/>
          <w:bottom w:val="nil"/>
          <w:right w:val="nil"/>
          <w:between w:val="nil"/>
        </w:pBdr>
        <w:spacing w:before="53" w:line="252" w:lineRule="auto"/>
        <w:ind w:left="110" w:firstLine="351"/>
        <w:jc w:val="both"/>
        <w:rPr>
          <w:rFonts w:eastAsiaTheme="minorEastAsia"/>
          <w:sz w:val="24"/>
          <w:szCs w:val="24"/>
          <w:lang w:eastAsia="ko-KR"/>
        </w:rPr>
      </w:pPr>
    </w:p>
    <w:p w14:paraId="0BD5BDE9" w14:textId="77777777" w:rsidR="003D21E3" w:rsidRPr="00C65A9F"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C65A9F">
        <w:rPr>
          <w:rFonts w:ascii="Palatino Linotype" w:eastAsia="Palatino Linotype" w:hAnsi="Palatino Linotype" w:cs="Palatino Linotype"/>
          <w:i/>
          <w:sz w:val="24"/>
          <w:szCs w:val="24"/>
        </w:rPr>
        <w:t>Evaluation Metrics</w:t>
      </w:r>
    </w:p>
    <w:p w14:paraId="21E35CA0" w14:textId="7D3070B0" w:rsidR="003D21E3" w:rsidRPr="00C65A9F" w:rsidRDefault="00E73C2B" w:rsidP="003D21E3">
      <w:pPr>
        <w:pBdr>
          <w:top w:val="nil"/>
          <w:left w:val="nil"/>
          <w:bottom w:val="nil"/>
          <w:right w:val="nil"/>
          <w:between w:val="nil"/>
        </w:pBdr>
        <w:spacing w:before="53" w:line="252" w:lineRule="auto"/>
        <w:ind w:left="110" w:firstLine="343"/>
        <w:jc w:val="both"/>
        <w:rPr>
          <w:sz w:val="24"/>
          <w:szCs w:val="24"/>
          <w:lang w:eastAsia="ko-KR"/>
        </w:rPr>
      </w:pPr>
      <w:r w:rsidRPr="00C65A9F">
        <w:rPr>
          <w:rFonts w:ascii="맑은 고딕" w:eastAsia="맑은 고딕" w:hAnsi="맑은 고딕" w:cs="맑은 고딕" w:hint="eastAsia"/>
          <w:sz w:val="24"/>
          <w:szCs w:val="24"/>
          <w:lang w:eastAsia="ko-KR"/>
        </w:rPr>
        <w:t>지하철 혼잡도를</w:t>
      </w:r>
      <w:r w:rsidR="008E2D29" w:rsidRPr="00C65A9F">
        <w:rPr>
          <w:rFonts w:ascii="맑은 고딕" w:eastAsia="맑은 고딕" w:hAnsi="맑은 고딕" w:cs="맑은 고딕" w:hint="eastAsia"/>
          <w:sz w:val="24"/>
          <w:szCs w:val="24"/>
          <w:lang w:eastAsia="ko-KR"/>
        </w:rPr>
        <w:t xml:space="preserve"> </w:t>
      </w:r>
      <w:r w:rsidR="003D21E3" w:rsidRPr="00C65A9F">
        <w:rPr>
          <w:rFonts w:ascii="맑은 고딕" w:eastAsia="맑은 고딕" w:hAnsi="맑은 고딕" w:cs="맑은 고딕" w:hint="eastAsia"/>
          <w:sz w:val="24"/>
          <w:szCs w:val="24"/>
          <w:lang w:eastAsia="ko-KR"/>
        </w:rPr>
        <w:t>예측</w:t>
      </w:r>
      <w:r w:rsidR="008E2D29" w:rsidRPr="00C65A9F">
        <w:rPr>
          <w:rFonts w:ascii="맑은 고딕" w:eastAsia="맑은 고딕" w:hAnsi="맑은 고딕" w:cs="맑은 고딕" w:hint="eastAsia"/>
          <w:sz w:val="24"/>
          <w:szCs w:val="24"/>
          <w:lang w:eastAsia="ko-KR"/>
        </w:rPr>
        <w:t>하고 설명의 신뢰성을 높이기 위해</w:t>
      </w:r>
      <w:r w:rsidR="003D21E3" w:rsidRPr="00C65A9F">
        <w:rPr>
          <w:rFonts w:ascii="맑은 고딕" w:eastAsia="맑은 고딕" w:hAnsi="맑은 고딕" w:cs="맑은 고딕" w:hint="eastAsia"/>
          <w:sz w:val="24"/>
          <w:szCs w:val="24"/>
          <w:lang w:eastAsia="ko-KR"/>
        </w:rPr>
        <w:t xml:space="preserve"> </w:t>
      </w:r>
      <w:r w:rsidRPr="00C65A9F">
        <w:rPr>
          <w:rFonts w:ascii="맑은 고딕" w:eastAsia="맑은 고딕" w:hAnsi="맑은 고딕" w:cs="맑은 고딕" w:hint="eastAsia"/>
          <w:sz w:val="24"/>
          <w:szCs w:val="24"/>
          <w:lang w:eastAsia="ko-KR"/>
        </w:rPr>
        <w:t>6</w:t>
      </w:r>
      <w:r w:rsidR="008E2D29" w:rsidRPr="00C65A9F">
        <w:rPr>
          <w:rFonts w:ascii="맑은 고딕" w:eastAsia="맑은 고딕" w:hAnsi="맑은 고딕" w:cs="맑은 고딕" w:hint="eastAsia"/>
          <w:sz w:val="24"/>
          <w:szCs w:val="24"/>
          <w:lang w:eastAsia="ko-KR"/>
        </w:rPr>
        <w:t xml:space="preserve">개의 </w:t>
      </w:r>
      <w:r w:rsidRPr="00C65A9F">
        <w:rPr>
          <w:rFonts w:ascii="맑은 고딕" w:eastAsia="맑은 고딕" w:hAnsi="맑은 고딕" w:cs="맑은 고딕" w:hint="eastAsia"/>
          <w:sz w:val="24"/>
          <w:szCs w:val="24"/>
          <w:lang w:eastAsia="ko-KR"/>
        </w:rPr>
        <w:t>regression</w:t>
      </w:r>
      <w:r w:rsidR="008E2D29" w:rsidRPr="00C65A9F">
        <w:rPr>
          <w:rFonts w:ascii="맑은 고딕" w:eastAsia="맑은 고딕" w:hAnsi="맑은 고딕" w:cs="맑은 고딕"/>
          <w:sz w:val="24"/>
          <w:szCs w:val="24"/>
          <w:lang w:eastAsia="ko-KR"/>
        </w:rPr>
        <w:t xml:space="preserve"> metrics</w:t>
      </w:r>
      <w:r w:rsidR="008E2D29" w:rsidRPr="00C65A9F">
        <w:rPr>
          <w:rFonts w:ascii="맑은 고딕" w:eastAsia="맑은 고딕" w:hAnsi="맑은 고딕" w:cs="맑은 고딕" w:hint="eastAsia"/>
          <w:sz w:val="24"/>
          <w:szCs w:val="24"/>
          <w:lang w:eastAsia="ko-KR"/>
        </w:rPr>
        <w:t>를 사용</w:t>
      </w:r>
      <w:r w:rsidRPr="00C65A9F">
        <w:rPr>
          <w:rFonts w:ascii="맑은 고딕" w:eastAsia="맑은 고딕" w:hAnsi="맑은 고딕" w:cs="맑은 고딕" w:hint="eastAsia"/>
          <w:sz w:val="24"/>
          <w:szCs w:val="24"/>
          <w:lang w:eastAsia="ko-KR"/>
        </w:rPr>
        <w:t>하여</w:t>
      </w:r>
      <w:r w:rsidR="008E2D29" w:rsidRPr="00C65A9F">
        <w:rPr>
          <w:rFonts w:ascii="맑은 고딕" w:eastAsia="맑은 고딕" w:hAnsi="맑은 고딕" w:cs="맑은 고딕" w:hint="eastAsia"/>
          <w:sz w:val="24"/>
          <w:szCs w:val="24"/>
          <w:lang w:eastAsia="ko-KR"/>
        </w:rPr>
        <w:t xml:space="preserve"> 모델링의 성능을 확인한다. 이들은</w:t>
      </w:r>
      <w:r w:rsidR="003D21E3" w:rsidRPr="00C65A9F">
        <w:rPr>
          <w:rFonts w:ascii="맑은 고딕" w:eastAsia="맑은 고딕" w:hAnsi="맑은 고딕" w:cs="맑은 고딕"/>
          <w:sz w:val="24"/>
          <w:szCs w:val="24"/>
          <w:lang w:eastAsia="ko-KR"/>
        </w:rPr>
        <w:t xml:space="preserve"> </w:t>
      </w:r>
      <w:r w:rsidRPr="00C65A9F">
        <w:rPr>
          <w:rFonts w:ascii="맑은 고딕" w:eastAsia="맑은 고딕" w:hAnsi="맑은 고딕" w:cs="맑은 고딕" w:hint="eastAsia"/>
          <w:sz w:val="24"/>
          <w:szCs w:val="24"/>
          <w:lang w:eastAsia="ko-KR"/>
        </w:rPr>
        <w:t>RMSE(Root Mean Squared Error), MSPE(Mean Squared Percentage Error), MAE(Mean Absolute Error), MAPE(Mean Absolute Percentage Error), MedAE(Median Absolute Error), MedAPE(Median Absolute Percentage Error)</w:t>
      </w:r>
      <w:r w:rsidR="008E2D29" w:rsidRPr="00C65A9F">
        <w:rPr>
          <w:rFonts w:ascii="맑은 고딕" w:eastAsia="맑은 고딕" w:hAnsi="맑은 고딕" w:cs="맑은 고딕" w:hint="eastAsia"/>
          <w:sz w:val="24"/>
          <w:szCs w:val="24"/>
          <w:lang w:eastAsia="ko-KR"/>
        </w:rPr>
        <w:t>이다.</w:t>
      </w:r>
      <w:r w:rsidR="003D21E3" w:rsidRPr="00C65A9F">
        <w:rPr>
          <w:rFonts w:ascii="맑은 고딕" w:eastAsia="맑은 고딕" w:hAnsi="맑은 고딕" w:cs="맑은 고딕"/>
          <w:sz w:val="24"/>
          <w:szCs w:val="24"/>
        </w:rPr>
        <w:t xml:space="preserve"> </w:t>
      </w:r>
      <w:r w:rsidR="003D21E3" w:rsidRPr="00C65A9F">
        <w:rPr>
          <w:rFonts w:ascii="맑은 고딕" w:eastAsia="맑은 고딕" w:hAnsi="맑은 고딕" w:cs="맑은 고딕" w:hint="eastAsia"/>
          <w:sz w:val="24"/>
          <w:szCs w:val="24"/>
          <w:lang w:eastAsia="ko-KR"/>
        </w:rPr>
        <w:t xml:space="preserve">이러한 </w:t>
      </w:r>
      <w:r w:rsidRPr="00C65A9F">
        <w:rPr>
          <w:rFonts w:ascii="맑은 고딕" w:eastAsia="맑은 고딕" w:hAnsi="맑은 고딕" w:cs="맑은 고딕" w:hint="eastAsia"/>
          <w:sz w:val="24"/>
          <w:szCs w:val="24"/>
          <w:lang w:eastAsia="ko-KR"/>
        </w:rPr>
        <w:t>six</w:t>
      </w:r>
      <w:r w:rsidR="003D21E3" w:rsidRPr="00C65A9F">
        <w:rPr>
          <w:sz w:val="24"/>
          <w:szCs w:val="24"/>
          <w:lang w:eastAsia="ko-KR"/>
        </w:rPr>
        <w:t xml:space="preserve"> evaluation metrics</w:t>
      </w:r>
      <w:r w:rsidR="003D21E3" w:rsidRPr="00C65A9F">
        <w:rPr>
          <w:rFonts w:ascii="맑은 고딕" w:eastAsia="맑은 고딕" w:hAnsi="맑은 고딕" w:cs="맑은 고딕" w:hint="eastAsia"/>
          <w:sz w:val="24"/>
          <w:szCs w:val="24"/>
          <w:lang w:eastAsia="ko-KR"/>
        </w:rPr>
        <w:t>는 아래와 같</w:t>
      </w:r>
      <w:r w:rsidR="00B912AB" w:rsidRPr="00C65A9F">
        <w:rPr>
          <w:rFonts w:ascii="맑은 고딕" w:eastAsia="맑은 고딕" w:hAnsi="맑은 고딕" w:cs="맑은 고딕" w:hint="eastAsia"/>
          <w:sz w:val="24"/>
          <w:szCs w:val="24"/>
          <w:lang w:eastAsia="ko-KR"/>
        </w:rPr>
        <w:t>이 계산된다</w:t>
      </w:r>
      <w:r w:rsidR="007C1AA2" w:rsidRPr="00C65A9F">
        <w:rPr>
          <w:rFonts w:ascii="맑은 고딕" w:eastAsia="맑은 고딕" w:hAnsi="맑은 고딕" w:cs="맑은 고딕" w:hint="eastAsia"/>
          <w:sz w:val="24"/>
          <w:szCs w:val="24"/>
          <w:lang w:eastAsia="ko-KR"/>
        </w:rPr>
        <w:t>:</w:t>
      </w:r>
      <w:r w:rsidR="003D21E3" w:rsidRPr="00C65A9F">
        <w:rPr>
          <w:rFonts w:ascii="맑은 고딕" w:eastAsia="맑은 고딕" w:hAnsi="맑은 고딕" w:cs="맑은 고딕"/>
          <w:sz w:val="24"/>
          <w:szCs w:val="24"/>
          <w:lang w:eastAsia="ko-KR"/>
        </w:rPr>
        <w:t xml:space="preserve"> </w:t>
      </w:r>
    </w:p>
    <w:p w14:paraId="2A653CD2" w14:textId="77777777" w:rsidR="003D21E3" w:rsidRPr="00C65A9F" w:rsidRDefault="003D21E3" w:rsidP="003D21E3">
      <w:pPr>
        <w:pBdr>
          <w:top w:val="nil"/>
          <w:left w:val="nil"/>
          <w:bottom w:val="nil"/>
          <w:right w:val="nil"/>
          <w:between w:val="nil"/>
        </w:pBdr>
        <w:spacing w:before="53" w:line="252" w:lineRule="auto"/>
        <w:ind w:left="110" w:firstLine="343"/>
        <w:jc w:val="both"/>
        <w:rPr>
          <w:sz w:val="24"/>
          <w:szCs w:val="24"/>
          <w:lang w:eastAsia="ko-KR"/>
        </w:rPr>
      </w:pPr>
    </w:p>
    <w:p w14:paraId="08DAFDD6" w14:textId="0F097934" w:rsidR="003D21E3" w:rsidRPr="00C65A9F" w:rsidRDefault="008B02B6" w:rsidP="003D21E3">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R</m:t>
          </m:r>
          <m:r>
            <w:rPr>
              <w:rFonts w:ascii="Cambria Math" w:eastAsiaTheme="minorEastAsia" w:hAnsi="Cambria Math" w:cs="Cambria Math"/>
              <w:sz w:val="24"/>
              <w:szCs w:val="24"/>
              <w:lang w:eastAsia="ko-KR"/>
            </w:rPr>
            <m:t>MSE</m:t>
          </m:r>
          <m:r>
            <w:rPr>
              <w:rFonts w:ascii="Cambria Math" w:eastAsia="Cambria Math" w:hAnsi="Cambria Math" w:cs="Cambria Math"/>
              <w:sz w:val="24"/>
              <w:szCs w:val="24"/>
            </w:rPr>
            <m:t xml:space="preserve">= </m:t>
          </m:r>
          <m:rad>
            <m:radPr>
              <m:degHide m:val="1"/>
              <m:ctrlPr>
                <w:rPr>
                  <w:rFonts w:ascii="Cambria Math" w:eastAsia="Cambria Math" w:hAnsi="Cambria Math" w:cs="Cambria Math"/>
                  <w:i/>
                  <w:sz w:val="24"/>
                  <w:szCs w:val="24"/>
                </w:rPr>
              </m:ctrlPr>
            </m:radPr>
            <m:deg/>
            <m:e>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sSup>
                        <m:sSupPr>
                          <m:ctrlPr>
                            <w:rPr>
                              <w:rFonts w:ascii="Cambria Math" w:eastAsiaTheme="minorEastAsia" w:hAnsi="Cambria Math" w:cs="Cambria Math"/>
                              <w:i/>
                              <w:sz w:val="24"/>
                              <w:szCs w:val="24"/>
                              <w:lang w:eastAsia="ko-KR"/>
                            </w:rPr>
                          </m:ctrlPr>
                        </m:sSupPr>
                        <m:e>
                          <m:d>
                            <m:dPr>
                              <m:ctrlPr>
                                <w:rPr>
                                  <w:rFonts w:ascii="Cambria Math" w:eastAsia="Cambria Math" w:hAnsi="Cambria Math" w:cs="Cambria Math"/>
                                  <w:i/>
                                  <w:sz w:val="24"/>
                                  <w:szCs w:val="24"/>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ctrlPr>
                                <w:rPr>
                                  <w:rFonts w:ascii="Cambria Math" w:eastAsiaTheme="minorEastAsia" w:hAnsi="Cambria Math" w:cs="Cambria Math"/>
                                  <w:i/>
                                  <w:sz w:val="24"/>
                                  <w:szCs w:val="24"/>
                                  <w:lang w:eastAsia="ko-KR"/>
                                </w:rPr>
                              </m:ctrlPr>
                            </m:e>
                          </m:d>
                        </m:e>
                        <m:sup>
                          <m:r>
                            <w:rPr>
                              <w:rFonts w:ascii="Cambria Math" w:eastAsiaTheme="minorEastAsia" w:hAnsi="Cambria Math" w:cs="Cambria Math"/>
                              <w:sz w:val="24"/>
                              <w:szCs w:val="24"/>
                              <w:lang w:eastAsia="ko-KR"/>
                            </w:rPr>
                            <m:t>2</m:t>
                          </m:r>
                        </m:sup>
                      </m:sSup>
                    </m:num>
                    <m:den>
                      <m:r>
                        <w:rPr>
                          <w:rFonts w:ascii="Cambria Math" w:eastAsia="Cambria Math" w:hAnsi="Cambria Math" w:cs="Cambria Math"/>
                          <w:sz w:val="24"/>
                          <w:szCs w:val="24"/>
                        </w:rPr>
                        <m:t>n</m:t>
                      </m:r>
                    </m:den>
                  </m:f>
                </m:e>
              </m:nary>
            </m:e>
          </m:rad>
        </m:oMath>
      </m:oMathPara>
    </w:p>
    <w:p w14:paraId="5448C166" w14:textId="77777777" w:rsidR="003D21E3" w:rsidRPr="00C65A9F" w:rsidRDefault="003D21E3" w:rsidP="003D21E3">
      <w:pPr>
        <w:pBdr>
          <w:top w:val="nil"/>
          <w:left w:val="nil"/>
          <w:bottom w:val="nil"/>
          <w:right w:val="nil"/>
          <w:between w:val="nil"/>
        </w:pBdr>
        <w:spacing w:before="53" w:line="252" w:lineRule="auto"/>
        <w:ind w:left="110" w:firstLine="343"/>
        <w:jc w:val="both"/>
        <w:rPr>
          <w:sz w:val="24"/>
          <w:szCs w:val="24"/>
        </w:rPr>
      </w:pPr>
    </w:p>
    <w:p w14:paraId="06304AE9" w14:textId="376307F3" w:rsidR="003D21E3" w:rsidRPr="00C65A9F" w:rsidRDefault="00E91235" w:rsidP="003D21E3">
      <w:pPr>
        <w:jc w:val="center"/>
        <w:rPr>
          <w:rFonts w:ascii="Cambria Math" w:eastAsia="Cambria Math" w:hAnsi="Cambria Math" w:cs="Cambria Math"/>
          <w:sz w:val="24"/>
          <w:szCs w:val="24"/>
        </w:rPr>
      </w:pPr>
      <m:oMathPara>
        <m:oMath>
          <m:r>
            <w:rPr>
              <w:rFonts w:ascii="Cambria Math" w:eastAsia="맑은 고딕" w:hAnsi="Cambria Math" w:cs="맑은 고딕"/>
              <w:sz w:val="24"/>
              <w:szCs w:val="24"/>
              <w:lang w:eastAsia="ko-KR"/>
            </w:rPr>
            <m:t>MSPE</m:t>
          </m:r>
          <m:r>
            <w:rPr>
              <w:rFonts w:ascii="Cambria Math" w:eastAsia="Cambria Math" w:hAnsi="Cambria Math" w:cs="Cambria Math"/>
              <w:sz w:val="24"/>
              <w:szCs w:val="24"/>
            </w:rPr>
            <m:t xml:space="preserve">= </m:t>
          </m:r>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sSup>
                    <m:sSupPr>
                      <m:ctrlPr>
                        <w:rPr>
                          <w:rFonts w:ascii="Cambria Math" w:eastAsiaTheme="minorEastAsia" w:hAnsi="Cambria Math" w:cs="Cambria Math"/>
                          <w:i/>
                          <w:sz w:val="24"/>
                          <w:szCs w:val="24"/>
                          <w:lang w:eastAsia="ko-KR"/>
                        </w:rPr>
                      </m:ctrlPr>
                    </m:sSupPr>
                    <m:e>
                      <m:d>
                        <m:dPr>
                          <m:ctrlPr>
                            <w:rPr>
                              <w:rFonts w:ascii="Cambria Math" w:eastAsia="Cambria Math" w:hAnsi="Cambria Math" w:cs="Cambria Math"/>
                              <w:i/>
                              <w:sz w:val="24"/>
                              <w:szCs w:val="24"/>
                            </w:rPr>
                          </m:ctrlPr>
                        </m:dPr>
                        <m:e>
                          <m:f>
                            <m:fPr>
                              <m:ctrlPr>
                                <w:rPr>
                                  <w:rFonts w:ascii="Cambria Math" w:eastAsia="Cambria Math" w:hAnsi="Cambria Math" w:cs="Cambria Math"/>
                                  <w:i/>
                                  <w:sz w:val="24"/>
                                  <w:szCs w:val="24"/>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num>
                            <m:den>
                              <m:sSub>
                                <m:sSubPr>
                                  <m:ctrlPr>
                                    <w:rPr>
                                      <w:rFonts w:ascii="Cambria Math" w:eastAsiaTheme="minorEastAsia" w:hAnsi="Cambria Math" w:cs="Cambria Math"/>
                                      <w:i/>
                                      <w:sz w:val="24"/>
                                      <w:szCs w:val="24"/>
                                      <w:lang w:eastAsia="ko-KR"/>
                                    </w:rPr>
                                  </m:ctrlPr>
                                </m:sSubPr>
                                <m:e>
                                  <m:r>
                                    <w:rPr>
                                      <w:rFonts w:ascii="Cambria Math" w:eastAsia="Cambria Math" w:hAnsi="Cambria Math" w:cs="Cambria Math"/>
                                      <w:sz w:val="24"/>
                                      <w:szCs w:val="24"/>
                                    </w:rPr>
                                    <m:t>y</m:t>
                                  </m:r>
                                  <m:ctrlPr>
                                    <w:rPr>
                                      <w:rFonts w:ascii="Cambria Math" w:eastAsia="Cambria Math" w:hAnsi="Cambria Math" w:cs="Cambria Math"/>
                                      <w:i/>
                                      <w:sz w:val="24"/>
                                      <w:szCs w:val="24"/>
                                    </w:rPr>
                                  </m:ctrlPr>
                                </m:e>
                                <m:sub>
                                  <m:r>
                                    <w:rPr>
                                      <w:rFonts w:ascii="Cambria Math" w:eastAsiaTheme="minorEastAsia" w:hAnsi="Cambria Math" w:cs="Cambria Math"/>
                                      <w:sz w:val="24"/>
                                      <w:szCs w:val="24"/>
                                      <w:lang w:eastAsia="ko-KR"/>
                                    </w:rPr>
                                    <m:t>i</m:t>
                                  </m:r>
                                </m:sub>
                              </m:sSub>
                            </m:den>
                          </m:f>
                          <m:ctrlPr>
                            <w:rPr>
                              <w:rFonts w:ascii="Cambria Math" w:eastAsiaTheme="minorEastAsia" w:hAnsi="Cambria Math" w:cs="Cambria Math"/>
                              <w:i/>
                              <w:sz w:val="24"/>
                              <w:szCs w:val="24"/>
                              <w:lang w:eastAsia="ko-KR"/>
                            </w:rPr>
                          </m:ctrlPr>
                        </m:e>
                      </m:d>
                    </m:e>
                    <m:sup>
                      <m:r>
                        <w:rPr>
                          <w:rFonts w:ascii="Cambria Math" w:eastAsiaTheme="minorEastAsia" w:hAnsi="Cambria Math" w:cs="Cambria Math"/>
                          <w:sz w:val="24"/>
                          <w:szCs w:val="24"/>
                          <w:lang w:eastAsia="ko-KR"/>
                        </w:rPr>
                        <m:t>2</m:t>
                      </m:r>
                    </m:sup>
                  </m:sSup>
                </m:num>
                <m:den>
                  <m:r>
                    <w:rPr>
                      <w:rFonts w:ascii="Cambria Math" w:eastAsia="Cambria Math" w:hAnsi="Cambria Math" w:cs="Cambria Math"/>
                      <w:sz w:val="24"/>
                      <w:szCs w:val="24"/>
                    </w:rPr>
                    <m:t>n</m:t>
                  </m:r>
                </m:den>
              </m:f>
            </m:e>
          </m:nary>
        </m:oMath>
      </m:oMathPara>
    </w:p>
    <w:p w14:paraId="05B692DB" w14:textId="77777777" w:rsidR="003D21E3" w:rsidRPr="00C65A9F" w:rsidRDefault="003D21E3" w:rsidP="003D21E3">
      <w:pPr>
        <w:pBdr>
          <w:top w:val="nil"/>
          <w:left w:val="nil"/>
          <w:bottom w:val="nil"/>
          <w:right w:val="nil"/>
          <w:between w:val="nil"/>
        </w:pBdr>
        <w:spacing w:before="53" w:line="252" w:lineRule="auto"/>
        <w:ind w:left="110" w:firstLine="343"/>
        <w:jc w:val="both"/>
        <w:rPr>
          <w:sz w:val="24"/>
          <w:szCs w:val="24"/>
        </w:rPr>
      </w:pPr>
    </w:p>
    <w:p w14:paraId="3C24529F" w14:textId="7FAED4CA" w:rsidR="001A3948" w:rsidRPr="00C65A9F" w:rsidRDefault="001A3948" w:rsidP="001A3948">
      <w:pPr>
        <w:jc w:val="center"/>
        <w:rPr>
          <w:rFonts w:ascii="Cambria Math" w:eastAsia="Cambria Math" w:hAnsi="Cambria Math" w:cs="Cambria Math"/>
          <w:sz w:val="24"/>
          <w:szCs w:val="24"/>
        </w:rPr>
      </w:pPr>
      <m:oMathPara>
        <m:oMath>
          <m:r>
            <w:rPr>
              <w:rFonts w:ascii="Cambria Math" w:eastAsiaTheme="minorEastAsia" w:hAnsi="Cambria Math" w:cs="Cambria Math"/>
              <w:sz w:val="24"/>
              <w:szCs w:val="24"/>
              <w:lang w:eastAsia="ko-KR"/>
            </w:rPr>
            <m:t>MAE</m:t>
          </m:r>
          <m:r>
            <w:rPr>
              <w:rFonts w:ascii="Cambria Math" w:eastAsia="Cambria Math" w:hAnsi="Cambria Math" w:cs="Cambria Math"/>
              <w:sz w:val="24"/>
              <w:szCs w:val="24"/>
            </w:rPr>
            <m:t xml:space="preserve">= </m:t>
          </m:r>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num>
                <m:den>
                  <m:r>
                    <w:rPr>
                      <w:rFonts w:ascii="Cambria Math" w:eastAsia="Cambria Math" w:hAnsi="Cambria Math" w:cs="Cambria Math"/>
                      <w:sz w:val="24"/>
                      <w:szCs w:val="24"/>
                    </w:rPr>
                    <m:t>n</m:t>
                  </m:r>
                </m:den>
              </m:f>
            </m:e>
          </m:nary>
        </m:oMath>
      </m:oMathPara>
    </w:p>
    <w:p w14:paraId="719A70E0" w14:textId="77777777" w:rsidR="003D21E3" w:rsidRPr="00C65A9F" w:rsidRDefault="003D21E3" w:rsidP="003D21E3">
      <w:pPr>
        <w:pBdr>
          <w:top w:val="nil"/>
          <w:left w:val="nil"/>
          <w:bottom w:val="nil"/>
          <w:right w:val="nil"/>
          <w:between w:val="nil"/>
        </w:pBdr>
        <w:spacing w:before="53" w:line="252" w:lineRule="auto"/>
        <w:ind w:left="110" w:firstLine="351"/>
        <w:jc w:val="both"/>
        <w:rPr>
          <w:sz w:val="24"/>
          <w:szCs w:val="24"/>
        </w:rPr>
      </w:pPr>
    </w:p>
    <w:p w14:paraId="6353BA1E" w14:textId="20C33878" w:rsidR="00443DDA" w:rsidRPr="00C65A9F" w:rsidRDefault="00443DDA" w:rsidP="00443DDA">
      <w:pPr>
        <w:jc w:val="center"/>
        <w:rPr>
          <w:rFonts w:ascii="Cambria Math" w:eastAsia="Cambria Math" w:hAnsi="Cambria Math" w:cs="Cambria Math"/>
          <w:sz w:val="24"/>
          <w:szCs w:val="24"/>
        </w:rPr>
      </w:pPr>
      <m:oMathPara>
        <m:oMath>
          <m:r>
            <w:rPr>
              <w:rFonts w:ascii="Cambria Math" w:eastAsiaTheme="minorEastAsia" w:hAnsi="Cambria Math" w:cs="Cambria Math"/>
              <w:sz w:val="24"/>
              <w:szCs w:val="24"/>
              <w:lang w:eastAsia="ko-KR"/>
            </w:rPr>
            <m:t>MAPE</m:t>
          </m:r>
          <m:r>
            <w:rPr>
              <w:rFonts w:ascii="Cambria Math" w:eastAsia="Cambria Math" w:hAnsi="Cambria Math" w:cs="Cambria Math"/>
              <w:sz w:val="24"/>
              <w:szCs w:val="24"/>
            </w:rPr>
            <m:t xml:space="preserve">= </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r>
                <w:rPr>
                  <w:rFonts w:ascii="Cambria Math" w:eastAsiaTheme="minorEastAsia" w:hAnsi="Cambria Math" w:cs="Cambria Math"/>
                  <w:sz w:val="24"/>
                  <w:szCs w:val="24"/>
                  <w:lang w:eastAsia="ko-KR"/>
                </w:rPr>
                <m:t>00%</m:t>
              </m:r>
            </m:num>
            <m:den>
              <m:r>
                <w:rPr>
                  <w:rFonts w:ascii="Cambria Math" w:eastAsia="Cambria Math" w:hAnsi="Cambria Math" w:cs="Cambria Math"/>
                  <w:sz w:val="24"/>
                  <w:szCs w:val="24"/>
                </w:rPr>
                <m:t>n</m:t>
              </m:r>
            </m:den>
          </m:f>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num>
                <m:den>
                  <m:r>
                    <w:rPr>
                      <w:rFonts w:ascii="Cambria Math" w:eastAsia="Cambria Math" w:hAnsi="Cambria Math" w:cs="Cambria Math"/>
                      <w:sz w:val="24"/>
                      <w:szCs w:val="24"/>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r>
                    <w:rPr>
                      <w:rFonts w:ascii="Cambria Math" w:eastAsia="Cambria Math" w:hAnsi="Cambria Math" w:cs="Cambria Math"/>
                      <w:sz w:val="24"/>
                      <w:szCs w:val="24"/>
                    </w:rPr>
                    <m:t>|</m:t>
                  </m:r>
                </m:den>
              </m:f>
            </m:e>
          </m:nary>
        </m:oMath>
      </m:oMathPara>
    </w:p>
    <w:p w14:paraId="2C51B368" w14:textId="77777777" w:rsidR="003D21E3" w:rsidRPr="00C65A9F" w:rsidRDefault="003D21E3" w:rsidP="003D21E3">
      <w:pPr>
        <w:pBdr>
          <w:top w:val="nil"/>
          <w:left w:val="nil"/>
          <w:bottom w:val="nil"/>
          <w:right w:val="nil"/>
          <w:between w:val="nil"/>
        </w:pBdr>
        <w:spacing w:before="53" w:line="252" w:lineRule="auto"/>
        <w:ind w:left="110" w:firstLine="351"/>
        <w:jc w:val="both"/>
        <w:rPr>
          <w:sz w:val="24"/>
          <w:szCs w:val="24"/>
        </w:rPr>
      </w:pPr>
    </w:p>
    <w:p w14:paraId="32399483" w14:textId="16A17246" w:rsidR="00CE3EF5" w:rsidRPr="00C65A9F" w:rsidRDefault="00CE3EF5" w:rsidP="003D21E3">
      <w:pPr>
        <w:jc w:val="center"/>
        <w:rPr>
          <w:rFonts w:eastAsiaTheme="minorEastAsia"/>
          <w:i/>
          <w:sz w:val="24"/>
          <w:szCs w:val="24"/>
          <w:lang w:eastAsia="ko-KR"/>
        </w:rPr>
      </w:pPr>
      <m:oMathPara>
        <m:oMath>
          <m:r>
            <w:rPr>
              <w:rFonts w:ascii="Cambria Math" w:eastAsiaTheme="minorEastAsia" w:hAnsi="Cambria Math" w:cs="Cambria Math"/>
              <w:sz w:val="24"/>
              <w:szCs w:val="24"/>
              <w:lang w:eastAsia="ko-KR"/>
            </w:rPr>
            <m:t>MedAE</m:t>
          </m:r>
          <m:r>
            <w:rPr>
              <w:rFonts w:ascii="Cambria Math" w:eastAsia="Cambria Math" w:hAnsi="Cambria Math" w:cs="Cambria Math"/>
              <w:sz w:val="24"/>
              <w:szCs w:val="24"/>
            </w:rPr>
            <m:t>= m</m:t>
          </m:r>
          <m:r>
            <w:rPr>
              <w:rFonts w:ascii="Cambria Math" w:eastAsiaTheme="minorEastAsia" w:hAnsi="Cambria Math" w:cs="Cambria Math"/>
              <w:sz w:val="24"/>
              <w:szCs w:val="24"/>
              <w:lang w:eastAsia="ko-KR"/>
            </w:rPr>
            <m:t>edian(</m:t>
          </m:r>
          <m:d>
            <m:dPr>
              <m:begChr m:val="|"/>
              <m:endChr m:val="|"/>
              <m:ctrlPr>
                <w:rPr>
                  <w:rFonts w:ascii="Cambria Math" w:eastAsiaTheme="minorEastAsia" w:hAnsi="Cambria Math" w:cs="Cambria Math"/>
                  <w:i/>
                  <w:sz w:val="24"/>
                  <w:szCs w:val="24"/>
                  <w:lang w:eastAsia="ko-KR"/>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1</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1</m:t>
                  </m:r>
                </m:sub>
              </m:sSub>
            </m:e>
          </m:d>
          <m:r>
            <w:rPr>
              <w:rFonts w:ascii="Cambria Math" w:eastAsiaTheme="minorEastAsia" w:hAnsi="Cambria Math" w:cs="Cambria Math"/>
              <w:sz w:val="24"/>
              <w:szCs w:val="24"/>
              <w:lang w:eastAsia="ko-KR"/>
            </w:rPr>
            <m:t xml:space="preserve">, </m:t>
          </m:r>
          <m:d>
            <m:dPr>
              <m:begChr m:val="|"/>
              <m:endChr m:val="|"/>
              <m:ctrlPr>
                <w:rPr>
                  <w:rFonts w:ascii="Cambria Math" w:eastAsiaTheme="minorEastAsia" w:hAnsi="Cambria Math" w:cs="Cambria Math"/>
                  <w:i/>
                  <w:sz w:val="24"/>
                  <w:szCs w:val="24"/>
                  <w:lang w:eastAsia="ko-KR"/>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2</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2</m:t>
                  </m:r>
                </m:sub>
              </m:sSub>
            </m:e>
          </m:d>
          <m:r>
            <w:rPr>
              <w:rFonts w:ascii="Cambria Math" w:eastAsiaTheme="minorEastAsia" w:hAnsi="Cambria Math" w:cs="Cambria Math"/>
              <w:sz w:val="24"/>
              <w:szCs w:val="24"/>
              <w:lang w:eastAsia="ko-KR"/>
            </w:rPr>
            <m:t xml:space="preserve">, …, </m:t>
          </m:r>
          <m:d>
            <m:dPr>
              <m:begChr m:val="|"/>
              <m:endChr m:val="|"/>
              <m:ctrlPr>
                <w:rPr>
                  <w:rFonts w:ascii="Cambria Math" w:eastAsiaTheme="minorEastAsia" w:hAnsi="Cambria Math" w:cs="Cambria Math"/>
                  <w:i/>
                  <w:sz w:val="24"/>
                  <w:szCs w:val="24"/>
                  <w:lang w:eastAsia="ko-KR"/>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n</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n</m:t>
                  </m:r>
                </m:sub>
              </m:sSub>
            </m:e>
          </m:d>
          <m:r>
            <w:rPr>
              <w:rFonts w:ascii="Cambria Math" w:eastAsiaTheme="minorEastAsia" w:hAnsi="Cambria Math" w:cs="Cambria Math"/>
              <w:sz w:val="24"/>
              <w:szCs w:val="24"/>
              <w:lang w:eastAsia="ko-KR"/>
            </w:rPr>
            <m:t>)</m:t>
          </m:r>
        </m:oMath>
      </m:oMathPara>
    </w:p>
    <w:p w14:paraId="555C6C0E" w14:textId="41F1FAC1" w:rsidR="003D21E3" w:rsidRPr="00C65A9F" w:rsidRDefault="003D21E3" w:rsidP="003D21E3">
      <w:pPr>
        <w:jc w:val="center"/>
        <w:rPr>
          <w:rFonts w:ascii="Cambria Math" w:eastAsia="Cambria Math" w:hAnsi="Cambria Math" w:cs="Cambria Math"/>
          <w:sz w:val="24"/>
          <w:szCs w:val="24"/>
        </w:rPr>
      </w:pPr>
    </w:p>
    <w:p w14:paraId="78DEBAEF" w14:textId="57FF0969" w:rsidR="00CE3EF5" w:rsidRPr="00C65A9F" w:rsidRDefault="00CE3EF5" w:rsidP="00CE3EF5">
      <w:pPr>
        <w:jc w:val="center"/>
        <w:rPr>
          <w:sz w:val="24"/>
          <w:szCs w:val="24"/>
          <w:lang w:eastAsia="ko-KR"/>
        </w:rPr>
      </w:pPr>
      <m:oMathPara>
        <m:oMath>
          <m:r>
            <w:rPr>
              <w:rFonts w:ascii="Cambria Math" w:eastAsiaTheme="minorEastAsia" w:hAnsi="Cambria Math" w:cs="Cambria Math"/>
              <w:sz w:val="24"/>
              <w:szCs w:val="24"/>
              <w:lang w:eastAsia="ko-KR"/>
            </w:rPr>
            <w:lastRenderedPageBreak/>
            <m:t>MedAPE</m:t>
          </m:r>
          <m:r>
            <w:rPr>
              <w:rFonts w:ascii="Cambria Math" w:eastAsia="Cambria Math" w:hAnsi="Cambria Math" w:cs="Cambria Math"/>
              <w:sz w:val="24"/>
              <w:szCs w:val="24"/>
            </w:rPr>
            <m:t>= m</m:t>
          </m:r>
          <m:r>
            <w:rPr>
              <w:rFonts w:ascii="Cambria Math" w:eastAsiaTheme="minorEastAsia" w:hAnsi="Cambria Math" w:cs="Cambria Math"/>
              <w:sz w:val="24"/>
              <w:szCs w:val="24"/>
              <w:lang w:eastAsia="ko-KR"/>
            </w:rPr>
            <m:t>edian(</m:t>
          </m:r>
          <m:d>
            <m:dPr>
              <m:begChr m:val="|"/>
              <m:endChr m:val="|"/>
              <m:ctrlPr>
                <w:rPr>
                  <w:rFonts w:ascii="Cambria Math" w:eastAsiaTheme="minorEastAsia" w:hAnsi="Cambria Math" w:cs="Cambria Math"/>
                  <w:i/>
                  <w:sz w:val="24"/>
                  <w:szCs w:val="24"/>
                  <w:lang w:eastAsia="ko-KR"/>
                </w:rPr>
              </m:ctrlPr>
            </m:dPr>
            <m:e>
              <m:f>
                <m:fPr>
                  <m:ctrlPr>
                    <w:rPr>
                      <w:rFonts w:ascii="Cambria Math" w:eastAsiaTheme="minorEastAsia" w:hAnsi="Cambria Math" w:cs="Cambria Math"/>
                      <w:i/>
                      <w:sz w:val="24"/>
                      <w:szCs w:val="24"/>
                      <w:lang w:eastAsia="ko-KR"/>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1</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1</m:t>
                      </m:r>
                    </m:sub>
                  </m:sSub>
                </m:num>
                <m:den>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1</m:t>
                      </m:r>
                    </m:sub>
                  </m:sSub>
                </m:den>
              </m:f>
            </m:e>
          </m:d>
          <m:r>
            <w:rPr>
              <w:rFonts w:ascii="Cambria Math" w:eastAsiaTheme="minorEastAsia" w:hAnsi="Cambria Math" w:cs="Cambria Math"/>
              <w:sz w:val="24"/>
              <w:szCs w:val="24"/>
              <w:lang w:eastAsia="ko-KR"/>
            </w:rPr>
            <m:t xml:space="preserve">, </m:t>
          </m:r>
          <m:d>
            <m:dPr>
              <m:begChr m:val="|"/>
              <m:endChr m:val="|"/>
              <m:ctrlPr>
                <w:rPr>
                  <w:rFonts w:ascii="Cambria Math" w:eastAsiaTheme="minorEastAsia" w:hAnsi="Cambria Math" w:cs="Cambria Math"/>
                  <w:i/>
                  <w:sz w:val="24"/>
                  <w:szCs w:val="24"/>
                  <w:lang w:eastAsia="ko-KR"/>
                </w:rPr>
              </m:ctrlPr>
            </m:dPr>
            <m:e>
              <m:f>
                <m:fPr>
                  <m:ctrlPr>
                    <w:rPr>
                      <w:rFonts w:ascii="Cambria Math" w:eastAsiaTheme="minorEastAsia" w:hAnsi="Cambria Math" w:cs="Cambria Math"/>
                      <w:i/>
                      <w:sz w:val="24"/>
                      <w:szCs w:val="24"/>
                      <w:lang w:eastAsia="ko-KR"/>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2</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2</m:t>
                      </m:r>
                    </m:sub>
                  </m:sSub>
                </m:num>
                <m:den>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2</m:t>
                      </m:r>
                    </m:sub>
                  </m:sSub>
                </m:den>
              </m:f>
            </m:e>
          </m:d>
          <m:r>
            <w:rPr>
              <w:rFonts w:ascii="Cambria Math" w:eastAsiaTheme="minorEastAsia" w:hAnsi="Cambria Math" w:cs="Cambria Math"/>
              <w:sz w:val="24"/>
              <w:szCs w:val="24"/>
              <w:lang w:eastAsia="ko-KR"/>
            </w:rPr>
            <m:t xml:space="preserve">, …, </m:t>
          </m:r>
          <m:d>
            <m:dPr>
              <m:begChr m:val="|"/>
              <m:endChr m:val="|"/>
              <m:ctrlPr>
                <w:rPr>
                  <w:rFonts w:ascii="Cambria Math" w:eastAsiaTheme="minorEastAsia" w:hAnsi="Cambria Math" w:cs="Cambria Math"/>
                  <w:i/>
                  <w:sz w:val="24"/>
                  <w:szCs w:val="24"/>
                  <w:lang w:eastAsia="ko-KR"/>
                </w:rPr>
              </m:ctrlPr>
            </m:dPr>
            <m:e>
              <m:f>
                <m:fPr>
                  <m:ctrlPr>
                    <w:rPr>
                      <w:rFonts w:ascii="Cambria Math" w:eastAsiaTheme="minorEastAsia" w:hAnsi="Cambria Math" w:cs="Cambria Math"/>
                      <w:i/>
                      <w:sz w:val="24"/>
                      <w:szCs w:val="24"/>
                      <w:lang w:eastAsia="ko-KR"/>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n</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n</m:t>
                      </m:r>
                    </m:sub>
                  </m:sSub>
                </m:num>
                <m:den>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n</m:t>
                      </m:r>
                    </m:sub>
                  </m:sSub>
                </m:den>
              </m:f>
            </m:e>
          </m:d>
          <m:r>
            <w:rPr>
              <w:rFonts w:ascii="Cambria Math" w:eastAsiaTheme="minorEastAsia" w:hAnsi="Cambria Math" w:cs="Cambria Math"/>
              <w:sz w:val="24"/>
              <w:szCs w:val="24"/>
              <w:lang w:eastAsia="ko-KR"/>
            </w:rPr>
            <m:t>)</m:t>
          </m:r>
        </m:oMath>
      </m:oMathPara>
    </w:p>
    <w:p w14:paraId="55AA35AB" w14:textId="77777777" w:rsidR="003D21E3" w:rsidRPr="00C65A9F" w:rsidRDefault="003D21E3" w:rsidP="003D21E3">
      <w:pPr>
        <w:pBdr>
          <w:top w:val="nil"/>
          <w:left w:val="nil"/>
          <w:bottom w:val="nil"/>
          <w:right w:val="nil"/>
          <w:between w:val="nil"/>
        </w:pBdr>
        <w:spacing w:before="53" w:line="252" w:lineRule="auto"/>
        <w:ind w:left="110" w:firstLine="351"/>
        <w:jc w:val="both"/>
        <w:rPr>
          <w:sz w:val="24"/>
          <w:szCs w:val="24"/>
        </w:rPr>
      </w:pPr>
    </w:p>
    <w:p w14:paraId="7DD9C020" w14:textId="58E604A4" w:rsidR="003D21E3" w:rsidRPr="00C65A9F" w:rsidRDefault="00B912AB" w:rsidP="003D21E3">
      <w:pPr>
        <w:pBdr>
          <w:top w:val="nil"/>
          <w:left w:val="nil"/>
          <w:bottom w:val="nil"/>
          <w:right w:val="nil"/>
          <w:between w:val="nil"/>
        </w:pBdr>
        <w:spacing w:before="53" w:line="252" w:lineRule="auto"/>
        <w:ind w:left="110" w:firstLine="351"/>
        <w:jc w:val="both"/>
        <w:rPr>
          <w:sz w:val="24"/>
          <w:szCs w:val="24"/>
          <w:lang w:eastAsia="ko-KR"/>
        </w:rPr>
      </w:pPr>
      <w:r w:rsidRPr="00C65A9F">
        <w:rPr>
          <w:rFonts w:ascii="맑은 고딕" w:eastAsia="맑은 고딕" w:hAnsi="맑은 고딕" w:cs="맑은 고딕" w:hint="eastAsia"/>
          <w:sz w:val="24"/>
          <w:szCs w:val="24"/>
          <w:lang w:eastAsia="ko-KR"/>
        </w:rPr>
        <w:t>모든 metrics는 예측 성능이 좋을수록 낮은 수치들이 나오도록 실제값</w:t>
      </w:r>
      <w:r w:rsidR="008920C4" w:rsidRPr="00C65A9F">
        <w:rPr>
          <w:rFonts w:ascii="맑은 고딕" w:eastAsia="맑은 고딕" w:hAnsi="맑은 고딕" w:cs="맑은 고딕" w:hint="eastAsia"/>
          <w:sz w:val="24"/>
          <w:szCs w:val="24"/>
          <w:lang w:eastAsia="ko-KR"/>
        </w:rPr>
        <w:t>(</w:t>
      </w:r>
      <m:oMath>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oMath>
      <w:r w:rsidR="008920C4" w:rsidRPr="00C65A9F">
        <w:rPr>
          <w:rFonts w:ascii="맑은 고딕" w:eastAsia="맑은 고딕" w:hAnsi="맑은 고딕" w:cs="맑은 고딕" w:hint="eastAsia"/>
          <w:sz w:val="24"/>
          <w:szCs w:val="24"/>
          <w:lang w:eastAsia="ko-KR"/>
        </w:rPr>
        <w:t>)</w:t>
      </w:r>
      <w:r w:rsidRPr="00C65A9F">
        <w:rPr>
          <w:rFonts w:ascii="맑은 고딕" w:eastAsia="맑은 고딕" w:hAnsi="맑은 고딕" w:cs="맑은 고딕" w:hint="eastAsia"/>
          <w:sz w:val="24"/>
          <w:szCs w:val="24"/>
          <w:lang w:eastAsia="ko-KR"/>
        </w:rPr>
        <w:t>과 예측값</w:t>
      </w:r>
      <w:r w:rsidR="008920C4" w:rsidRPr="00C65A9F">
        <w:rPr>
          <w:rFonts w:ascii="맑은 고딕" w:eastAsia="맑은 고딕" w:hAnsi="맑은 고딕" w:cs="맑은 고딕" w:hint="eastAsia"/>
          <w:sz w:val="24"/>
          <w:szCs w:val="24"/>
          <w:lang w:eastAsia="ko-KR"/>
        </w:rPr>
        <w:t>(</w:t>
      </w:r>
      <m:oMath>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lang w:eastAsia="ko-KR"/>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oMath>
      <w:r w:rsidR="008920C4" w:rsidRPr="00C65A9F">
        <w:rPr>
          <w:rFonts w:ascii="맑은 고딕" w:eastAsia="맑은 고딕" w:hAnsi="맑은 고딕" w:cs="맑은 고딕" w:hint="eastAsia"/>
          <w:sz w:val="24"/>
          <w:szCs w:val="24"/>
          <w:lang w:eastAsia="ko-KR"/>
        </w:rPr>
        <w:t>)</w:t>
      </w:r>
      <w:r w:rsidRPr="00C65A9F">
        <w:rPr>
          <w:rFonts w:ascii="맑은 고딕" w:eastAsia="맑은 고딕" w:hAnsi="맑은 고딕" w:cs="맑은 고딕" w:hint="eastAsia"/>
          <w:sz w:val="24"/>
          <w:szCs w:val="24"/>
          <w:lang w:eastAsia="ko-KR"/>
        </w:rPr>
        <w:t xml:space="preserve">의 차이로 구성되어 있다. 따라서 </w:t>
      </w:r>
      <w:r w:rsidR="003D21E3" w:rsidRPr="00C65A9F">
        <w:rPr>
          <w:rFonts w:ascii="맑은 고딕" w:eastAsia="맑은 고딕" w:hAnsi="맑은 고딕" w:cs="맑은 고딕"/>
          <w:sz w:val="24"/>
          <w:szCs w:val="24"/>
          <w:lang w:eastAsia="ko-KR"/>
        </w:rPr>
        <w:t>6</w:t>
      </w:r>
      <w:r w:rsidR="003D21E3" w:rsidRPr="00C65A9F">
        <w:rPr>
          <w:rFonts w:ascii="맑은 고딕" w:eastAsia="맑은 고딕" w:hAnsi="맑은 고딕" w:cs="맑은 고딕" w:hint="eastAsia"/>
          <w:sz w:val="24"/>
          <w:szCs w:val="24"/>
          <w:lang w:eastAsia="ko-KR"/>
        </w:rPr>
        <w:t xml:space="preserve">개의 </w:t>
      </w:r>
      <w:r w:rsidR="003D21E3" w:rsidRPr="00C65A9F">
        <w:rPr>
          <w:rFonts w:ascii="맑은 고딕" w:eastAsia="맑은 고딕" w:hAnsi="맑은 고딕" w:cs="맑은 고딕"/>
          <w:sz w:val="24"/>
          <w:szCs w:val="24"/>
          <w:lang w:eastAsia="ko-KR"/>
        </w:rPr>
        <w:t>metrics</w:t>
      </w:r>
      <w:r w:rsidR="00AB6095" w:rsidRPr="00C65A9F">
        <w:rPr>
          <w:rFonts w:ascii="맑은 고딕" w:eastAsia="맑은 고딕" w:hAnsi="맑은 고딕" w:cs="맑은 고딕" w:hint="eastAsia"/>
          <w:sz w:val="24"/>
          <w:szCs w:val="24"/>
          <w:lang w:eastAsia="ko-KR"/>
        </w:rPr>
        <w:t xml:space="preserve"> </w:t>
      </w:r>
      <w:r w:rsidR="003D21E3" w:rsidRPr="00C65A9F">
        <w:rPr>
          <w:rFonts w:ascii="맑은 고딕" w:eastAsia="맑은 고딕" w:hAnsi="맑은 고딕" w:cs="맑은 고딕" w:hint="eastAsia"/>
          <w:sz w:val="24"/>
          <w:szCs w:val="24"/>
          <w:lang w:eastAsia="ko-KR"/>
        </w:rPr>
        <w:t xml:space="preserve">모두 </w:t>
      </w:r>
      <w:r w:rsidRPr="00C65A9F">
        <w:rPr>
          <w:rFonts w:ascii="맑은 고딕" w:eastAsia="맑은 고딕" w:hAnsi="맑은 고딕" w:cs="맑은 고딕" w:hint="eastAsia"/>
          <w:sz w:val="24"/>
          <w:szCs w:val="24"/>
          <w:lang w:eastAsia="ko-KR"/>
        </w:rPr>
        <w:t>낮은</w:t>
      </w:r>
      <w:r w:rsidR="003D21E3" w:rsidRPr="00C65A9F">
        <w:rPr>
          <w:rFonts w:ascii="맑은 고딕" w:eastAsia="맑은 고딕" w:hAnsi="맑은 고딕" w:cs="맑은 고딕" w:hint="eastAsia"/>
          <w:sz w:val="24"/>
          <w:szCs w:val="24"/>
          <w:lang w:eastAsia="ko-KR"/>
        </w:rPr>
        <w:t xml:space="preserve"> 수치가 나오는 경우 </w:t>
      </w:r>
      <w:r w:rsidRPr="00C65A9F">
        <w:rPr>
          <w:rFonts w:ascii="맑은 고딕" w:eastAsia="맑은 고딕" w:hAnsi="맑은 고딕" w:cs="맑은 고딕" w:hint="eastAsia"/>
          <w:sz w:val="24"/>
          <w:szCs w:val="24"/>
          <w:lang w:eastAsia="ko-KR"/>
        </w:rPr>
        <w:t xml:space="preserve">지하철 혼잡도를 </w:t>
      </w:r>
      <w:r w:rsidR="003D21E3" w:rsidRPr="00C65A9F">
        <w:rPr>
          <w:rFonts w:ascii="맑은 고딕" w:eastAsia="맑은 고딕" w:hAnsi="맑은 고딕" w:cs="맑은 고딕" w:hint="eastAsia"/>
          <w:sz w:val="24"/>
          <w:szCs w:val="24"/>
          <w:lang w:eastAsia="ko-KR"/>
        </w:rPr>
        <w:t>잘 예측하는 모델이라 볼 수 있다.</w:t>
      </w:r>
    </w:p>
    <w:p w14:paraId="25AC981E" w14:textId="77777777" w:rsidR="003D21E3" w:rsidRPr="00BF4511" w:rsidRDefault="003D21E3" w:rsidP="003D21E3">
      <w:pPr>
        <w:pBdr>
          <w:top w:val="nil"/>
          <w:left w:val="nil"/>
          <w:bottom w:val="nil"/>
          <w:right w:val="nil"/>
          <w:between w:val="nil"/>
        </w:pBdr>
        <w:spacing w:before="53" w:line="252" w:lineRule="auto"/>
        <w:ind w:left="110" w:firstLine="351"/>
        <w:jc w:val="both"/>
        <w:rPr>
          <w:color w:val="FF0000"/>
          <w:sz w:val="24"/>
          <w:szCs w:val="24"/>
          <w:lang w:eastAsia="ko-KR"/>
        </w:rPr>
      </w:pPr>
    </w:p>
    <w:p w14:paraId="6954808D" w14:textId="77777777" w:rsidR="003D21E3" w:rsidRPr="00BF4511" w:rsidRDefault="003D21E3" w:rsidP="003D21E3">
      <w:pPr>
        <w:pBdr>
          <w:top w:val="nil"/>
          <w:left w:val="nil"/>
          <w:bottom w:val="nil"/>
          <w:right w:val="nil"/>
          <w:between w:val="nil"/>
        </w:pBdr>
        <w:spacing w:before="53" w:line="252" w:lineRule="auto"/>
        <w:ind w:left="110" w:firstLine="351"/>
        <w:jc w:val="both"/>
        <w:rPr>
          <w:color w:val="FF0000"/>
          <w:sz w:val="24"/>
          <w:szCs w:val="24"/>
          <w:lang w:eastAsia="ko-KR"/>
        </w:rPr>
      </w:pPr>
    </w:p>
    <w:p w14:paraId="69D49044" w14:textId="77777777" w:rsidR="003D21E3" w:rsidRPr="008B2AA6" w:rsidRDefault="003D21E3" w:rsidP="003D21E3">
      <w:pPr>
        <w:pStyle w:val="1"/>
        <w:numPr>
          <w:ilvl w:val="0"/>
          <w:numId w:val="2"/>
        </w:numPr>
        <w:tabs>
          <w:tab w:val="left" w:pos="454"/>
        </w:tabs>
        <w:ind w:hanging="343"/>
        <w:jc w:val="both"/>
      </w:pPr>
      <w:r w:rsidRPr="008B2AA6">
        <w:t>Results</w:t>
      </w:r>
    </w:p>
    <w:p w14:paraId="1AAF61E3" w14:textId="159B9B06" w:rsidR="003D21E3" w:rsidRPr="008B2AA6" w:rsidRDefault="003D21E3" w:rsidP="003D21E3">
      <w:pPr>
        <w:pBdr>
          <w:top w:val="nil"/>
          <w:left w:val="nil"/>
          <w:bottom w:val="nil"/>
          <w:right w:val="nil"/>
          <w:between w:val="nil"/>
        </w:pBdr>
        <w:spacing w:before="53" w:line="252" w:lineRule="auto"/>
        <w:ind w:left="110" w:firstLine="343"/>
        <w:jc w:val="both"/>
        <w:rPr>
          <w:sz w:val="24"/>
          <w:szCs w:val="24"/>
          <w:lang w:eastAsia="ko-KR"/>
        </w:rPr>
      </w:pPr>
      <w:r w:rsidRPr="008B2AA6">
        <w:rPr>
          <w:rFonts w:ascii="맑은 고딕" w:eastAsia="맑은 고딕" w:hAnsi="맑은 고딕" w:cs="맑은 고딕"/>
          <w:sz w:val="24"/>
          <w:szCs w:val="24"/>
          <w:lang w:eastAsia="ko-KR"/>
        </w:rPr>
        <w:t>이번 섹션에서는 전처리 완료</w:t>
      </w:r>
      <w:r w:rsidR="005446D5" w:rsidRPr="008B2AA6">
        <w:rPr>
          <w:rFonts w:ascii="맑은 고딕" w:eastAsia="맑은 고딕" w:hAnsi="맑은 고딕" w:cs="맑은 고딕" w:hint="eastAsia"/>
          <w:sz w:val="24"/>
          <w:szCs w:val="24"/>
          <w:lang w:eastAsia="ko-KR"/>
        </w:rPr>
        <w:t>된 종속변수와 독립변수를</w:t>
      </w:r>
      <w:r w:rsidRPr="008B2AA6">
        <w:rPr>
          <w:rFonts w:ascii="맑은 고딕" w:eastAsia="맑은 고딕" w:hAnsi="맑은 고딕" w:cs="맑은 고딕"/>
          <w:sz w:val="24"/>
          <w:szCs w:val="24"/>
          <w:lang w:eastAsia="ko-KR"/>
        </w:rPr>
        <w:t xml:space="preserve"> 사용하여</w:t>
      </w:r>
      <w:r w:rsidR="00394372" w:rsidRPr="008B2AA6">
        <w:rPr>
          <w:rFonts w:ascii="맑은 고딕" w:eastAsia="맑은 고딕" w:hAnsi="맑은 고딕" w:cs="맑은 고딕" w:hint="eastAsia"/>
          <w:sz w:val="24"/>
          <w:szCs w:val="24"/>
          <w:lang w:eastAsia="ko-KR"/>
        </w:rPr>
        <w:t xml:space="preserve"> 모델</w:t>
      </w:r>
      <w:r w:rsidR="005446D5" w:rsidRPr="008B2AA6">
        <w:rPr>
          <w:rFonts w:ascii="맑은 고딕" w:eastAsia="맑은 고딕" w:hAnsi="맑은 고딕" w:cs="맑은 고딕" w:hint="eastAsia"/>
          <w:sz w:val="24"/>
          <w:szCs w:val="24"/>
          <w:lang w:eastAsia="ko-KR"/>
        </w:rPr>
        <w:t>에 데이터를 학습</w:t>
      </w:r>
      <w:r w:rsidRPr="008B2AA6">
        <w:rPr>
          <w:rFonts w:ascii="맑은 고딕" w:eastAsia="맑은 고딕" w:hAnsi="맑은 고딕" w:cs="맑은 고딕"/>
          <w:sz w:val="24"/>
          <w:szCs w:val="24"/>
          <w:lang w:eastAsia="ko-KR"/>
        </w:rPr>
        <w:t xml:space="preserve"> </w:t>
      </w:r>
      <w:r w:rsidR="005446D5" w:rsidRPr="008B2AA6">
        <w:rPr>
          <w:rFonts w:ascii="맑은 고딕" w:eastAsia="맑은 고딕" w:hAnsi="맑은 고딕" w:cs="맑은 고딕" w:hint="eastAsia"/>
          <w:sz w:val="24"/>
          <w:szCs w:val="24"/>
          <w:lang w:eastAsia="ko-KR"/>
        </w:rPr>
        <w:t>지하철 혼잡도의</w:t>
      </w:r>
      <w:r w:rsidRPr="008B2AA6">
        <w:rPr>
          <w:rFonts w:ascii="맑은 고딕" w:eastAsia="맑은 고딕" w:hAnsi="맑은 고딕" w:cs="맑은 고딕"/>
          <w:sz w:val="24"/>
          <w:szCs w:val="24"/>
          <w:lang w:eastAsia="ko-KR"/>
        </w:rPr>
        <w:t xml:space="preserve"> 예측 결과를 제시한다. </w:t>
      </w:r>
      <w:r w:rsidR="00C6462A" w:rsidRPr="008B2AA6">
        <w:rPr>
          <w:rFonts w:ascii="맑은 고딕" w:eastAsia="맑은 고딕" w:hAnsi="맑은 고딕" w:cs="맑은 고딕" w:hint="eastAsia"/>
          <w:sz w:val="24"/>
          <w:szCs w:val="24"/>
          <w:lang w:eastAsia="ko-KR"/>
        </w:rPr>
        <w:t xml:space="preserve">실제 지하철 혼잡도 예측 성능이 높아야 모델이 설명하는 기여도 또는 관련성과 같은 설명 신뢰성이 확보될 수 있을 것이다. 선형회귀분석과 같은 전통적인 알고리즘을 사용하는 경우 지하철 혼잡도 예측을 위한 변수 기여는 쉽게 </w:t>
      </w:r>
      <w:r w:rsidR="008B2AA6" w:rsidRPr="008B2AA6">
        <w:rPr>
          <w:rFonts w:ascii="맑은 고딕" w:eastAsia="맑은 고딕" w:hAnsi="맑은 고딕" w:cs="맑은 고딕" w:hint="eastAsia"/>
          <w:sz w:val="24"/>
          <w:szCs w:val="24"/>
          <w:lang w:eastAsia="ko-KR"/>
        </w:rPr>
        <w:t>알 수가</w:t>
      </w:r>
      <w:r w:rsidR="00C6462A" w:rsidRPr="008B2AA6">
        <w:rPr>
          <w:rFonts w:ascii="맑은 고딕" w:eastAsia="맑은 고딕" w:hAnsi="맑은 고딕" w:cs="맑은 고딕" w:hint="eastAsia"/>
          <w:sz w:val="24"/>
          <w:szCs w:val="24"/>
          <w:lang w:eastAsia="ko-KR"/>
        </w:rPr>
        <w:t xml:space="preserve"> 있지만 실제 그러한 변수들의 설명력으로 혼잡도를 예측할 경우 성능이 낮은 경향이 있다. 전통적인 사회과학에서 설명력에 집중하느라 그러한 설명이 미래에 얼마나 비즈니스적으로 신뢰할 수 있는 결과인지는 경시하는 경향이 있다. 따라서 머신러닝과 딥러닝으로 </w:t>
      </w:r>
      <w:r w:rsidRPr="008B2AA6">
        <w:rPr>
          <w:rFonts w:ascii="맑은 고딕" w:eastAsia="맑은 고딕" w:hAnsi="맑은 고딕" w:cs="맑은 고딕"/>
          <w:sz w:val="24"/>
          <w:szCs w:val="24"/>
          <w:lang w:eastAsia="ko-KR"/>
        </w:rPr>
        <w:t>forecasting performance 결과</w:t>
      </w:r>
      <w:r w:rsidR="00D6563A" w:rsidRPr="008B2AA6">
        <w:rPr>
          <w:rFonts w:ascii="맑은 고딕" w:eastAsia="맑은 고딕" w:hAnsi="맑은 고딕" w:cs="맑은 고딕" w:hint="eastAsia"/>
          <w:sz w:val="24"/>
          <w:szCs w:val="24"/>
          <w:lang w:eastAsia="ko-KR"/>
        </w:rPr>
        <w:t>를</w:t>
      </w:r>
      <w:r w:rsidR="00C6462A" w:rsidRPr="008B2AA6">
        <w:rPr>
          <w:rFonts w:ascii="맑은 고딕" w:eastAsia="맑은 고딕" w:hAnsi="맑은 고딕" w:cs="맑은 고딕" w:hint="eastAsia"/>
          <w:sz w:val="24"/>
          <w:szCs w:val="24"/>
          <w:lang w:eastAsia="ko-KR"/>
        </w:rPr>
        <w:t xml:space="preserve"> 우선적으로 확인하여 모델링의 성능을 확보하고 다음으로 블랙박스와 같은 알고리즘에 SHAP 알고리즘을 적용하여 신뢰할 수 있는 변수들의 설명력을 제공한다.</w:t>
      </w:r>
      <w:r w:rsidRPr="008B2AA6">
        <w:rPr>
          <w:rFonts w:ascii="맑은 고딕" w:eastAsia="맑은 고딕" w:hAnsi="맑은 고딕" w:cs="맑은 고딕"/>
          <w:sz w:val="24"/>
          <w:szCs w:val="24"/>
          <w:lang w:eastAsia="ko-KR"/>
        </w:rPr>
        <w:t xml:space="preserve"> </w:t>
      </w:r>
      <w:r w:rsidR="00D04984" w:rsidRPr="008B2AA6">
        <w:rPr>
          <w:rFonts w:ascii="맑은 고딕" w:eastAsia="맑은 고딕" w:hAnsi="맑은 고딕" w:cs="맑은 고딕"/>
          <w:sz w:val="24"/>
          <w:szCs w:val="24"/>
          <w:lang w:eastAsia="ko-KR"/>
        </w:rPr>
        <w:t>데이터 준비, 전처리, 모델링, 성능 검증 등의 모든 데이터분석 프로세스는 python 3.</w:t>
      </w:r>
      <w:r w:rsidR="00D04984" w:rsidRPr="008B2AA6">
        <w:rPr>
          <w:rFonts w:ascii="맑은 고딕" w:eastAsia="맑은 고딕" w:hAnsi="맑은 고딕" w:cs="맑은 고딕" w:hint="eastAsia"/>
          <w:sz w:val="24"/>
          <w:szCs w:val="24"/>
          <w:lang w:eastAsia="ko-KR"/>
        </w:rPr>
        <w:t>9</w:t>
      </w:r>
      <w:r w:rsidR="00D04984" w:rsidRPr="008B2AA6">
        <w:rPr>
          <w:rFonts w:ascii="맑은 고딕" w:eastAsia="맑은 고딕" w:hAnsi="맑은 고딕" w:cs="맑은 고딕"/>
          <w:sz w:val="24"/>
          <w:szCs w:val="24"/>
          <w:lang w:eastAsia="ko-KR"/>
        </w:rPr>
        <w:t>.</w:t>
      </w:r>
      <w:r w:rsidR="00D04984" w:rsidRPr="008B2AA6">
        <w:rPr>
          <w:rFonts w:ascii="맑은 고딕" w:eastAsia="맑은 고딕" w:hAnsi="맑은 고딕" w:cs="맑은 고딕" w:hint="eastAsia"/>
          <w:sz w:val="24"/>
          <w:szCs w:val="24"/>
          <w:lang w:eastAsia="ko-KR"/>
        </w:rPr>
        <w:t>20</w:t>
      </w:r>
      <w:r w:rsidR="00D04984" w:rsidRPr="008B2AA6">
        <w:rPr>
          <w:rFonts w:ascii="맑은 고딕" w:eastAsia="맑은 고딕" w:hAnsi="맑은 고딕" w:cs="맑은 고딕"/>
          <w:sz w:val="24"/>
          <w:szCs w:val="24"/>
          <w:lang w:eastAsia="ko-KR"/>
        </w:rPr>
        <w:t xml:space="preserve"> 버전을 사용하였다. 그리고 Machine Learning 알고리즘들은 sklearn 1.</w:t>
      </w:r>
      <w:r w:rsidR="00D04984" w:rsidRPr="008B2AA6">
        <w:rPr>
          <w:rFonts w:ascii="맑은 고딕" w:eastAsia="맑은 고딕" w:hAnsi="맑은 고딕" w:cs="맑은 고딕" w:hint="eastAsia"/>
          <w:sz w:val="24"/>
          <w:szCs w:val="24"/>
          <w:lang w:eastAsia="ko-KR"/>
        </w:rPr>
        <w:t>5</w:t>
      </w:r>
      <w:r w:rsidR="00D04984" w:rsidRPr="008B2AA6">
        <w:rPr>
          <w:rFonts w:ascii="맑은 고딕" w:eastAsia="맑은 고딕" w:hAnsi="맑은 고딕" w:cs="맑은 고딕"/>
          <w:sz w:val="24"/>
          <w:szCs w:val="24"/>
          <w:lang w:eastAsia="ko-KR"/>
        </w:rPr>
        <w:t>.2 버전의 라이브러리를 그리고 Deep Learning 알고리즘은 tensorflow 2.1</w:t>
      </w:r>
      <w:r w:rsidR="00D04984" w:rsidRPr="008B2AA6">
        <w:rPr>
          <w:rFonts w:ascii="맑은 고딕" w:eastAsia="맑은 고딕" w:hAnsi="맑은 고딕" w:cs="맑은 고딕" w:hint="eastAsia"/>
          <w:sz w:val="24"/>
          <w:szCs w:val="24"/>
          <w:lang w:eastAsia="ko-KR"/>
        </w:rPr>
        <w:t>7</w:t>
      </w:r>
      <w:r w:rsidR="00D04984" w:rsidRPr="008B2AA6">
        <w:rPr>
          <w:rFonts w:ascii="맑은 고딕" w:eastAsia="맑은 고딕" w:hAnsi="맑은 고딕" w:cs="맑은 고딕"/>
          <w:sz w:val="24"/>
          <w:szCs w:val="24"/>
          <w:lang w:eastAsia="ko-KR"/>
        </w:rPr>
        <w:t>.</w:t>
      </w:r>
      <w:r w:rsidR="00D04984" w:rsidRPr="008B2AA6">
        <w:rPr>
          <w:rFonts w:ascii="맑은 고딕" w:eastAsia="맑은 고딕" w:hAnsi="맑은 고딕" w:cs="맑은 고딕" w:hint="eastAsia"/>
          <w:sz w:val="24"/>
          <w:szCs w:val="24"/>
          <w:lang w:eastAsia="ko-KR"/>
        </w:rPr>
        <w:t>0</w:t>
      </w:r>
      <w:r w:rsidR="00D04984" w:rsidRPr="008B2AA6">
        <w:rPr>
          <w:rFonts w:ascii="맑은 고딕" w:eastAsia="맑은 고딕" w:hAnsi="맑은 고딕" w:cs="맑은 고딕"/>
          <w:sz w:val="24"/>
          <w:szCs w:val="24"/>
          <w:lang w:eastAsia="ko-KR"/>
        </w:rPr>
        <w:t xml:space="preserve"> 버전의 라이브러리를 사용하였다. 그리고 알고리즘의 예측 성능을 설명하기 위해 사용한 SHAP는 0.4</w:t>
      </w:r>
      <w:r w:rsidR="00D04984" w:rsidRPr="008B2AA6">
        <w:rPr>
          <w:rFonts w:ascii="맑은 고딕" w:eastAsia="맑은 고딕" w:hAnsi="맑은 고딕" w:cs="맑은 고딕" w:hint="eastAsia"/>
          <w:sz w:val="24"/>
          <w:szCs w:val="24"/>
          <w:lang w:eastAsia="ko-KR"/>
        </w:rPr>
        <w:t>6</w:t>
      </w:r>
      <w:r w:rsidR="00D04984" w:rsidRPr="008B2AA6">
        <w:rPr>
          <w:rFonts w:ascii="맑은 고딕" w:eastAsia="맑은 고딕" w:hAnsi="맑은 고딕" w:cs="맑은 고딕"/>
          <w:sz w:val="24"/>
          <w:szCs w:val="24"/>
          <w:lang w:eastAsia="ko-KR"/>
        </w:rPr>
        <w:t>.</w:t>
      </w:r>
      <w:r w:rsidR="00D04984" w:rsidRPr="008B2AA6">
        <w:rPr>
          <w:rFonts w:ascii="맑은 고딕" w:eastAsia="맑은 고딕" w:hAnsi="맑은 고딕" w:cs="맑은 고딕" w:hint="eastAsia"/>
          <w:sz w:val="24"/>
          <w:szCs w:val="24"/>
          <w:lang w:eastAsia="ko-KR"/>
        </w:rPr>
        <w:t>0</w:t>
      </w:r>
      <w:r w:rsidR="00D04984" w:rsidRPr="008B2AA6">
        <w:rPr>
          <w:rFonts w:ascii="맑은 고딕" w:eastAsia="맑은 고딕" w:hAnsi="맑은 고딕" w:cs="맑은 고딕"/>
          <w:sz w:val="24"/>
          <w:szCs w:val="24"/>
          <w:lang w:eastAsia="ko-KR"/>
        </w:rPr>
        <w:t xml:space="preserve"> 버전의 라이브러리를 사용하였다.</w:t>
      </w:r>
    </w:p>
    <w:p w14:paraId="554B0B7E" w14:textId="77777777" w:rsidR="003D21E3" w:rsidRPr="00BF4511" w:rsidRDefault="003D21E3" w:rsidP="003D21E3">
      <w:pPr>
        <w:pBdr>
          <w:top w:val="nil"/>
          <w:left w:val="nil"/>
          <w:bottom w:val="nil"/>
          <w:right w:val="nil"/>
          <w:between w:val="nil"/>
        </w:pBdr>
        <w:spacing w:before="53" w:line="252" w:lineRule="auto"/>
        <w:ind w:left="110" w:firstLine="343"/>
        <w:jc w:val="both"/>
        <w:rPr>
          <w:color w:val="FF0000"/>
          <w:sz w:val="24"/>
          <w:szCs w:val="24"/>
          <w:lang w:eastAsia="ko-KR"/>
        </w:rPr>
      </w:pPr>
    </w:p>
    <w:p w14:paraId="14EE1873" w14:textId="77777777" w:rsidR="003D21E3" w:rsidRPr="008C63BD"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8C63BD">
        <w:rPr>
          <w:rFonts w:ascii="Palatino Linotype" w:eastAsia="Palatino Linotype" w:hAnsi="Palatino Linotype" w:cs="Palatino Linotype"/>
          <w:i/>
          <w:sz w:val="24"/>
          <w:szCs w:val="24"/>
        </w:rPr>
        <w:t>Prediction Performance</w:t>
      </w:r>
    </w:p>
    <w:p w14:paraId="0D2CB74B" w14:textId="349B734E" w:rsidR="003D21E3" w:rsidRPr="008C63BD" w:rsidRDefault="003D21E3" w:rsidP="003D21E3">
      <w:pPr>
        <w:pBdr>
          <w:top w:val="nil"/>
          <w:left w:val="nil"/>
          <w:bottom w:val="nil"/>
          <w:right w:val="nil"/>
          <w:between w:val="nil"/>
        </w:pBdr>
        <w:spacing w:before="53" w:line="252" w:lineRule="auto"/>
        <w:ind w:left="110" w:firstLine="343"/>
        <w:jc w:val="both"/>
        <w:rPr>
          <w:sz w:val="24"/>
          <w:szCs w:val="24"/>
          <w:lang w:eastAsia="ko-KR"/>
        </w:rPr>
      </w:pPr>
      <w:r w:rsidRPr="008C63BD">
        <w:rPr>
          <w:rFonts w:ascii="맑은 고딕" w:eastAsia="맑은 고딕" w:hAnsi="맑은 고딕" w:cs="맑은 고딕"/>
          <w:sz w:val="24"/>
          <w:szCs w:val="24"/>
          <w:lang w:eastAsia="ko-KR"/>
        </w:rPr>
        <w:t xml:space="preserve">이번 section에서는 </w:t>
      </w:r>
      <w:r w:rsidR="009958B2" w:rsidRPr="008C63BD">
        <w:rPr>
          <w:rFonts w:ascii="맑은 고딕" w:eastAsia="맑은 고딕" w:hAnsi="맑은 고딕" w:cs="맑은 고딕" w:hint="eastAsia"/>
          <w:sz w:val="24"/>
          <w:szCs w:val="24"/>
          <w:lang w:eastAsia="ko-KR"/>
        </w:rPr>
        <w:t xml:space="preserve">지하철 혼잡도의 </w:t>
      </w:r>
      <w:r w:rsidR="00AE12C9" w:rsidRPr="008C63BD">
        <w:rPr>
          <w:rFonts w:ascii="맑은 고딕" w:eastAsia="맑은 고딕" w:hAnsi="맑은 고딕" w:cs="맑은 고딕" w:hint="eastAsia"/>
          <w:sz w:val="24"/>
          <w:szCs w:val="24"/>
          <w:lang w:eastAsia="ko-KR"/>
        </w:rPr>
        <w:t>모델링</w:t>
      </w:r>
      <w:r w:rsidRPr="008C63BD">
        <w:rPr>
          <w:rFonts w:ascii="맑은 고딕" w:eastAsia="맑은 고딕" w:hAnsi="맑은 고딕" w:cs="맑은 고딕"/>
          <w:sz w:val="24"/>
          <w:szCs w:val="24"/>
          <w:lang w:eastAsia="ko-KR"/>
        </w:rPr>
        <w:t xml:space="preserve"> 성능을 확인하기 위해 머신러닝</w:t>
      </w:r>
      <w:r w:rsidR="009958B2" w:rsidRPr="008C63BD">
        <w:rPr>
          <w:rFonts w:ascii="맑은 고딕" w:eastAsia="맑은 고딕" w:hAnsi="맑은 고딕" w:cs="맑은 고딕" w:hint="eastAsia"/>
          <w:sz w:val="24"/>
          <w:szCs w:val="24"/>
          <w:lang w:eastAsia="ko-KR"/>
        </w:rPr>
        <w:t xml:space="preserve"> 및 딥러닝</w:t>
      </w:r>
      <w:r w:rsidRPr="008C63BD">
        <w:rPr>
          <w:rFonts w:ascii="맑은 고딕" w:eastAsia="맑은 고딕" w:hAnsi="맑은 고딕" w:cs="맑은 고딕"/>
          <w:sz w:val="24"/>
          <w:szCs w:val="24"/>
          <w:lang w:eastAsia="ko-KR"/>
        </w:rPr>
        <w:t xml:space="preserve"> 알고리즘의 </w:t>
      </w:r>
      <w:r w:rsidR="00AE12C9" w:rsidRPr="008C63BD">
        <w:rPr>
          <w:rFonts w:ascii="맑은 고딕" w:eastAsia="맑은 고딕" w:hAnsi="맑은 고딕" w:cs="맑은 고딕" w:hint="eastAsia"/>
          <w:sz w:val="24"/>
          <w:szCs w:val="24"/>
          <w:lang w:eastAsia="ko-KR"/>
        </w:rPr>
        <w:t>미래 예측 성능을</w:t>
      </w:r>
      <w:r w:rsidRPr="008C63BD">
        <w:rPr>
          <w:rFonts w:ascii="맑은 고딕" w:eastAsia="맑은 고딕" w:hAnsi="맑은 고딕" w:cs="맑은 고딕"/>
          <w:sz w:val="24"/>
          <w:szCs w:val="24"/>
          <w:lang w:eastAsia="ko-KR"/>
        </w:rPr>
        <w:t xml:space="preserve"> 소개한다. </w:t>
      </w:r>
      <w:r w:rsidR="009958B2" w:rsidRPr="008C63BD">
        <w:rPr>
          <w:rFonts w:ascii="맑은 고딕" w:eastAsia="맑은 고딕" w:hAnsi="맑은 고딕" w:cs="맑은 고딕" w:hint="eastAsia"/>
          <w:sz w:val="24"/>
          <w:szCs w:val="24"/>
          <w:lang w:eastAsia="ko-KR"/>
        </w:rPr>
        <w:t>예측</w:t>
      </w:r>
      <w:r w:rsidRPr="008C63BD">
        <w:rPr>
          <w:rFonts w:ascii="맑은 고딕" w:eastAsia="맑은 고딕" w:hAnsi="맑은 고딕" w:cs="맑은 고딕"/>
          <w:sz w:val="24"/>
          <w:szCs w:val="24"/>
          <w:lang w:eastAsia="ko-KR"/>
        </w:rPr>
        <w:t xml:space="preserve">문제를 해결하기 위한 전통적인 알고리즘인 </w:t>
      </w:r>
      <w:r w:rsidR="009958B2" w:rsidRPr="008C63BD">
        <w:rPr>
          <w:rFonts w:ascii="맑은 고딕" w:eastAsia="맑은 고딕" w:hAnsi="맑은 고딕" w:cs="맑은 고딕" w:hint="eastAsia"/>
          <w:sz w:val="24"/>
          <w:szCs w:val="24"/>
          <w:lang w:eastAsia="ko-KR"/>
        </w:rPr>
        <w:t>Linear</w:t>
      </w:r>
      <w:r w:rsidRPr="008C63BD">
        <w:rPr>
          <w:rFonts w:ascii="맑은 고딕" w:eastAsia="맑은 고딕" w:hAnsi="맑은 고딕" w:cs="맑은 고딕"/>
          <w:sz w:val="24"/>
          <w:szCs w:val="24"/>
          <w:lang w:eastAsia="ko-KR"/>
        </w:rPr>
        <w:t xml:space="preserve"> Regression, 대표적인 머신러닝 알고리즘인 Random Forest, XGBoost, LightGBM, 그리고 </w:t>
      </w:r>
      <w:r w:rsidR="00AE12C9" w:rsidRPr="008C63BD">
        <w:rPr>
          <w:rFonts w:ascii="맑은 고딕" w:eastAsia="맑은 고딕" w:hAnsi="맑은 고딕" w:cs="맑은 고딕" w:hint="eastAsia"/>
          <w:sz w:val="24"/>
          <w:szCs w:val="24"/>
          <w:lang w:eastAsia="ko-KR"/>
        </w:rPr>
        <w:t>CatBoost를 포함하여</w:t>
      </w:r>
      <w:r w:rsidRPr="008C63BD">
        <w:rPr>
          <w:rFonts w:ascii="맑은 고딕" w:eastAsia="맑은 고딕" w:hAnsi="맑은 고딕" w:cs="맑은 고딕"/>
          <w:sz w:val="24"/>
          <w:szCs w:val="24"/>
          <w:lang w:eastAsia="ko-KR"/>
        </w:rPr>
        <w:t xml:space="preserve"> 총 </w:t>
      </w:r>
      <w:r w:rsidR="00AE12C9" w:rsidRPr="008C63BD">
        <w:rPr>
          <w:rFonts w:ascii="맑은 고딕" w:eastAsia="맑은 고딕" w:hAnsi="맑은 고딕" w:cs="맑은 고딕" w:hint="eastAsia"/>
          <w:sz w:val="24"/>
          <w:szCs w:val="24"/>
          <w:lang w:eastAsia="ko-KR"/>
        </w:rPr>
        <w:t>5</w:t>
      </w:r>
      <w:r w:rsidRPr="008C63BD">
        <w:rPr>
          <w:rFonts w:ascii="맑은 고딕" w:eastAsia="맑은 고딕" w:hAnsi="맑은 고딕" w:cs="맑은 고딕"/>
          <w:sz w:val="24"/>
          <w:szCs w:val="24"/>
          <w:lang w:eastAsia="ko-KR"/>
        </w:rPr>
        <w:t xml:space="preserve">가지 </w:t>
      </w:r>
      <w:r w:rsidR="009958B2" w:rsidRPr="008C63BD">
        <w:rPr>
          <w:rFonts w:ascii="맑은 고딕" w:eastAsia="맑은 고딕" w:hAnsi="맑은 고딕" w:cs="맑은 고딕" w:hint="eastAsia"/>
          <w:sz w:val="24"/>
          <w:szCs w:val="24"/>
          <w:lang w:eastAsia="ko-KR"/>
        </w:rPr>
        <w:t xml:space="preserve">머신러닝 알고리즘을 사용하였다. 그리고 대표적인 딥러닝 알고리즘인 MLP and CNN 총 2가지 알고리즘을 </w:t>
      </w:r>
      <w:r w:rsidR="009958B2" w:rsidRPr="008C63BD">
        <w:rPr>
          <w:rFonts w:ascii="맑은 고딕" w:eastAsia="맑은 고딕" w:hAnsi="맑은 고딕" w:cs="맑은 고딕" w:hint="eastAsia"/>
          <w:sz w:val="24"/>
          <w:szCs w:val="24"/>
          <w:lang w:eastAsia="ko-KR"/>
        </w:rPr>
        <w:lastRenderedPageBreak/>
        <w:t>사용하였다.</w:t>
      </w:r>
      <w:r w:rsidRPr="008C63BD">
        <w:rPr>
          <w:rFonts w:ascii="맑은 고딕" w:eastAsia="맑은 고딕" w:hAnsi="맑은 고딕" w:cs="맑은 고딕"/>
          <w:sz w:val="24"/>
          <w:szCs w:val="24"/>
          <w:lang w:eastAsia="ko-KR"/>
        </w:rPr>
        <w:t xml:space="preserve"> 전체 데이터 </w:t>
      </w:r>
      <w:r w:rsidR="00AE12C9" w:rsidRPr="008C63BD">
        <w:rPr>
          <w:rFonts w:ascii="맑은 고딕" w:eastAsia="맑은 고딕" w:hAnsi="맑은 고딕" w:cs="맑은 고딕" w:hint="eastAsia"/>
          <w:sz w:val="24"/>
          <w:szCs w:val="24"/>
          <w:lang w:eastAsia="ko-KR"/>
        </w:rPr>
        <w:t>8</w:t>
      </w:r>
      <w:r w:rsidRPr="008C63BD">
        <w:rPr>
          <w:rFonts w:ascii="맑은 고딕" w:eastAsia="맑은 고딕" w:hAnsi="맑은 고딕" w:cs="맑은 고딕"/>
          <w:sz w:val="24"/>
          <w:szCs w:val="24"/>
          <w:lang w:eastAsia="ko-KR"/>
        </w:rPr>
        <w:t>0%의 training set을 사용하여 모델링하고</w:t>
      </w:r>
      <w:r w:rsidR="00F01034" w:rsidRPr="008C63BD">
        <w:rPr>
          <w:rFonts w:ascii="맑은 고딕" w:eastAsia="맑은 고딕" w:hAnsi="맑은 고딕" w:cs="맑은 고딕" w:hint="eastAsia"/>
          <w:sz w:val="24"/>
          <w:szCs w:val="24"/>
          <w:lang w:eastAsia="ko-KR"/>
        </w:rPr>
        <w:t xml:space="preserve"> hyperparameters를 조정하였다. 그리고</w:t>
      </w:r>
      <w:r w:rsidRPr="008C63BD">
        <w:rPr>
          <w:rFonts w:ascii="맑은 고딕" w:eastAsia="맑은 고딕" w:hAnsi="맑은 고딕" w:cs="맑은 고딕"/>
          <w:sz w:val="24"/>
          <w:szCs w:val="24"/>
          <w:lang w:eastAsia="ko-KR"/>
        </w:rPr>
        <w:t xml:space="preserve"> 20% </w:t>
      </w:r>
      <w:r w:rsidR="00AE12C9" w:rsidRPr="008C63BD">
        <w:rPr>
          <w:rFonts w:ascii="맑은 고딕" w:eastAsia="맑은 고딕" w:hAnsi="맑은 고딕" w:cs="맑은 고딕" w:hint="eastAsia"/>
          <w:sz w:val="24"/>
          <w:szCs w:val="24"/>
          <w:lang w:eastAsia="ko-KR"/>
        </w:rPr>
        <w:t>test</w:t>
      </w:r>
      <w:r w:rsidRPr="008C63BD">
        <w:rPr>
          <w:rFonts w:ascii="맑은 고딕" w:eastAsia="맑은 고딕" w:hAnsi="맑은 고딕" w:cs="맑은 고딕"/>
          <w:sz w:val="24"/>
          <w:szCs w:val="24"/>
          <w:lang w:eastAsia="ko-KR"/>
        </w:rPr>
        <w:t xml:space="preserve"> set을 사용하여</w:t>
      </w:r>
      <w:r w:rsidR="009958B2" w:rsidRPr="008C63BD">
        <w:rPr>
          <w:rFonts w:ascii="맑은 고딕" w:eastAsia="맑은 고딕" w:hAnsi="맑은 고딕" w:cs="맑은 고딕" w:hint="eastAsia"/>
          <w:sz w:val="24"/>
          <w:szCs w:val="24"/>
          <w:lang w:eastAsia="ko-KR"/>
        </w:rPr>
        <w:t xml:space="preserve"> 미래 </w:t>
      </w:r>
      <w:r w:rsidR="00F01034" w:rsidRPr="008C63BD">
        <w:rPr>
          <w:rFonts w:ascii="맑은 고딕" w:eastAsia="맑은 고딕" w:hAnsi="맑은 고딕" w:cs="맑은 고딕" w:hint="eastAsia"/>
          <w:sz w:val="24"/>
          <w:szCs w:val="24"/>
          <w:lang w:eastAsia="ko-KR"/>
        </w:rPr>
        <w:t>예측 성능을 확인</w:t>
      </w:r>
      <w:r w:rsidR="009958B2" w:rsidRPr="008C63BD">
        <w:rPr>
          <w:rFonts w:ascii="맑은 고딕" w:eastAsia="맑은 고딕" w:hAnsi="맑은 고딕" w:cs="맑은 고딕" w:hint="eastAsia"/>
          <w:sz w:val="24"/>
          <w:szCs w:val="24"/>
          <w:lang w:eastAsia="ko-KR"/>
        </w:rPr>
        <w:t>함으로써 모델의 성능을 확보</w:t>
      </w:r>
      <w:r w:rsidR="00F01034" w:rsidRPr="008C63BD">
        <w:rPr>
          <w:rFonts w:ascii="맑은 고딕" w:eastAsia="맑은 고딕" w:hAnsi="맑은 고딕" w:cs="맑은 고딕" w:hint="eastAsia"/>
          <w:sz w:val="24"/>
          <w:szCs w:val="24"/>
          <w:lang w:eastAsia="ko-KR"/>
        </w:rPr>
        <w:t>한다.</w:t>
      </w:r>
      <w:r w:rsidRPr="008C63BD">
        <w:rPr>
          <w:rFonts w:ascii="맑은 고딕" w:eastAsia="맑은 고딕" w:hAnsi="맑은 고딕" w:cs="맑은 고딕"/>
          <w:sz w:val="24"/>
          <w:szCs w:val="24"/>
          <w:lang w:eastAsia="ko-KR"/>
        </w:rPr>
        <w:t xml:space="preserve"> </w:t>
      </w:r>
      <w:r w:rsidR="00F01034" w:rsidRPr="008C63BD">
        <w:rPr>
          <w:rFonts w:ascii="맑은 고딕" w:eastAsia="맑은 고딕" w:hAnsi="맑은 고딕" w:cs="맑은 고딕" w:hint="eastAsia"/>
          <w:sz w:val="24"/>
          <w:szCs w:val="24"/>
          <w:lang w:eastAsia="ko-KR"/>
        </w:rPr>
        <w:t xml:space="preserve">알고리즘을 성능을 공평하게 비교하기 위해 가급적 동일한 </w:t>
      </w:r>
      <w:r w:rsidRPr="008C63BD">
        <w:rPr>
          <w:rFonts w:ascii="맑은 고딕" w:eastAsia="맑은 고딕" w:hAnsi="맑은 고딕" w:cs="맑은 고딕"/>
          <w:sz w:val="24"/>
          <w:szCs w:val="24"/>
          <w:lang w:eastAsia="ko-KR"/>
        </w:rPr>
        <w:t>parameter values를 사용하였다 (</w:t>
      </w:r>
      <w:r w:rsidR="00993FD4" w:rsidRPr="008C63BD">
        <w:rPr>
          <w:rFonts w:ascii="맑은 고딕" w:eastAsia="맑은 고딕" w:hAnsi="맑은 고딕" w:cs="맑은 고딕"/>
          <w:sz w:val="24"/>
          <w:szCs w:val="24"/>
          <w:lang w:eastAsia="ko-KR"/>
        </w:rPr>
        <w:fldChar w:fldCharType="begin"/>
      </w:r>
      <w:r w:rsidR="00993FD4" w:rsidRPr="008C63BD">
        <w:rPr>
          <w:rFonts w:ascii="맑은 고딕" w:eastAsia="맑은 고딕" w:hAnsi="맑은 고딕" w:cs="맑은 고딕"/>
          <w:sz w:val="24"/>
          <w:szCs w:val="24"/>
          <w:lang w:eastAsia="ko-KR"/>
        </w:rPr>
        <w:instrText xml:space="preserve"> REF _Ref182478898 \h </w:instrText>
      </w:r>
      <w:r w:rsidR="00BF4511" w:rsidRPr="008C63BD">
        <w:rPr>
          <w:rFonts w:ascii="맑은 고딕" w:eastAsia="맑은 고딕" w:hAnsi="맑은 고딕" w:cs="맑은 고딕"/>
          <w:sz w:val="24"/>
          <w:szCs w:val="24"/>
          <w:lang w:eastAsia="ko-KR"/>
        </w:rPr>
        <w:instrText xml:space="preserve"> \* MERGEFORMAT </w:instrText>
      </w:r>
      <w:r w:rsidR="00993FD4" w:rsidRPr="008C63BD">
        <w:rPr>
          <w:rFonts w:ascii="맑은 고딕" w:eastAsia="맑은 고딕" w:hAnsi="맑은 고딕" w:cs="맑은 고딕"/>
          <w:sz w:val="24"/>
          <w:szCs w:val="24"/>
          <w:lang w:eastAsia="ko-KR"/>
        </w:rPr>
      </w:r>
      <w:r w:rsidR="00993FD4" w:rsidRPr="008C63BD">
        <w:rPr>
          <w:rFonts w:ascii="맑은 고딕" w:eastAsia="맑은 고딕" w:hAnsi="맑은 고딕" w:cs="맑은 고딕"/>
          <w:sz w:val="24"/>
          <w:szCs w:val="24"/>
          <w:lang w:eastAsia="ko-KR"/>
        </w:rPr>
        <w:fldChar w:fldCharType="separate"/>
      </w:r>
      <w:r w:rsidR="00993FD4" w:rsidRPr="008C63BD">
        <w:rPr>
          <w:rFonts w:ascii="맑은 고딕" w:eastAsia="맑은 고딕" w:hAnsi="맑은 고딕" w:cs="맑은 고딕" w:hint="eastAsia"/>
          <w:lang w:eastAsia="ko-KR"/>
        </w:rPr>
        <w:t>표</w:t>
      </w:r>
      <w:r w:rsidR="00993FD4" w:rsidRPr="008C63BD">
        <w:rPr>
          <w:lang w:eastAsia="ko-KR"/>
        </w:rPr>
        <w:t xml:space="preserve"> </w:t>
      </w:r>
      <w:r w:rsidR="00993FD4" w:rsidRPr="008C63BD">
        <w:rPr>
          <w:noProof/>
          <w:lang w:eastAsia="ko-KR"/>
        </w:rPr>
        <w:t>1</w:t>
      </w:r>
      <w:r w:rsidR="00993FD4" w:rsidRPr="008C63BD">
        <w:rPr>
          <w:rFonts w:ascii="맑은 고딕" w:eastAsia="맑은 고딕" w:hAnsi="맑은 고딕" w:cs="맑은 고딕"/>
          <w:sz w:val="24"/>
          <w:szCs w:val="24"/>
          <w:lang w:eastAsia="ko-KR"/>
        </w:rPr>
        <w:fldChar w:fldCharType="end"/>
      </w:r>
      <w:r w:rsidRPr="008C63BD">
        <w:rPr>
          <w:rFonts w:ascii="맑은 고딕" w:eastAsia="맑은 고딕" w:hAnsi="맑은 고딕" w:cs="맑은 고딕"/>
          <w:sz w:val="24"/>
          <w:szCs w:val="24"/>
          <w:lang w:eastAsia="ko-KR"/>
        </w:rPr>
        <w:t>).</w:t>
      </w:r>
    </w:p>
    <w:p w14:paraId="07805E9D" w14:textId="77777777" w:rsidR="003D21E3" w:rsidRPr="008C63BD" w:rsidRDefault="003D21E3" w:rsidP="003D21E3">
      <w:pPr>
        <w:pBdr>
          <w:top w:val="nil"/>
          <w:left w:val="nil"/>
          <w:bottom w:val="nil"/>
          <w:right w:val="nil"/>
          <w:between w:val="nil"/>
        </w:pBdr>
        <w:spacing w:before="53" w:line="252" w:lineRule="auto"/>
        <w:ind w:left="110" w:firstLine="351"/>
        <w:jc w:val="both"/>
        <w:rPr>
          <w:sz w:val="24"/>
          <w:szCs w:val="24"/>
          <w:lang w:eastAsia="ko-KR"/>
        </w:rPr>
      </w:pPr>
    </w:p>
    <w:p w14:paraId="62BA6082" w14:textId="4F53BC4E" w:rsidR="003D21E3" w:rsidRPr="008C63BD" w:rsidRDefault="00043F40" w:rsidP="00043F40">
      <w:pPr>
        <w:pStyle w:val="aa"/>
        <w:rPr>
          <w:rFonts w:eastAsiaTheme="minorEastAsia"/>
          <w:sz w:val="24"/>
          <w:szCs w:val="24"/>
          <w:lang w:eastAsia="ko-KR"/>
        </w:rPr>
      </w:pPr>
      <w:bookmarkStart w:id="3" w:name="_heading=h.4d34og8" w:colFirst="0" w:colLast="0"/>
      <w:bookmarkEnd w:id="3"/>
      <w:r w:rsidRPr="008C63BD">
        <w:rPr>
          <w:rFonts w:ascii="맑은 고딕" w:eastAsia="맑은 고딕" w:hAnsi="맑은 고딕" w:cs="맑은 고딕" w:hint="eastAsia"/>
          <w:lang w:eastAsia="ko-KR"/>
        </w:rPr>
        <w:t>표</w:t>
      </w:r>
      <w:r w:rsidRPr="008C63BD">
        <w:rPr>
          <w:lang w:eastAsia="ko-KR"/>
        </w:rPr>
        <w:t xml:space="preserve"> </w:t>
      </w:r>
      <w:r w:rsidRPr="008C63BD">
        <w:fldChar w:fldCharType="begin"/>
      </w:r>
      <w:r w:rsidRPr="008C63BD">
        <w:rPr>
          <w:lang w:eastAsia="ko-KR"/>
        </w:rPr>
        <w:instrText xml:space="preserve"> SEQ 표 \* ARABIC </w:instrText>
      </w:r>
      <w:r w:rsidRPr="008C63BD">
        <w:fldChar w:fldCharType="separate"/>
      </w:r>
      <w:r w:rsidR="00E44CCE" w:rsidRPr="008C63BD">
        <w:rPr>
          <w:noProof/>
          <w:lang w:eastAsia="ko-KR"/>
        </w:rPr>
        <w:t>3</w:t>
      </w:r>
      <w:r w:rsidRPr="008C63BD">
        <w:fldChar w:fldCharType="end"/>
      </w:r>
      <w:r w:rsidRPr="008C63BD">
        <w:rPr>
          <w:rFonts w:eastAsiaTheme="minorEastAsia" w:hint="eastAsia"/>
          <w:lang w:eastAsia="ko-KR"/>
        </w:rPr>
        <w:t xml:space="preserve">. </w:t>
      </w:r>
      <w:r w:rsidRPr="008C63BD">
        <w:rPr>
          <w:rFonts w:eastAsiaTheme="minorEastAsia" w:hint="eastAsia"/>
          <w:lang w:eastAsia="ko-KR"/>
        </w:rPr>
        <w:t>지하철</w:t>
      </w:r>
      <w:r w:rsidRPr="008C63BD">
        <w:rPr>
          <w:rFonts w:eastAsiaTheme="minorEastAsia" w:hint="eastAsia"/>
          <w:lang w:eastAsia="ko-KR"/>
        </w:rPr>
        <w:t xml:space="preserve"> </w:t>
      </w:r>
      <w:r w:rsidRPr="008C63BD">
        <w:rPr>
          <w:rFonts w:eastAsiaTheme="minorEastAsia" w:hint="eastAsia"/>
          <w:lang w:eastAsia="ko-KR"/>
        </w:rPr>
        <w:t>혼잡도</w:t>
      </w:r>
      <w:r w:rsidRPr="008C63BD">
        <w:rPr>
          <w:rFonts w:eastAsiaTheme="minorEastAsia" w:hint="eastAsia"/>
          <w:lang w:eastAsia="ko-KR"/>
        </w:rPr>
        <w:t xml:space="preserve"> </w:t>
      </w:r>
      <w:r w:rsidRPr="008C63BD">
        <w:rPr>
          <w:rFonts w:eastAsiaTheme="minorEastAsia" w:hint="eastAsia"/>
          <w:lang w:eastAsia="ko-KR"/>
        </w:rPr>
        <w:t>모델링에</w:t>
      </w:r>
      <w:r w:rsidRPr="008C63BD">
        <w:rPr>
          <w:rFonts w:eastAsiaTheme="minorEastAsia" w:hint="eastAsia"/>
          <w:lang w:eastAsia="ko-KR"/>
        </w:rPr>
        <w:t xml:space="preserve"> </w:t>
      </w:r>
      <w:r w:rsidRPr="008C63BD">
        <w:rPr>
          <w:rFonts w:eastAsiaTheme="minorEastAsia" w:hint="eastAsia"/>
          <w:lang w:eastAsia="ko-KR"/>
        </w:rPr>
        <w:t>사용한</w:t>
      </w:r>
      <w:r w:rsidRPr="008C63BD">
        <w:rPr>
          <w:rFonts w:eastAsiaTheme="minorEastAsia" w:hint="eastAsia"/>
          <w:lang w:eastAsia="ko-KR"/>
        </w:rPr>
        <w:t xml:space="preserve"> </w:t>
      </w:r>
      <w:r w:rsidRPr="008C63BD">
        <w:rPr>
          <w:rFonts w:eastAsiaTheme="minorEastAsia" w:hint="eastAsia"/>
          <w:lang w:eastAsia="ko-KR"/>
        </w:rPr>
        <w:t>알고리즘의</w:t>
      </w:r>
      <w:r w:rsidRPr="008C63BD">
        <w:rPr>
          <w:rFonts w:eastAsiaTheme="minorEastAsia" w:hint="eastAsia"/>
          <w:lang w:eastAsia="ko-KR"/>
        </w:rPr>
        <w:t xml:space="preserve"> </w:t>
      </w:r>
      <w:r w:rsidRPr="008C63BD">
        <w:rPr>
          <w:rFonts w:eastAsiaTheme="minorEastAsia" w:hint="eastAsia"/>
          <w:lang w:eastAsia="ko-KR"/>
        </w:rPr>
        <w:t>하이퍼파라미터</w:t>
      </w:r>
    </w:p>
    <w:tbl>
      <w:tblPr>
        <w:tblW w:w="5000" w:type="pct"/>
        <w:tblBorders>
          <w:top w:val="single" w:sz="4" w:space="0" w:color="auto"/>
          <w:bottom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543"/>
        <w:gridCol w:w="4363"/>
        <w:gridCol w:w="1842"/>
      </w:tblGrid>
      <w:tr w:rsidR="008C63BD" w:rsidRPr="008C63BD" w14:paraId="016B95EE" w14:textId="77777777" w:rsidTr="003738F9">
        <w:trPr>
          <w:trHeight w:val="270"/>
        </w:trPr>
        <w:tc>
          <w:tcPr>
            <w:tcW w:w="1817" w:type="pct"/>
            <w:shd w:val="clear" w:color="auto" w:fill="auto"/>
            <w:noWrap/>
            <w:vAlign w:val="center"/>
            <w:hideMark/>
          </w:tcPr>
          <w:p w14:paraId="77271FE0" w14:textId="77777777" w:rsidR="00B36D43" w:rsidRPr="008C63BD" w:rsidRDefault="00B36D43" w:rsidP="00B36D43">
            <w:pPr>
              <w:widowControl/>
              <w:autoSpaceDE/>
              <w:autoSpaceDN/>
              <w:jc w:val="center"/>
              <w:rPr>
                <w:rFonts w:ascii="Arial" w:eastAsia="굴림" w:hAnsi="Arial" w:cs="Arial"/>
                <w:b/>
                <w:bCs/>
                <w:sz w:val="20"/>
                <w:szCs w:val="20"/>
                <w:lang w:eastAsia="ko-KR" w:bidi="ar-SA"/>
              </w:rPr>
            </w:pPr>
            <w:r w:rsidRPr="008C63BD">
              <w:rPr>
                <w:rFonts w:ascii="Arial" w:eastAsia="굴림" w:hAnsi="Arial" w:cs="Arial"/>
                <w:b/>
                <w:bCs/>
                <w:sz w:val="20"/>
                <w:szCs w:val="20"/>
                <w:lang w:eastAsia="ko-KR" w:bidi="ar-SA"/>
              </w:rPr>
              <w:t>Algorithm</w:t>
            </w:r>
          </w:p>
        </w:tc>
        <w:tc>
          <w:tcPr>
            <w:tcW w:w="2238" w:type="pct"/>
            <w:shd w:val="clear" w:color="auto" w:fill="auto"/>
            <w:noWrap/>
            <w:vAlign w:val="center"/>
            <w:hideMark/>
          </w:tcPr>
          <w:p w14:paraId="32FECFB5" w14:textId="77777777" w:rsidR="00B36D43" w:rsidRPr="008C63BD" w:rsidRDefault="00B36D43" w:rsidP="00B36D43">
            <w:pPr>
              <w:widowControl/>
              <w:autoSpaceDE/>
              <w:autoSpaceDN/>
              <w:rPr>
                <w:rFonts w:ascii="Arial" w:eastAsia="굴림" w:hAnsi="Arial" w:cs="Arial"/>
                <w:b/>
                <w:bCs/>
                <w:sz w:val="20"/>
                <w:szCs w:val="20"/>
                <w:lang w:eastAsia="ko-KR" w:bidi="ar-SA"/>
              </w:rPr>
            </w:pPr>
            <w:r w:rsidRPr="008C63BD">
              <w:rPr>
                <w:rFonts w:ascii="Arial" w:eastAsia="굴림" w:hAnsi="Arial" w:cs="Arial"/>
                <w:b/>
                <w:bCs/>
                <w:sz w:val="20"/>
                <w:szCs w:val="20"/>
                <w:lang w:eastAsia="ko-KR" w:bidi="ar-SA"/>
              </w:rPr>
              <w:t>Parameter</w:t>
            </w:r>
          </w:p>
        </w:tc>
        <w:tc>
          <w:tcPr>
            <w:tcW w:w="945" w:type="pct"/>
            <w:shd w:val="clear" w:color="auto" w:fill="auto"/>
            <w:noWrap/>
            <w:vAlign w:val="center"/>
            <w:hideMark/>
          </w:tcPr>
          <w:p w14:paraId="74732BFE" w14:textId="77777777" w:rsidR="00B36D43" w:rsidRPr="008C63BD" w:rsidRDefault="00B36D43" w:rsidP="00B36D43">
            <w:pPr>
              <w:widowControl/>
              <w:autoSpaceDE/>
              <w:autoSpaceDN/>
              <w:rPr>
                <w:rFonts w:ascii="Arial" w:eastAsia="굴림" w:hAnsi="Arial" w:cs="Arial"/>
                <w:b/>
                <w:bCs/>
                <w:sz w:val="20"/>
                <w:szCs w:val="20"/>
                <w:lang w:eastAsia="ko-KR" w:bidi="ar-SA"/>
              </w:rPr>
            </w:pPr>
            <w:r w:rsidRPr="008C63BD">
              <w:rPr>
                <w:rFonts w:ascii="Arial" w:eastAsia="굴림" w:hAnsi="Arial" w:cs="Arial"/>
                <w:b/>
                <w:bCs/>
                <w:sz w:val="20"/>
                <w:szCs w:val="20"/>
                <w:lang w:eastAsia="ko-KR" w:bidi="ar-SA"/>
              </w:rPr>
              <w:t>Value</w:t>
            </w:r>
          </w:p>
        </w:tc>
      </w:tr>
      <w:tr w:rsidR="008C63BD" w:rsidRPr="008C63BD" w14:paraId="6D2BA310" w14:textId="77777777" w:rsidTr="003738F9">
        <w:trPr>
          <w:trHeight w:val="270"/>
        </w:trPr>
        <w:tc>
          <w:tcPr>
            <w:tcW w:w="1817" w:type="pct"/>
            <w:vMerge w:val="restart"/>
            <w:shd w:val="clear" w:color="auto" w:fill="auto"/>
            <w:noWrap/>
            <w:vAlign w:val="center"/>
            <w:hideMark/>
          </w:tcPr>
          <w:p w14:paraId="39707C47" w14:textId="77777777" w:rsidR="008B59B0" w:rsidRPr="008C63BD" w:rsidRDefault="008B59B0" w:rsidP="00B36D43">
            <w:pPr>
              <w:widowControl/>
              <w:autoSpaceDE/>
              <w:autoSpaceDN/>
              <w:jc w:val="center"/>
              <w:rPr>
                <w:rFonts w:ascii="Arial" w:eastAsia="굴림" w:hAnsi="Arial" w:cs="Arial"/>
                <w:b/>
                <w:bCs/>
                <w:sz w:val="20"/>
                <w:szCs w:val="20"/>
                <w:lang w:eastAsia="ko-KR" w:bidi="ar-SA"/>
              </w:rPr>
            </w:pPr>
            <w:r w:rsidRPr="008C63BD">
              <w:rPr>
                <w:rFonts w:ascii="Arial" w:eastAsia="굴림" w:hAnsi="Arial" w:cs="Arial"/>
                <w:b/>
                <w:bCs/>
                <w:sz w:val="20"/>
                <w:szCs w:val="20"/>
                <w:lang w:eastAsia="ko-KR" w:bidi="ar-SA"/>
              </w:rPr>
              <w:t>Logistic Regression</w:t>
            </w:r>
          </w:p>
          <w:p w14:paraId="2B5C8703" w14:textId="77777777" w:rsidR="008B59B0" w:rsidRPr="008C63BD" w:rsidRDefault="008B59B0" w:rsidP="00B36D43">
            <w:pPr>
              <w:widowControl/>
              <w:autoSpaceDE/>
              <w:autoSpaceDN/>
              <w:jc w:val="center"/>
              <w:rPr>
                <w:rFonts w:ascii="Arial" w:eastAsia="굴림" w:hAnsi="Arial" w:cs="Arial"/>
                <w:b/>
                <w:bCs/>
                <w:sz w:val="20"/>
                <w:szCs w:val="20"/>
                <w:lang w:eastAsia="ko-KR" w:bidi="ar-SA"/>
              </w:rPr>
            </w:pPr>
            <w:r w:rsidRPr="008C63BD">
              <w:rPr>
                <w:rFonts w:ascii="Arial" w:eastAsia="굴림" w:hAnsi="Arial" w:cs="Arial"/>
                <w:b/>
                <w:bCs/>
                <w:sz w:val="20"/>
                <w:szCs w:val="20"/>
                <w:lang w:eastAsia="ko-KR" w:bidi="ar-SA"/>
              </w:rPr>
              <w:t xml:space="preserve">　</w:t>
            </w:r>
          </w:p>
          <w:p w14:paraId="1763793F" w14:textId="17B4420D" w:rsidR="008B59B0" w:rsidRPr="008C63BD" w:rsidRDefault="008B59B0" w:rsidP="00B36D43">
            <w:pPr>
              <w:jc w:val="center"/>
              <w:rPr>
                <w:rFonts w:ascii="Arial" w:eastAsia="굴림" w:hAnsi="Arial" w:cs="Arial"/>
                <w:b/>
                <w:bCs/>
                <w:sz w:val="20"/>
                <w:szCs w:val="20"/>
                <w:lang w:eastAsia="ko-KR" w:bidi="ar-SA"/>
              </w:rPr>
            </w:pPr>
            <w:r w:rsidRPr="008C63BD">
              <w:rPr>
                <w:rFonts w:ascii="Arial" w:eastAsia="굴림" w:hAnsi="Arial" w:cs="Arial"/>
                <w:b/>
                <w:bCs/>
                <w:sz w:val="20"/>
                <w:szCs w:val="20"/>
                <w:lang w:eastAsia="ko-KR" w:bidi="ar-SA"/>
              </w:rPr>
              <w:t xml:space="preserve">　</w:t>
            </w:r>
          </w:p>
        </w:tc>
        <w:tc>
          <w:tcPr>
            <w:tcW w:w="2238" w:type="pct"/>
            <w:shd w:val="clear" w:color="auto" w:fill="auto"/>
            <w:noWrap/>
            <w:vAlign w:val="center"/>
            <w:hideMark/>
          </w:tcPr>
          <w:p w14:paraId="5E2F18B0"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Intercept</w:t>
            </w:r>
          </w:p>
        </w:tc>
        <w:tc>
          <w:tcPr>
            <w:tcW w:w="945" w:type="pct"/>
            <w:shd w:val="clear" w:color="auto" w:fill="auto"/>
            <w:noWrap/>
            <w:vAlign w:val="center"/>
            <w:hideMark/>
          </w:tcPr>
          <w:p w14:paraId="4FD3031F"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TRUE</w:t>
            </w:r>
          </w:p>
        </w:tc>
      </w:tr>
      <w:tr w:rsidR="008C63BD" w:rsidRPr="008C63BD" w14:paraId="738644A6" w14:textId="77777777" w:rsidTr="003738F9">
        <w:trPr>
          <w:trHeight w:val="270"/>
        </w:trPr>
        <w:tc>
          <w:tcPr>
            <w:tcW w:w="1817" w:type="pct"/>
            <w:vMerge/>
            <w:shd w:val="clear" w:color="auto" w:fill="auto"/>
            <w:noWrap/>
            <w:vAlign w:val="center"/>
            <w:hideMark/>
          </w:tcPr>
          <w:p w14:paraId="3E1B7EBF" w14:textId="5724CA44" w:rsidR="008B59B0" w:rsidRPr="008C63BD" w:rsidRDefault="008B59B0" w:rsidP="00B36D43">
            <w:pPr>
              <w:jc w:val="center"/>
              <w:rPr>
                <w:rFonts w:ascii="Arial" w:eastAsia="굴림" w:hAnsi="Arial" w:cs="Arial"/>
                <w:b/>
                <w:bCs/>
                <w:sz w:val="20"/>
                <w:szCs w:val="20"/>
                <w:lang w:eastAsia="ko-KR" w:bidi="ar-SA"/>
              </w:rPr>
            </w:pPr>
          </w:p>
        </w:tc>
        <w:tc>
          <w:tcPr>
            <w:tcW w:w="2238" w:type="pct"/>
            <w:shd w:val="clear" w:color="auto" w:fill="auto"/>
            <w:noWrap/>
            <w:vAlign w:val="center"/>
            <w:hideMark/>
          </w:tcPr>
          <w:p w14:paraId="3FDA2873"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Max Iteration</w:t>
            </w:r>
          </w:p>
        </w:tc>
        <w:tc>
          <w:tcPr>
            <w:tcW w:w="945" w:type="pct"/>
            <w:shd w:val="clear" w:color="auto" w:fill="auto"/>
            <w:noWrap/>
            <w:vAlign w:val="center"/>
            <w:hideMark/>
          </w:tcPr>
          <w:p w14:paraId="2F4E8D0F"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100</w:t>
            </w:r>
          </w:p>
        </w:tc>
      </w:tr>
      <w:tr w:rsidR="008C63BD" w:rsidRPr="008C63BD" w14:paraId="24003175" w14:textId="77777777" w:rsidTr="003738F9">
        <w:trPr>
          <w:trHeight w:val="270"/>
        </w:trPr>
        <w:tc>
          <w:tcPr>
            <w:tcW w:w="1817" w:type="pct"/>
            <w:vMerge/>
            <w:shd w:val="clear" w:color="auto" w:fill="auto"/>
            <w:noWrap/>
            <w:vAlign w:val="center"/>
            <w:hideMark/>
          </w:tcPr>
          <w:p w14:paraId="01048A19" w14:textId="62DDF043" w:rsidR="008B59B0" w:rsidRPr="008C63BD" w:rsidRDefault="008B59B0" w:rsidP="00B36D43">
            <w:pPr>
              <w:widowControl/>
              <w:autoSpaceDE/>
              <w:autoSpaceDN/>
              <w:jc w:val="center"/>
              <w:rPr>
                <w:rFonts w:ascii="Arial" w:eastAsia="굴림" w:hAnsi="Arial" w:cs="Arial"/>
                <w:b/>
                <w:bCs/>
                <w:sz w:val="20"/>
                <w:szCs w:val="20"/>
                <w:lang w:eastAsia="ko-KR" w:bidi="ar-SA"/>
              </w:rPr>
            </w:pPr>
          </w:p>
        </w:tc>
        <w:tc>
          <w:tcPr>
            <w:tcW w:w="2238" w:type="pct"/>
            <w:shd w:val="clear" w:color="auto" w:fill="auto"/>
            <w:noWrap/>
            <w:vAlign w:val="center"/>
            <w:hideMark/>
          </w:tcPr>
          <w:p w14:paraId="263282E0"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Random State</w:t>
            </w:r>
          </w:p>
        </w:tc>
        <w:tc>
          <w:tcPr>
            <w:tcW w:w="945" w:type="pct"/>
            <w:shd w:val="clear" w:color="auto" w:fill="auto"/>
            <w:noWrap/>
            <w:vAlign w:val="center"/>
            <w:hideMark/>
          </w:tcPr>
          <w:p w14:paraId="7AD3A224" w14:textId="784876C0" w:rsidR="008B59B0" w:rsidRPr="008C63BD" w:rsidRDefault="009C4640" w:rsidP="00B36D43">
            <w:pPr>
              <w:widowControl/>
              <w:autoSpaceDE/>
              <w:autoSpaceDN/>
              <w:rPr>
                <w:rFonts w:ascii="Arial" w:eastAsia="굴림" w:hAnsi="Arial" w:cs="Arial"/>
                <w:sz w:val="20"/>
                <w:szCs w:val="20"/>
                <w:lang w:eastAsia="ko-KR" w:bidi="ar-SA"/>
              </w:rPr>
            </w:pPr>
            <w:r w:rsidRPr="008C63BD">
              <w:rPr>
                <w:rFonts w:ascii="Arial" w:eastAsia="굴림" w:hAnsi="Arial" w:cs="Arial" w:hint="eastAsia"/>
                <w:sz w:val="20"/>
                <w:szCs w:val="20"/>
                <w:lang w:eastAsia="ko-KR" w:bidi="ar-SA"/>
              </w:rPr>
              <w:t>0</w:t>
            </w:r>
          </w:p>
        </w:tc>
      </w:tr>
      <w:tr w:rsidR="008C63BD" w:rsidRPr="008C63BD" w14:paraId="69053147" w14:textId="77777777" w:rsidTr="003738F9">
        <w:trPr>
          <w:trHeight w:val="270"/>
        </w:trPr>
        <w:tc>
          <w:tcPr>
            <w:tcW w:w="1817" w:type="pct"/>
            <w:vMerge w:val="restart"/>
            <w:shd w:val="clear" w:color="auto" w:fill="auto"/>
            <w:noWrap/>
            <w:vAlign w:val="center"/>
            <w:hideMark/>
          </w:tcPr>
          <w:p w14:paraId="42D53EED" w14:textId="77777777" w:rsidR="008B59B0" w:rsidRPr="008C63BD" w:rsidRDefault="008B59B0" w:rsidP="00B36D43">
            <w:pPr>
              <w:widowControl/>
              <w:autoSpaceDE/>
              <w:autoSpaceDN/>
              <w:jc w:val="center"/>
              <w:rPr>
                <w:rFonts w:ascii="Arial" w:eastAsia="굴림" w:hAnsi="Arial" w:cs="Arial"/>
                <w:b/>
                <w:bCs/>
                <w:sz w:val="20"/>
                <w:szCs w:val="20"/>
                <w:lang w:eastAsia="ko-KR" w:bidi="ar-SA"/>
              </w:rPr>
            </w:pPr>
            <w:r w:rsidRPr="008C63BD">
              <w:rPr>
                <w:rFonts w:ascii="Arial" w:eastAsia="굴림" w:hAnsi="Arial" w:cs="Arial"/>
                <w:b/>
                <w:bCs/>
                <w:sz w:val="20"/>
                <w:szCs w:val="20"/>
                <w:lang w:eastAsia="ko-KR" w:bidi="ar-SA"/>
              </w:rPr>
              <w:t>Random Forest</w:t>
            </w:r>
          </w:p>
          <w:p w14:paraId="09DBED9B" w14:textId="77777777" w:rsidR="008B59B0" w:rsidRPr="008C63BD" w:rsidRDefault="008B59B0" w:rsidP="00B36D43">
            <w:pPr>
              <w:widowControl/>
              <w:autoSpaceDE/>
              <w:autoSpaceDN/>
              <w:jc w:val="center"/>
              <w:rPr>
                <w:rFonts w:ascii="Arial" w:eastAsia="굴림" w:hAnsi="Arial" w:cs="Arial"/>
                <w:b/>
                <w:bCs/>
                <w:sz w:val="20"/>
                <w:szCs w:val="20"/>
                <w:lang w:eastAsia="ko-KR" w:bidi="ar-SA"/>
              </w:rPr>
            </w:pPr>
            <w:r w:rsidRPr="008C63BD">
              <w:rPr>
                <w:rFonts w:ascii="Arial" w:eastAsia="굴림" w:hAnsi="Arial" w:cs="Arial"/>
                <w:b/>
                <w:bCs/>
                <w:sz w:val="20"/>
                <w:szCs w:val="20"/>
                <w:lang w:eastAsia="ko-KR" w:bidi="ar-SA"/>
              </w:rPr>
              <w:t>XGBoost</w:t>
            </w:r>
          </w:p>
          <w:p w14:paraId="55370F2D" w14:textId="77777777" w:rsidR="008B59B0" w:rsidRPr="008C63BD" w:rsidRDefault="008B59B0" w:rsidP="00B36D43">
            <w:pPr>
              <w:widowControl/>
              <w:autoSpaceDE/>
              <w:autoSpaceDN/>
              <w:jc w:val="center"/>
              <w:rPr>
                <w:rFonts w:ascii="Arial" w:eastAsia="굴림" w:hAnsi="Arial" w:cs="Arial"/>
                <w:b/>
                <w:bCs/>
                <w:sz w:val="20"/>
                <w:szCs w:val="20"/>
                <w:lang w:eastAsia="ko-KR" w:bidi="ar-SA"/>
              </w:rPr>
            </w:pPr>
            <w:r w:rsidRPr="008C63BD">
              <w:rPr>
                <w:rFonts w:ascii="Arial" w:eastAsia="굴림" w:hAnsi="Arial" w:cs="Arial"/>
                <w:b/>
                <w:bCs/>
                <w:sz w:val="20"/>
                <w:szCs w:val="20"/>
                <w:lang w:eastAsia="ko-KR" w:bidi="ar-SA"/>
              </w:rPr>
              <w:t>LightGBM</w:t>
            </w:r>
          </w:p>
          <w:p w14:paraId="367626CD" w14:textId="3C4E1035" w:rsidR="008B59B0" w:rsidRPr="008C63BD" w:rsidRDefault="008B59B0" w:rsidP="00B36D43">
            <w:pPr>
              <w:jc w:val="center"/>
              <w:rPr>
                <w:rFonts w:ascii="Arial" w:eastAsia="굴림" w:hAnsi="Arial" w:cs="Arial"/>
                <w:b/>
                <w:bCs/>
                <w:sz w:val="20"/>
                <w:szCs w:val="20"/>
                <w:lang w:eastAsia="ko-KR" w:bidi="ar-SA"/>
              </w:rPr>
            </w:pPr>
            <w:r w:rsidRPr="008C63BD">
              <w:rPr>
                <w:rFonts w:ascii="Arial" w:eastAsia="굴림" w:hAnsi="Arial" w:cs="Arial"/>
                <w:b/>
                <w:bCs/>
                <w:sz w:val="20"/>
                <w:szCs w:val="20"/>
                <w:lang w:eastAsia="ko-KR" w:bidi="ar-SA"/>
              </w:rPr>
              <w:t>CatBoost</w:t>
            </w:r>
          </w:p>
        </w:tc>
        <w:tc>
          <w:tcPr>
            <w:tcW w:w="2238" w:type="pct"/>
            <w:shd w:val="clear" w:color="auto" w:fill="auto"/>
            <w:noWrap/>
            <w:vAlign w:val="center"/>
            <w:hideMark/>
          </w:tcPr>
          <w:p w14:paraId="6DBB6362"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Samples</w:t>
            </w:r>
          </w:p>
        </w:tc>
        <w:tc>
          <w:tcPr>
            <w:tcW w:w="945" w:type="pct"/>
            <w:shd w:val="clear" w:color="auto" w:fill="auto"/>
            <w:noWrap/>
            <w:vAlign w:val="center"/>
            <w:hideMark/>
          </w:tcPr>
          <w:p w14:paraId="48E0896F"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100</w:t>
            </w:r>
          </w:p>
        </w:tc>
      </w:tr>
      <w:tr w:rsidR="008C63BD" w:rsidRPr="008C63BD" w14:paraId="27E40DC3" w14:textId="77777777" w:rsidTr="003738F9">
        <w:trPr>
          <w:trHeight w:val="270"/>
        </w:trPr>
        <w:tc>
          <w:tcPr>
            <w:tcW w:w="1817" w:type="pct"/>
            <w:vMerge/>
            <w:shd w:val="clear" w:color="auto" w:fill="auto"/>
            <w:noWrap/>
            <w:vAlign w:val="center"/>
            <w:hideMark/>
          </w:tcPr>
          <w:p w14:paraId="0740555A" w14:textId="3D60BA3B" w:rsidR="008B59B0" w:rsidRPr="008C63BD" w:rsidRDefault="008B59B0" w:rsidP="00B36D43">
            <w:pPr>
              <w:jc w:val="center"/>
              <w:rPr>
                <w:rFonts w:ascii="Arial" w:eastAsia="굴림" w:hAnsi="Arial" w:cs="Arial"/>
                <w:b/>
                <w:bCs/>
                <w:sz w:val="20"/>
                <w:szCs w:val="20"/>
                <w:lang w:eastAsia="ko-KR" w:bidi="ar-SA"/>
              </w:rPr>
            </w:pPr>
          </w:p>
        </w:tc>
        <w:tc>
          <w:tcPr>
            <w:tcW w:w="2238" w:type="pct"/>
            <w:shd w:val="clear" w:color="auto" w:fill="auto"/>
            <w:noWrap/>
            <w:vAlign w:val="center"/>
            <w:hideMark/>
          </w:tcPr>
          <w:p w14:paraId="4A170808"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Criterion</w:t>
            </w:r>
          </w:p>
        </w:tc>
        <w:tc>
          <w:tcPr>
            <w:tcW w:w="945" w:type="pct"/>
            <w:shd w:val="clear" w:color="auto" w:fill="auto"/>
            <w:noWrap/>
            <w:vAlign w:val="center"/>
            <w:hideMark/>
          </w:tcPr>
          <w:p w14:paraId="709BE66E"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Gini</w:t>
            </w:r>
          </w:p>
        </w:tc>
      </w:tr>
      <w:tr w:rsidR="008C63BD" w:rsidRPr="008C63BD" w14:paraId="7D51F2A4" w14:textId="77777777" w:rsidTr="003738F9">
        <w:trPr>
          <w:trHeight w:val="270"/>
        </w:trPr>
        <w:tc>
          <w:tcPr>
            <w:tcW w:w="1817" w:type="pct"/>
            <w:vMerge/>
            <w:shd w:val="clear" w:color="auto" w:fill="auto"/>
            <w:noWrap/>
            <w:vAlign w:val="center"/>
            <w:hideMark/>
          </w:tcPr>
          <w:p w14:paraId="72F0B8CB" w14:textId="38C85638" w:rsidR="008B59B0" w:rsidRPr="008C63BD" w:rsidRDefault="008B59B0" w:rsidP="00B36D43">
            <w:pPr>
              <w:jc w:val="center"/>
              <w:rPr>
                <w:rFonts w:ascii="Arial" w:eastAsia="굴림" w:hAnsi="Arial" w:cs="Arial"/>
                <w:b/>
                <w:bCs/>
                <w:sz w:val="20"/>
                <w:szCs w:val="20"/>
                <w:lang w:eastAsia="ko-KR" w:bidi="ar-SA"/>
              </w:rPr>
            </w:pPr>
          </w:p>
        </w:tc>
        <w:tc>
          <w:tcPr>
            <w:tcW w:w="2238" w:type="pct"/>
            <w:shd w:val="clear" w:color="auto" w:fill="auto"/>
            <w:noWrap/>
            <w:vAlign w:val="center"/>
            <w:hideMark/>
          </w:tcPr>
          <w:p w14:paraId="17EE447A"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Minimum Spitting Samples</w:t>
            </w:r>
          </w:p>
        </w:tc>
        <w:tc>
          <w:tcPr>
            <w:tcW w:w="945" w:type="pct"/>
            <w:shd w:val="clear" w:color="auto" w:fill="auto"/>
            <w:noWrap/>
            <w:vAlign w:val="center"/>
            <w:hideMark/>
          </w:tcPr>
          <w:p w14:paraId="2AC5B232"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2</w:t>
            </w:r>
          </w:p>
        </w:tc>
      </w:tr>
      <w:tr w:rsidR="008C63BD" w:rsidRPr="008C63BD" w14:paraId="67304BC2" w14:textId="77777777" w:rsidTr="003738F9">
        <w:trPr>
          <w:trHeight w:val="270"/>
        </w:trPr>
        <w:tc>
          <w:tcPr>
            <w:tcW w:w="1817" w:type="pct"/>
            <w:vMerge/>
            <w:shd w:val="clear" w:color="auto" w:fill="auto"/>
            <w:noWrap/>
            <w:vAlign w:val="center"/>
            <w:hideMark/>
          </w:tcPr>
          <w:p w14:paraId="4BD66C8C" w14:textId="62D5071E" w:rsidR="008B59B0" w:rsidRPr="008C63BD" w:rsidRDefault="008B59B0" w:rsidP="00B36D43">
            <w:pPr>
              <w:widowControl/>
              <w:autoSpaceDE/>
              <w:autoSpaceDN/>
              <w:jc w:val="center"/>
              <w:rPr>
                <w:rFonts w:ascii="Arial" w:eastAsia="굴림" w:hAnsi="Arial" w:cs="Arial"/>
                <w:b/>
                <w:bCs/>
                <w:sz w:val="20"/>
                <w:szCs w:val="20"/>
                <w:lang w:eastAsia="ko-KR" w:bidi="ar-SA"/>
              </w:rPr>
            </w:pPr>
          </w:p>
        </w:tc>
        <w:tc>
          <w:tcPr>
            <w:tcW w:w="2238" w:type="pct"/>
            <w:shd w:val="clear" w:color="auto" w:fill="auto"/>
            <w:noWrap/>
            <w:vAlign w:val="center"/>
            <w:hideMark/>
          </w:tcPr>
          <w:p w14:paraId="7C0F1125" w14:textId="77777777" w:rsidR="008B59B0" w:rsidRPr="008C63BD" w:rsidRDefault="008B59B0" w:rsidP="00B36D43">
            <w:pPr>
              <w:widowControl/>
              <w:autoSpaceDE/>
              <w:autoSpaceDN/>
              <w:rPr>
                <w:rFonts w:ascii="Arial" w:eastAsia="굴림" w:hAnsi="Arial" w:cs="Arial"/>
                <w:sz w:val="20"/>
                <w:szCs w:val="20"/>
                <w:lang w:eastAsia="ko-KR" w:bidi="ar-SA"/>
              </w:rPr>
            </w:pPr>
            <w:r w:rsidRPr="008C63BD">
              <w:rPr>
                <w:rFonts w:ascii="Arial" w:eastAsia="굴림" w:hAnsi="Arial" w:cs="Arial"/>
                <w:sz w:val="20"/>
                <w:szCs w:val="20"/>
                <w:lang w:eastAsia="ko-KR" w:bidi="ar-SA"/>
              </w:rPr>
              <w:t>Random State</w:t>
            </w:r>
          </w:p>
        </w:tc>
        <w:tc>
          <w:tcPr>
            <w:tcW w:w="945" w:type="pct"/>
            <w:shd w:val="clear" w:color="auto" w:fill="auto"/>
            <w:noWrap/>
            <w:vAlign w:val="center"/>
            <w:hideMark/>
          </w:tcPr>
          <w:p w14:paraId="6911B3EC" w14:textId="762C6408" w:rsidR="008B59B0" w:rsidRPr="008C63BD" w:rsidRDefault="009C4640" w:rsidP="00B36D43">
            <w:pPr>
              <w:widowControl/>
              <w:autoSpaceDE/>
              <w:autoSpaceDN/>
              <w:rPr>
                <w:rFonts w:ascii="Arial" w:eastAsia="굴림" w:hAnsi="Arial" w:cs="Arial"/>
                <w:sz w:val="20"/>
                <w:szCs w:val="20"/>
                <w:lang w:eastAsia="ko-KR" w:bidi="ar-SA"/>
              </w:rPr>
            </w:pPr>
            <w:r w:rsidRPr="008C63BD">
              <w:rPr>
                <w:rFonts w:ascii="Arial" w:eastAsia="굴림" w:hAnsi="Arial" w:cs="Arial" w:hint="eastAsia"/>
                <w:sz w:val="20"/>
                <w:szCs w:val="20"/>
                <w:lang w:eastAsia="ko-KR" w:bidi="ar-SA"/>
              </w:rPr>
              <w:t>0</w:t>
            </w:r>
          </w:p>
        </w:tc>
      </w:tr>
      <w:tr w:rsidR="008C63BD" w:rsidRPr="008C63BD" w14:paraId="3DCD8937" w14:textId="77777777" w:rsidTr="003738F9">
        <w:trPr>
          <w:trHeight w:val="270"/>
        </w:trPr>
        <w:tc>
          <w:tcPr>
            <w:tcW w:w="1817" w:type="pct"/>
            <w:vMerge w:val="restart"/>
            <w:shd w:val="clear" w:color="auto" w:fill="auto"/>
            <w:noWrap/>
            <w:vAlign w:val="center"/>
          </w:tcPr>
          <w:p w14:paraId="0FDDEC04" w14:textId="2C27F08A" w:rsidR="003738F9" w:rsidRPr="008C63BD" w:rsidRDefault="003738F9" w:rsidP="003738F9">
            <w:pPr>
              <w:widowControl/>
              <w:autoSpaceDE/>
              <w:autoSpaceDN/>
              <w:jc w:val="center"/>
              <w:rPr>
                <w:rFonts w:ascii="Arial" w:eastAsia="굴림" w:hAnsi="Arial" w:cs="Arial"/>
                <w:b/>
                <w:bCs/>
                <w:sz w:val="20"/>
                <w:szCs w:val="20"/>
                <w:lang w:eastAsia="ko-KR" w:bidi="ar-SA"/>
              </w:rPr>
            </w:pPr>
            <w:r w:rsidRPr="008C63BD">
              <w:rPr>
                <w:rFonts w:ascii="Arial" w:eastAsia="굴림" w:hAnsi="Arial" w:cs="Arial" w:hint="eastAsia"/>
                <w:b/>
                <w:bCs/>
                <w:sz w:val="20"/>
                <w:szCs w:val="20"/>
                <w:lang w:eastAsia="ko-KR" w:bidi="ar-SA"/>
              </w:rPr>
              <w:t>MLP</w:t>
            </w:r>
          </w:p>
        </w:tc>
        <w:tc>
          <w:tcPr>
            <w:tcW w:w="2238" w:type="pct"/>
            <w:shd w:val="clear" w:color="auto" w:fill="auto"/>
            <w:noWrap/>
          </w:tcPr>
          <w:p w14:paraId="4FB40EC6" w14:textId="1AB8A548" w:rsidR="003738F9" w:rsidRPr="008C63BD" w:rsidRDefault="003738F9" w:rsidP="003738F9">
            <w:pPr>
              <w:widowControl/>
              <w:autoSpaceDE/>
              <w:autoSpaceDN/>
              <w:rPr>
                <w:rFonts w:ascii="Arial" w:eastAsia="굴림" w:hAnsi="Arial" w:cs="Arial"/>
                <w:sz w:val="20"/>
                <w:szCs w:val="20"/>
                <w:lang w:eastAsia="ko-KR" w:bidi="ar-SA"/>
              </w:rPr>
            </w:pPr>
            <w:r w:rsidRPr="008C63BD">
              <w:rPr>
                <w:sz w:val="24"/>
                <w:szCs w:val="24"/>
              </w:rPr>
              <w:t>TensorFlow Random Seed</w:t>
            </w:r>
          </w:p>
        </w:tc>
        <w:tc>
          <w:tcPr>
            <w:tcW w:w="945" w:type="pct"/>
            <w:shd w:val="clear" w:color="auto" w:fill="auto"/>
            <w:noWrap/>
            <w:vAlign w:val="center"/>
          </w:tcPr>
          <w:p w14:paraId="49A79A0C" w14:textId="6F7AF8CB"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0</w:t>
            </w:r>
          </w:p>
        </w:tc>
      </w:tr>
      <w:tr w:rsidR="008C63BD" w:rsidRPr="008C63BD" w14:paraId="07A1D38A" w14:textId="77777777" w:rsidTr="003738F9">
        <w:trPr>
          <w:trHeight w:val="270"/>
        </w:trPr>
        <w:tc>
          <w:tcPr>
            <w:tcW w:w="1817" w:type="pct"/>
            <w:vMerge/>
            <w:shd w:val="clear" w:color="auto" w:fill="auto"/>
            <w:noWrap/>
            <w:vAlign w:val="center"/>
          </w:tcPr>
          <w:p w14:paraId="1115C811" w14:textId="5FA66D9B"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0BA8F9CA" w14:textId="38A96C9C" w:rsidR="003738F9" w:rsidRPr="008C63BD" w:rsidRDefault="003738F9" w:rsidP="003738F9">
            <w:pPr>
              <w:widowControl/>
              <w:autoSpaceDE/>
              <w:autoSpaceDN/>
              <w:rPr>
                <w:rFonts w:ascii="Arial" w:eastAsia="굴림" w:hAnsi="Arial" w:cs="Arial"/>
                <w:sz w:val="20"/>
                <w:szCs w:val="20"/>
                <w:lang w:eastAsia="ko-KR" w:bidi="ar-SA"/>
              </w:rPr>
            </w:pPr>
            <w:r w:rsidRPr="008C63BD">
              <w:rPr>
                <w:sz w:val="24"/>
                <w:szCs w:val="24"/>
              </w:rPr>
              <w:t>Number of Hidden Layers</w:t>
            </w:r>
          </w:p>
        </w:tc>
        <w:tc>
          <w:tcPr>
            <w:tcW w:w="945" w:type="pct"/>
            <w:shd w:val="clear" w:color="auto" w:fill="auto"/>
            <w:noWrap/>
            <w:vAlign w:val="center"/>
          </w:tcPr>
          <w:p w14:paraId="6C83640A" w14:textId="5BA784D9"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2</w:t>
            </w:r>
          </w:p>
        </w:tc>
      </w:tr>
      <w:tr w:rsidR="008C63BD" w:rsidRPr="008C63BD" w14:paraId="249F520D" w14:textId="77777777" w:rsidTr="003738F9">
        <w:trPr>
          <w:trHeight w:val="270"/>
        </w:trPr>
        <w:tc>
          <w:tcPr>
            <w:tcW w:w="1817" w:type="pct"/>
            <w:vMerge/>
            <w:shd w:val="clear" w:color="auto" w:fill="auto"/>
            <w:noWrap/>
            <w:vAlign w:val="center"/>
          </w:tcPr>
          <w:p w14:paraId="30741812"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70CC2A60" w14:textId="0F1B8302" w:rsidR="003738F9" w:rsidRPr="008C63BD" w:rsidRDefault="003738F9" w:rsidP="003738F9">
            <w:pPr>
              <w:widowControl/>
              <w:autoSpaceDE/>
              <w:autoSpaceDN/>
              <w:rPr>
                <w:sz w:val="24"/>
                <w:szCs w:val="24"/>
              </w:rPr>
            </w:pPr>
            <w:r w:rsidRPr="008C63BD">
              <w:rPr>
                <w:sz w:val="24"/>
                <w:szCs w:val="24"/>
              </w:rPr>
              <w:t>Unit Numbers for Hidden Layers</w:t>
            </w:r>
          </w:p>
        </w:tc>
        <w:tc>
          <w:tcPr>
            <w:tcW w:w="945" w:type="pct"/>
            <w:shd w:val="clear" w:color="auto" w:fill="auto"/>
            <w:noWrap/>
            <w:vAlign w:val="center"/>
          </w:tcPr>
          <w:p w14:paraId="63829BC9" w14:textId="44A05179"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(100, 100)</w:t>
            </w:r>
          </w:p>
        </w:tc>
      </w:tr>
      <w:tr w:rsidR="008C63BD" w:rsidRPr="008C63BD" w14:paraId="6BAEAA49" w14:textId="77777777" w:rsidTr="003738F9">
        <w:trPr>
          <w:trHeight w:val="270"/>
        </w:trPr>
        <w:tc>
          <w:tcPr>
            <w:tcW w:w="1817" w:type="pct"/>
            <w:vMerge/>
            <w:shd w:val="clear" w:color="auto" w:fill="auto"/>
            <w:noWrap/>
            <w:vAlign w:val="center"/>
          </w:tcPr>
          <w:p w14:paraId="677296F3"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3215E1BD" w14:textId="26C7ABC1" w:rsidR="003738F9" w:rsidRPr="008C63BD" w:rsidRDefault="003738F9" w:rsidP="003738F9">
            <w:pPr>
              <w:widowControl/>
              <w:autoSpaceDE/>
              <w:autoSpaceDN/>
              <w:rPr>
                <w:sz w:val="24"/>
                <w:szCs w:val="24"/>
              </w:rPr>
            </w:pPr>
            <w:r w:rsidRPr="008C63BD">
              <w:rPr>
                <w:sz w:val="24"/>
                <w:szCs w:val="24"/>
              </w:rPr>
              <w:t>Activation for Hidden Layers</w:t>
            </w:r>
          </w:p>
        </w:tc>
        <w:tc>
          <w:tcPr>
            <w:tcW w:w="945" w:type="pct"/>
            <w:shd w:val="clear" w:color="auto" w:fill="auto"/>
            <w:noWrap/>
            <w:vAlign w:val="center"/>
          </w:tcPr>
          <w:p w14:paraId="0C81D400" w14:textId="55626439"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Relu</w:t>
            </w:r>
          </w:p>
        </w:tc>
      </w:tr>
      <w:tr w:rsidR="008C63BD" w:rsidRPr="008C63BD" w14:paraId="57709C0A" w14:textId="77777777" w:rsidTr="003738F9">
        <w:trPr>
          <w:trHeight w:val="270"/>
        </w:trPr>
        <w:tc>
          <w:tcPr>
            <w:tcW w:w="1817" w:type="pct"/>
            <w:vMerge/>
            <w:shd w:val="clear" w:color="auto" w:fill="auto"/>
            <w:noWrap/>
            <w:vAlign w:val="center"/>
          </w:tcPr>
          <w:p w14:paraId="4C1009D2"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1E55A6B7" w14:textId="161F216C" w:rsidR="003738F9" w:rsidRPr="008C63BD" w:rsidRDefault="003738F9" w:rsidP="003738F9">
            <w:pPr>
              <w:widowControl/>
              <w:autoSpaceDE/>
              <w:autoSpaceDN/>
              <w:rPr>
                <w:sz w:val="24"/>
                <w:szCs w:val="24"/>
              </w:rPr>
            </w:pPr>
            <w:r w:rsidRPr="008C63BD">
              <w:rPr>
                <w:sz w:val="24"/>
                <w:szCs w:val="24"/>
              </w:rPr>
              <w:t>Activation for Output Layer</w:t>
            </w:r>
          </w:p>
        </w:tc>
        <w:tc>
          <w:tcPr>
            <w:tcW w:w="945" w:type="pct"/>
            <w:shd w:val="clear" w:color="auto" w:fill="auto"/>
            <w:noWrap/>
            <w:vAlign w:val="center"/>
          </w:tcPr>
          <w:p w14:paraId="56E983C2" w14:textId="3AABD3AC"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rPr>
              <w:t>identity</w:t>
            </w:r>
          </w:p>
        </w:tc>
      </w:tr>
      <w:tr w:rsidR="008C63BD" w:rsidRPr="008C63BD" w14:paraId="3D8B2907" w14:textId="77777777" w:rsidTr="003738F9">
        <w:trPr>
          <w:trHeight w:val="270"/>
        </w:trPr>
        <w:tc>
          <w:tcPr>
            <w:tcW w:w="1817" w:type="pct"/>
            <w:vMerge/>
            <w:shd w:val="clear" w:color="auto" w:fill="auto"/>
            <w:noWrap/>
            <w:vAlign w:val="center"/>
          </w:tcPr>
          <w:p w14:paraId="5F61B5F6"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428E8A57" w14:textId="1EB1CDC8" w:rsidR="003738F9" w:rsidRPr="008C63BD" w:rsidRDefault="003738F9" w:rsidP="003738F9">
            <w:pPr>
              <w:widowControl/>
              <w:autoSpaceDE/>
              <w:autoSpaceDN/>
              <w:rPr>
                <w:sz w:val="24"/>
                <w:szCs w:val="24"/>
              </w:rPr>
            </w:pPr>
            <w:r w:rsidRPr="008C63BD">
              <w:rPr>
                <w:sz w:val="24"/>
                <w:szCs w:val="24"/>
              </w:rPr>
              <w:t>Loss</w:t>
            </w:r>
          </w:p>
        </w:tc>
        <w:tc>
          <w:tcPr>
            <w:tcW w:w="945" w:type="pct"/>
            <w:shd w:val="clear" w:color="auto" w:fill="auto"/>
            <w:noWrap/>
            <w:vAlign w:val="center"/>
          </w:tcPr>
          <w:p w14:paraId="715DFBA0" w14:textId="22ABD4C3"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hint="eastAsia"/>
                <w:sz w:val="20"/>
                <w:szCs w:val="20"/>
                <w:lang w:eastAsia="ko-KR"/>
              </w:rPr>
              <w:t>Mean Squared Error</w:t>
            </w:r>
          </w:p>
        </w:tc>
      </w:tr>
      <w:tr w:rsidR="008C63BD" w:rsidRPr="008C63BD" w14:paraId="2FBCDD61" w14:textId="77777777" w:rsidTr="003738F9">
        <w:trPr>
          <w:trHeight w:val="270"/>
        </w:trPr>
        <w:tc>
          <w:tcPr>
            <w:tcW w:w="1817" w:type="pct"/>
            <w:vMerge/>
            <w:shd w:val="clear" w:color="auto" w:fill="auto"/>
            <w:noWrap/>
            <w:vAlign w:val="center"/>
          </w:tcPr>
          <w:p w14:paraId="1B488898"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48ACDCB3" w14:textId="7B85A8DA" w:rsidR="003738F9" w:rsidRPr="008C63BD" w:rsidRDefault="003738F9" w:rsidP="003738F9">
            <w:pPr>
              <w:widowControl/>
              <w:autoSpaceDE/>
              <w:autoSpaceDN/>
              <w:rPr>
                <w:sz w:val="24"/>
                <w:szCs w:val="24"/>
              </w:rPr>
            </w:pPr>
            <w:r w:rsidRPr="008C63BD">
              <w:rPr>
                <w:sz w:val="24"/>
                <w:szCs w:val="24"/>
              </w:rPr>
              <w:t>Optimizer</w:t>
            </w:r>
          </w:p>
        </w:tc>
        <w:tc>
          <w:tcPr>
            <w:tcW w:w="945" w:type="pct"/>
            <w:shd w:val="clear" w:color="auto" w:fill="auto"/>
            <w:noWrap/>
            <w:vAlign w:val="center"/>
          </w:tcPr>
          <w:p w14:paraId="2A9BA2AF" w14:textId="74B9B870"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Adam</w:t>
            </w:r>
          </w:p>
        </w:tc>
      </w:tr>
      <w:tr w:rsidR="008C63BD" w:rsidRPr="008C63BD" w14:paraId="631E3A18" w14:textId="77777777" w:rsidTr="003738F9">
        <w:trPr>
          <w:trHeight w:val="270"/>
        </w:trPr>
        <w:tc>
          <w:tcPr>
            <w:tcW w:w="1817" w:type="pct"/>
            <w:vMerge/>
            <w:shd w:val="clear" w:color="auto" w:fill="auto"/>
            <w:noWrap/>
            <w:vAlign w:val="center"/>
          </w:tcPr>
          <w:p w14:paraId="7E227C4A"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0C07177A" w14:textId="19A78B9B" w:rsidR="003738F9" w:rsidRPr="008C63BD" w:rsidRDefault="003738F9" w:rsidP="003738F9">
            <w:pPr>
              <w:widowControl/>
              <w:autoSpaceDE/>
              <w:autoSpaceDN/>
              <w:rPr>
                <w:sz w:val="24"/>
                <w:szCs w:val="24"/>
              </w:rPr>
            </w:pPr>
            <w:r w:rsidRPr="008C63BD">
              <w:rPr>
                <w:sz w:val="24"/>
                <w:szCs w:val="24"/>
              </w:rPr>
              <w:t>Epochs</w:t>
            </w:r>
          </w:p>
        </w:tc>
        <w:tc>
          <w:tcPr>
            <w:tcW w:w="945" w:type="pct"/>
            <w:shd w:val="clear" w:color="auto" w:fill="auto"/>
            <w:noWrap/>
            <w:vAlign w:val="center"/>
          </w:tcPr>
          <w:p w14:paraId="071C48B7" w14:textId="6BEF95D9"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500</w:t>
            </w:r>
          </w:p>
        </w:tc>
      </w:tr>
      <w:tr w:rsidR="008C63BD" w:rsidRPr="008C63BD" w14:paraId="389952DA" w14:textId="77777777" w:rsidTr="003738F9">
        <w:trPr>
          <w:trHeight w:val="270"/>
        </w:trPr>
        <w:tc>
          <w:tcPr>
            <w:tcW w:w="1817" w:type="pct"/>
            <w:vMerge w:val="restart"/>
            <w:shd w:val="clear" w:color="auto" w:fill="auto"/>
            <w:noWrap/>
            <w:vAlign w:val="center"/>
          </w:tcPr>
          <w:p w14:paraId="2180F421" w14:textId="0A5B13CD" w:rsidR="003738F9" w:rsidRPr="008C63BD" w:rsidRDefault="003738F9" w:rsidP="003738F9">
            <w:pPr>
              <w:widowControl/>
              <w:autoSpaceDE/>
              <w:autoSpaceDN/>
              <w:jc w:val="center"/>
              <w:rPr>
                <w:rFonts w:ascii="Arial" w:eastAsia="굴림" w:hAnsi="Arial" w:cs="Arial"/>
                <w:b/>
                <w:bCs/>
                <w:sz w:val="20"/>
                <w:szCs w:val="20"/>
                <w:lang w:eastAsia="ko-KR" w:bidi="ar-SA"/>
              </w:rPr>
            </w:pPr>
            <w:r w:rsidRPr="008C63BD">
              <w:rPr>
                <w:rFonts w:ascii="Arial" w:eastAsia="굴림" w:hAnsi="Arial" w:cs="Arial" w:hint="eastAsia"/>
                <w:b/>
                <w:bCs/>
                <w:sz w:val="20"/>
                <w:szCs w:val="20"/>
                <w:lang w:eastAsia="ko-KR" w:bidi="ar-SA"/>
              </w:rPr>
              <w:t>CNN</w:t>
            </w:r>
          </w:p>
        </w:tc>
        <w:tc>
          <w:tcPr>
            <w:tcW w:w="2238" w:type="pct"/>
            <w:shd w:val="clear" w:color="auto" w:fill="auto"/>
            <w:noWrap/>
          </w:tcPr>
          <w:p w14:paraId="6B226CD4" w14:textId="21E79767" w:rsidR="003738F9" w:rsidRPr="008C63BD" w:rsidRDefault="003738F9" w:rsidP="003738F9">
            <w:pPr>
              <w:widowControl/>
              <w:autoSpaceDE/>
              <w:autoSpaceDN/>
              <w:rPr>
                <w:sz w:val="24"/>
                <w:szCs w:val="24"/>
              </w:rPr>
            </w:pPr>
            <w:r w:rsidRPr="008C63BD">
              <w:rPr>
                <w:sz w:val="24"/>
                <w:szCs w:val="24"/>
              </w:rPr>
              <w:t>TensorFlow Random Seed</w:t>
            </w:r>
          </w:p>
        </w:tc>
        <w:tc>
          <w:tcPr>
            <w:tcW w:w="945" w:type="pct"/>
            <w:shd w:val="clear" w:color="auto" w:fill="auto"/>
            <w:noWrap/>
            <w:vAlign w:val="center"/>
          </w:tcPr>
          <w:p w14:paraId="22B5EEDD" w14:textId="0D0633F9"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0</w:t>
            </w:r>
          </w:p>
        </w:tc>
      </w:tr>
      <w:tr w:rsidR="008C63BD" w:rsidRPr="008C63BD" w14:paraId="6CDEE0AB" w14:textId="77777777" w:rsidTr="003738F9">
        <w:trPr>
          <w:trHeight w:val="270"/>
        </w:trPr>
        <w:tc>
          <w:tcPr>
            <w:tcW w:w="1817" w:type="pct"/>
            <w:vMerge/>
            <w:shd w:val="clear" w:color="auto" w:fill="auto"/>
            <w:noWrap/>
            <w:vAlign w:val="center"/>
          </w:tcPr>
          <w:p w14:paraId="5198D504"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6F30E646" w14:textId="3D5DE979" w:rsidR="003738F9" w:rsidRPr="008C63BD" w:rsidRDefault="003738F9" w:rsidP="003738F9">
            <w:pPr>
              <w:widowControl/>
              <w:autoSpaceDE/>
              <w:autoSpaceDN/>
              <w:rPr>
                <w:sz w:val="24"/>
                <w:szCs w:val="24"/>
              </w:rPr>
            </w:pPr>
            <w:r w:rsidRPr="008C63BD">
              <w:rPr>
                <w:sz w:val="24"/>
                <w:szCs w:val="24"/>
              </w:rPr>
              <w:t>Number of Convolution Layers</w:t>
            </w:r>
          </w:p>
        </w:tc>
        <w:tc>
          <w:tcPr>
            <w:tcW w:w="945" w:type="pct"/>
            <w:shd w:val="clear" w:color="auto" w:fill="auto"/>
            <w:noWrap/>
            <w:vAlign w:val="center"/>
          </w:tcPr>
          <w:p w14:paraId="41FEF3E1" w14:textId="42049A5E"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1</w:t>
            </w:r>
          </w:p>
        </w:tc>
      </w:tr>
      <w:tr w:rsidR="008C63BD" w:rsidRPr="008C63BD" w14:paraId="61BC4BFA" w14:textId="77777777" w:rsidTr="003738F9">
        <w:trPr>
          <w:trHeight w:val="270"/>
        </w:trPr>
        <w:tc>
          <w:tcPr>
            <w:tcW w:w="1817" w:type="pct"/>
            <w:vMerge/>
            <w:shd w:val="clear" w:color="auto" w:fill="auto"/>
            <w:noWrap/>
            <w:vAlign w:val="center"/>
          </w:tcPr>
          <w:p w14:paraId="290C0053"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4C752E1E" w14:textId="0FBB9223" w:rsidR="003738F9" w:rsidRPr="008C63BD" w:rsidRDefault="003738F9" w:rsidP="003738F9">
            <w:pPr>
              <w:widowControl/>
              <w:autoSpaceDE/>
              <w:autoSpaceDN/>
              <w:rPr>
                <w:sz w:val="24"/>
                <w:szCs w:val="24"/>
              </w:rPr>
            </w:pPr>
            <w:r w:rsidRPr="008C63BD">
              <w:rPr>
                <w:sz w:val="24"/>
                <w:szCs w:val="24"/>
              </w:rPr>
              <w:t>Unit Numbers for Convolution Layers</w:t>
            </w:r>
          </w:p>
        </w:tc>
        <w:tc>
          <w:tcPr>
            <w:tcW w:w="945" w:type="pct"/>
            <w:shd w:val="clear" w:color="auto" w:fill="auto"/>
            <w:noWrap/>
            <w:vAlign w:val="center"/>
          </w:tcPr>
          <w:p w14:paraId="4677170E" w14:textId="45A2E9DB"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64</w:t>
            </w:r>
          </w:p>
        </w:tc>
      </w:tr>
      <w:tr w:rsidR="008C63BD" w:rsidRPr="008C63BD" w14:paraId="1830479B" w14:textId="77777777" w:rsidTr="003738F9">
        <w:trPr>
          <w:trHeight w:val="270"/>
        </w:trPr>
        <w:tc>
          <w:tcPr>
            <w:tcW w:w="1817" w:type="pct"/>
            <w:vMerge/>
            <w:shd w:val="clear" w:color="auto" w:fill="auto"/>
            <w:noWrap/>
            <w:vAlign w:val="center"/>
          </w:tcPr>
          <w:p w14:paraId="6B9D59D8"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0E8CB061" w14:textId="0F37BEEF" w:rsidR="003738F9" w:rsidRPr="008C63BD" w:rsidRDefault="003738F9" w:rsidP="003738F9">
            <w:pPr>
              <w:widowControl/>
              <w:autoSpaceDE/>
              <w:autoSpaceDN/>
              <w:rPr>
                <w:sz w:val="24"/>
                <w:szCs w:val="24"/>
              </w:rPr>
            </w:pPr>
            <w:r w:rsidRPr="008C63BD">
              <w:rPr>
                <w:sz w:val="24"/>
                <w:szCs w:val="24"/>
              </w:rPr>
              <w:t>Number of Dense Layers</w:t>
            </w:r>
          </w:p>
        </w:tc>
        <w:tc>
          <w:tcPr>
            <w:tcW w:w="945" w:type="pct"/>
            <w:shd w:val="clear" w:color="auto" w:fill="auto"/>
            <w:noWrap/>
            <w:vAlign w:val="center"/>
          </w:tcPr>
          <w:p w14:paraId="465724EC" w14:textId="15F24B01"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2</w:t>
            </w:r>
          </w:p>
        </w:tc>
      </w:tr>
      <w:tr w:rsidR="008C63BD" w:rsidRPr="008C63BD" w14:paraId="5A570A59" w14:textId="77777777" w:rsidTr="003738F9">
        <w:trPr>
          <w:trHeight w:val="270"/>
        </w:trPr>
        <w:tc>
          <w:tcPr>
            <w:tcW w:w="1817" w:type="pct"/>
            <w:vMerge/>
            <w:shd w:val="clear" w:color="auto" w:fill="auto"/>
            <w:noWrap/>
            <w:vAlign w:val="center"/>
          </w:tcPr>
          <w:p w14:paraId="6D50060D"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3205117E" w14:textId="5834E859" w:rsidR="003738F9" w:rsidRPr="008C63BD" w:rsidRDefault="003738F9" w:rsidP="003738F9">
            <w:pPr>
              <w:widowControl/>
              <w:autoSpaceDE/>
              <w:autoSpaceDN/>
              <w:rPr>
                <w:sz w:val="24"/>
                <w:szCs w:val="24"/>
              </w:rPr>
            </w:pPr>
            <w:r w:rsidRPr="008C63BD">
              <w:rPr>
                <w:sz w:val="24"/>
                <w:szCs w:val="24"/>
              </w:rPr>
              <w:t>Kernel Size</w:t>
            </w:r>
          </w:p>
        </w:tc>
        <w:tc>
          <w:tcPr>
            <w:tcW w:w="945" w:type="pct"/>
            <w:shd w:val="clear" w:color="auto" w:fill="auto"/>
            <w:noWrap/>
            <w:vAlign w:val="center"/>
          </w:tcPr>
          <w:p w14:paraId="077CD07D" w14:textId="0B34340B"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2</w:t>
            </w:r>
          </w:p>
        </w:tc>
      </w:tr>
      <w:tr w:rsidR="008C63BD" w:rsidRPr="008C63BD" w14:paraId="47DCDF47" w14:textId="77777777" w:rsidTr="003738F9">
        <w:trPr>
          <w:trHeight w:val="270"/>
        </w:trPr>
        <w:tc>
          <w:tcPr>
            <w:tcW w:w="1817" w:type="pct"/>
            <w:vMerge/>
            <w:shd w:val="clear" w:color="auto" w:fill="auto"/>
            <w:noWrap/>
            <w:vAlign w:val="center"/>
          </w:tcPr>
          <w:p w14:paraId="097CA94F"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0E780043" w14:textId="7F6E7DB5" w:rsidR="003738F9" w:rsidRPr="008C63BD" w:rsidRDefault="003738F9" w:rsidP="003738F9">
            <w:pPr>
              <w:widowControl/>
              <w:autoSpaceDE/>
              <w:autoSpaceDN/>
              <w:rPr>
                <w:sz w:val="24"/>
                <w:szCs w:val="24"/>
              </w:rPr>
            </w:pPr>
            <w:r w:rsidRPr="008C63BD">
              <w:rPr>
                <w:sz w:val="24"/>
                <w:szCs w:val="24"/>
              </w:rPr>
              <w:t>Stride</w:t>
            </w:r>
          </w:p>
        </w:tc>
        <w:tc>
          <w:tcPr>
            <w:tcW w:w="945" w:type="pct"/>
            <w:shd w:val="clear" w:color="auto" w:fill="auto"/>
            <w:noWrap/>
            <w:vAlign w:val="center"/>
          </w:tcPr>
          <w:p w14:paraId="2CAEC589" w14:textId="6CBD32D4"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1</w:t>
            </w:r>
          </w:p>
        </w:tc>
      </w:tr>
      <w:tr w:rsidR="008C63BD" w:rsidRPr="008C63BD" w14:paraId="03B5A39B" w14:textId="77777777" w:rsidTr="003738F9">
        <w:trPr>
          <w:trHeight w:val="270"/>
        </w:trPr>
        <w:tc>
          <w:tcPr>
            <w:tcW w:w="1817" w:type="pct"/>
            <w:vMerge/>
            <w:shd w:val="clear" w:color="auto" w:fill="auto"/>
            <w:noWrap/>
            <w:vAlign w:val="center"/>
          </w:tcPr>
          <w:p w14:paraId="20521B75"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08F421D6" w14:textId="6A521858" w:rsidR="003738F9" w:rsidRPr="008C63BD" w:rsidRDefault="003738F9" w:rsidP="003738F9">
            <w:pPr>
              <w:widowControl/>
              <w:autoSpaceDE/>
              <w:autoSpaceDN/>
              <w:rPr>
                <w:sz w:val="24"/>
                <w:szCs w:val="24"/>
              </w:rPr>
            </w:pPr>
            <w:r w:rsidRPr="008C63BD">
              <w:rPr>
                <w:sz w:val="24"/>
                <w:szCs w:val="24"/>
              </w:rPr>
              <w:t>Padding</w:t>
            </w:r>
          </w:p>
        </w:tc>
        <w:tc>
          <w:tcPr>
            <w:tcW w:w="945" w:type="pct"/>
            <w:shd w:val="clear" w:color="auto" w:fill="auto"/>
            <w:noWrap/>
            <w:vAlign w:val="center"/>
          </w:tcPr>
          <w:p w14:paraId="18C2C96A" w14:textId="3153EEFF"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Valid</w:t>
            </w:r>
          </w:p>
        </w:tc>
      </w:tr>
      <w:tr w:rsidR="008C63BD" w:rsidRPr="008C63BD" w14:paraId="1D3171EB" w14:textId="77777777" w:rsidTr="003738F9">
        <w:trPr>
          <w:trHeight w:val="270"/>
        </w:trPr>
        <w:tc>
          <w:tcPr>
            <w:tcW w:w="1817" w:type="pct"/>
            <w:vMerge/>
            <w:shd w:val="clear" w:color="auto" w:fill="auto"/>
            <w:noWrap/>
            <w:vAlign w:val="center"/>
          </w:tcPr>
          <w:p w14:paraId="3B0C313A"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5DC9463A" w14:textId="0CEC07BC" w:rsidR="003738F9" w:rsidRPr="008C63BD" w:rsidRDefault="003738F9" w:rsidP="003738F9">
            <w:pPr>
              <w:widowControl/>
              <w:autoSpaceDE/>
              <w:autoSpaceDN/>
              <w:rPr>
                <w:sz w:val="24"/>
                <w:szCs w:val="24"/>
              </w:rPr>
            </w:pPr>
            <w:r w:rsidRPr="008C63BD">
              <w:rPr>
                <w:sz w:val="24"/>
                <w:szCs w:val="24"/>
              </w:rPr>
              <w:t>Unit Numbers for Dense Layers</w:t>
            </w:r>
          </w:p>
        </w:tc>
        <w:tc>
          <w:tcPr>
            <w:tcW w:w="945" w:type="pct"/>
            <w:shd w:val="clear" w:color="auto" w:fill="auto"/>
            <w:noWrap/>
            <w:vAlign w:val="center"/>
          </w:tcPr>
          <w:p w14:paraId="0D980CD8" w14:textId="20F7B73D"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64</w:t>
            </w:r>
          </w:p>
        </w:tc>
      </w:tr>
      <w:tr w:rsidR="008C63BD" w:rsidRPr="008C63BD" w14:paraId="1142ACE8" w14:textId="77777777" w:rsidTr="003738F9">
        <w:trPr>
          <w:trHeight w:val="270"/>
        </w:trPr>
        <w:tc>
          <w:tcPr>
            <w:tcW w:w="1817" w:type="pct"/>
            <w:vMerge/>
            <w:shd w:val="clear" w:color="auto" w:fill="auto"/>
            <w:noWrap/>
            <w:vAlign w:val="center"/>
          </w:tcPr>
          <w:p w14:paraId="5A845015"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21012D11" w14:textId="45F00909" w:rsidR="003738F9" w:rsidRPr="008C63BD" w:rsidRDefault="003738F9" w:rsidP="003738F9">
            <w:pPr>
              <w:widowControl/>
              <w:autoSpaceDE/>
              <w:autoSpaceDN/>
              <w:rPr>
                <w:sz w:val="24"/>
                <w:szCs w:val="24"/>
              </w:rPr>
            </w:pPr>
            <w:r w:rsidRPr="008C63BD">
              <w:rPr>
                <w:sz w:val="24"/>
                <w:szCs w:val="24"/>
              </w:rPr>
              <w:t>Activation for Hidden Layers</w:t>
            </w:r>
          </w:p>
        </w:tc>
        <w:tc>
          <w:tcPr>
            <w:tcW w:w="945" w:type="pct"/>
            <w:shd w:val="clear" w:color="auto" w:fill="auto"/>
            <w:noWrap/>
            <w:vAlign w:val="center"/>
          </w:tcPr>
          <w:p w14:paraId="452AAD2F" w14:textId="5A3D5D0D"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Relu</w:t>
            </w:r>
          </w:p>
        </w:tc>
      </w:tr>
      <w:tr w:rsidR="008C63BD" w:rsidRPr="008C63BD" w14:paraId="5B3BE07B" w14:textId="77777777" w:rsidTr="003738F9">
        <w:trPr>
          <w:trHeight w:val="270"/>
        </w:trPr>
        <w:tc>
          <w:tcPr>
            <w:tcW w:w="1817" w:type="pct"/>
            <w:vMerge/>
            <w:shd w:val="clear" w:color="auto" w:fill="auto"/>
            <w:noWrap/>
            <w:vAlign w:val="center"/>
          </w:tcPr>
          <w:p w14:paraId="27FC4AE1"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14D1510A" w14:textId="231FB004" w:rsidR="003738F9" w:rsidRPr="008C63BD" w:rsidRDefault="003738F9" w:rsidP="003738F9">
            <w:pPr>
              <w:widowControl/>
              <w:autoSpaceDE/>
              <w:autoSpaceDN/>
              <w:rPr>
                <w:sz w:val="24"/>
                <w:szCs w:val="24"/>
              </w:rPr>
            </w:pPr>
            <w:r w:rsidRPr="008C63BD">
              <w:rPr>
                <w:sz w:val="24"/>
                <w:szCs w:val="24"/>
              </w:rPr>
              <w:t>Activation for Output Layer</w:t>
            </w:r>
          </w:p>
        </w:tc>
        <w:tc>
          <w:tcPr>
            <w:tcW w:w="945" w:type="pct"/>
            <w:shd w:val="clear" w:color="auto" w:fill="auto"/>
            <w:noWrap/>
            <w:vAlign w:val="center"/>
          </w:tcPr>
          <w:p w14:paraId="3D1EA20F" w14:textId="7F2796E8"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Linear</w:t>
            </w:r>
          </w:p>
        </w:tc>
      </w:tr>
      <w:tr w:rsidR="008C63BD" w:rsidRPr="008C63BD" w14:paraId="3E5899A6" w14:textId="77777777" w:rsidTr="003738F9">
        <w:trPr>
          <w:trHeight w:val="270"/>
        </w:trPr>
        <w:tc>
          <w:tcPr>
            <w:tcW w:w="1817" w:type="pct"/>
            <w:vMerge/>
            <w:shd w:val="clear" w:color="auto" w:fill="auto"/>
            <w:noWrap/>
            <w:vAlign w:val="center"/>
          </w:tcPr>
          <w:p w14:paraId="420C203E"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663DB0A8" w14:textId="680B5416" w:rsidR="003738F9" w:rsidRPr="008C63BD" w:rsidRDefault="003738F9" w:rsidP="003738F9">
            <w:pPr>
              <w:widowControl/>
              <w:autoSpaceDE/>
              <w:autoSpaceDN/>
              <w:rPr>
                <w:sz w:val="24"/>
                <w:szCs w:val="24"/>
              </w:rPr>
            </w:pPr>
            <w:r w:rsidRPr="008C63BD">
              <w:rPr>
                <w:sz w:val="24"/>
                <w:szCs w:val="24"/>
              </w:rPr>
              <w:t>Loss</w:t>
            </w:r>
          </w:p>
        </w:tc>
        <w:tc>
          <w:tcPr>
            <w:tcW w:w="945" w:type="pct"/>
            <w:shd w:val="clear" w:color="auto" w:fill="auto"/>
            <w:noWrap/>
            <w:vAlign w:val="center"/>
          </w:tcPr>
          <w:p w14:paraId="67AEF778" w14:textId="461248E2" w:rsidR="003738F9" w:rsidRPr="008C63BD" w:rsidRDefault="00206E7A" w:rsidP="003738F9">
            <w:pPr>
              <w:widowControl/>
              <w:autoSpaceDE/>
              <w:autoSpaceDN/>
              <w:rPr>
                <w:rFonts w:ascii="Arial" w:eastAsia="굴림" w:hAnsi="Arial" w:cs="Arial"/>
                <w:sz w:val="20"/>
                <w:szCs w:val="20"/>
                <w:lang w:eastAsia="ko-KR" w:bidi="ar-SA"/>
              </w:rPr>
            </w:pPr>
            <w:r w:rsidRPr="008C63BD">
              <w:rPr>
                <w:rFonts w:eastAsia="굴림" w:hint="eastAsia"/>
                <w:sz w:val="20"/>
                <w:szCs w:val="20"/>
                <w:lang w:eastAsia="ko-KR"/>
              </w:rPr>
              <w:t>Mean Squared Error</w:t>
            </w:r>
          </w:p>
        </w:tc>
      </w:tr>
      <w:tr w:rsidR="008C63BD" w:rsidRPr="008C63BD" w14:paraId="39D4AB5E" w14:textId="77777777" w:rsidTr="003738F9">
        <w:trPr>
          <w:trHeight w:val="270"/>
        </w:trPr>
        <w:tc>
          <w:tcPr>
            <w:tcW w:w="1817" w:type="pct"/>
            <w:vMerge/>
            <w:shd w:val="clear" w:color="auto" w:fill="auto"/>
            <w:noWrap/>
            <w:vAlign w:val="center"/>
          </w:tcPr>
          <w:p w14:paraId="42FF5542"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5876A615" w14:textId="2EBF015A" w:rsidR="003738F9" w:rsidRPr="008C63BD" w:rsidRDefault="003738F9" w:rsidP="003738F9">
            <w:pPr>
              <w:widowControl/>
              <w:autoSpaceDE/>
              <w:autoSpaceDN/>
              <w:rPr>
                <w:sz w:val="24"/>
                <w:szCs w:val="24"/>
              </w:rPr>
            </w:pPr>
            <w:r w:rsidRPr="008C63BD">
              <w:rPr>
                <w:sz w:val="24"/>
                <w:szCs w:val="24"/>
              </w:rPr>
              <w:t>Learning Rate</w:t>
            </w:r>
          </w:p>
        </w:tc>
        <w:tc>
          <w:tcPr>
            <w:tcW w:w="945" w:type="pct"/>
            <w:shd w:val="clear" w:color="auto" w:fill="auto"/>
            <w:noWrap/>
            <w:vAlign w:val="center"/>
          </w:tcPr>
          <w:p w14:paraId="5ACE5D0D" w14:textId="7FD94B0F"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rPr>
              <w:t>0.001</w:t>
            </w:r>
          </w:p>
        </w:tc>
      </w:tr>
      <w:tr w:rsidR="008C63BD" w:rsidRPr="008C63BD" w14:paraId="52386286" w14:textId="77777777" w:rsidTr="003738F9">
        <w:trPr>
          <w:trHeight w:val="270"/>
        </w:trPr>
        <w:tc>
          <w:tcPr>
            <w:tcW w:w="1817" w:type="pct"/>
            <w:vMerge/>
            <w:shd w:val="clear" w:color="auto" w:fill="auto"/>
            <w:noWrap/>
            <w:vAlign w:val="center"/>
          </w:tcPr>
          <w:p w14:paraId="092118F7"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55C77A25" w14:textId="58288D3D" w:rsidR="003738F9" w:rsidRPr="008C63BD" w:rsidRDefault="003738F9" w:rsidP="003738F9">
            <w:pPr>
              <w:widowControl/>
              <w:autoSpaceDE/>
              <w:autoSpaceDN/>
              <w:rPr>
                <w:sz w:val="24"/>
                <w:szCs w:val="24"/>
              </w:rPr>
            </w:pPr>
            <w:r w:rsidRPr="008C63BD">
              <w:rPr>
                <w:sz w:val="24"/>
                <w:szCs w:val="24"/>
              </w:rPr>
              <w:t>Optimizer</w:t>
            </w:r>
          </w:p>
        </w:tc>
        <w:tc>
          <w:tcPr>
            <w:tcW w:w="945" w:type="pct"/>
            <w:shd w:val="clear" w:color="auto" w:fill="auto"/>
            <w:noWrap/>
            <w:vAlign w:val="center"/>
          </w:tcPr>
          <w:p w14:paraId="60A5C30B" w14:textId="4E217DE7"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rPr>
              <w:t>Adam</w:t>
            </w:r>
          </w:p>
        </w:tc>
      </w:tr>
      <w:tr w:rsidR="008C63BD" w:rsidRPr="008C63BD" w14:paraId="1FBFF979" w14:textId="77777777" w:rsidTr="003738F9">
        <w:trPr>
          <w:trHeight w:val="270"/>
        </w:trPr>
        <w:tc>
          <w:tcPr>
            <w:tcW w:w="1817" w:type="pct"/>
            <w:vMerge/>
            <w:shd w:val="clear" w:color="auto" w:fill="auto"/>
            <w:noWrap/>
            <w:vAlign w:val="center"/>
          </w:tcPr>
          <w:p w14:paraId="550E4687"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1FB47B3E" w14:textId="22D26556" w:rsidR="003738F9" w:rsidRPr="008C63BD" w:rsidRDefault="003738F9" w:rsidP="003738F9">
            <w:pPr>
              <w:widowControl/>
              <w:autoSpaceDE/>
              <w:autoSpaceDN/>
              <w:rPr>
                <w:sz w:val="24"/>
                <w:szCs w:val="24"/>
              </w:rPr>
            </w:pPr>
            <w:r w:rsidRPr="008C63BD">
              <w:rPr>
                <w:sz w:val="24"/>
                <w:szCs w:val="24"/>
              </w:rPr>
              <w:t>Batch Size</w:t>
            </w:r>
          </w:p>
        </w:tc>
        <w:tc>
          <w:tcPr>
            <w:tcW w:w="945" w:type="pct"/>
            <w:shd w:val="clear" w:color="auto" w:fill="auto"/>
            <w:noWrap/>
            <w:vAlign w:val="center"/>
          </w:tcPr>
          <w:p w14:paraId="69E8B6F6" w14:textId="75E7DFB4"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32</w:t>
            </w:r>
          </w:p>
        </w:tc>
      </w:tr>
      <w:tr w:rsidR="008C63BD" w:rsidRPr="008C63BD" w14:paraId="3830DCB0" w14:textId="77777777" w:rsidTr="003738F9">
        <w:trPr>
          <w:trHeight w:val="270"/>
        </w:trPr>
        <w:tc>
          <w:tcPr>
            <w:tcW w:w="1817" w:type="pct"/>
            <w:vMerge/>
            <w:shd w:val="clear" w:color="auto" w:fill="auto"/>
            <w:noWrap/>
            <w:vAlign w:val="center"/>
          </w:tcPr>
          <w:p w14:paraId="62E3C1C9" w14:textId="77777777" w:rsidR="003738F9" w:rsidRPr="008C63BD" w:rsidRDefault="003738F9" w:rsidP="003738F9">
            <w:pPr>
              <w:widowControl/>
              <w:autoSpaceDE/>
              <w:autoSpaceDN/>
              <w:jc w:val="center"/>
              <w:rPr>
                <w:rFonts w:ascii="Arial" w:eastAsia="굴림" w:hAnsi="Arial" w:cs="Arial"/>
                <w:b/>
                <w:bCs/>
                <w:sz w:val="20"/>
                <w:szCs w:val="20"/>
                <w:lang w:eastAsia="ko-KR" w:bidi="ar-SA"/>
              </w:rPr>
            </w:pPr>
          </w:p>
        </w:tc>
        <w:tc>
          <w:tcPr>
            <w:tcW w:w="2238" w:type="pct"/>
            <w:shd w:val="clear" w:color="auto" w:fill="auto"/>
            <w:noWrap/>
          </w:tcPr>
          <w:p w14:paraId="568E3554" w14:textId="458F1E0F" w:rsidR="003738F9" w:rsidRPr="008C63BD" w:rsidRDefault="003738F9" w:rsidP="003738F9">
            <w:pPr>
              <w:widowControl/>
              <w:autoSpaceDE/>
              <w:autoSpaceDN/>
              <w:rPr>
                <w:sz w:val="24"/>
                <w:szCs w:val="24"/>
              </w:rPr>
            </w:pPr>
            <w:r w:rsidRPr="008C63BD">
              <w:rPr>
                <w:sz w:val="24"/>
                <w:szCs w:val="24"/>
              </w:rPr>
              <w:t>Epochs</w:t>
            </w:r>
          </w:p>
        </w:tc>
        <w:tc>
          <w:tcPr>
            <w:tcW w:w="945" w:type="pct"/>
            <w:shd w:val="clear" w:color="auto" w:fill="auto"/>
            <w:noWrap/>
            <w:vAlign w:val="center"/>
          </w:tcPr>
          <w:p w14:paraId="28A0B447" w14:textId="5B7E05F5" w:rsidR="003738F9" w:rsidRPr="008C63BD" w:rsidRDefault="003738F9" w:rsidP="003738F9">
            <w:pPr>
              <w:widowControl/>
              <w:autoSpaceDE/>
              <w:autoSpaceDN/>
              <w:rPr>
                <w:rFonts w:ascii="Arial" w:eastAsia="굴림" w:hAnsi="Arial" w:cs="Arial"/>
                <w:sz w:val="20"/>
                <w:szCs w:val="20"/>
                <w:lang w:eastAsia="ko-KR" w:bidi="ar-SA"/>
              </w:rPr>
            </w:pPr>
            <w:r w:rsidRPr="008C63BD">
              <w:rPr>
                <w:rFonts w:eastAsia="굴림"/>
                <w:sz w:val="20"/>
                <w:szCs w:val="20"/>
                <w:lang w:eastAsia="ko-KR" w:bidi="ar-SA"/>
              </w:rPr>
              <w:t>10</w:t>
            </w:r>
          </w:p>
        </w:tc>
      </w:tr>
    </w:tbl>
    <w:p w14:paraId="16719CC3" w14:textId="77777777" w:rsidR="003D21E3" w:rsidRPr="00BF4511" w:rsidRDefault="003D21E3" w:rsidP="003D21E3">
      <w:pPr>
        <w:pBdr>
          <w:top w:val="nil"/>
          <w:left w:val="nil"/>
          <w:bottom w:val="nil"/>
          <w:right w:val="nil"/>
          <w:between w:val="nil"/>
        </w:pBdr>
        <w:spacing w:before="53" w:line="252" w:lineRule="auto"/>
        <w:ind w:left="110" w:firstLine="351"/>
        <w:jc w:val="both"/>
        <w:rPr>
          <w:color w:val="FF0000"/>
          <w:sz w:val="24"/>
          <w:szCs w:val="24"/>
        </w:rPr>
      </w:pPr>
    </w:p>
    <w:p w14:paraId="6A5BD21B" w14:textId="7807129B" w:rsidR="00282B97" w:rsidRPr="007D1C13" w:rsidRDefault="001D2056" w:rsidP="003D21E3">
      <w:pPr>
        <w:pBdr>
          <w:top w:val="nil"/>
          <w:left w:val="nil"/>
          <w:bottom w:val="nil"/>
          <w:right w:val="nil"/>
          <w:between w:val="nil"/>
        </w:pBdr>
        <w:spacing w:before="53" w:line="252" w:lineRule="auto"/>
        <w:ind w:left="110" w:firstLine="343"/>
        <w:jc w:val="both"/>
        <w:rPr>
          <w:rFonts w:ascii="맑은 고딕" w:eastAsia="맑은 고딕" w:hAnsi="맑은 고딕" w:cs="맑은 고딕"/>
          <w:sz w:val="24"/>
          <w:szCs w:val="24"/>
          <w:lang w:eastAsia="ko-KR"/>
        </w:rPr>
      </w:pPr>
      <w:r w:rsidRPr="007D1C13">
        <w:rPr>
          <w:rFonts w:ascii="맑은 고딕" w:eastAsia="맑은 고딕" w:hAnsi="맑은 고딕" w:cs="맑은 고딕" w:hint="eastAsia"/>
          <w:sz w:val="24"/>
          <w:szCs w:val="24"/>
          <w:lang w:eastAsia="ko-KR"/>
        </w:rPr>
        <w:t>알고리즘</w:t>
      </w:r>
      <w:r w:rsidR="00DE5349" w:rsidRPr="007D1C13">
        <w:rPr>
          <w:rFonts w:ascii="맑은 고딕" w:eastAsia="맑은 고딕" w:hAnsi="맑은 고딕" w:cs="맑은 고딕" w:hint="eastAsia"/>
          <w:sz w:val="24"/>
          <w:szCs w:val="24"/>
          <w:lang w:eastAsia="ko-KR"/>
        </w:rPr>
        <w:t>에 데이터를 학습시킨 후, 지하철 혼잡도의 Test 예측 성능을 검증한다.</w:t>
      </w:r>
      <w:r w:rsidR="003D21E3" w:rsidRPr="007D1C13">
        <w:rPr>
          <w:rFonts w:ascii="맑은 고딕" w:eastAsia="맑은 고딕" w:hAnsi="맑은 고딕" w:cs="맑은 고딕"/>
          <w:sz w:val="24"/>
          <w:szCs w:val="24"/>
          <w:lang w:eastAsia="ko-KR"/>
        </w:rPr>
        <w:t xml:space="preserve"> </w:t>
      </w:r>
      <w:r w:rsidR="00781D9D" w:rsidRPr="007D1C13">
        <w:rPr>
          <w:rFonts w:ascii="맑은 고딕" w:eastAsia="맑은 고딕" w:hAnsi="맑은 고딕" w:cs="맑은 고딕" w:hint="eastAsia"/>
          <w:sz w:val="24"/>
          <w:szCs w:val="24"/>
          <w:lang w:eastAsia="ko-KR"/>
        </w:rPr>
        <w:t xml:space="preserve">각 역마다의 모든 알고리즘의 검증지표 순위를 추정한 후 </w:t>
      </w:r>
      <w:r w:rsidR="00F96705" w:rsidRPr="007D1C13">
        <w:rPr>
          <w:rFonts w:ascii="맑은 고딕" w:eastAsia="맑은 고딕" w:hAnsi="맑은 고딕" w:cs="맑은 고딕" w:hint="eastAsia"/>
          <w:sz w:val="24"/>
          <w:szCs w:val="24"/>
          <w:lang w:eastAsia="ko-KR"/>
        </w:rPr>
        <w:t>1</w:t>
      </w:r>
      <w:r w:rsidR="00781D9D" w:rsidRPr="007D1C13">
        <w:rPr>
          <w:rFonts w:ascii="맑은 고딕" w:eastAsia="맑은 고딕" w:hAnsi="맑은 고딕" w:cs="맑은 고딕" w:hint="eastAsia"/>
          <w:sz w:val="24"/>
          <w:szCs w:val="24"/>
          <w:lang w:eastAsia="ko-KR"/>
        </w:rPr>
        <w:t>0개역의 순위 평균치(</w:t>
      </w:r>
      <w:r w:rsidR="00781D9D" w:rsidRPr="007D1C13">
        <w:rPr>
          <w:rFonts w:ascii="맑은 고딕" w:eastAsia="맑은 고딕" w:hAnsi="맑은 고딕" w:cs="맑은 고딕"/>
          <w:sz w:val="24"/>
          <w:szCs w:val="24"/>
          <w:lang w:eastAsia="ko-KR"/>
        </w:rPr>
        <w:fldChar w:fldCharType="begin"/>
      </w:r>
      <w:r w:rsidR="00781D9D" w:rsidRPr="007D1C13">
        <w:rPr>
          <w:rFonts w:ascii="맑은 고딕" w:eastAsia="맑은 고딕" w:hAnsi="맑은 고딕" w:cs="맑은 고딕"/>
          <w:sz w:val="24"/>
          <w:szCs w:val="24"/>
          <w:lang w:eastAsia="ko-KR"/>
        </w:rPr>
        <w:instrText xml:space="preserve"> </w:instrText>
      </w:r>
      <w:r w:rsidR="00781D9D" w:rsidRPr="007D1C13">
        <w:rPr>
          <w:rFonts w:ascii="맑은 고딕" w:eastAsia="맑은 고딕" w:hAnsi="맑은 고딕" w:cs="맑은 고딕" w:hint="eastAsia"/>
          <w:sz w:val="24"/>
          <w:szCs w:val="24"/>
          <w:lang w:eastAsia="ko-KR"/>
        </w:rPr>
        <w:instrText>REF _Ref182612335 \h</w:instrText>
      </w:r>
      <w:r w:rsidR="00781D9D" w:rsidRPr="007D1C13">
        <w:rPr>
          <w:rFonts w:ascii="맑은 고딕" w:eastAsia="맑은 고딕" w:hAnsi="맑은 고딕" w:cs="맑은 고딕"/>
          <w:sz w:val="24"/>
          <w:szCs w:val="24"/>
          <w:lang w:eastAsia="ko-KR"/>
        </w:rPr>
        <w:instrText xml:space="preserve"> </w:instrText>
      </w:r>
      <w:r w:rsidR="00BF4511" w:rsidRPr="007D1C13">
        <w:rPr>
          <w:rFonts w:ascii="맑은 고딕" w:eastAsia="맑은 고딕" w:hAnsi="맑은 고딕" w:cs="맑은 고딕"/>
          <w:sz w:val="24"/>
          <w:szCs w:val="24"/>
          <w:lang w:eastAsia="ko-KR"/>
        </w:rPr>
        <w:instrText xml:space="preserve"> \* MERGEFORMAT </w:instrText>
      </w:r>
      <w:r w:rsidR="00781D9D" w:rsidRPr="007D1C13">
        <w:rPr>
          <w:rFonts w:ascii="맑은 고딕" w:eastAsia="맑은 고딕" w:hAnsi="맑은 고딕" w:cs="맑은 고딕"/>
          <w:sz w:val="24"/>
          <w:szCs w:val="24"/>
          <w:lang w:eastAsia="ko-KR"/>
        </w:rPr>
      </w:r>
      <w:r w:rsidR="00781D9D" w:rsidRPr="007D1C13">
        <w:rPr>
          <w:rFonts w:ascii="맑은 고딕" w:eastAsia="맑은 고딕" w:hAnsi="맑은 고딕" w:cs="맑은 고딕"/>
          <w:sz w:val="24"/>
          <w:szCs w:val="24"/>
          <w:lang w:eastAsia="ko-KR"/>
        </w:rPr>
        <w:fldChar w:fldCharType="separate"/>
      </w:r>
      <w:r w:rsidR="00781D9D" w:rsidRPr="007D1C13">
        <w:rPr>
          <w:rFonts w:ascii="맑은 고딕" w:eastAsia="맑은 고딕" w:hAnsi="맑은 고딕" w:cs="맑은 고딕" w:hint="eastAsia"/>
          <w:lang w:eastAsia="ko-KR"/>
        </w:rPr>
        <w:t>표</w:t>
      </w:r>
      <w:r w:rsidR="00781D9D" w:rsidRPr="007D1C13">
        <w:rPr>
          <w:lang w:eastAsia="ko-KR"/>
        </w:rPr>
        <w:t xml:space="preserve"> </w:t>
      </w:r>
      <w:r w:rsidR="00781D9D" w:rsidRPr="007D1C13">
        <w:rPr>
          <w:noProof/>
          <w:lang w:eastAsia="ko-KR"/>
        </w:rPr>
        <w:t>4</w:t>
      </w:r>
      <w:r w:rsidR="00781D9D" w:rsidRPr="007D1C13">
        <w:rPr>
          <w:rFonts w:ascii="맑은 고딕" w:eastAsia="맑은 고딕" w:hAnsi="맑은 고딕" w:cs="맑은 고딕"/>
          <w:sz w:val="24"/>
          <w:szCs w:val="24"/>
          <w:lang w:eastAsia="ko-KR"/>
        </w:rPr>
        <w:fldChar w:fldCharType="end"/>
      </w:r>
      <w:r w:rsidR="00781D9D" w:rsidRPr="007D1C13">
        <w:rPr>
          <w:rFonts w:ascii="맑은 고딕" w:eastAsia="맑은 고딕" w:hAnsi="맑은 고딕" w:cs="맑은 고딕" w:hint="eastAsia"/>
          <w:sz w:val="24"/>
          <w:szCs w:val="24"/>
          <w:lang w:eastAsia="ko-KR"/>
        </w:rPr>
        <w:t xml:space="preserve">)와 각 알고리즘마다 </w:t>
      </w:r>
      <w:r w:rsidR="00F96705" w:rsidRPr="007D1C13">
        <w:rPr>
          <w:rFonts w:ascii="맑은 고딕" w:eastAsia="맑은 고딕" w:hAnsi="맑은 고딕" w:cs="맑은 고딕" w:hint="eastAsia"/>
          <w:sz w:val="24"/>
          <w:szCs w:val="24"/>
          <w:lang w:eastAsia="ko-KR"/>
        </w:rPr>
        <w:t>1</w:t>
      </w:r>
      <w:r w:rsidR="00781D9D" w:rsidRPr="007D1C13">
        <w:rPr>
          <w:rFonts w:ascii="맑은 고딕" w:eastAsia="맑은 고딕" w:hAnsi="맑은 고딕" w:cs="맑은 고딕" w:hint="eastAsia"/>
          <w:sz w:val="24"/>
          <w:szCs w:val="24"/>
          <w:lang w:eastAsia="ko-KR"/>
        </w:rPr>
        <w:t>0개역의 검증지표 평균값(</w:t>
      </w:r>
      <w:r w:rsidR="00781D9D" w:rsidRPr="007D1C13">
        <w:rPr>
          <w:rFonts w:ascii="맑은 고딕" w:eastAsia="맑은 고딕" w:hAnsi="맑은 고딕" w:cs="맑은 고딕"/>
          <w:sz w:val="24"/>
          <w:szCs w:val="24"/>
          <w:lang w:eastAsia="ko-KR"/>
        </w:rPr>
        <w:fldChar w:fldCharType="begin"/>
      </w:r>
      <w:r w:rsidR="00781D9D" w:rsidRPr="007D1C13">
        <w:rPr>
          <w:rFonts w:ascii="맑은 고딕" w:eastAsia="맑은 고딕" w:hAnsi="맑은 고딕" w:cs="맑은 고딕"/>
          <w:sz w:val="24"/>
          <w:szCs w:val="24"/>
          <w:lang w:eastAsia="ko-KR"/>
        </w:rPr>
        <w:instrText xml:space="preserve"> </w:instrText>
      </w:r>
      <w:r w:rsidR="00781D9D" w:rsidRPr="007D1C13">
        <w:rPr>
          <w:rFonts w:ascii="맑은 고딕" w:eastAsia="맑은 고딕" w:hAnsi="맑은 고딕" w:cs="맑은 고딕" w:hint="eastAsia"/>
          <w:sz w:val="24"/>
          <w:szCs w:val="24"/>
          <w:lang w:eastAsia="ko-KR"/>
        </w:rPr>
        <w:instrText>REF _Ref182612341 \h</w:instrText>
      </w:r>
      <w:r w:rsidR="00781D9D" w:rsidRPr="007D1C13">
        <w:rPr>
          <w:rFonts w:ascii="맑은 고딕" w:eastAsia="맑은 고딕" w:hAnsi="맑은 고딕" w:cs="맑은 고딕"/>
          <w:sz w:val="24"/>
          <w:szCs w:val="24"/>
          <w:lang w:eastAsia="ko-KR"/>
        </w:rPr>
        <w:instrText xml:space="preserve"> </w:instrText>
      </w:r>
      <w:r w:rsidR="00BF4511" w:rsidRPr="007D1C13">
        <w:rPr>
          <w:rFonts w:ascii="맑은 고딕" w:eastAsia="맑은 고딕" w:hAnsi="맑은 고딕" w:cs="맑은 고딕"/>
          <w:sz w:val="24"/>
          <w:szCs w:val="24"/>
          <w:lang w:eastAsia="ko-KR"/>
        </w:rPr>
        <w:instrText xml:space="preserve"> \* MERGEFORMAT </w:instrText>
      </w:r>
      <w:r w:rsidR="00781D9D" w:rsidRPr="007D1C13">
        <w:rPr>
          <w:rFonts w:ascii="맑은 고딕" w:eastAsia="맑은 고딕" w:hAnsi="맑은 고딕" w:cs="맑은 고딕"/>
          <w:sz w:val="24"/>
          <w:szCs w:val="24"/>
          <w:lang w:eastAsia="ko-KR"/>
        </w:rPr>
      </w:r>
      <w:r w:rsidR="00781D9D" w:rsidRPr="007D1C13">
        <w:rPr>
          <w:rFonts w:ascii="맑은 고딕" w:eastAsia="맑은 고딕" w:hAnsi="맑은 고딕" w:cs="맑은 고딕"/>
          <w:sz w:val="24"/>
          <w:szCs w:val="24"/>
          <w:lang w:eastAsia="ko-KR"/>
        </w:rPr>
        <w:fldChar w:fldCharType="separate"/>
      </w:r>
      <w:r w:rsidR="00781D9D" w:rsidRPr="007D1C13">
        <w:rPr>
          <w:rFonts w:ascii="맑은 고딕" w:eastAsia="맑은 고딕" w:hAnsi="맑은 고딕" w:cs="맑은 고딕" w:hint="eastAsia"/>
          <w:lang w:eastAsia="ko-KR"/>
        </w:rPr>
        <w:t>표</w:t>
      </w:r>
      <w:r w:rsidR="00781D9D" w:rsidRPr="007D1C13">
        <w:rPr>
          <w:lang w:eastAsia="ko-KR"/>
        </w:rPr>
        <w:t xml:space="preserve"> </w:t>
      </w:r>
      <w:r w:rsidR="00781D9D" w:rsidRPr="007D1C13">
        <w:rPr>
          <w:noProof/>
          <w:lang w:eastAsia="ko-KR"/>
        </w:rPr>
        <w:t>5</w:t>
      </w:r>
      <w:r w:rsidR="00781D9D" w:rsidRPr="007D1C13">
        <w:rPr>
          <w:rFonts w:ascii="맑은 고딕" w:eastAsia="맑은 고딕" w:hAnsi="맑은 고딕" w:cs="맑은 고딕"/>
          <w:sz w:val="24"/>
          <w:szCs w:val="24"/>
          <w:lang w:eastAsia="ko-KR"/>
        </w:rPr>
        <w:fldChar w:fldCharType="end"/>
      </w:r>
      <w:r w:rsidR="00781D9D" w:rsidRPr="007D1C13">
        <w:rPr>
          <w:rFonts w:ascii="맑은 고딕" w:eastAsia="맑은 고딕" w:hAnsi="맑은 고딕" w:cs="맑은 고딕" w:hint="eastAsia"/>
          <w:sz w:val="24"/>
          <w:szCs w:val="24"/>
          <w:lang w:eastAsia="ko-KR"/>
        </w:rPr>
        <w:t xml:space="preserve">)를 통해 보다 일반화된 알고리즘의 설명이 </w:t>
      </w:r>
      <w:r w:rsidR="00781D9D" w:rsidRPr="007D1C13">
        <w:rPr>
          <w:rFonts w:ascii="맑은 고딕" w:eastAsia="맑은 고딕" w:hAnsi="맑은 고딕" w:cs="맑은 고딕" w:hint="eastAsia"/>
          <w:sz w:val="24"/>
          <w:szCs w:val="24"/>
          <w:lang w:eastAsia="ko-KR"/>
        </w:rPr>
        <w:lastRenderedPageBreak/>
        <w:t>가능하다.</w:t>
      </w:r>
      <w:r w:rsidR="00DE5349" w:rsidRPr="007D1C13">
        <w:rPr>
          <w:rFonts w:ascii="맑은 고딕" w:eastAsia="맑은 고딕" w:hAnsi="맑은 고딕" w:cs="맑은 고딕" w:hint="eastAsia"/>
          <w:sz w:val="24"/>
          <w:szCs w:val="24"/>
          <w:lang w:eastAsia="ko-KR"/>
        </w:rPr>
        <w:t xml:space="preserve"> </w:t>
      </w:r>
      <w:r w:rsidR="00F236B7" w:rsidRPr="007D1C13">
        <w:rPr>
          <w:rFonts w:ascii="맑은 고딕" w:eastAsia="맑은 고딕" w:hAnsi="맑은 고딕" w:cs="맑은 고딕"/>
          <w:sz w:val="24"/>
          <w:szCs w:val="24"/>
          <w:lang w:eastAsia="ko-KR"/>
        </w:rPr>
        <w:fldChar w:fldCharType="begin"/>
      </w:r>
      <w:r w:rsidR="00F236B7" w:rsidRPr="007D1C13">
        <w:rPr>
          <w:rFonts w:ascii="맑은 고딕" w:eastAsia="맑은 고딕" w:hAnsi="맑은 고딕" w:cs="맑은 고딕"/>
          <w:sz w:val="24"/>
          <w:szCs w:val="24"/>
          <w:lang w:eastAsia="ko-KR"/>
        </w:rPr>
        <w:instrText xml:space="preserve"> </w:instrText>
      </w:r>
      <w:r w:rsidR="00F236B7" w:rsidRPr="007D1C13">
        <w:rPr>
          <w:rFonts w:ascii="맑은 고딕" w:eastAsia="맑은 고딕" w:hAnsi="맑은 고딕" w:cs="맑은 고딕" w:hint="eastAsia"/>
          <w:sz w:val="24"/>
          <w:szCs w:val="24"/>
          <w:lang w:eastAsia="ko-KR"/>
        </w:rPr>
        <w:instrText>REF _Ref182612335 \h</w:instrText>
      </w:r>
      <w:r w:rsidR="00F236B7" w:rsidRPr="007D1C13">
        <w:rPr>
          <w:rFonts w:ascii="맑은 고딕" w:eastAsia="맑은 고딕" w:hAnsi="맑은 고딕" w:cs="맑은 고딕"/>
          <w:sz w:val="24"/>
          <w:szCs w:val="24"/>
          <w:lang w:eastAsia="ko-KR"/>
        </w:rPr>
        <w:instrText xml:space="preserve"> </w:instrText>
      </w:r>
      <w:r w:rsidR="00BF4511" w:rsidRPr="007D1C13">
        <w:rPr>
          <w:rFonts w:ascii="맑은 고딕" w:eastAsia="맑은 고딕" w:hAnsi="맑은 고딕" w:cs="맑은 고딕"/>
          <w:sz w:val="24"/>
          <w:szCs w:val="24"/>
          <w:lang w:eastAsia="ko-KR"/>
        </w:rPr>
        <w:instrText xml:space="preserve"> \* MERGEFORMAT </w:instrText>
      </w:r>
      <w:r w:rsidR="00F236B7" w:rsidRPr="007D1C13">
        <w:rPr>
          <w:rFonts w:ascii="맑은 고딕" w:eastAsia="맑은 고딕" w:hAnsi="맑은 고딕" w:cs="맑은 고딕"/>
          <w:sz w:val="24"/>
          <w:szCs w:val="24"/>
          <w:lang w:eastAsia="ko-KR"/>
        </w:rPr>
      </w:r>
      <w:r w:rsidR="00F236B7" w:rsidRPr="007D1C13">
        <w:rPr>
          <w:rFonts w:ascii="맑은 고딕" w:eastAsia="맑은 고딕" w:hAnsi="맑은 고딕" w:cs="맑은 고딕"/>
          <w:sz w:val="24"/>
          <w:szCs w:val="24"/>
          <w:lang w:eastAsia="ko-KR"/>
        </w:rPr>
        <w:fldChar w:fldCharType="separate"/>
      </w:r>
      <w:r w:rsidR="00F236B7" w:rsidRPr="007D1C13">
        <w:rPr>
          <w:rFonts w:ascii="맑은 고딕" w:eastAsia="맑은 고딕" w:hAnsi="맑은 고딕" w:cs="맑은 고딕" w:hint="eastAsia"/>
          <w:lang w:eastAsia="ko-KR"/>
        </w:rPr>
        <w:t>표</w:t>
      </w:r>
      <w:r w:rsidR="00F236B7" w:rsidRPr="007D1C13">
        <w:rPr>
          <w:lang w:eastAsia="ko-KR"/>
        </w:rPr>
        <w:t xml:space="preserve"> </w:t>
      </w:r>
      <w:r w:rsidR="00F236B7" w:rsidRPr="007D1C13">
        <w:rPr>
          <w:noProof/>
          <w:lang w:eastAsia="ko-KR"/>
        </w:rPr>
        <w:t>4</w:t>
      </w:r>
      <w:r w:rsidR="00F236B7" w:rsidRPr="007D1C13">
        <w:rPr>
          <w:rFonts w:ascii="맑은 고딕" w:eastAsia="맑은 고딕" w:hAnsi="맑은 고딕" w:cs="맑은 고딕"/>
          <w:sz w:val="24"/>
          <w:szCs w:val="24"/>
          <w:lang w:eastAsia="ko-KR"/>
        </w:rPr>
        <w:fldChar w:fldCharType="end"/>
      </w:r>
      <w:r w:rsidR="00F236B7" w:rsidRPr="007D1C13">
        <w:rPr>
          <w:rFonts w:ascii="맑은 고딕" w:eastAsia="맑은 고딕" w:hAnsi="맑은 고딕" w:cs="맑은 고딕" w:hint="eastAsia"/>
          <w:sz w:val="24"/>
          <w:szCs w:val="24"/>
          <w:lang w:eastAsia="ko-KR"/>
        </w:rPr>
        <w:t>를 보면 RM</w:t>
      </w:r>
      <w:r w:rsidR="006E5510" w:rsidRPr="007D1C13">
        <w:rPr>
          <w:rFonts w:ascii="맑은 고딕" w:eastAsia="맑은 고딕" w:hAnsi="맑은 고딕" w:cs="맑은 고딕" w:hint="eastAsia"/>
          <w:sz w:val="24"/>
          <w:szCs w:val="24"/>
          <w:lang w:eastAsia="ko-KR"/>
        </w:rPr>
        <w:t xml:space="preserve">SE의 경우 MLP 알고리즘이 </w:t>
      </w:r>
      <w:r w:rsidR="00F96705" w:rsidRPr="007D1C13">
        <w:rPr>
          <w:rFonts w:ascii="맑은 고딕" w:eastAsia="맑은 고딕" w:hAnsi="맑은 고딕" w:cs="맑은 고딕" w:hint="eastAsia"/>
          <w:sz w:val="24"/>
          <w:szCs w:val="24"/>
          <w:lang w:eastAsia="ko-KR"/>
        </w:rPr>
        <w:t>1</w:t>
      </w:r>
      <w:r w:rsidR="006E5510" w:rsidRPr="007D1C13">
        <w:rPr>
          <w:rFonts w:ascii="맑은 고딕" w:eastAsia="맑은 고딕" w:hAnsi="맑은 고딕" w:cs="맑은 고딕" w:hint="eastAsia"/>
          <w:sz w:val="24"/>
          <w:szCs w:val="24"/>
          <w:lang w:eastAsia="ko-KR"/>
        </w:rPr>
        <w:t>0개역 평균 순위가 1.3</w:t>
      </w:r>
      <w:r w:rsidR="00F96705" w:rsidRPr="007D1C13">
        <w:rPr>
          <w:rFonts w:ascii="맑은 고딕" w:eastAsia="맑은 고딕" w:hAnsi="맑은 고딕" w:cs="맑은 고딕" w:hint="eastAsia"/>
          <w:sz w:val="24"/>
          <w:szCs w:val="24"/>
          <w:lang w:eastAsia="ko-KR"/>
        </w:rPr>
        <w:t>8</w:t>
      </w:r>
      <w:r w:rsidR="006E5510" w:rsidRPr="007D1C13">
        <w:rPr>
          <w:rFonts w:ascii="맑은 고딕" w:eastAsia="맑은 고딕" w:hAnsi="맑은 고딕" w:cs="맑은 고딕" w:hint="eastAsia"/>
          <w:sz w:val="24"/>
          <w:szCs w:val="24"/>
          <w:lang w:eastAsia="ko-KR"/>
        </w:rPr>
        <w:t xml:space="preserve">로 나타난다. 즉, 대부분의 경우에서 RMSE 지표는 MLP 알고리즘의 지하철 혼잡도 예측 순위가 1등으로 나타남을 의미한다. 그런데 RMSE를 제외한 나머지 5개 검증지표들에서는 Random Forest 알고리즘이 </w:t>
      </w:r>
      <w:r w:rsidR="00F96705" w:rsidRPr="007D1C13">
        <w:rPr>
          <w:rFonts w:ascii="맑은 고딕" w:eastAsia="맑은 고딕" w:hAnsi="맑은 고딕" w:cs="맑은 고딕" w:hint="eastAsia"/>
          <w:sz w:val="24"/>
          <w:szCs w:val="24"/>
          <w:lang w:eastAsia="ko-KR"/>
        </w:rPr>
        <w:t>1</w:t>
      </w:r>
      <w:r w:rsidR="006E5510" w:rsidRPr="007D1C13">
        <w:rPr>
          <w:rFonts w:ascii="맑은 고딕" w:eastAsia="맑은 고딕" w:hAnsi="맑은 고딕" w:cs="맑은 고딕" w:hint="eastAsia"/>
          <w:sz w:val="24"/>
          <w:szCs w:val="24"/>
          <w:lang w:eastAsia="ko-KR"/>
        </w:rPr>
        <w:t>0개역 평균 순위가 1.</w:t>
      </w:r>
      <w:r w:rsidR="00F96705" w:rsidRPr="007D1C13">
        <w:rPr>
          <w:rFonts w:ascii="맑은 고딕" w:eastAsia="맑은 고딕" w:hAnsi="맑은 고딕" w:cs="맑은 고딕" w:hint="eastAsia"/>
          <w:sz w:val="24"/>
          <w:szCs w:val="24"/>
          <w:lang w:eastAsia="ko-KR"/>
        </w:rPr>
        <w:t>08</w:t>
      </w:r>
      <w:r w:rsidR="006E5510" w:rsidRPr="007D1C13">
        <w:rPr>
          <w:rFonts w:ascii="맑은 고딕" w:eastAsia="맑은 고딕" w:hAnsi="맑은 고딕" w:cs="맑은 고딕" w:hint="eastAsia"/>
          <w:sz w:val="24"/>
          <w:szCs w:val="24"/>
          <w:lang w:eastAsia="ko-KR"/>
        </w:rPr>
        <w:t xml:space="preserve">와 1.00으로 나타났다. 따라서 나머지 검증지표들에선 Random Forest 알고리즘이 거의 항상 1등을 했다는 것이다. 따라서 6개의 검증지표들 중 5개의 검증지표에서 상위순위를 차지한 알고리즘은 Random Forest다. 그리고 다음 순위를 차지한 알고리즘은 MLP다. 실제 알고리즘별로 </w:t>
      </w:r>
      <w:r w:rsidR="00F96705" w:rsidRPr="007D1C13">
        <w:rPr>
          <w:rFonts w:ascii="맑은 고딕" w:eastAsia="맑은 고딕" w:hAnsi="맑은 고딕" w:cs="맑은 고딕" w:hint="eastAsia"/>
          <w:sz w:val="24"/>
          <w:szCs w:val="24"/>
          <w:lang w:eastAsia="ko-KR"/>
        </w:rPr>
        <w:t>1</w:t>
      </w:r>
      <w:r w:rsidR="006E5510" w:rsidRPr="007D1C13">
        <w:rPr>
          <w:rFonts w:ascii="맑은 고딕" w:eastAsia="맑은 고딕" w:hAnsi="맑은 고딕" w:cs="맑은 고딕" w:hint="eastAsia"/>
          <w:sz w:val="24"/>
          <w:szCs w:val="24"/>
          <w:lang w:eastAsia="ko-KR"/>
        </w:rPr>
        <w:t>0개역의 검증지표 수치를 평균해 보았더니(</w:t>
      </w:r>
      <w:r w:rsidR="006E5510" w:rsidRPr="007D1C13">
        <w:rPr>
          <w:rFonts w:ascii="맑은 고딕" w:eastAsia="맑은 고딕" w:hAnsi="맑은 고딕" w:cs="맑은 고딕"/>
          <w:sz w:val="24"/>
          <w:szCs w:val="24"/>
          <w:lang w:eastAsia="ko-KR"/>
        </w:rPr>
        <w:fldChar w:fldCharType="begin"/>
      </w:r>
      <w:r w:rsidR="006E5510" w:rsidRPr="007D1C13">
        <w:rPr>
          <w:rFonts w:ascii="맑은 고딕" w:eastAsia="맑은 고딕" w:hAnsi="맑은 고딕" w:cs="맑은 고딕"/>
          <w:sz w:val="24"/>
          <w:szCs w:val="24"/>
          <w:lang w:eastAsia="ko-KR"/>
        </w:rPr>
        <w:instrText xml:space="preserve"> </w:instrText>
      </w:r>
      <w:r w:rsidR="006E5510" w:rsidRPr="007D1C13">
        <w:rPr>
          <w:rFonts w:ascii="맑은 고딕" w:eastAsia="맑은 고딕" w:hAnsi="맑은 고딕" w:cs="맑은 고딕" w:hint="eastAsia"/>
          <w:sz w:val="24"/>
          <w:szCs w:val="24"/>
          <w:lang w:eastAsia="ko-KR"/>
        </w:rPr>
        <w:instrText>REF _Ref182612341 \h</w:instrText>
      </w:r>
      <w:r w:rsidR="006E5510" w:rsidRPr="007D1C13">
        <w:rPr>
          <w:rFonts w:ascii="맑은 고딕" w:eastAsia="맑은 고딕" w:hAnsi="맑은 고딕" w:cs="맑은 고딕"/>
          <w:sz w:val="24"/>
          <w:szCs w:val="24"/>
          <w:lang w:eastAsia="ko-KR"/>
        </w:rPr>
        <w:instrText xml:space="preserve"> </w:instrText>
      </w:r>
      <w:r w:rsidR="00BF4511" w:rsidRPr="007D1C13">
        <w:rPr>
          <w:rFonts w:ascii="맑은 고딕" w:eastAsia="맑은 고딕" w:hAnsi="맑은 고딕" w:cs="맑은 고딕"/>
          <w:sz w:val="24"/>
          <w:szCs w:val="24"/>
          <w:lang w:eastAsia="ko-KR"/>
        </w:rPr>
        <w:instrText xml:space="preserve"> \* MERGEFORMAT </w:instrText>
      </w:r>
      <w:r w:rsidR="006E5510" w:rsidRPr="007D1C13">
        <w:rPr>
          <w:rFonts w:ascii="맑은 고딕" w:eastAsia="맑은 고딕" w:hAnsi="맑은 고딕" w:cs="맑은 고딕"/>
          <w:sz w:val="24"/>
          <w:szCs w:val="24"/>
          <w:lang w:eastAsia="ko-KR"/>
        </w:rPr>
      </w:r>
      <w:r w:rsidR="006E5510" w:rsidRPr="007D1C13">
        <w:rPr>
          <w:rFonts w:ascii="맑은 고딕" w:eastAsia="맑은 고딕" w:hAnsi="맑은 고딕" w:cs="맑은 고딕"/>
          <w:sz w:val="24"/>
          <w:szCs w:val="24"/>
          <w:lang w:eastAsia="ko-KR"/>
        </w:rPr>
        <w:fldChar w:fldCharType="separate"/>
      </w:r>
      <w:r w:rsidR="006E5510" w:rsidRPr="007D1C13">
        <w:rPr>
          <w:rFonts w:ascii="맑은 고딕" w:eastAsia="맑은 고딕" w:hAnsi="맑은 고딕" w:cs="맑은 고딕" w:hint="eastAsia"/>
          <w:lang w:eastAsia="ko-KR"/>
        </w:rPr>
        <w:t>표</w:t>
      </w:r>
      <w:r w:rsidR="006E5510" w:rsidRPr="007D1C13">
        <w:rPr>
          <w:lang w:eastAsia="ko-KR"/>
        </w:rPr>
        <w:t xml:space="preserve"> </w:t>
      </w:r>
      <w:r w:rsidR="006E5510" w:rsidRPr="007D1C13">
        <w:rPr>
          <w:noProof/>
          <w:lang w:eastAsia="ko-KR"/>
        </w:rPr>
        <w:t>5</w:t>
      </w:r>
      <w:r w:rsidR="006E5510" w:rsidRPr="007D1C13">
        <w:rPr>
          <w:rFonts w:ascii="맑은 고딕" w:eastAsia="맑은 고딕" w:hAnsi="맑은 고딕" w:cs="맑은 고딕"/>
          <w:sz w:val="24"/>
          <w:szCs w:val="24"/>
          <w:lang w:eastAsia="ko-KR"/>
        </w:rPr>
        <w:fldChar w:fldCharType="end"/>
      </w:r>
      <w:r w:rsidR="006E5510" w:rsidRPr="007D1C13">
        <w:rPr>
          <w:rFonts w:ascii="맑은 고딕" w:eastAsia="맑은 고딕" w:hAnsi="맑은 고딕" w:cs="맑은 고딕" w:hint="eastAsia"/>
          <w:sz w:val="24"/>
          <w:szCs w:val="24"/>
          <w:lang w:eastAsia="ko-KR"/>
        </w:rPr>
        <w:t xml:space="preserve">), 1순위를 차지한 Random Forest 알고리즘이 평균치 기준인 MSPE에서 </w:t>
      </w:r>
      <w:r w:rsidR="00F96705" w:rsidRPr="007D1C13">
        <w:rPr>
          <w:rFonts w:ascii="맑은 고딕" w:eastAsia="맑은 고딕" w:hAnsi="맑은 고딕" w:cs="맑은 고딕" w:hint="eastAsia"/>
          <w:sz w:val="24"/>
          <w:szCs w:val="24"/>
          <w:lang w:eastAsia="ko-KR"/>
        </w:rPr>
        <w:t>5</w:t>
      </w:r>
      <w:r w:rsidR="006E5510" w:rsidRPr="007D1C13">
        <w:rPr>
          <w:rFonts w:ascii="맑은 고딕" w:eastAsia="맑은 고딕" w:hAnsi="맑은 고딕" w:cs="맑은 고딕" w:hint="eastAsia"/>
          <w:sz w:val="24"/>
          <w:szCs w:val="24"/>
          <w:lang w:eastAsia="ko-KR"/>
        </w:rPr>
        <w:t>.0</w:t>
      </w:r>
      <w:r w:rsidR="00F96705" w:rsidRPr="007D1C13">
        <w:rPr>
          <w:rFonts w:ascii="맑은 고딕" w:eastAsia="맑은 고딕" w:hAnsi="맑은 고딕" w:cs="맑은 고딕" w:hint="eastAsia"/>
          <w:sz w:val="24"/>
          <w:szCs w:val="24"/>
          <w:lang w:eastAsia="ko-KR"/>
        </w:rPr>
        <w:t>1</w:t>
      </w:r>
      <w:r w:rsidR="006E5510" w:rsidRPr="007D1C13">
        <w:rPr>
          <w:rFonts w:ascii="맑은 고딕" w:eastAsia="맑은 고딕" w:hAnsi="맑은 고딕" w:cs="맑은 고딕" w:hint="eastAsia"/>
          <w:sz w:val="24"/>
          <w:szCs w:val="24"/>
          <w:lang w:eastAsia="ko-KR"/>
        </w:rPr>
        <w:t xml:space="preserve">%, MAPE에서 </w:t>
      </w:r>
      <w:r w:rsidR="00F96705" w:rsidRPr="007D1C13">
        <w:rPr>
          <w:rFonts w:ascii="맑은 고딕" w:eastAsia="맑은 고딕" w:hAnsi="맑은 고딕" w:cs="맑은 고딕" w:hint="eastAsia"/>
          <w:sz w:val="24"/>
          <w:szCs w:val="24"/>
          <w:lang w:eastAsia="ko-KR"/>
        </w:rPr>
        <w:t>5</w:t>
      </w:r>
      <w:r w:rsidR="006E5510" w:rsidRPr="007D1C13">
        <w:rPr>
          <w:rFonts w:ascii="맑은 고딕" w:eastAsia="맑은 고딕" w:hAnsi="맑은 고딕" w:cs="맑은 고딕" w:hint="eastAsia"/>
          <w:sz w:val="24"/>
          <w:szCs w:val="24"/>
          <w:lang w:eastAsia="ko-KR"/>
        </w:rPr>
        <w:t>.</w:t>
      </w:r>
      <w:r w:rsidR="00F96705" w:rsidRPr="007D1C13">
        <w:rPr>
          <w:rFonts w:ascii="맑은 고딕" w:eastAsia="맑은 고딕" w:hAnsi="맑은 고딕" w:cs="맑은 고딕" w:hint="eastAsia"/>
          <w:sz w:val="24"/>
          <w:szCs w:val="24"/>
          <w:lang w:eastAsia="ko-KR"/>
        </w:rPr>
        <w:t>32</w:t>
      </w:r>
      <w:r w:rsidR="006E5510" w:rsidRPr="007D1C13">
        <w:rPr>
          <w:rFonts w:ascii="맑은 고딕" w:eastAsia="맑은 고딕" w:hAnsi="맑은 고딕" w:cs="맑은 고딕" w:hint="eastAsia"/>
          <w:sz w:val="24"/>
          <w:szCs w:val="24"/>
          <w:lang w:eastAsia="ko-KR"/>
        </w:rPr>
        <w:t xml:space="preserve">%를 차지할만큼 </w:t>
      </w:r>
      <w:r w:rsidR="00F96705" w:rsidRPr="007D1C13">
        <w:rPr>
          <w:rFonts w:ascii="맑은 고딕" w:eastAsia="맑은 고딕" w:hAnsi="맑은 고딕" w:cs="맑은 고딕" w:hint="eastAsia"/>
          <w:sz w:val="24"/>
          <w:szCs w:val="24"/>
          <w:lang w:eastAsia="ko-KR"/>
        </w:rPr>
        <w:t>10</w:t>
      </w:r>
      <w:r w:rsidR="006E5510" w:rsidRPr="007D1C13">
        <w:rPr>
          <w:rFonts w:ascii="맑은 고딕" w:eastAsia="맑은 고딕" w:hAnsi="맑은 고딕" w:cs="맑은 고딕" w:hint="eastAsia"/>
          <w:sz w:val="24"/>
          <w:szCs w:val="24"/>
          <w:lang w:eastAsia="ko-KR"/>
        </w:rPr>
        <w:t xml:space="preserve">% 미만의 오차를 보이며 정확하게 지하철 혼잡도를 예측하는 것으로 나타났다. 2순위를 차지한 MLP의 경우도 MSPE와 MAPE가 각각 </w:t>
      </w:r>
      <w:r w:rsidR="00F96705" w:rsidRPr="007D1C13">
        <w:rPr>
          <w:rFonts w:ascii="맑은 고딕" w:eastAsia="맑은 고딕" w:hAnsi="맑은 고딕" w:cs="맑은 고딕" w:hint="eastAsia"/>
          <w:sz w:val="24"/>
          <w:szCs w:val="24"/>
          <w:lang w:eastAsia="ko-KR"/>
        </w:rPr>
        <w:t>7.17</w:t>
      </w:r>
      <w:r w:rsidR="006E5510" w:rsidRPr="007D1C13">
        <w:rPr>
          <w:rFonts w:ascii="맑은 고딕" w:eastAsia="맑은 고딕" w:hAnsi="맑은 고딕" w:cs="맑은 고딕" w:hint="eastAsia"/>
          <w:sz w:val="24"/>
          <w:szCs w:val="24"/>
          <w:lang w:eastAsia="ko-KR"/>
        </w:rPr>
        <w:t xml:space="preserve">%와 </w:t>
      </w:r>
      <w:r w:rsidR="00F96705" w:rsidRPr="007D1C13">
        <w:rPr>
          <w:rFonts w:ascii="맑은 고딕" w:eastAsia="맑은 고딕" w:hAnsi="맑은 고딕" w:cs="맑은 고딕" w:hint="eastAsia"/>
          <w:sz w:val="24"/>
          <w:szCs w:val="24"/>
          <w:lang w:eastAsia="ko-KR"/>
        </w:rPr>
        <w:t>8.24</w:t>
      </w:r>
      <w:r w:rsidR="006E5510" w:rsidRPr="007D1C13">
        <w:rPr>
          <w:rFonts w:ascii="맑은 고딕" w:eastAsia="맑은 고딕" w:hAnsi="맑은 고딕" w:cs="맑은 고딕" w:hint="eastAsia"/>
          <w:sz w:val="24"/>
          <w:szCs w:val="24"/>
          <w:lang w:eastAsia="ko-KR"/>
        </w:rPr>
        <w:t xml:space="preserve">%를 나타낼 정도로 높은 정확도를 보이고 있다. 반면 전통적인 선형회귀분석 알고리즘은 순위에서도 최하위이며 실제 예측 오류는 MSPE가 </w:t>
      </w:r>
      <w:r w:rsidR="00F96705" w:rsidRPr="007D1C13">
        <w:rPr>
          <w:rFonts w:ascii="맑은 고딕" w:eastAsia="맑은 고딕" w:hAnsi="맑은 고딕" w:cs="맑은 고딕" w:hint="eastAsia"/>
          <w:sz w:val="24"/>
          <w:szCs w:val="24"/>
          <w:lang w:eastAsia="ko-KR"/>
        </w:rPr>
        <w:t>217</w:t>
      </w:r>
      <w:r w:rsidR="006E5510" w:rsidRPr="007D1C13">
        <w:rPr>
          <w:rFonts w:ascii="맑은 고딕" w:eastAsia="맑은 고딕" w:hAnsi="맑은 고딕" w:cs="맑은 고딕" w:hint="eastAsia"/>
          <w:sz w:val="24"/>
          <w:szCs w:val="24"/>
          <w:lang w:eastAsia="ko-KR"/>
        </w:rPr>
        <w:t>% 만큼 매우 부정확한 예측임을 알 수 있다. 따라서 이러한 정확도를 보이는 모델링에서 변수들의 기여도 또는 설명력을 신뢰하는 것도 어렵다고 판단된다.  따라서 지하철 혼잡도 예측에 사용한 공공데이터</w:t>
      </w:r>
      <w:r w:rsidR="00F96705" w:rsidRPr="007D1C13">
        <w:rPr>
          <w:rFonts w:ascii="맑은 고딕" w:eastAsia="맑은 고딕" w:hAnsi="맑은 고딕" w:cs="맑은 고딕" w:hint="eastAsia"/>
          <w:sz w:val="24"/>
          <w:szCs w:val="24"/>
          <w:lang w:eastAsia="ko-KR"/>
        </w:rPr>
        <w:t>의</w:t>
      </w:r>
      <w:r w:rsidR="006E5510" w:rsidRPr="007D1C13">
        <w:rPr>
          <w:rFonts w:ascii="맑은 고딕" w:eastAsia="맑은 고딕" w:hAnsi="맑은 고딕" w:cs="맑은 고딕" w:hint="eastAsia"/>
          <w:sz w:val="24"/>
          <w:szCs w:val="24"/>
          <w:lang w:eastAsia="ko-KR"/>
        </w:rPr>
        <w:t xml:space="preserve"> 독립변수 패턴은 단순히 선형회귀분석에서 잘 학습될 만큼 선형(Linear)패턴이 아니고 훨씬 복잡한 비선형(Non-linear) 패턴이 많이 포함되어 있음을 의미하고, 고성능의 PC 성능을 요구하는 고성능 딥러닝 알고리즘이 아니더라도 정교하고 높은 예측 모델링을 구축할 수 있음을 의미한다. </w:t>
      </w:r>
    </w:p>
    <w:p w14:paraId="1559717F" w14:textId="77777777" w:rsidR="003D21E3" w:rsidRPr="00BF4511" w:rsidRDefault="003D21E3" w:rsidP="003D21E3">
      <w:pPr>
        <w:pBdr>
          <w:top w:val="nil"/>
          <w:left w:val="nil"/>
          <w:bottom w:val="nil"/>
          <w:right w:val="nil"/>
          <w:between w:val="nil"/>
        </w:pBdr>
        <w:spacing w:before="53" w:line="252" w:lineRule="auto"/>
        <w:ind w:left="110" w:firstLine="351"/>
        <w:jc w:val="both"/>
        <w:rPr>
          <w:color w:val="FF0000"/>
          <w:sz w:val="24"/>
          <w:szCs w:val="24"/>
          <w:lang w:eastAsia="ko-KR"/>
        </w:rPr>
      </w:pPr>
    </w:p>
    <w:p w14:paraId="1FEF1BBB" w14:textId="43F0CB42" w:rsidR="003D21E3" w:rsidRPr="00F47F24" w:rsidRDefault="00E44CCE" w:rsidP="00E44CCE">
      <w:pPr>
        <w:pStyle w:val="aa"/>
        <w:rPr>
          <w:rFonts w:eastAsiaTheme="minorEastAsia"/>
          <w:sz w:val="24"/>
          <w:szCs w:val="24"/>
          <w:lang w:eastAsia="ko-KR"/>
        </w:rPr>
      </w:pPr>
      <w:bookmarkStart w:id="4" w:name="_heading=h.2s8eyo1" w:colFirst="0" w:colLast="0"/>
      <w:bookmarkStart w:id="5" w:name="_Ref182612335"/>
      <w:bookmarkEnd w:id="4"/>
      <w:r w:rsidRPr="00F47F24">
        <w:rPr>
          <w:rFonts w:ascii="맑은 고딕" w:eastAsia="맑은 고딕" w:hAnsi="맑은 고딕" w:cs="맑은 고딕" w:hint="eastAsia"/>
          <w:lang w:eastAsia="ko-KR"/>
        </w:rPr>
        <w:t>표</w:t>
      </w:r>
      <w:r w:rsidRPr="00F47F24">
        <w:rPr>
          <w:lang w:eastAsia="ko-KR"/>
        </w:rPr>
        <w:t xml:space="preserve"> </w:t>
      </w:r>
      <w:r w:rsidRPr="00F47F24">
        <w:fldChar w:fldCharType="begin"/>
      </w:r>
      <w:r w:rsidRPr="00F47F24">
        <w:rPr>
          <w:lang w:eastAsia="ko-KR"/>
        </w:rPr>
        <w:instrText xml:space="preserve"> SEQ 표 \* ARABIC </w:instrText>
      </w:r>
      <w:r w:rsidRPr="00F47F24">
        <w:fldChar w:fldCharType="separate"/>
      </w:r>
      <w:r w:rsidRPr="00F47F24">
        <w:rPr>
          <w:noProof/>
          <w:lang w:eastAsia="ko-KR"/>
        </w:rPr>
        <w:t>4</w:t>
      </w:r>
      <w:r w:rsidRPr="00F47F24">
        <w:fldChar w:fldCharType="end"/>
      </w:r>
      <w:bookmarkEnd w:id="5"/>
      <w:r w:rsidRPr="00F47F24">
        <w:rPr>
          <w:rFonts w:eastAsiaTheme="minorEastAsia" w:hint="eastAsia"/>
          <w:lang w:eastAsia="ko-KR"/>
        </w:rPr>
        <w:t xml:space="preserve">. </w:t>
      </w:r>
      <w:r w:rsidRPr="00F47F24">
        <w:rPr>
          <w:rFonts w:eastAsiaTheme="minorEastAsia" w:hint="eastAsia"/>
          <w:lang w:eastAsia="ko-KR"/>
        </w:rPr>
        <w:t>수송인원수</w:t>
      </w:r>
      <w:r w:rsidRPr="00F47F24">
        <w:rPr>
          <w:rFonts w:eastAsiaTheme="minorEastAsia" w:hint="eastAsia"/>
          <w:lang w:eastAsia="ko-KR"/>
        </w:rPr>
        <w:t xml:space="preserve"> </w:t>
      </w:r>
      <w:r w:rsidRPr="00F47F24">
        <w:rPr>
          <w:rFonts w:eastAsiaTheme="minorEastAsia" w:hint="eastAsia"/>
          <w:lang w:eastAsia="ko-KR"/>
        </w:rPr>
        <w:t>상위</w:t>
      </w:r>
      <w:r w:rsidRPr="00F47F24">
        <w:rPr>
          <w:rFonts w:eastAsiaTheme="minorEastAsia" w:hint="eastAsia"/>
          <w:lang w:eastAsia="ko-KR"/>
        </w:rPr>
        <w:t xml:space="preserve"> </w:t>
      </w:r>
      <w:r w:rsidR="00F47F24" w:rsidRPr="00F47F24">
        <w:rPr>
          <w:rFonts w:eastAsiaTheme="minorEastAsia" w:hint="eastAsia"/>
          <w:lang w:eastAsia="ko-KR"/>
        </w:rPr>
        <w:t>1</w:t>
      </w:r>
      <w:r w:rsidRPr="00F47F24">
        <w:rPr>
          <w:rFonts w:eastAsiaTheme="minorEastAsia" w:hint="eastAsia"/>
          <w:lang w:eastAsia="ko-KR"/>
        </w:rPr>
        <w:t>0</w:t>
      </w:r>
      <w:r w:rsidRPr="00F47F24">
        <w:rPr>
          <w:rFonts w:eastAsiaTheme="minorEastAsia" w:hint="eastAsia"/>
          <w:lang w:eastAsia="ko-KR"/>
        </w:rPr>
        <w:t>개</w:t>
      </w:r>
      <w:r w:rsidRPr="00F47F24">
        <w:rPr>
          <w:rFonts w:eastAsiaTheme="minorEastAsia" w:hint="eastAsia"/>
          <w:lang w:eastAsia="ko-KR"/>
        </w:rPr>
        <w:t xml:space="preserve"> </w:t>
      </w:r>
      <w:r w:rsidRPr="00F47F24">
        <w:rPr>
          <w:rFonts w:eastAsiaTheme="minorEastAsia" w:hint="eastAsia"/>
          <w:lang w:eastAsia="ko-KR"/>
        </w:rPr>
        <w:t>역의</w:t>
      </w:r>
      <w:r w:rsidRPr="00F47F24">
        <w:rPr>
          <w:rFonts w:eastAsiaTheme="minorEastAsia" w:hint="eastAsia"/>
          <w:lang w:eastAsia="ko-KR"/>
        </w:rPr>
        <w:t xml:space="preserve"> </w:t>
      </w:r>
      <w:r w:rsidRPr="00F47F24">
        <w:rPr>
          <w:rFonts w:eastAsiaTheme="minorEastAsia" w:hint="eastAsia"/>
          <w:lang w:eastAsia="ko-KR"/>
        </w:rPr>
        <w:t>미래</w:t>
      </w:r>
      <w:r w:rsidRPr="00F47F24">
        <w:rPr>
          <w:rFonts w:eastAsiaTheme="minorEastAsia" w:hint="eastAsia"/>
          <w:lang w:eastAsia="ko-KR"/>
        </w:rPr>
        <w:t xml:space="preserve"> </w:t>
      </w:r>
      <w:r w:rsidRPr="00F47F24">
        <w:rPr>
          <w:rFonts w:eastAsiaTheme="minorEastAsia" w:hint="eastAsia"/>
          <w:lang w:eastAsia="ko-KR"/>
        </w:rPr>
        <w:t>예측</w:t>
      </w:r>
      <w:r w:rsidRPr="00F47F24">
        <w:rPr>
          <w:rFonts w:eastAsiaTheme="minorEastAsia" w:hint="eastAsia"/>
          <w:lang w:eastAsia="ko-KR"/>
        </w:rPr>
        <w:t xml:space="preserve"> </w:t>
      </w:r>
      <w:r w:rsidRPr="00F47F24">
        <w:rPr>
          <w:rFonts w:eastAsiaTheme="minorEastAsia" w:hint="eastAsia"/>
          <w:lang w:eastAsia="ko-KR"/>
        </w:rPr>
        <w:t>성능</w:t>
      </w:r>
      <w:r w:rsidRPr="00F47F24">
        <w:rPr>
          <w:rFonts w:eastAsiaTheme="minorEastAsia" w:hint="eastAsia"/>
          <w:lang w:eastAsia="ko-KR"/>
        </w:rPr>
        <w:t xml:space="preserve"> </w:t>
      </w:r>
      <w:r w:rsidRPr="00F47F24">
        <w:rPr>
          <w:rFonts w:eastAsiaTheme="minorEastAsia" w:hint="eastAsia"/>
          <w:lang w:eastAsia="ko-KR"/>
        </w:rPr>
        <w:t>검증</w:t>
      </w:r>
      <w:r w:rsidR="00E72EE5" w:rsidRPr="00F47F24">
        <w:rPr>
          <w:rFonts w:eastAsiaTheme="minorEastAsia" w:hint="eastAsia"/>
          <w:lang w:eastAsia="ko-KR"/>
        </w:rPr>
        <w:t>지표</w:t>
      </w:r>
      <w:r w:rsidRPr="00F47F24">
        <w:rPr>
          <w:rFonts w:eastAsiaTheme="minorEastAsia" w:hint="eastAsia"/>
          <w:lang w:eastAsia="ko-KR"/>
        </w:rPr>
        <w:t xml:space="preserve"> </w:t>
      </w:r>
      <w:r w:rsidRPr="00F47F24">
        <w:rPr>
          <w:rFonts w:eastAsiaTheme="minorEastAsia" w:hint="eastAsia"/>
          <w:lang w:eastAsia="ko-KR"/>
        </w:rPr>
        <w:t>순위</w:t>
      </w:r>
      <w:r w:rsidRPr="00F47F24">
        <w:rPr>
          <w:rFonts w:eastAsiaTheme="minorEastAsia" w:hint="eastAsia"/>
          <w:lang w:eastAsia="ko-KR"/>
        </w:rPr>
        <w:t xml:space="preserve"> </w:t>
      </w:r>
      <w:r w:rsidRPr="00F47F24">
        <w:rPr>
          <w:rFonts w:eastAsiaTheme="minorEastAsia" w:hint="eastAsia"/>
          <w:lang w:eastAsia="ko-KR"/>
        </w:rPr>
        <w:t>평균</w:t>
      </w:r>
    </w:p>
    <w:tbl>
      <w:tblPr>
        <w:tblW w:w="5000" w:type="pct"/>
        <w:tblBorders>
          <w:top w:val="single" w:sz="4" w:space="0" w:color="auto"/>
          <w:bottom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735"/>
        <w:gridCol w:w="1100"/>
        <w:gridCol w:w="1088"/>
        <w:gridCol w:w="949"/>
        <w:gridCol w:w="1125"/>
        <w:gridCol w:w="1287"/>
        <w:gridCol w:w="1464"/>
      </w:tblGrid>
      <w:tr w:rsidR="00F47F24" w:rsidRPr="00F47F24" w14:paraId="6AA9C85D" w14:textId="77777777" w:rsidTr="00300816">
        <w:trPr>
          <w:trHeight w:val="340"/>
        </w:trPr>
        <w:tc>
          <w:tcPr>
            <w:tcW w:w="1403" w:type="pct"/>
            <w:tcBorders>
              <w:top w:val="single" w:sz="12" w:space="0" w:color="auto"/>
              <w:bottom w:val="single" w:sz="12" w:space="0" w:color="auto"/>
            </w:tcBorders>
            <w:shd w:val="clear" w:color="auto" w:fill="auto"/>
            <w:noWrap/>
            <w:vAlign w:val="bottom"/>
            <w:hideMark/>
          </w:tcPr>
          <w:p w14:paraId="7BFF92C8" w14:textId="77777777" w:rsidR="00F236B7" w:rsidRPr="00F47F24" w:rsidRDefault="00F236B7" w:rsidP="00DE5349">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Algorithm</w:t>
            </w:r>
          </w:p>
        </w:tc>
        <w:tc>
          <w:tcPr>
            <w:tcW w:w="564" w:type="pct"/>
            <w:tcBorders>
              <w:top w:val="single" w:sz="12" w:space="0" w:color="auto"/>
              <w:bottom w:val="single" w:sz="12" w:space="0" w:color="auto"/>
            </w:tcBorders>
            <w:shd w:val="clear" w:color="auto" w:fill="auto"/>
            <w:noWrap/>
            <w:vAlign w:val="bottom"/>
            <w:hideMark/>
          </w:tcPr>
          <w:p w14:paraId="4FA0CB30" w14:textId="77777777" w:rsidR="00F236B7" w:rsidRPr="00F47F24" w:rsidRDefault="00F236B7" w:rsidP="00DE5349">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RMSE</w:t>
            </w:r>
          </w:p>
        </w:tc>
        <w:tc>
          <w:tcPr>
            <w:tcW w:w="558" w:type="pct"/>
            <w:tcBorders>
              <w:top w:val="single" w:sz="12" w:space="0" w:color="auto"/>
              <w:bottom w:val="single" w:sz="12" w:space="0" w:color="auto"/>
            </w:tcBorders>
            <w:shd w:val="clear" w:color="auto" w:fill="auto"/>
            <w:noWrap/>
            <w:vAlign w:val="bottom"/>
            <w:hideMark/>
          </w:tcPr>
          <w:p w14:paraId="669FCEB2" w14:textId="77777777" w:rsidR="00F236B7" w:rsidRPr="00F47F24" w:rsidRDefault="00F236B7" w:rsidP="00DE5349">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MSPE</w:t>
            </w:r>
          </w:p>
        </w:tc>
        <w:tc>
          <w:tcPr>
            <w:tcW w:w="487" w:type="pct"/>
            <w:tcBorders>
              <w:top w:val="single" w:sz="12" w:space="0" w:color="auto"/>
              <w:bottom w:val="single" w:sz="12" w:space="0" w:color="auto"/>
            </w:tcBorders>
            <w:shd w:val="clear" w:color="auto" w:fill="auto"/>
            <w:noWrap/>
            <w:vAlign w:val="bottom"/>
            <w:hideMark/>
          </w:tcPr>
          <w:p w14:paraId="1BC96FD6" w14:textId="77777777" w:rsidR="00F236B7" w:rsidRPr="00F47F24" w:rsidRDefault="00F236B7" w:rsidP="00DE5349">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MAE</w:t>
            </w:r>
          </w:p>
        </w:tc>
        <w:tc>
          <w:tcPr>
            <w:tcW w:w="577" w:type="pct"/>
            <w:tcBorders>
              <w:top w:val="single" w:sz="12" w:space="0" w:color="auto"/>
              <w:bottom w:val="single" w:sz="12" w:space="0" w:color="auto"/>
            </w:tcBorders>
            <w:shd w:val="clear" w:color="auto" w:fill="auto"/>
            <w:noWrap/>
            <w:vAlign w:val="bottom"/>
            <w:hideMark/>
          </w:tcPr>
          <w:p w14:paraId="19D4312C" w14:textId="77777777" w:rsidR="00F236B7" w:rsidRPr="00F47F24" w:rsidRDefault="00F236B7" w:rsidP="00DE5349">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MAPE</w:t>
            </w:r>
          </w:p>
        </w:tc>
        <w:tc>
          <w:tcPr>
            <w:tcW w:w="660" w:type="pct"/>
            <w:tcBorders>
              <w:top w:val="single" w:sz="12" w:space="0" w:color="auto"/>
              <w:bottom w:val="single" w:sz="12" w:space="0" w:color="auto"/>
            </w:tcBorders>
            <w:shd w:val="clear" w:color="auto" w:fill="auto"/>
            <w:noWrap/>
            <w:vAlign w:val="bottom"/>
            <w:hideMark/>
          </w:tcPr>
          <w:p w14:paraId="7C6F22F2" w14:textId="77777777" w:rsidR="00F236B7" w:rsidRPr="00F47F24" w:rsidRDefault="00F236B7" w:rsidP="00DE5349">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MedAE</w:t>
            </w:r>
          </w:p>
        </w:tc>
        <w:tc>
          <w:tcPr>
            <w:tcW w:w="751" w:type="pct"/>
            <w:tcBorders>
              <w:top w:val="single" w:sz="12" w:space="0" w:color="auto"/>
              <w:bottom w:val="single" w:sz="12" w:space="0" w:color="auto"/>
            </w:tcBorders>
            <w:shd w:val="clear" w:color="auto" w:fill="auto"/>
            <w:noWrap/>
            <w:vAlign w:val="bottom"/>
            <w:hideMark/>
          </w:tcPr>
          <w:p w14:paraId="4E9CA66F" w14:textId="77777777" w:rsidR="00F236B7" w:rsidRPr="00F47F24" w:rsidRDefault="00F236B7" w:rsidP="00DE5349">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MedAPE</w:t>
            </w:r>
          </w:p>
        </w:tc>
      </w:tr>
      <w:tr w:rsidR="00F47F24" w:rsidRPr="00F47F24" w14:paraId="5FC1DB3C" w14:textId="77777777" w:rsidTr="00027FAC">
        <w:trPr>
          <w:trHeight w:val="340"/>
        </w:trPr>
        <w:tc>
          <w:tcPr>
            <w:tcW w:w="1403" w:type="pct"/>
            <w:tcBorders>
              <w:top w:val="single" w:sz="12" w:space="0" w:color="auto"/>
            </w:tcBorders>
            <w:shd w:val="clear" w:color="auto" w:fill="auto"/>
            <w:noWrap/>
            <w:vAlign w:val="bottom"/>
            <w:hideMark/>
          </w:tcPr>
          <w:p w14:paraId="0E788209" w14:textId="77777777" w:rsidR="00242A05" w:rsidRPr="00F47F24" w:rsidRDefault="00242A05" w:rsidP="00242A05">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Linear Regression</w:t>
            </w:r>
          </w:p>
        </w:tc>
        <w:tc>
          <w:tcPr>
            <w:tcW w:w="564" w:type="pct"/>
            <w:tcBorders>
              <w:top w:val="single" w:sz="4" w:space="0" w:color="auto"/>
              <w:left w:val="single" w:sz="4" w:space="0" w:color="auto"/>
              <w:bottom w:val="single" w:sz="4" w:space="0" w:color="auto"/>
              <w:right w:val="single" w:sz="4" w:space="0" w:color="auto"/>
            </w:tcBorders>
            <w:shd w:val="clear" w:color="auto" w:fill="auto"/>
            <w:noWrap/>
            <w:hideMark/>
          </w:tcPr>
          <w:p w14:paraId="5AE5798E" w14:textId="74537E0E"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7.00</w:t>
            </w:r>
          </w:p>
        </w:tc>
        <w:tc>
          <w:tcPr>
            <w:tcW w:w="558" w:type="pct"/>
            <w:tcBorders>
              <w:top w:val="single" w:sz="4" w:space="0" w:color="auto"/>
              <w:left w:val="nil"/>
              <w:bottom w:val="single" w:sz="4" w:space="0" w:color="auto"/>
              <w:right w:val="single" w:sz="4" w:space="0" w:color="auto"/>
            </w:tcBorders>
            <w:shd w:val="clear" w:color="auto" w:fill="auto"/>
            <w:noWrap/>
            <w:hideMark/>
          </w:tcPr>
          <w:p w14:paraId="30751022" w14:textId="2537B5BD"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7.00</w:t>
            </w:r>
          </w:p>
        </w:tc>
        <w:tc>
          <w:tcPr>
            <w:tcW w:w="487" w:type="pct"/>
            <w:tcBorders>
              <w:top w:val="single" w:sz="4" w:space="0" w:color="auto"/>
              <w:left w:val="nil"/>
              <w:bottom w:val="single" w:sz="4" w:space="0" w:color="auto"/>
              <w:right w:val="single" w:sz="4" w:space="0" w:color="auto"/>
            </w:tcBorders>
            <w:shd w:val="clear" w:color="auto" w:fill="auto"/>
            <w:noWrap/>
            <w:hideMark/>
          </w:tcPr>
          <w:p w14:paraId="15F8B023" w14:textId="75BF69ED"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7.00</w:t>
            </w:r>
          </w:p>
        </w:tc>
        <w:tc>
          <w:tcPr>
            <w:tcW w:w="577" w:type="pct"/>
            <w:tcBorders>
              <w:top w:val="single" w:sz="4" w:space="0" w:color="auto"/>
              <w:left w:val="nil"/>
              <w:bottom w:val="single" w:sz="4" w:space="0" w:color="auto"/>
              <w:right w:val="single" w:sz="4" w:space="0" w:color="auto"/>
            </w:tcBorders>
            <w:shd w:val="clear" w:color="auto" w:fill="auto"/>
            <w:noWrap/>
            <w:hideMark/>
          </w:tcPr>
          <w:p w14:paraId="0089E2A5" w14:textId="472AC2A8"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7.00</w:t>
            </w:r>
          </w:p>
        </w:tc>
        <w:tc>
          <w:tcPr>
            <w:tcW w:w="660" w:type="pct"/>
            <w:tcBorders>
              <w:top w:val="single" w:sz="4" w:space="0" w:color="auto"/>
              <w:left w:val="nil"/>
              <w:bottom w:val="single" w:sz="4" w:space="0" w:color="auto"/>
              <w:right w:val="single" w:sz="4" w:space="0" w:color="auto"/>
            </w:tcBorders>
            <w:shd w:val="clear" w:color="auto" w:fill="auto"/>
            <w:noWrap/>
            <w:hideMark/>
          </w:tcPr>
          <w:p w14:paraId="44C882B2" w14:textId="4E104CC7"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7.00</w:t>
            </w:r>
          </w:p>
        </w:tc>
        <w:tc>
          <w:tcPr>
            <w:tcW w:w="751" w:type="pct"/>
            <w:tcBorders>
              <w:top w:val="single" w:sz="4" w:space="0" w:color="auto"/>
              <w:left w:val="nil"/>
              <w:bottom w:val="single" w:sz="4" w:space="0" w:color="auto"/>
              <w:right w:val="single" w:sz="4" w:space="0" w:color="auto"/>
            </w:tcBorders>
            <w:shd w:val="clear" w:color="auto" w:fill="auto"/>
            <w:noWrap/>
            <w:hideMark/>
          </w:tcPr>
          <w:p w14:paraId="5B4ACDB1" w14:textId="54B780E5"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7.00</w:t>
            </w:r>
          </w:p>
        </w:tc>
      </w:tr>
      <w:tr w:rsidR="00F47F24" w:rsidRPr="00F47F24" w14:paraId="28491891" w14:textId="77777777" w:rsidTr="00027FAC">
        <w:trPr>
          <w:trHeight w:val="340"/>
        </w:trPr>
        <w:tc>
          <w:tcPr>
            <w:tcW w:w="1403" w:type="pct"/>
            <w:shd w:val="clear" w:color="auto" w:fill="auto"/>
            <w:noWrap/>
            <w:vAlign w:val="bottom"/>
            <w:hideMark/>
          </w:tcPr>
          <w:p w14:paraId="2B048821" w14:textId="77777777" w:rsidR="00242A05" w:rsidRPr="00F47F24" w:rsidRDefault="00242A05" w:rsidP="00242A05">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Random Forest</w:t>
            </w:r>
          </w:p>
        </w:tc>
        <w:tc>
          <w:tcPr>
            <w:tcW w:w="564" w:type="pct"/>
            <w:shd w:val="clear" w:color="auto" w:fill="auto"/>
            <w:noWrap/>
            <w:hideMark/>
          </w:tcPr>
          <w:p w14:paraId="2B9F5EFB" w14:textId="7B1D2CF1"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1.92</w:t>
            </w:r>
          </w:p>
        </w:tc>
        <w:tc>
          <w:tcPr>
            <w:tcW w:w="558" w:type="pct"/>
            <w:shd w:val="clear" w:color="auto" w:fill="auto"/>
            <w:noWrap/>
            <w:hideMark/>
          </w:tcPr>
          <w:p w14:paraId="1C0B9F6C" w14:textId="4EC9A63D" w:rsidR="00242A05" w:rsidRPr="00F47F24" w:rsidRDefault="00242A05" w:rsidP="00242A05">
            <w:pPr>
              <w:widowControl/>
              <w:autoSpaceDE/>
              <w:autoSpaceDN/>
              <w:ind w:left="800" w:hanging="800"/>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1.92</w:t>
            </w:r>
          </w:p>
        </w:tc>
        <w:tc>
          <w:tcPr>
            <w:tcW w:w="487" w:type="pct"/>
            <w:shd w:val="clear" w:color="auto" w:fill="auto"/>
            <w:noWrap/>
            <w:hideMark/>
          </w:tcPr>
          <w:p w14:paraId="04EFBCB8" w14:textId="4EE3E80A" w:rsidR="00242A05" w:rsidRPr="00F47F24" w:rsidRDefault="00242A05" w:rsidP="00242A05">
            <w:pPr>
              <w:widowControl/>
              <w:autoSpaceDE/>
              <w:autoSpaceDN/>
              <w:ind w:left="800" w:hanging="800"/>
              <w:jc w:val="right"/>
              <w:rPr>
                <w:rFonts w:ascii="맑은 고딕" w:eastAsia="맑은 고딕" w:hAnsi="맑은 고딕" w:cs="굴림"/>
                <w:b/>
                <w:bCs/>
                <w:sz w:val="18"/>
                <w:szCs w:val="18"/>
                <w:u w:val="single"/>
                <w:lang w:eastAsia="ko-KR" w:bidi="ar-SA"/>
              </w:rPr>
            </w:pPr>
            <w:r w:rsidRPr="00F47F24">
              <w:rPr>
                <w:rFonts w:ascii="맑은 고딕" w:eastAsia="맑은 고딕" w:hAnsi="맑은 고딕" w:cs="굴림"/>
                <w:b/>
                <w:bCs/>
                <w:sz w:val="18"/>
                <w:szCs w:val="18"/>
                <w:u w:val="single"/>
                <w:lang w:eastAsia="ko-KR" w:bidi="ar-SA"/>
              </w:rPr>
              <w:t>1.00</w:t>
            </w:r>
          </w:p>
        </w:tc>
        <w:tc>
          <w:tcPr>
            <w:tcW w:w="577" w:type="pct"/>
            <w:shd w:val="clear" w:color="auto" w:fill="auto"/>
            <w:noWrap/>
            <w:hideMark/>
          </w:tcPr>
          <w:p w14:paraId="7C278115" w14:textId="5A34E29B" w:rsidR="00242A05" w:rsidRPr="00F47F24" w:rsidRDefault="00242A05" w:rsidP="00242A05">
            <w:pPr>
              <w:widowControl/>
              <w:autoSpaceDE/>
              <w:autoSpaceDN/>
              <w:ind w:left="800" w:hanging="800"/>
              <w:jc w:val="right"/>
              <w:rPr>
                <w:rFonts w:ascii="맑은 고딕" w:eastAsia="맑은 고딕" w:hAnsi="맑은 고딕" w:cs="굴림"/>
                <w:b/>
                <w:bCs/>
                <w:sz w:val="18"/>
                <w:szCs w:val="18"/>
                <w:u w:val="single"/>
                <w:lang w:eastAsia="ko-KR" w:bidi="ar-SA"/>
              </w:rPr>
            </w:pPr>
            <w:r w:rsidRPr="00F47F24">
              <w:rPr>
                <w:rFonts w:ascii="맑은 고딕" w:eastAsia="맑은 고딕" w:hAnsi="맑은 고딕" w:cs="굴림"/>
                <w:b/>
                <w:bCs/>
                <w:sz w:val="18"/>
                <w:szCs w:val="18"/>
                <w:u w:val="single"/>
                <w:lang w:eastAsia="ko-KR" w:bidi="ar-SA"/>
              </w:rPr>
              <w:t>1.08</w:t>
            </w:r>
          </w:p>
        </w:tc>
        <w:tc>
          <w:tcPr>
            <w:tcW w:w="660" w:type="pct"/>
            <w:shd w:val="clear" w:color="auto" w:fill="auto"/>
            <w:noWrap/>
            <w:hideMark/>
          </w:tcPr>
          <w:p w14:paraId="12900335" w14:textId="4E0F5EC7" w:rsidR="00242A05" w:rsidRPr="00F47F24" w:rsidRDefault="00242A05" w:rsidP="00242A05">
            <w:pPr>
              <w:widowControl/>
              <w:autoSpaceDE/>
              <w:autoSpaceDN/>
              <w:ind w:left="800" w:hanging="800"/>
              <w:jc w:val="right"/>
              <w:rPr>
                <w:rFonts w:ascii="맑은 고딕" w:eastAsia="맑은 고딕" w:hAnsi="맑은 고딕" w:cs="굴림"/>
                <w:b/>
                <w:bCs/>
                <w:sz w:val="18"/>
                <w:szCs w:val="18"/>
                <w:u w:val="single"/>
                <w:lang w:eastAsia="ko-KR" w:bidi="ar-SA"/>
              </w:rPr>
            </w:pPr>
            <w:r w:rsidRPr="00F47F24">
              <w:rPr>
                <w:rFonts w:ascii="맑은 고딕" w:eastAsia="맑은 고딕" w:hAnsi="맑은 고딕" w:cs="굴림"/>
                <w:b/>
                <w:bCs/>
                <w:sz w:val="18"/>
                <w:szCs w:val="18"/>
                <w:u w:val="single"/>
                <w:lang w:eastAsia="ko-KR" w:bidi="ar-SA"/>
              </w:rPr>
              <w:t>1.00</w:t>
            </w:r>
          </w:p>
        </w:tc>
        <w:tc>
          <w:tcPr>
            <w:tcW w:w="751" w:type="pct"/>
            <w:shd w:val="clear" w:color="auto" w:fill="auto"/>
            <w:noWrap/>
            <w:hideMark/>
          </w:tcPr>
          <w:p w14:paraId="39D7D668" w14:textId="15D2FA08" w:rsidR="00242A05" w:rsidRPr="00F47F24" w:rsidRDefault="00242A05" w:rsidP="00242A05">
            <w:pPr>
              <w:widowControl/>
              <w:autoSpaceDE/>
              <w:autoSpaceDN/>
              <w:ind w:left="800" w:hanging="800"/>
              <w:jc w:val="right"/>
              <w:rPr>
                <w:rFonts w:ascii="맑은 고딕" w:eastAsia="맑은 고딕" w:hAnsi="맑은 고딕" w:cs="굴림"/>
                <w:b/>
                <w:bCs/>
                <w:sz w:val="18"/>
                <w:szCs w:val="18"/>
                <w:u w:val="single"/>
                <w:lang w:eastAsia="ko-KR" w:bidi="ar-SA"/>
              </w:rPr>
            </w:pPr>
            <w:r w:rsidRPr="00F47F24">
              <w:rPr>
                <w:rFonts w:ascii="맑은 고딕" w:eastAsia="맑은 고딕" w:hAnsi="맑은 고딕" w:cs="굴림"/>
                <w:b/>
                <w:bCs/>
                <w:sz w:val="18"/>
                <w:szCs w:val="18"/>
                <w:u w:val="single"/>
                <w:lang w:eastAsia="ko-KR" w:bidi="ar-SA"/>
              </w:rPr>
              <w:t>1.00</w:t>
            </w:r>
          </w:p>
        </w:tc>
      </w:tr>
      <w:tr w:rsidR="00F47F24" w:rsidRPr="00F47F24" w14:paraId="04C191BA" w14:textId="77777777" w:rsidTr="00027FAC">
        <w:trPr>
          <w:trHeight w:val="340"/>
        </w:trPr>
        <w:tc>
          <w:tcPr>
            <w:tcW w:w="1403" w:type="pct"/>
            <w:shd w:val="clear" w:color="auto" w:fill="auto"/>
            <w:noWrap/>
            <w:vAlign w:val="bottom"/>
            <w:hideMark/>
          </w:tcPr>
          <w:p w14:paraId="174042C7" w14:textId="77777777" w:rsidR="00242A05" w:rsidRPr="00F47F24" w:rsidRDefault="00242A05" w:rsidP="00242A05">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XGBoost</w:t>
            </w:r>
          </w:p>
        </w:tc>
        <w:tc>
          <w:tcPr>
            <w:tcW w:w="564" w:type="pct"/>
            <w:shd w:val="clear" w:color="auto" w:fill="auto"/>
            <w:noWrap/>
            <w:hideMark/>
          </w:tcPr>
          <w:p w14:paraId="3A884EBB" w14:textId="6CCBDF05"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4.54</w:t>
            </w:r>
          </w:p>
        </w:tc>
        <w:tc>
          <w:tcPr>
            <w:tcW w:w="558" w:type="pct"/>
            <w:shd w:val="clear" w:color="auto" w:fill="auto"/>
            <w:noWrap/>
            <w:hideMark/>
          </w:tcPr>
          <w:p w14:paraId="1A411FD2" w14:textId="458CFEAD"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4.54</w:t>
            </w:r>
          </w:p>
        </w:tc>
        <w:tc>
          <w:tcPr>
            <w:tcW w:w="487" w:type="pct"/>
            <w:shd w:val="clear" w:color="auto" w:fill="auto"/>
            <w:noWrap/>
            <w:hideMark/>
          </w:tcPr>
          <w:p w14:paraId="4F6E847E" w14:textId="6ED7ADBC"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4.46</w:t>
            </w:r>
          </w:p>
        </w:tc>
        <w:tc>
          <w:tcPr>
            <w:tcW w:w="577" w:type="pct"/>
            <w:shd w:val="clear" w:color="auto" w:fill="auto"/>
            <w:noWrap/>
            <w:hideMark/>
          </w:tcPr>
          <w:p w14:paraId="5DDDC15E" w14:textId="6B39AAD5"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4.46</w:t>
            </w:r>
          </w:p>
        </w:tc>
        <w:tc>
          <w:tcPr>
            <w:tcW w:w="660" w:type="pct"/>
            <w:shd w:val="clear" w:color="auto" w:fill="auto"/>
            <w:noWrap/>
            <w:hideMark/>
          </w:tcPr>
          <w:p w14:paraId="1F502D0F" w14:textId="3C89B130"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4.46</w:t>
            </w:r>
          </w:p>
        </w:tc>
        <w:tc>
          <w:tcPr>
            <w:tcW w:w="751" w:type="pct"/>
            <w:shd w:val="clear" w:color="auto" w:fill="auto"/>
            <w:noWrap/>
            <w:hideMark/>
          </w:tcPr>
          <w:p w14:paraId="61DD603B" w14:textId="26E7AEB4"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4.46</w:t>
            </w:r>
          </w:p>
        </w:tc>
      </w:tr>
      <w:tr w:rsidR="00F47F24" w:rsidRPr="00F47F24" w14:paraId="0E8C9EB6" w14:textId="77777777" w:rsidTr="00027FAC">
        <w:trPr>
          <w:trHeight w:val="340"/>
        </w:trPr>
        <w:tc>
          <w:tcPr>
            <w:tcW w:w="1403" w:type="pct"/>
            <w:shd w:val="clear" w:color="auto" w:fill="auto"/>
            <w:noWrap/>
            <w:vAlign w:val="bottom"/>
            <w:hideMark/>
          </w:tcPr>
          <w:p w14:paraId="11003B54" w14:textId="77777777" w:rsidR="00242A05" w:rsidRPr="00F47F24" w:rsidRDefault="00242A05" w:rsidP="00242A05">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LightGBM</w:t>
            </w:r>
          </w:p>
        </w:tc>
        <w:tc>
          <w:tcPr>
            <w:tcW w:w="564" w:type="pct"/>
            <w:shd w:val="clear" w:color="auto" w:fill="auto"/>
            <w:noWrap/>
            <w:hideMark/>
          </w:tcPr>
          <w:p w14:paraId="3FEFA32F" w14:textId="48E9E8E0"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4.54</w:t>
            </w:r>
          </w:p>
        </w:tc>
        <w:tc>
          <w:tcPr>
            <w:tcW w:w="558" w:type="pct"/>
            <w:shd w:val="clear" w:color="auto" w:fill="auto"/>
            <w:noWrap/>
            <w:hideMark/>
          </w:tcPr>
          <w:p w14:paraId="67541F0F" w14:textId="680DA7C7"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4.54</w:t>
            </w:r>
          </w:p>
        </w:tc>
        <w:tc>
          <w:tcPr>
            <w:tcW w:w="487" w:type="pct"/>
            <w:shd w:val="clear" w:color="auto" w:fill="auto"/>
            <w:noWrap/>
            <w:hideMark/>
          </w:tcPr>
          <w:p w14:paraId="21386C40" w14:textId="32C3BAFE"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4.69</w:t>
            </w:r>
          </w:p>
        </w:tc>
        <w:tc>
          <w:tcPr>
            <w:tcW w:w="577" w:type="pct"/>
            <w:shd w:val="clear" w:color="auto" w:fill="auto"/>
            <w:noWrap/>
            <w:hideMark/>
          </w:tcPr>
          <w:p w14:paraId="0C9D9903" w14:textId="2DBE3109"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4.62</w:t>
            </w:r>
          </w:p>
        </w:tc>
        <w:tc>
          <w:tcPr>
            <w:tcW w:w="660" w:type="pct"/>
            <w:shd w:val="clear" w:color="auto" w:fill="auto"/>
            <w:noWrap/>
            <w:hideMark/>
          </w:tcPr>
          <w:p w14:paraId="1503BFB1" w14:textId="6C86D846"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4.54</w:t>
            </w:r>
          </w:p>
        </w:tc>
        <w:tc>
          <w:tcPr>
            <w:tcW w:w="751" w:type="pct"/>
            <w:shd w:val="clear" w:color="auto" w:fill="auto"/>
            <w:noWrap/>
            <w:hideMark/>
          </w:tcPr>
          <w:p w14:paraId="4BDD943C" w14:textId="5A599C2F"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4.62</w:t>
            </w:r>
          </w:p>
        </w:tc>
      </w:tr>
      <w:tr w:rsidR="00F47F24" w:rsidRPr="00F47F24" w14:paraId="38A3DAC2" w14:textId="77777777" w:rsidTr="00027FAC">
        <w:trPr>
          <w:trHeight w:val="340"/>
        </w:trPr>
        <w:tc>
          <w:tcPr>
            <w:tcW w:w="1403" w:type="pct"/>
            <w:shd w:val="clear" w:color="auto" w:fill="auto"/>
            <w:noWrap/>
            <w:vAlign w:val="bottom"/>
            <w:hideMark/>
          </w:tcPr>
          <w:p w14:paraId="43B16896" w14:textId="77777777" w:rsidR="00242A05" w:rsidRPr="00F47F24" w:rsidRDefault="00242A05" w:rsidP="00242A05">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CatBoost</w:t>
            </w:r>
          </w:p>
        </w:tc>
        <w:tc>
          <w:tcPr>
            <w:tcW w:w="564" w:type="pct"/>
            <w:shd w:val="clear" w:color="auto" w:fill="auto"/>
            <w:noWrap/>
            <w:hideMark/>
          </w:tcPr>
          <w:p w14:paraId="6B157618" w14:textId="639DBD99"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5.92</w:t>
            </w:r>
          </w:p>
        </w:tc>
        <w:tc>
          <w:tcPr>
            <w:tcW w:w="558" w:type="pct"/>
            <w:shd w:val="clear" w:color="auto" w:fill="auto"/>
            <w:noWrap/>
            <w:hideMark/>
          </w:tcPr>
          <w:p w14:paraId="316071E7" w14:textId="77C8F138"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5.92</w:t>
            </w:r>
          </w:p>
        </w:tc>
        <w:tc>
          <w:tcPr>
            <w:tcW w:w="487" w:type="pct"/>
            <w:shd w:val="clear" w:color="auto" w:fill="auto"/>
            <w:noWrap/>
            <w:hideMark/>
          </w:tcPr>
          <w:p w14:paraId="5BFE7612" w14:textId="528B8F89"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5.85</w:t>
            </w:r>
          </w:p>
        </w:tc>
        <w:tc>
          <w:tcPr>
            <w:tcW w:w="577" w:type="pct"/>
            <w:shd w:val="clear" w:color="auto" w:fill="auto"/>
            <w:noWrap/>
            <w:hideMark/>
          </w:tcPr>
          <w:p w14:paraId="4C04717F" w14:textId="76BC14B7"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5.92</w:t>
            </w:r>
          </w:p>
        </w:tc>
        <w:tc>
          <w:tcPr>
            <w:tcW w:w="660" w:type="pct"/>
            <w:shd w:val="clear" w:color="auto" w:fill="auto"/>
            <w:noWrap/>
            <w:hideMark/>
          </w:tcPr>
          <w:p w14:paraId="6182F09F" w14:textId="79A43770"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6.00</w:t>
            </w:r>
          </w:p>
        </w:tc>
        <w:tc>
          <w:tcPr>
            <w:tcW w:w="751" w:type="pct"/>
            <w:shd w:val="clear" w:color="auto" w:fill="auto"/>
            <w:noWrap/>
            <w:hideMark/>
          </w:tcPr>
          <w:p w14:paraId="7755FBA5" w14:textId="27ED36FE"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5.92</w:t>
            </w:r>
          </w:p>
        </w:tc>
      </w:tr>
      <w:tr w:rsidR="00F47F24" w:rsidRPr="00F47F24" w14:paraId="3E8DAAF2" w14:textId="77777777" w:rsidTr="00027FAC">
        <w:trPr>
          <w:trHeight w:val="340"/>
        </w:trPr>
        <w:tc>
          <w:tcPr>
            <w:tcW w:w="1403" w:type="pct"/>
            <w:shd w:val="clear" w:color="auto" w:fill="auto"/>
            <w:noWrap/>
            <w:vAlign w:val="bottom"/>
            <w:hideMark/>
          </w:tcPr>
          <w:p w14:paraId="010C1B06" w14:textId="77777777" w:rsidR="00242A05" w:rsidRPr="00F47F24" w:rsidRDefault="00242A05" w:rsidP="00242A05">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MLP</w:t>
            </w:r>
          </w:p>
        </w:tc>
        <w:tc>
          <w:tcPr>
            <w:tcW w:w="564" w:type="pct"/>
            <w:shd w:val="clear" w:color="auto" w:fill="auto"/>
            <w:noWrap/>
            <w:hideMark/>
          </w:tcPr>
          <w:p w14:paraId="5A0EF448" w14:textId="4EC5B994" w:rsidR="00242A05" w:rsidRPr="00F47F24" w:rsidRDefault="00242A05" w:rsidP="00242A05">
            <w:pPr>
              <w:widowControl/>
              <w:autoSpaceDE/>
              <w:autoSpaceDN/>
              <w:jc w:val="right"/>
              <w:rPr>
                <w:rFonts w:ascii="맑은 고딕" w:eastAsia="맑은 고딕" w:hAnsi="맑은 고딕" w:cs="굴림"/>
                <w:b/>
                <w:bCs/>
                <w:sz w:val="18"/>
                <w:szCs w:val="18"/>
                <w:u w:val="single"/>
                <w:lang w:eastAsia="ko-KR" w:bidi="ar-SA"/>
              </w:rPr>
            </w:pPr>
            <w:r w:rsidRPr="00F47F24">
              <w:rPr>
                <w:rFonts w:ascii="맑은 고딕" w:eastAsia="맑은 고딕" w:hAnsi="맑은 고딕" w:cs="굴림"/>
                <w:b/>
                <w:bCs/>
                <w:sz w:val="18"/>
                <w:szCs w:val="18"/>
                <w:u w:val="single"/>
                <w:lang w:eastAsia="ko-KR" w:bidi="ar-SA"/>
              </w:rPr>
              <w:t>1.38</w:t>
            </w:r>
          </w:p>
        </w:tc>
        <w:tc>
          <w:tcPr>
            <w:tcW w:w="558" w:type="pct"/>
            <w:shd w:val="clear" w:color="auto" w:fill="auto"/>
            <w:noWrap/>
            <w:hideMark/>
          </w:tcPr>
          <w:p w14:paraId="0ABE5DBA" w14:textId="045EB09D" w:rsidR="00242A05" w:rsidRPr="00F47F24" w:rsidRDefault="00242A05" w:rsidP="00242A05">
            <w:pPr>
              <w:widowControl/>
              <w:autoSpaceDE/>
              <w:autoSpaceDN/>
              <w:jc w:val="right"/>
              <w:rPr>
                <w:rFonts w:ascii="맑은 고딕" w:eastAsia="맑은 고딕" w:hAnsi="맑은 고딕" w:cs="굴림"/>
                <w:b/>
                <w:bCs/>
                <w:sz w:val="18"/>
                <w:szCs w:val="18"/>
                <w:u w:val="single"/>
                <w:lang w:eastAsia="ko-KR" w:bidi="ar-SA"/>
              </w:rPr>
            </w:pPr>
            <w:r w:rsidRPr="00F47F24">
              <w:rPr>
                <w:rFonts w:ascii="맑은 고딕" w:eastAsia="맑은 고딕" w:hAnsi="맑은 고딕" w:cs="굴림"/>
                <w:b/>
                <w:bCs/>
                <w:sz w:val="18"/>
                <w:szCs w:val="18"/>
                <w:u w:val="single"/>
                <w:lang w:eastAsia="ko-KR" w:bidi="ar-SA"/>
              </w:rPr>
              <w:t>1.38</w:t>
            </w:r>
          </w:p>
        </w:tc>
        <w:tc>
          <w:tcPr>
            <w:tcW w:w="487" w:type="pct"/>
            <w:shd w:val="clear" w:color="auto" w:fill="auto"/>
            <w:noWrap/>
            <w:hideMark/>
          </w:tcPr>
          <w:p w14:paraId="441E6DCE" w14:textId="7D675E2F"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2.54</w:t>
            </w:r>
          </w:p>
        </w:tc>
        <w:tc>
          <w:tcPr>
            <w:tcW w:w="577" w:type="pct"/>
            <w:shd w:val="clear" w:color="auto" w:fill="auto"/>
            <w:noWrap/>
            <w:hideMark/>
          </w:tcPr>
          <w:p w14:paraId="5E674B61" w14:textId="501DCA2B"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1.92</w:t>
            </w:r>
          </w:p>
        </w:tc>
        <w:tc>
          <w:tcPr>
            <w:tcW w:w="660" w:type="pct"/>
            <w:shd w:val="clear" w:color="auto" w:fill="auto"/>
            <w:noWrap/>
            <w:hideMark/>
          </w:tcPr>
          <w:p w14:paraId="3BC3B662" w14:textId="69978733"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2.31</w:t>
            </w:r>
          </w:p>
        </w:tc>
        <w:tc>
          <w:tcPr>
            <w:tcW w:w="751" w:type="pct"/>
            <w:shd w:val="clear" w:color="auto" w:fill="auto"/>
            <w:noWrap/>
            <w:hideMark/>
          </w:tcPr>
          <w:p w14:paraId="5E38A7E3" w14:textId="7F5FC4BA"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2.08</w:t>
            </w:r>
          </w:p>
        </w:tc>
      </w:tr>
      <w:tr w:rsidR="00F47F24" w:rsidRPr="00F47F24" w14:paraId="661C5138" w14:textId="77777777" w:rsidTr="00027FAC">
        <w:trPr>
          <w:trHeight w:val="340"/>
        </w:trPr>
        <w:tc>
          <w:tcPr>
            <w:tcW w:w="1403" w:type="pct"/>
            <w:tcBorders>
              <w:bottom w:val="single" w:sz="12" w:space="0" w:color="auto"/>
            </w:tcBorders>
            <w:shd w:val="clear" w:color="auto" w:fill="auto"/>
            <w:noWrap/>
            <w:vAlign w:val="bottom"/>
            <w:hideMark/>
          </w:tcPr>
          <w:p w14:paraId="5BE3ECF0" w14:textId="77777777" w:rsidR="00242A05" w:rsidRPr="00F47F24" w:rsidRDefault="00242A05" w:rsidP="00242A05">
            <w:pPr>
              <w:widowControl/>
              <w:autoSpaceDE/>
              <w:autoSpaceDN/>
              <w:jc w:val="center"/>
              <w:rPr>
                <w:rFonts w:ascii="맑은 고딕" w:eastAsia="맑은 고딕" w:hAnsi="맑은 고딕" w:cs="굴림"/>
                <w:b/>
                <w:bCs/>
                <w:sz w:val="18"/>
                <w:szCs w:val="18"/>
                <w:lang w:eastAsia="ko-KR" w:bidi="ar-SA"/>
              </w:rPr>
            </w:pPr>
            <w:r w:rsidRPr="00F47F24">
              <w:rPr>
                <w:rFonts w:ascii="맑은 고딕" w:eastAsia="맑은 고딕" w:hAnsi="맑은 고딕" w:cs="굴림" w:hint="eastAsia"/>
                <w:b/>
                <w:bCs/>
                <w:sz w:val="18"/>
                <w:szCs w:val="18"/>
                <w:lang w:eastAsia="ko-KR" w:bidi="ar-SA"/>
              </w:rPr>
              <w:t>CNN</w:t>
            </w:r>
          </w:p>
        </w:tc>
        <w:tc>
          <w:tcPr>
            <w:tcW w:w="564" w:type="pct"/>
            <w:tcBorders>
              <w:bottom w:val="single" w:sz="12" w:space="0" w:color="auto"/>
            </w:tcBorders>
            <w:shd w:val="clear" w:color="auto" w:fill="auto"/>
            <w:noWrap/>
            <w:hideMark/>
          </w:tcPr>
          <w:p w14:paraId="3E58852B" w14:textId="7A36795E"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2.69</w:t>
            </w:r>
          </w:p>
        </w:tc>
        <w:tc>
          <w:tcPr>
            <w:tcW w:w="558" w:type="pct"/>
            <w:tcBorders>
              <w:bottom w:val="single" w:sz="12" w:space="0" w:color="auto"/>
            </w:tcBorders>
            <w:shd w:val="clear" w:color="auto" w:fill="auto"/>
            <w:noWrap/>
            <w:hideMark/>
          </w:tcPr>
          <w:p w14:paraId="64F9860E" w14:textId="689D9810"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2.69</w:t>
            </w:r>
          </w:p>
        </w:tc>
        <w:tc>
          <w:tcPr>
            <w:tcW w:w="487" w:type="pct"/>
            <w:tcBorders>
              <w:bottom w:val="single" w:sz="12" w:space="0" w:color="auto"/>
            </w:tcBorders>
            <w:shd w:val="clear" w:color="auto" w:fill="auto"/>
            <w:noWrap/>
            <w:hideMark/>
          </w:tcPr>
          <w:p w14:paraId="5398B335" w14:textId="1BFA856F"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2.46</w:t>
            </w:r>
          </w:p>
        </w:tc>
        <w:tc>
          <w:tcPr>
            <w:tcW w:w="577" w:type="pct"/>
            <w:tcBorders>
              <w:bottom w:val="single" w:sz="12" w:space="0" w:color="auto"/>
            </w:tcBorders>
            <w:shd w:val="clear" w:color="auto" w:fill="auto"/>
            <w:noWrap/>
            <w:hideMark/>
          </w:tcPr>
          <w:p w14:paraId="241FD637" w14:textId="757D4D58"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3.00</w:t>
            </w:r>
          </w:p>
        </w:tc>
        <w:tc>
          <w:tcPr>
            <w:tcW w:w="660" w:type="pct"/>
            <w:tcBorders>
              <w:bottom w:val="single" w:sz="12" w:space="0" w:color="auto"/>
            </w:tcBorders>
            <w:shd w:val="clear" w:color="auto" w:fill="auto"/>
            <w:noWrap/>
            <w:hideMark/>
          </w:tcPr>
          <w:p w14:paraId="7469CD46" w14:textId="07A9F480"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2.69</w:t>
            </w:r>
          </w:p>
        </w:tc>
        <w:tc>
          <w:tcPr>
            <w:tcW w:w="751" w:type="pct"/>
            <w:tcBorders>
              <w:bottom w:val="single" w:sz="12" w:space="0" w:color="auto"/>
            </w:tcBorders>
            <w:shd w:val="clear" w:color="auto" w:fill="auto"/>
            <w:noWrap/>
            <w:hideMark/>
          </w:tcPr>
          <w:p w14:paraId="19F4F9B5" w14:textId="38185825" w:rsidR="00242A05" w:rsidRPr="00F47F24" w:rsidRDefault="00242A05" w:rsidP="00242A05">
            <w:pPr>
              <w:widowControl/>
              <w:autoSpaceDE/>
              <w:autoSpaceDN/>
              <w:jc w:val="right"/>
              <w:rPr>
                <w:rFonts w:ascii="맑은 고딕" w:eastAsia="맑은 고딕" w:hAnsi="맑은 고딕" w:cs="굴림"/>
                <w:sz w:val="18"/>
                <w:szCs w:val="18"/>
                <w:lang w:eastAsia="ko-KR" w:bidi="ar-SA"/>
              </w:rPr>
            </w:pPr>
            <w:r w:rsidRPr="00F47F24">
              <w:rPr>
                <w:rFonts w:ascii="맑은 고딕" w:eastAsia="맑은 고딕" w:hAnsi="맑은 고딕" w:cs="굴림"/>
                <w:sz w:val="18"/>
                <w:szCs w:val="18"/>
                <w:lang w:eastAsia="ko-KR" w:bidi="ar-SA"/>
              </w:rPr>
              <w:t>2.92</w:t>
            </w:r>
          </w:p>
        </w:tc>
      </w:tr>
    </w:tbl>
    <w:p w14:paraId="62C3F160" w14:textId="77777777" w:rsidR="00DE5349" w:rsidRPr="00BF4511" w:rsidRDefault="00DE5349" w:rsidP="00DE5349">
      <w:pPr>
        <w:pBdr>
          <w:top w:val="nil"/>
          <w:left w:val="nil"/>
          <w:bottom w:val="nil"/>
          <w:right w:val="nil"/>
          <w:between w:val="nil"/>
        </w:pBdr>
        <w:spacing w:before="53" w:line="252" w:lineRule="auto"/>
        <w:jc w:val="both"/>
        <w:rPr>
          <w:rFonts w:eastAsiaTheme="minorEastAsia"/>
          <w:color w:val="FF0000"/>
          <w:sz w:val="24"/>
          <w:szCs w:val="24"/>
          <w:lang w:eastAsia="ko-KR"/>
        </w:rPr>
      </w:pPr>
    </w:p>
    <w:p w14:paraId="6735C7D9" w14:textId="4E939503" w:rsidR="000A544F" w:rsidRPr="00357D37" w:rsidRDefault="00E44CCE" w:rsidP="00E44CCE">
      <w:pPr>
        <w:pStyle w:val="aa"/>
        <w:rPr>
          <w:rFonts w:eastAsiaTheme="minorEastAsia"/>
          <w:sz w:val="24"/>
          <w:szCs w:val="24"/>
          <w:lang w:eastAsia="ko-KR"/>
        </w:rPr>
      </w:pPr>
      <w:bookmarkStart w:id="6" w:name="_Ref182612341"/>
      <w:r w:rsidRPr="00357D37">
        <w:rPr>
          <w:rFonts w:ascii="맑은 고딕" w:eastAsia="맑은 고딕" w:hAnsi="맑은 고딕" w:cs="맑은 고딕" w:hint="eastAsia"/>
          <w:lang w:eastAsia="ko-KR"/>
        </w:rPr>
        <w:t>표</w:t>
      </w:r>
      <w:r w:rsidRPr="00357D37">
        <w:rPr>
          <w:lang w:eastAsia="ko-KR"/>
        </w:rPr>
        <w:t xml:space="preserve"> </w:t>
      </w:r>
      <w:r w:rsidRPr="00357D37">
        <w:fldChar w:fldCharType="begin"/>
      </w:r>
      <w:r w:rsidRPr="00357D37">
        <w:rPr>
          <w:lang w:eastAsia="ko-KR"/>
        </w:rPr>
        <w:instrText xml:space="preserve"> SEQ 표 \* ARABIC </w:instrText>
      </w:r>
      <w:r w:rsidRPr="00357D37">
        <w:fldChar w:fldCharType="separate"/>
      </w:r>
      <w:r w:rsidRPr="00357D37">
        <w:rPr>
          <w:noProof/>
          <w:lang w:eastAsia="ko-KR"/>
        </w:rPr>
        <w:t>5</w:t>
      </w:r>
      <w:r w:rsidRPr="00357D37">
        <w:fldChar w:fldCharType="end"/>
      </w:r>
      <w:bookmarkEnd w:id="6"/>
      <w:r w:rsidRPr="00357D37">
        <w:rPr>
          <w:rFonts w:eastAsiaTheme="minorEastAsia" w:hint="eastAsia"/>
          <w:lang w:eastAsia="ko-KR"/>
        </w:rPr>
        <w:t xml:space="preserve">. </w:t>
      </w:r>
      <w:r w:rsidRPr="00357D37">
        <w:rPr>
          <w:rFonts w:eastAsiaTheme="minorEastAsia" w:hint="eastAsia"/>
          <w:lang w:eastAsia="ko-KR"/>
        </w:rPr>
        <w:t>알고리즘별</w:t>
      </w:r>
      <w:r w:rsidRPr="00357D37">
        <w:rPr>
          <w:rFonts w:eastAsiaTheme="minorEastAsia" w:hint="eastAsia"/>
          <w:lang w:eastAsia="ko-KR"/>
        </w:rPr>
        <w:t xml:space="preserve"> </w:t>
      </w:r>
      <w:r w:rsidRPr="00357D37">
        <w:rPr>
          <w:rFonts w:eastAsiaTheme="minorEastAsia" w:hint="eastAsia"/>
          <w:lang w:eastAsia="ko-KR"/>
        </w:rPr>
        <w:t>수송인원수</w:t>
      </w:r>
      <w:r w:rsidRPr="00357D37">
        <w:rPr>
          <w:rFonts w:eastAsiaTheme="minorEastAsia" w:hint="eastAsia"/>
          <w:lang w:eastAsia="ko-KR"/>
        </w:rPr>
        <w:t xml:space="preserve"> </w:t>
      </w:r>
      <w:r w:rsidRPr="00357D37">
        <w:rPr>
          <w:rFonts w:eastAsiaTheme="minorEastAsia" w:hint="eastAsia"/>
          <w:lang w:eastAsia="ko-KR"/>
        </w:rPr>
        <w:t>상위</w:t>
      </w:r>
      <w:r w:rsidRPr="00357D37">
        <w:rPr>
          <w:rFonts w:eastAsiaTheme="minorEastAsia" w:hint="eastAsia"/>
          <w:lang w:eastAsia="ko-KR"/>
        </w:rPr>
        <w:t xml:space="preserve"> </w:t>
      </w:r>
      <w:r w:rsidR="00316426" w:rsidRPr="00357D37">
        <w:rPr>
          <w:rFonts w:eastAsiaTheme="minorEastAsia" w:hint="eastAsia"/>
          <w:lang w:eastAsia="ko-KR"/>
        </w:rPr>
        <w:t>1</w:t>
      </w:r>
      <w:r w:rsidRPr="00357D37">
        <w:rPr>
          <w:rFonts w:eastAsiaTheme="minorEastAsia" w:hint="eastAsia"/>
          <w:lang w:eastAsia="ko-KR"/>
        </w:rPr>
        <w:t>0</w:t>
      </w:r>
      <w:r w:rsidRPr="00357D37">
        <w:rPr>
          <w:rFonts w:eastAsiaTheme="minorEastAsia" w:hint="eastAsia"/>
          <w:lang w:eastAsia="ko-KR"/>
        </w:rPr>
        <w:t>개</w:t>
      </w:r>
      <w:r w:rsidRPr="00357D37">
        <w:rPr>
          <w:rFonts w:eastAsiaTheme="minorEastAsia" w:hint="eastAsia"/>
          <w:lang w:eastAsia="ko-KR"/>
        </w:rPr>
        <w:t xml:space="preserve"> </w:t>
      </w:r>
      <w:r w:rsidRPr="00357D37">
        <w:rPr>
          <w:rFonts w:eastAsiaTheme="minorEastAsia" w:hint="eastAsia"/>
          <w:lang w:eastAsia="ko-KR"/>
        </w:rPr>
        <w:t>역의</w:t>
      </w:r>
      <w:r w:rsidRPr="00357D37">
        <w:rPr>
          <w:rFonts w:eastAsiaTheme="minorEastAsia" w:hint="eastAsia"/>
          <w:lang w:eastAsia="ko-KR"/>
        </w:rPr>
        <w:t xml:space="preserve"> </w:t>
      </w:r>
      <w:r w:rsidRPr="00357D37">
        <w:rPr>
          <w:rFonts w:eastAsiaTheme="minorEastAsia" w:hint="eastAsia"/>
          <w:lang w:eastAsia="ko-KR"/>
        </w:rPr>
        <w:t>미래</w:t>
      </w:r>
      <w:r w:rsidRPr="00357D37">
        <w:rPr>
          <w:rFonts w:eastAsiaTheme="minorEastAsia" w:hint="eastAsia"/>
          <w:lang w:eastAsia="ko-KR"/>
        </w:rPr>
        <w:t xml:space="preserve"> </w:t>
      </w:r>
      <w:r w:rsidRPr="00357D37">
        <w:rPr>
          <w:rFonts w:eastAsiaTheme="minorEastAsia" w:hint="eastAsia"/>
          <w:lang w:eastAsia="ko-KR"/>
        </w:rPr>
        <w:t>예측</w:t>
      </w:r>
      <w:r w:rsidRPr="00357D37">
        <w:rPr>
          <w:rFonts w:eastAsiaTheme="minorEastAsia" w:hint="eastAsia"/>
          <w:lang w:eastAsia="ko-KR"/>
        </w:rPr>
        <w:t xml:space="preserve"> </w:t>
      </w:r>
      <w:r w:rsidRPr="00357D37">
        <w:rPr>
          <w:rFonts w:eastAsiaTheme="minorEastAsia" w:hint="eastAsia"/>
          <w:lang w:eastAsia="ko-KR"/>
        </w:rPr>
        <w:t>성능</w:t>
      </w:r>
      <w:r w:rsidRPr="00357D37">
        <w:rPr>
          <w:rFonts w:eastAsiaTheme="minorEastAsia" w:hint="eastAsia"/>
          <w:lang w:eastAsia="ko-KR"/>
        </w:rPr>
        <w:t xml:space="preserve"> </w:t>
      </w:r>
      <w:r w:rsidRPr="00357D37">
        <w:rPr>
          <w:rFonts w:eastAsiaTheme="minorEastAsia" w:hint="eastAsia"/>
          <w:lang w:eastAsia="ko-KR"/>
        </w:rPr>
        <w:t>검증</w:t>
      </w:r>
      <w:r w:rsidR="00E72EE5" w:rsidRPr="00357D37">
        <w:rPr>
          <w:rFonts w:eastAsiaTheme="minorEastAsia" w:hint="eastAsia"/>
          <w:lang w:eastAsia="ko-KR"/>
        </w:rPr>
        <w:t>지표들</w:t>
      </w:r>
      <w:r w:rsidR="00E72EE5" w:rsidRPr="00357D37">
        <w:rPr>
          <w:rFonts w:eastAsiaTheme="minorEastAsia" w:hint="eastAsia"/>
          <w:lang w:eastAsia="ko-KR"/>
        </w:rPr>
        <w:t xml:space="preserve"> </w:t>
      </w:r>
      <w:r w:rsidR="00E72EE5" w:rsidRPr="00357D37">
        <w:rPr>
          <w:rFonts w:eastAsiaTheme="minorEastAsia" w:hint="eastAsia"/>
          <w:lang w:eastAsia="ko-KR"/>
        </w:rPr>
        <w:t>중</w:t>
      </w:r>
      <w:r w:rsidR="00E72EE5" w:rsidRPr="00357D37">
        <w:rPr>
          <w:rFonts w:eastAsiaTheme="minorEastAsia" w:hint="eastAsia"/>
          <w:lang w:eastAsia="ko-KR"/>
        </w:rPr>
        <w:t xml:space="preserve"> </w:t>
      </w:r>
      <w:r w:rsidR="00E72EE5" w:rsidRPr="00357D37">
        <w:rPr>
          <w:rFonts w:eastAsiaTheme="minorEastAsia" w:hint="eastAsia"/>
          <w:lang w:eastAsia="ko-KR"/>
        </w:rPr>
        <w:t>퍼센트</w:t>
      </w:r>
      <w:r w:rsidRPr="00357D37">
        <w:rPr>
          <w:rFonts w:eastAsiaTheme="minorEastAsia" w:hint="eastAsia"/>
          <w:lang w:eastAsia="ko-KR"/>
        </w:rPr>
        <w:t xml:space="preserve"> </w:t>
      </w:r>
      <w:r w:rsidRPr="00357D37">
        <w:rPr>
          <w:rFonts w:eastAsiaTheme="minorEastAsia" w:hint="eastAsia"/>
          <w:lang w:eastAsia="ko-KR"/>
        </w:rPr>
        <w:t>오차</w:t>
      </w:r>
      <w:r w:rsidRPr="00357D37">
        <w:rPr>
          <w:rFonts w:eastAsiaTheme="minorEastAsia" w:hint="eastAsia"/>
          <w:lang w:eastAsia="ko-KR"/>
        </w:rPr>
        <w:t xml:space="preserve"> </w:t>
      </w:r>
      <w:r w:rsidRPr="00357D37">
        <w:rPr>
          <w:rFonts w:eastAsiaTheme="minorEastAsia" w:hint="eastAsia"/>
          <w:lang w:eastAsia="ko-KR"/>
        </w:rPr>
        <w:t>평균</w:t>
      </w:r>
    </w:p>
    <w:tbl>
      <w:tblPr>
        <w:tblW w:w="5000" w:type="pct"/>
        <w:tblBorders>
          <w:top w:val="single" w:sz="12" w:space="0" w:color="auto"/>
          <w:bottom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880"/>
        <w:gridCol w:w="1955"/>
        <w:gridCol w:w="1727"/>
        <w:gridCol w:w="2186"/>
      </w:tblGrid>
      <w:tr w:rsidR="00357D37" w:rsidRPr="00357D37" w14:paraId="14081EC3" w14:textId="77777777" w:rsidTr="00953186">
        <w:trPr>
          <w:trHeight w:val="340"/>
        </w:trPr>
        <w:tc>
          <w:tcPr>
            <w:tcW w:w="1990" w:type="pct"/>
            <w:tcBorders>
              <w:top w:val="single" w:sz="12" w:space="0" w:color="auto"/>
              <w:bottom w:val="single" w:sz="12" w:space="0" w:color="auto"/>
            </w:tcBorders>
            <w:shd w:val="clear" w:color="auto" w:fill="auto"/>
            <w:noWrap/>
            <w:vAlign w:val="bottom"/>
            <w:hideMark/>
          </w:tcPr>
          <w:p w14:paraId="11F5F86A" w14:textId="77777777" w:rsidR="000A544F" w:rsidRPr="00357D37" w:rsidRDefault="000A544F" w:rsidP="000A544F">
            <w:pPr>
              <w:widowControl/>
              <w:autoSpaceDE/>
              <w:autoSpaceDN/>
              <w:jc w:val="center"/>
              <w:rPr>
                <w:rFonts w:ascii="맑은 고딕" w:eastAsia="맑은 고딕" w:hAnsi="맑은 고딕" w:cs="굴림"/>
                <w:b/>
                <w:bCs/>
                <w:sz w:val="18"/>
                <w:szCs w:val="18"/>
                <w:lang w:eastAsia="ko-KR" w:bidi="ar-SA"/>
              </w:rPr>
            </w:pPr>
            <w:r w:rsidRPr="00357D37">
              <w:rPr>
                <w:rFonts w:ascii="맑은 고딕" w:eastAsia="맑은 고딕" w:hAnsi="맑은 고딕" w:cs="굴림" w:hint="eastAsia"/>
                <w:b/>
                <w:bCs/>
                <w:sz w:val="18"/>
                <w:szCs w:val="18"/>
                <w:lang w:eastAsia="ko-KR" w:bidi="ar-SA"/>
              </w:rPr>
              <w:t>Ranking</w:t>
            </w:r>
          </w:p>
        </w:tc>
        <w:tc>
          <w:tcPr>
            <w:tcW w:w="1003" w:type="pct"/>
            <w:tcBorders>
              <w:top w:val="single" w:sz="12" w:space="0" w:color="auto"/>
              <w:bottom w:val="single" w:sz="12" w:space="0" w:color="auto"/>
            </w:tcBorders>
            <w:shd w:val="clear" w:color="auto" w:fill="auto"/>
            <w:noWrap/>
            <w:vAlign w:val="bottom"/>
            <w:hideMark/>
          </w:tcPr>
          <w:p w14:paraId="2447ACF0" w14:textId="77777777" w:rsidR="000A544F" w:rsidRPr="00357D37" w:rsidRDefault="000A544F" w:rsidP="000A544F">
            <w:pPr>
              <w:widowControl/>
              <w:autoSpaceDE/>
              <w:autoSpaceDN/>
              <w:jc w:val="center"/>
              <w:rPr>
                <w:rFonts w:ascii="맑은 고딕" w:eastAsia="맑은 고딕" w:hAnsi="맑은 고딕" w:cs="굴림"/>
                <w:b/>
                <w:bCs/>
                <w:sz w:val="18"/>
                <w:szCs w:val="18"/>
                <w:lang w:eastAsia="ko-KR" w:bidi="ar-SA"/>
              </w:rPr>
            </w:pPr>
            <w:r w:rsidRPr="00357D37">
              <w:rPr>
                <w:rFonts w:ascii="맑은 고딕" w:eastAsia="맑은 고딕" w:hAnsi="맑은 고딕" w:cs="굴림" w:hint="eastAsia"/>
                <w:b/>
                <w:bCs/>
                <w:sz w:val="18"/>
                <w:szCs w:val="18"/>
                <w:lang w:eastAsia="ko-KR" w:bidi="ar-SA"/>
              </w:rPr>
              <w:t>MSPE</w:t>
            </w:r>
          </w:p>
        </w:tc>
        <w:tc>
          <w:tcPr>
            <w:tcW w:w="886" w:type="pct"/>
            <w:tcBorders>
              <w:top w:val="single" w:sz="12" w:space="0" w:color="auto"/>
              <w:bottom w:val="single" w:sz="12" w:space="0" w:color="auto"/>
            </w:tcBorders>
            <w:shd w:val="clear" w:color="auto" w:fill="auto"/>
            <w:noWrap/>
            <w:vAlign w:val="bottom"/>
            <w:hideMark/>
          </w:tcPr>
          <w:p w14:paraId="6CC23007" w14:textId="77777777" w:rsidR="000A544F" w:rsidRPr="00357D37" w:rsidRDefault="000A544F" w:rsidP="000A544F">
            <w:pPr>
              <w:widowControl/>
              <w:autoSpaceDE/>
              <w:autoSpaceDN/>
              <w:jc w:val="center"/>
              <w:rPr>
                <w:rFonts w:ascii="맑은 고딕" w:eastAsia="맑은 고딕" w:hAnsi="맑은 고딕" w:cs="굴림"/>
                <w:b/>
                <w:bCs/>
                <w:sz w:val="18"/>
                <w:szCs w:val="18"/>
                <w:lang w:eastAsia="ko-KR" w:bidi="ar-SA"/>
              </w:rPr>
            </w:pPr>
            <w:r w:rsidRPr="00357D37">
              <w:rPr>
                <w:rFonts w:ascii="맑은 고딕" w:eastAsia="맑은 고딕" w:hAnsi="맑은 고딕" w:cs="굴림" w:hint="eastAsia"/>
                <w:b/>
                <w:bCs/>
                <w:sz w:val="18"/>
                <w:szCs w:val="18"/>
                <w:lang w:eastAsia="ko-KR" w:bidi="ar-SA"/>
              </w:rPr>
              <w:t>MAPE</w:t>
            </w:r>
          </w:p>
        </w:tc>
        <w:tc>
          <w:tcPr>
            <w:tcW w:w="1121" w:type="pct"/>
            <w:tcBorders>
              <w:top w:val="single" w:sz="12" w:space="0" w:color="auto"/>
              <w:bottom w:val="single" w:sz="12" w:space="0" w:color="auto"/>
            </w:tcBorders>
            <w:shd w:val="clear" w:color="auto" w:fill="auto"/>
            <w:noWrap/>
            <w:vAlign w:val="bottom"/>
            <w:hideMark/>
          </w:tcPr>
          <w:p w14:paraId="70B96943" w14:textId="77777777" w:rsidR="000A544F" w:rsidRPr="00357D37" w:rsidRDefault="000A544F" w:rsidP="000A544F">
            <w:pPr>
              <w:widowControl/>
              <w:autoSpaceDE/>
              <w:autoSpaceDN/>
              <w:jc w:val="center"/>
              <w:rPr>
                <w:rFonts w:ascii="맑은 고딕" w:eastAsia="맑은 고딕" w:hAnsi="맑은 고딕" w:cs="굴림"/>
                <w:b/>
                <w:bCs/>
                <w:sz w:val="18"/>
                <w:szCs w:val="18"/>
                <w:lang w:eastAsia="ko-KR" w:bidi="ar-SA"/>
              </w:rPr>
            </w:pPr>
            <w:r w:rsidRPr="00357D37">
              <w:rPr>
                <w:rFonts w:ascii="맑은 고딕" w:eastAsia="맑은 고딕" w:hAnsi="맑은 고딕" w:cs="굴림" w:hint="eastAsia"/>
                <w:b/>
                <w:bCs/>
                <w:sz w:val="18"/>
                <w:szCs w:val="18"/>
                <w:lang w:eastAsia="ko-KR" w:bidi="ar-SA"/>
              </w:rPr>
              <w:t>MedAPE</w:t>
            </w:r>
          </w:p>
        </w:tc>
      </w:tr>
      <w:tr w:rsidR="00357D37" w:rsidRPr="00357D37" w14:paraId="347A5904" w14:textId="77777777" w:rsidTr="00953186">
        <w:trPr>
          <w:trHeight w:val="340"/>
        </w:trPr>
        <w:tc>
          <w:tcPr>
            <w:tcW w:w="1990" w:type="pct"/>
            <w:tcBorders>
              <w:top w:val="single" w:sz="12" w:space="0" w:color="auto"/>
            </w:tcBorders>
            <w:shd w:val="clear" w:color="auto" w:fill="auto"/>
            <w:noWrap/>
            <w:vAlign w:val="bottom"/>
            <w:hideMark/>
          </w:tcPr>
          <w:p w14:paraId="1690D637" w14:textId="77777777" w:rsidR="00953186" w:rsidRPr="00357D37" w:rsidRDefault="00953186" w:rsidP="00953186">
            <w:pPr>
              <w:widowControl/>
              <w:autoSpaceDE/>
              <w:autoSpaceDN/>
              <w:jc w:val="center"/>
              <w:rPr>
                <w:rFonts w:ascii="맑은 고딕" w:eastAsia="맑은 고딕" w:hAnsi="맑은 고딕" w:cs="굴림"/>
                <w:b/>
                <w:bCs/>
                <w:sz w:val="18"/>
                <w:szCs w:val="18"/>
                <w:lang w:eastAsia="ko-KR" w:bidi="ar-SA"/>
              </w:rPr>
            </w:pPr>
            <w:r w:rsidRPr="00357D37">
              <w:rPr>
                <w:rFonts w:ascii="맑은 고딕" w:eastAsia="맑은 고딕" w:hAnsi="맑은 고딕" w:cs="굴림" w:hint="eastAsia"/>
                <w:b/>
                <w:bCs/>
                <w:sz w:val="18"/>
                <w:szCs w:val="18"/>
                <w:lang w:eastAsia="ko-KR" w:bidi="ar-SA"/>
              </w:rPr>
              <w:lastRenderedPageBreak/>
              <w:t>Random Forest</w:t>
            </w:r>
          </w:p>
        </w:tc>
        <w:tc>
          <w:tcPr>
            <w:tcW w:w="1003" w:type="pct"/>
            <w:tcBorders>
              <w:top w:val="single" w:sz="12" w:space="0" w:color="auto"/>
            </w:tcBorders>
            <w:shd w:val="clear" w:color="auto" w:fill="auto"/>
            <w:noWrap/>
            <w:hideMark/>
          </w:tcPr>
          <w:p w14:paraId="4D76B85F" w14:textId="1ACB8A45"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5.01%</w:t>
            </w:r>
          </w:p>
        </w:tc>
        <w:tc>
          <w:tcPr>
            <w:tcW w:w="886" w:type="pct"/>
            <w:tcBorders>
              <w:top w:val="single" w:sz="12" w:space="0" w:color="auto"/>
            </w:tcBorders>
            <w:shd w:val="clear" w:color="auto" w:fill="auto"/>
            <w:noWrap/>
            <w:hideMark/>
          </w:tcPr>
          <w:p w14:paraId="5E8BFDC9" w14:textId="2403B2C8"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5.32%</w:t>
            </w:r>
          </w:p>
        </w:tc>
        <w:tc>
          <w:tcPr>
            <w:tcW w:w="1121" w:type="pct"/>
            <w:tcBorders>
              <w:top w:val="single" w:sz="12" w:space="0" w:color="auto"/>
            </w:tcBorders>
            <w:shd w:val="clear" w:color="auto" w:fill="auto"/>
            <w:noWrap/>
            <w:hideMark/>
          </w:tcPr>
          <w:p w14:paraId="3B93E9BA" w14:textId="1F98FA72"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17.34%</w:t>
            </w:r>
          </w:p>
        </w:tc>
      </w:tr>
      <w:tr w:rsidR="00357D37" w:rsidRPr="00357D37" w14:paraId="4795A6F3" w14:textId="77777777" w:rsidTr="00953186">
        <w:trPr>
          <w:trHeight w:val="340"/>
        </w:trPr>
        <w:tc>
          <w:tcPr>
            <w:tcW w:w="1990" w:type="pct"/>
            <w:shd w:val="clear" w:color="auto" w:fill="auto"/>
            <w:noWrap/>
            <w:vAlign w:val="bottom"/>
            <w:hideMark/>
          </w:tcPr>
          <w:p w14:paraId="54B5BD20" w14:textId="77777777" w:rsidR="00953186" w:rsidRPr="00357D37" w:rsidRDefault="00953186" w:rsidP="00953186">
            <w:pPr>
              <w:widowControl/>
              <w:autoSpaceDE/>
              <w:autoSpaceDN/>
              <w:jc w:val="center"/>
              <w:rPr>
                <w:rFonts w:ascii="맑은 고딕" w:eastAsia="맑은 고딕" w:hAnsi="맑은 고딕" w:cs="굴림"/>
                <w:b/>
                <w:bCs/>
                <w:sz w:val="18"/>
                <w:szCs w:val="18"/>
                <w:lang w:eastAsia="ko-KR" w:bidi="ar-SA"/>
              </w:rPr>
            </w:pPr>
            <w:r w:rsidRPr="00357D37">
              <w:rPr>
                <w:rFonts w:ascii="맑은 고딕" w:eastAsia="맑은 고딕" w:hAnsi="맑은 고딕" w:cs="굴림" w:hint="eastAsia"/>
                <w:b/>
                <w:bCs/>
                <w:sz w:val="18"/>
                <w:szCs w:val="18"/>
                <w:lang w:eastAsia="ko-KR" w:bidi="ar-SA"/>
              </w:rPr>
              <w:t>MLP</w:t>
            </w:r>
          </w:p>
        </w:tc>
        <w:tc>
          <w:tcPr>
            <w:tcW w:w="1003" w:type="pct"/>
            <w:shd w:val="clear" w:color="auto" w:fill="auto"/>
            <w:noWrap/>
            <w:hideMark/>
          </w:tcPr>
          <w:p w14:paraId="5B256A30" w14:textId="2A725F8E"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7.17%</w:t>
            </w:r>
          </w:p>
        </w:tc>
        <w:tc>
          <w:tcPr>
            <w:tcW w:w="886" w:type="pct"/>
            <w:shd w:val="clear" w:color="auto" w:fill="auto"/>
            <w:noWrap/>
            <w:hideMark/>
          </w:tcPr>
          <w:p w14:paraId="45678D0D" w14:textId="2C501BA9"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8.24%</w:t>
            </w:r>
          </w:p>
        </w:tc>
        <w:tc>
          <w:tcPr>
            <w:tcW w:w="1121" w:type="pct"/>
            <w:shd w:val="clear" w:color="auto" w:fill="auto"/>
            <w:noWrap/>
            <w:hideMark/>
          </w:tcPr>
          <w:p w14:paraId="309B0EDB" w14:textId="327FB4A0"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59.44%</w:t>
            </w:r>
          </w:p>
        </w:tc>
      </w:tr>
      <w:tr w:rsidR="00357D37" w:rsidRPr="00357D37" w14:paraId="2158A677" w14:textId="77777777" w:rsidTr="00953186">
        <w:trPr>
          <w:trHeight w:val="340"/>
        </w:trPr>
        <w:tc>
          <w:tcPr>
            <w:tcW w:w="1990" w:type="pct"/>
            <w:shd w:val="clear" w:color="auto" w:fill="auto"/>
            <w:noWrap/>
            <w:vAlign w:val="bottom"/>
            <w:hideMark/>
          </w:tcPr>
          <w:p w14:paraId="53328561" w14:textId="77777777" w:rsidR="00953186" w:rsidRPr="00357D37" w:rsidRDefault="00953186" w:rsidP="00953186">
            <w:pPr>
              <w:widowControl/>
              <w:autoSpaceDE/>
              <w:autoSpaceDN/>
              <w:jc w:val="center"/>
              <w:rPr>
                <w:rFonts w:ascii="맑은 고딕" w:eastAsia="맑은 고딕" w:hAnsi="맑은 고딕" w:cs="굴림"/>
                <w:b/>
                <w:bCs/>
                <w:sz w:val="18"/>
                <w:szCs w:val="18"/>
                <w:lang w:eastAsia="ko-KR" w:bidi="ar-SA"/>
              </w:rPr>
            </w:pPr>
            <w:r w:rsidRPr="00357D37">
              <w:rPr>
                <w:rFonts w:ascii="맑은 고딕" w:eastAsia="맑은 고딕" w:hAnsi="맑은 고딕" w:cs="굴림" w:hint="eastAsia"/>
                <w:b/>
                <w:bCs/>
                <w:sz w:val="18"/>
                <w:szCs w:val="18"/>
                <w:lang w:eastAsia="ko-KR" w:bidi="ar-SA"/>
              </w:rPr>
              <w:t>CNN</w:t>
            </w:r>
          </w:p>
        </w:tc>
        <w:tc>
          <w:tcPr>
            <w:tcW w:w="1003" w:type="pct"/>
            <w:shd w:val="clear" w:color="auto" w:fill="auto"/>
            <w:noWrap/>
            <w:hideMark/>
          </w:tcPr>
          <w:p w14:paraId="5433B08E" w14:textId="24F7EF6A"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8.13%</w:t>
            </w:r>
          </w:p>
        </w:tc>
        <w:tc>
          <w:tcPr>
            <w:tcW w:w="886" w:type="pct"/>
            <w:shd w:val="clear" w:color="auto" w:fill="auto"/>
            <w:noWrap/>
            <w:hideMark/>
          </w:tcPr>
          <w:p w14:paraId="5E091B04" w14:textId="18E6D9A8"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9.37%</w:t>
            </w:r>
          </w:p>
        </w:tc>
        <w:tc>
          <w:tcPr>
            <w:tcW w:w="1121" w:type="pct"/>
            <w:shd w:val="clear" w:color="auto" w:fill="auto"/>
            <w:noWrap/>
            <w:hideMark/>
          </w:tcPr>
          <w:p w14:paraId="1E5E43B8" w14:textId="7C2A5048"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75.27%</w:t>
            </w:r>
          </w:p>
        </w:tc>
      </w:tr>
      <w:tr w:rsidR="00357D37" w:rsidRPr="00357D37" w14:paraId="106B7440" w14:textId="77777777" w:rsidTr="00953186">
        <w:trPr>
          <w:trHeight w:val="340"/>
        </w:trPr>
        <w:tc>
          <w:tcPr>
            <w:tcW w:w="1990" w:type="pct"/>
            <w:shd w:val="clear" w:color="auto" w:fill="auto"/>
            <w:noWrap/>
            <w:vAlign w:val="bottom"/>
            <w:hideMark/>
          </w:tcPr>
          <w:p w14:paraId="60F6D4AE" w14:textId="77777777" w:rsidR="00953186" w:rsidRPr="00357D37" w:rsidRDefault="00953186" w:rsidP="00953186">
            <w:pPr>
              <w:widowControl/>
              <w:autoSpaceDE/>
              <w:autoSpaceDN/>
              <w:jc w:val="center"/>
              <w:rPr>
                <w:rFonts w:ascii="맑은 고딕" w:eastAsia="맑은 고딕" w:hAnsi="맑은 고딕" w:cs="굴림"/>
                <w:b/>
                <w:bCs/>
                <w:sz w:val="18"/>
                <w:szCs w:val="18"/>
                <w:lang w:eastAsia="ko-KR" w:bidi="ar-SA"/>
              </w:rPr>
            </w:pPr>
            <w:r w:rsidRPr="00357D37">
              <w:rPr>
                <w:rFonts w:ascii="맑은 고딕" w:eastAsia="맑은 고딕" w:hAnsi="맑은 고딕" w:cs="굴림" w:hint="eastAsia"/>
                <w:b/>
                <w:bCs/>
                <w:sz w:val="18"/>
                <w:szCs w:val="18"/>
                <w:lang w:eastAsia="ko-KR" w:bidi="ar-SA"/>
              </w:rPr>
              <w:t>XGBoost</w:t>
            </w:r>
          </w:p>
        </w:tc>
        <w:tc>
          <w:tcPr>
            <w:tcW w:w="1003" w:type="pct"/>
            <w:shd w:val="clear" w:color="auto" w:fill="auto"/>
            <w:noWrap/>
            <w:hideMark/>
          </w:tcPr>
          <w:p w14:paraId="784A12EA" w14:textId="6182F584"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9.91%</w:t>
            </w:r>
          </w:p>
        </w:tc>
        <w:tc>
          <w:tcPr>
            <w:tcW w:w="886" w:type="pct"/>
            <w:shd w:val="clear" w:color="auto" w:fill="auto"/>
            <w:noWrap/>
            <w:hideMark/>
          </w:tcPr>
          <w:p w14:paraId="4CC496F0" w14:textId="5B92E9E5"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14.34%</w:t>
            </w:r>
          </w:p>
        </w:tc>
        <w:tc>
          <w:tcPr>
            <w:tcW w:w="1121" w:type="pct"/>
            <w:shd w:val="clear" w:color="auto" w:fill="auto"/>
            <w:noWrap/>
            <w:hideMark/>
          </w:tcPr>
          <w:p w14:paraId="2CDF5FD0" w14:textId="2FF908AE"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341.08%</w:t>
            </w:r>
          </w:p>
        </w:tc>
      </w:tr>
      <w:tr w:rsidR="00357D37" w:rsidRPr="00357D37" w14:paraId="52A292AD" w14:textId="77777777" w:rsidTr="00953186">
        <w:trPr>
          <w:trHeight w:val="340"/>
        </w:trPr>
        <w:tc>
          <w:tcPr>
            <w:tcW w:w="1990" w:type="pct"/>
            <w:shd w:val="clear" w:color="auto" w:fill="auto"/>
            <w:noWrap/>
            <w:vAlign w:val="bottom"/>
            <w:hideMark/>
          </w:tcPr>
          <w:p w14:paraId="05576BE2" w14:textId="77777777" w:rsidR="00953186" w:rsidRPr="00357D37" w:rsidRDefault="00953186" w:rsidP="00953186">
            <w:pPr>
              <w:widowControl/>
              <w:autoSpaceDE/>
              <w:autoSpaceDN/>
              <w:jc w:val="center"/>
              <w:rPr>
                <w:rFonts w:ascii="맑은 고딕" w:eastAsia="맑은 고딕" w:hAnsi="맑은 고딕" w:cs="굴림"/>
                <w:b/>
                <w:bCs/>
                <w:sz w:val="18"/>
                <w:szCs w:val="18"/>
                <w:lang w:eastAsia="ko-KR" w:bidi="ar-SA"/>
              </w:rPr>
            </w:pPr>
            <w:r w:rsidRPr="00357D37">
              <w:rPr>
                <w:rFonts w:ascii="맑은 고딕" w:eastAsia="맑은 고딕" w:hAnsi="맑은 고딕" w:cs="굴림" w:hint="eastAsia"/>
                <w:b/>
                <w:bCs/>
                <w:sz w:val="18"/>
                <w:szCs w:val="18"/>
                <w:lang w:eastAsia="ko-KR" w:bidi="ar-SA"/>
              </w:rPr>
              <w:t>LightGBM</w:t>
            </w:r>
          </w:p>
        </w:tc>
        <w:tc>
          <w:tcPr>
            <w:tcW w:w="1003" w:type="pct"/>
            <w:shd w:val="clear" w:color="auto" w:fill="auto"/>
            <w:noWrap/>
            <w:hideMark/>
          </w:tcPr>
          <w:p w14:paraId="05D26C29" w14:textId="3D6B5E69"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10.22%</w:t>
            </w:r>
          </w:p>
        </w:tc>
        <w:tc>
          <w:tcPr>
            <w:tcW w:w="886" w:type="pct"/>
            <w:shd w:val="clear" w:color="auto" w:fill="auto"/>
            <w:noWrap/>
            <w:hideMark/>
          </w:tcPr>
          <w:p w14:paraId="748C1711" w14:textId="537977CD"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14.37%</w:t>
            </w:r>
          </w:p>
        </w:tc>
        <w:tc>
          <w:tcPr>
            <w:tcW w:w="1121" w:type="pct"/>
            <w:shd w:val="clear" w:color="auto" w:fill="auto"/>
            <w:noWrap/>
            <w:hideMark/>
          </w:tcPr>
          <w:p w14:paraId="3D5DCD87" w14:textId="75B4DAFC"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347.00%</w:t>
            </w:r>
          </w:p>
        </w:tc>
      </w:tr>
      <w:tr w:rsidR="00357D37" w:rsidRPr="00357D37" w14:paraId="2938013F" w14:textId="77777777" w:rsidTr="00953186">
        <w:trPr>
          <w:trHeight w:val="340"/>
        </w:trPr>
        <w:tc>
          <w:tcPr>
            <w:tcW w:w="1990" w:type="pct"/>
            <w:shd w:val="clear" w:color="auto" w:fill="auto"/>
            <w:noWrap/>
            <w:vAlign w:val="bottom"/>
            <w:hideMark/>
          </w:tcPr>
          <w:p w14:paraId="41E1E07F" w14:textId="77777777" w:rsidR="00953186" w:rsidRPr="00357D37" w:rsidRDefault="00953186" w:rsidP="00953186">
            <w:pPr>
              <w:widowControl/>
              <w:autoSpaceDE/>
              <w:autoSpaceDN/>
              <w:jc w:val="center"/>
              <w:rPr>
                <w:rFonts w:ascii="맑은 고딕" w:eastAsia="맑은 고딕" w:hAnsi="맑은 고딕" w:cs="굴림"/>
                <w:b/>
                <w:bCs/>
                <w:sz w:val="18"/>
                <w:szCs w:val="18"/>
                <w:lang w:eastAsia="ko-KR" w:bidi="ar-SA"/>
              </w:rPr>
            </w:pPr>
            <w:r w:rsidRPr="00357D37">
              <w:rPr>
                <w:rFonts w:ascii="맑은 고딕" w:eastAsia="맑은 고딕" w:hAnsi="맑은 고딕" w:cs="굴림" w:hint="eastAsia"/>
                <w:b/>
                <w:bCs/>
                <w:sz w:val="18"/>
                <w:szCs w:val="18"/>
                <w:lang w:eastAsia="ko-KR" w:bidi="ar-SA"/>
              </w:rPr>
              <w:t>CatBoost</w:t>
            </w:r>
          </w:p>
        </w:tc>
        <w:tc>
          <w:tcPr>
            <w:tcW w:w="1003" w:type="pct"/>
            <w:shd w:val="clear" w:color="auto" w:fill="auto"/>
            <w:noWrap/>
            <w:hideMark/>
          </w:tcPr>
          <w:p w14:paraId="116E4653" w14:textId="1A752466"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13.10%</w:t>
            </w:r>
          </w:p>
        </w:tc>
        <w:tc>
          <w:tcPr>
            <w:tcW w:w="886" w:type="pct"/>
            <w:shd w:val="clear" w:color="auto" w:fill="auto"/>
            <w:noWrap/>
            <w:hideMark/>
          </w:tcPr>
          <w:p w14:paraId="4E8C9DFE" w14:textId="398E9F96"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17.66%</w:t>
            </w:r>
          </w:p>
        </w:tc>
        <w:tc>
          <w:tcPr>
            <w:tcW w:w="1121" w:type="pct"/>
            <w:shd w:val="clear" w:color="auto" w:fill="auto"/>
            <w:noWrap/>
            <w:hideMark/>
          </w:tcPr>
          <w:p w14:paraId="0395E9D3" w14:textId="534643BB"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482.05%</w:t>
            </w:r>
          </w:p>
        </w:tc>
      </w:tr>
      <w:tr w:rsidR="00357D37" w:rsidRPr="00357D37" w14:paraId="270342ED" w14:textId="77777777" w:rsidTr="00953186">
        <w:trPr>
          <w:trHeight w:val="340"/>
        </w:trPr>
        <w:tc>
          <w:tcPr>
            <w:tcW w:w="1990" w:type="pct"/>
            <w:shd w:val="clear" w:color="auto" w:fill="auto"/>
            <w:noWrap/>
            <w:vAlign w:val="bottom"/>
            <w:hideMark/>
          </w:tcPr>
          <w:p w14:paraId="64948D33" w14:textId="77777777" w:rsidR="00953186" w:rsidRPr="00357D37" w:rsidRDefault="00953186" w:rsidP="00953186">
            <w:pPr>
              <w:widowControl/>
              <w:autoSpaceDE/>
              <w:autoSpaceDN/>
              <w:jc w:val="center"/>
              <w:rPr>
                <w:rFonts w:ascii="맑은 고딕" w:eastAsia="맑은 고딕" w:hAnsi="맑은 고딕" w:cs="굴림"/>
                <w:b/>
                <w:bCs/>
                <w:sz w:val="18"/>
                <w:szCs w:val="18"/>
                <w:lang w:eastAsia="ko-KR" w:bidi="ar-SA"/>
              </w:rPr>
            </w:pPr>
            <w:r w:rsidRPr="00357D37">
              <w:rPr>
                <w:rFonts w:ascii="맑은 고딕" w:eastAsia="맑은 고딕" w:hAnsi="맑은 고딕" w:cs="굴림" w:hint="eastAsia"/>
                <w:b/>
                <w:bCs/>
                <w:sz w:val="18"/>
                <w:szCs w:val="18"/>
                <w:lang w:eastAsia="ko-KR" w:bidi="ar-SA"/>
              </w:rPr>
              <w:t>Linear Regression</w:t>
            </w:r>
          </w:p>
        </w:tc>
        <w:tc>
          <w:tcPr>
            <w:tcW w:w="1003" w:type="pct"/>
            <w:shd w:val="clear" w:color="auto" w:fill="auto"/>
            <w:noWrap/>
            <w:hideMark/>
          </w:tcPr>
          <w:p w14:paraId="31F9CA06" w14:textId="49A23162"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217.66%</w:t>
            </w:r>
          </w:p>
        </w:tc>
        <w:tc>
          <w:tcPr>
            <w:tcW w:w="886" w:type="pct"/>
            <w:shd w:val="clear" w:color="auto" w:fill="auto"/>
            <w:noWrap/>
            <w:hideMark/>
          </w:tcPr>
          <w:p w14:paraId="56C8229E" w14:textId="2ADCBD7D"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53.74%</w:t>
            </w:r>
          </w:p>
        </w:tc>
        <w:tc>
          <w:tcPr>
            <w:tcW w:w="1121" w:type="pct"/>
            <w:shd w:val="clear" w:color="auto" w:fill="auto"/>
            <w:noWrap/>
            <w:hideMark/>
          </w:tcPr>
          <w:p w14:paraId="56E4EA74" w14:textId="43FA97CA" w:rsidR="00953186" w:rsidRPr="00357D37" w:rsidRDefault="00953186" w:rsidP="00953186">
            <w:pPr>
              <w:widowControl/>
              <w:autoSpaceDE/>
              <w:autoSpaceDN/>
              <w:jc w:val="right"/>
              <w:rPr>
                <w:rFonts w:ascii="맑은 고딕" w:eastAsia="맑은 고딕" w:hAnsi="맑은 고딕" w:cs="굴림"/>
                <w:sz w:val="18"/>
                <w:szCs w:val="18"/>
                <w:lang w:eastAsia="ko-KR" w:bidi="ar-SA"/>
              </w:rPr>
            </w:pPr>
            <w:r w:rsidRPr="00357D37">
              <w:rPr>
                <w:rFonts w:ascii="맑은 고딕" w:eastAsia="맑은 고딕" w:hAnsi="맑은 고딕" w:cs="굴림"/>
                <w:sz w:val="18"/>
                <w:szCs w:val="18"/>
                <w:lang w:eastAsia="ko-KR" w:bidi="ar-SA"/>
              </w:rPr>
              <w:t>2872.37%</w:t>
            </w:r>
          </w:p>
        </w:tc>
      </w:tr>
    </w:tbl>
    <w:p w14:paraId="70A25026" w14:textId="77777777" w:rsidR="000A544F" w:rsidRPr="00BF4511" w:rsidRDefault="000A544F" w:rsidP="00DE5349">
      <w:pPr>
        <w:pBdr>
          <w:top w:val="nil"/>
          <w:left w:val="nil"/>
          <w:bottom w:val="nil"/>
          <w:right w:val="nil"/>
          <w:between w:val="nil"/>
        </w:pBdr>
        <w:spacing w:before="53" w:line="252" w:lineRule="auto"/>
        <w:jc w:val="both"/>
        <w:rPr>
          <w:rFonts w:eastAsiaTheme="minorEastAsia"/>
          <w:color w:val="FF0000"/>
          <w:sz w:val="24"/>
          <w:szCs w:val="24"/>
          <w:lang w:eastAsia="ko-KR"/>
        </w:rPr>
      </w:pPr>
    </w:p>
    <w:p w14:paraId="33079B85" w14:textId="7C104ACA" w:rsidR="003D21E3" w:rsidRPr="00BF4511"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color w:val="FF0000"/>
          <w:sz w:val="24"/>
          <w:szCs w:val="24"/>
        </w:rPr>
      </w:pPr>
      <w:r w:rsidRPr="00BF4511">
        <w:rPr>
          <w:rFonts w:ascii="Palatino Linotype" w:eastAsia="Palatino Linotype" w:hAnsi="Palatino Linotype" w:cs="Palatino Linotype"/>
          <w:i/>
          <w:color w:val="FF0000"/>
          <w:sz w:val="24"/>
          <w:szCs w:val="24"/>
        </w:rPr>
        <w:t xml:space="preserve">Explainability of </w:t>
      </w:r>
      <w:r w:rsidR="00AD7741" w:rsidRPr="00BF4511">
        <w:rPr>
          <w:rFonts w:ascii="맑은 고딕" w:eastAsia="맑은 고딕" w:hAnsi="맑은 고딕" w:cs="맑은 고딕" w:hint="eastAsia"/>
          <w:i/>
          <w:color w:val="FF0000"/>
          <w:sz w:val="24"/>
          <w:szCs w:val="24"/>
          <w:lang w:eastAsia="ko-KR"/>
        </w:rPr>
        <w:t>지하철 혼잡도</w:t>
      </w:r>
      <w:r w:rsidRPr="00BF4511">
        <w:rPr>
          <w:rFonts w:ascii="Palatino Linotype" w:eastAsia="Palatino Linotype" w:hAnsi="Palatino Linotype" w:cs="Palatino Linotype"/>
          <w:i/>
          <w:color w:val="FF0000"/>
          <w:sz w:val="24"/>
          <w:szCs w:val="24"/>
        </w:rPr>
        <w:t xml:space="preserve"> Prediction</w:t>
      </w:r>
    </w:p>
    <w:p w14:paraId="5AAE0C25" w14:textId="77777777" w:rsidR="00964E40" w:rsidRPr="00BF4511" w:rsidRDefault="003D21E3" w:rsidP="001C53AF">
      <w:pPr>
        <w:pBdr>
          <w:top w:val="nil"/>
          <w:left w:val="nil"/>
          <w:bottom w:val="nil"/>
          <w:right w:val="nil"/>
          <w:between w:val="nil"/>
        </w:pBdr>
        <w:spacing w:before="53" w:line="252" w:lineRule="auto"/>
        <w:ind w:left="110" w:firstLine="343"/>
        <w:jc w:val="both"/>
        <w:rPr>
          <w:rFonts w:ascii="맑은 고딕" w:eastAsia="맑은 고딕" w:hAnsi="맑은 고딕" w:cs="맑은 고딕"/>
          <w:color w:val="FF0000"/>
          <w:sz w:val="24"/>
          <w:szCs w:val="24"/>
          <w:lang w:eastAsia="ko-KR"/>
        </w:rPr>
      </w:pPr>
      <w:r w:rsidRPr="00BF4511">
        <w:rPr>
          <w:rFonts w:ascii="맑은 고딕" w:eastAsia="맑은 고딕" w:hAnsi="맑은 고딕" w:cs="맑은 고딕"/>
          <w:color w:val="FF0000"/>
          <w:sz w:val="24"/>
          <w:szCs w:val="24"/>
          <w:lang w:eastAsia="ko-KR"/>
        </w:rPr>
        <w:t xml:space="preserve">머신러닝 </w:t>
      </w:r>
      <w:r w:rsidR="00A12A33" w:rsidRPr="00BF4511">
        <w:rPr>
          <w:rFonts w:ascii="맑은 고딕" w:eastAsia="맑은 고딕" w:hAnsi="맑은 고딕" w:cs="맑은 고딕" w:hint="eastAsia"/>
          <w:color w:val="FF0000"/>
          <w:sz w:val="24"/>
          <w:szCs w:val="24"/>
          <w:lang w:eastAsia="ko-KR"/>
        </w:rPr>
        <w:t xml:space="preserve">그리고 딥러닝과 같은 인공지능 </w:t>
      </w:r>
      <w:r w:rsidRPr="00BF4511">
        <w:rPr>
          <w:rFonts w:ascii="맑은 고딕" w:eastAsia="맑은 고딕" w:hAnsi="맑은 고딕" w:cs="맑은 고딕"/>
          <w:color w:val="FF0000"/>
          <w:sz w:val="24"/>
          <w:szCs w:val="24"/>
          <w:lang w:eastAsia="ko-KR"/>
        </w:rPr>
        <w:t xml:space="preserve">알고리즘은 복잡한 </w:t>
      </w:r>
      <w:r w:rsidR="00A12A33" w:rsidRPr="00BF4511">
        <w:rPr>
          <w:rFonts w:ascii="맑은 고딕" w:eastAsia="맑은 고딕" w:hAnsi="맑은 고딕" w:cs="맑은 고딕" w:hint="eastAsia"/>
          <w:color w:val="FF0000"/>
          <w:sz w:val="24"/>
          <w:szCs w:val="24"/>
          <w:lang w:eastAsia="ko-KR"/>
        </w:rPr>
        <w:t>비선형</w:t>
      </w:r>
      <w:r w:rsidRPr="00BF4511">
        <w:rPr>
          <w:rFonts w:ascii="맑은 고딕" w:eastAsia="맑은 고딕" w:hAnsi="맑은 고딕" w:cs="맑은 고딕"/>
          <w:color w:val="FF0000"/>
          <w:sz w:val="24"/>
          <w:szCs w:val="24"/>
          <w:lang w:eastAsia="ko-KR"/>
        </w:rPr>
        <w:t xml:space="preserve"> 패턴</w:t>
      </w:r>
      <w:r w:rsidR="00270E98" w:rsidRPr="00BF4511">
        <w:rPr>
          <w:rFonts w:ascii="맑은 고딕" w:eastAsia="맑은 고딕" w:hAnsi="맑은 고딕" w:cs="맑은 고딕" w:hint="eastAsia"/>
          <w:color w:val="FF0000"/>
          <w:sz w:val="24"/>
          <w:szCs w:val="24"/>
          <w:lang w:eastAsia="ko-KR"/>
        </w:rPr>
        <w:t>과 변수들의 모든 상호작용 조합</w:t>
      </w:r>
      <w:r w:rsidR="00A12A33" w:rsidRPr="00BF4511">
        <w:rPr>
          <w:rFonts w:ascii="맑은 고딕" w:eastAsia="맑은 고딕" w:hAnsi="맑은 고딕" w:cs="맑은 고딕" w:hint="eastAsia"/>
          <w:color w:val="FF0000"/>
          <w:sz w:val="24"/>
          <w:szCs w:val="24"/>
          <w:lang w:eastAsia="ko-KR"/>
        </w:rPr>
        <w:t>까지도 학습을 하여 모델을 만들기 때문에</w:t>
      </w:r>
      <w:r w:rsidRPr="00BF4511">
        <w:rPr>
          <w:rFonts w:ascii="맑은 고딕" w:eastAsia="맑은 고딕" w:hAnsi="맑은 고딕" w:cs="맑은 고딕"/>
          <w:color w:val="FF0000"/>
          <w:sz w:val="24"/>
          <w:szCs w:val="24"/>
          <w:lang w:eastAsia="ko-KR"/>
        </w:rPr>
        <w:t xml:space="preserve"> 전통적인 </w:t>
      </w:r>
      <w:r w:rsidR="00A12A33" w:rsidRPr="00BF4511">
        <w:rPr>
          <w:rFonts w:ascii="맑은 고딕" w:eastAsia="맑은 고딕" w:hAnsi="맑은 고딕" w:cs="맑은 고딕" w:hint="eastAsia"/>
          <w:color w:val="FF0000"/>
          <w:sz w:val="24"/>
          <w:szCs w:val="24"/>
          <w:lang w:eastAsia="ko-KR"/>
        </w:rPr>
        <w:t>linear</w:t>
      </w:r>
      <w:r w:rsidRPr="00BF4511">
        <w:rPr>
          <w:rFonts w:ascii="맑은 고딕" w:eastAsia="맑은 고딕" w:hAnsi="맑은 고딕" w:cs="맑은 고딕"/>
          <w:color w:val="FF0000"/>
          <w:sz w:val="24"/>
          <w:szCs w:val="24"/>
          <w:lang w:eastAsia="ko-KR"/>
        </w:rPr>
        <w:t xml:space="preserve"> regression과 달리 예측에 기여하는 독립변수들의 </w:t>
      </w:r>
      <w:r w:rsidR="00A12A33" w:rsidRPr="00BF4511">
        <w:rPr>
          <w:rFonts w:ascii="맑은 고딕" w:eastAsia="맑은 고딕" w:hAnsi="맑은 고딕" w:cs="맑은 고딕" w:hint="eastAsia"/>
          <w:color w:val="FF0000"/>
          <w:sz w:val="24"/>
          <w:szCs w:val="24"/>
          <w:lang w:eastAsia="ko-KR"/>
        </w:rPr>
        <w:t>기여도를</w:t>
      </w:r>
      <w:r w:rsidRPr="00BF4511">
        <w:rPr>
          <w:rFonts w:ascii="맑은 고딕" w:eastAsia="맑은 고딕" w:hAnsi="맑은 고딕" w:cs="맑은 고딕"/>
          <w:color w:val="FF0000"/>
          <w:sz w:val="24"/>
          <w:szCs w:val="24"/>
          <w:lang w:eastAsia="ko-KR"/>
        </w:rPr>
        <w:t xml:space="preserve"> </w:t>
      </w:r>
      <w:r w:rsidR="00270E98" w:rsidRPr="00BF4511">
        <w:rPr>
          <w:rFonts w:ascii="맑은 고딕" w:eastAsia="맑은 고딕" w:hAnsi="맑은 고딕" w:cs="맑은 고딕" w:hint="eastAsia"/>
          <w:color w:val="FF0000"/>
          <w:sz w:val="24"/>
          <w:szCs w:val="24"/>
          <w:lang w:eastAsia="ko-KR"/>
        </w:rPr>
        <w:t xml:space="preserve">단순하게 </w:t>
      </w:r>
      <w:r w:rsidRPr="00BF4511">
        <w:rPr>
          <w:rFonts w:ascii="맑은 고딕" w:eastAsia="맑은 고딕" w:hAnsi="맑은 고딕" w:cs="맑은 고딕"/>
          <w:color w:val="FF0000"/>
          <w:sz w:val="24"/>
          <w:szCs w:val="24"/>
          <w:lang w:eastAsia="ko-KR"/>
        </w:rPr>
        <w:t xml:space="preserve">파악하기 어렵다. </w:t>
      </w:r>
      <w:r w:rsidR="001C6CFA" w:rsidRPr="00BF4511">
        <w:rPr>
          <w:rFonts w:ascii="맑은 고딕" w:eastAsia="맑은 고딕" w:hAnsi="맑은 고딕" w:cs="맑은 고딕" w:hint="eastAsia"/>
          <w:color w:val="FF0000"/>
          <w:sz w:val="24"/>
          <w:szCs w:val="24"/>
          <w:lang w:eastAsia="ko-KR"/>
        </w:rPr>
        <w:t xml:space="preserve">물론 </w:t>
      </w:r>
      <w:r w:rsidR="00A12A33" w:rsidRPr="00BF4511">
        <w:rPr>
          <w:rFonts w:ascii="맑은 고딕" w:eastAsia="맑은 고딕" w:hAnsi="맑은 고딕" w:cs="맑은 고딕" w:hint="eastAsia"/>
          <w:color w:val="FF0000"/>
          <w:sz w:val="24"/>
          <w:szCs w:val="24"/>
          <w:lang w:eastAsia="ko-KR"/>
        </w:rPr>
        <w:t xml:space="preserve">머신러닝 알고리즘은 딥러닝과 달리 </w:t>
      </w:r>
      <w:r w:rsidR="001C6CFA" w:rsidRPr="00BF4511">
        <w:rPr>
          <w:rFonts w:ascii="맑은 고딕" w:eastAsia="맑은 고딕" w:hAnsi="맑은 고딕" w:cs="맑은 고딕" w:hint="eastAsia"/>
          <w:color w:val="FF0000"/>
          <w:sz w:val="24"/>
          <w:szCs w:val="24"/>
          <w:lang w:eastAsia="ko-KR"/>
        </w:rPr>
        <w:t>데이터</w:t>
      </w:r>
      <w:r w:rsidR="00A12A33" w:rsidRPr="00BF4511">
        <w:rPr>
          <w:rFonts w:ascii="맑은 고딕" w:eastAsia="맑은 고딕" w:hAnsi="맑은 고딕" w:cs="맑은 고딕" w:hint="eastAsia"/>
          <w:color w:val="FF0000"/>
          <w:sz w:val="24"/>
          <w:szCs w:val="24"/>
          <w:lang w:eastAsia="ko-KR"/>
        </w:rPr>
        <w:t xml:space="preserve">의 학습 과정에서 </w:t>
      </w:r>
      <w:r w:rsidR="001C6CFA" w:rsidRPr="00BF4511">
        <w:rPr>
          <w:rFonts w:ascii="맑은 고딕" w:eastAsia="맑은 고딕" w:hAnsi="맑은 고딕" w:cs="맑은 고딕" w:hint="eastAsia"/>
          <w:color w:val="FF0000"/>
          <w:sz w:val="24"/>
          <w:szCs w:val="24"/>
          <w:lang w:eastAsia="ko-KR"/>
        </w:rPr>
        <w:t xml:space="preserve">예측 성능을 높이는데 기여한 </w:t>
      </w:r>
      <w:r w:rsidRPr="00BF4511">
        <w:rPr>
          <w:rFonts w:ascii="맑은 고딕" w:eastAsia="맑은 고딕" w:hAnsi="맑은 고딕" w:cs="맑은 고딕"/>
          <w:color w:val="FF0000"/>
          <w:sz w:val="24"/>
          <w:szCs w:val="24"/>
          <w:lang w:eastAsia="ko-KR"/>
        </w:rPr>
        <w:t>feature importance를 제시하긴 하지만</w:t>
      </w:r>
      <w:r w:rsidR="001C6CFA" w:rsidRPr="00BF4511">
        <w:rPr>
          <w:rFonts w:ascii="맑은 고딕" w:eastAsia="맑은 고딕" w:hAnsi="맑은 고딕" w:cs="맑은 고딕" w:hint="eastAsia"/>
          <w:color w:val="FF0000"/>
          <w:sz w:val="24"/>
          <w:szCs w:val="24"/>
          <w:lang w:eastAsia="ko-KR"/>
        </w:rPr>
        <w:t xml:space="preserve"> 순위들을 단순하게 누적할 뿐</w:t>
      </w:r>
      <w:r w:rsidRPr="00BF4511">
        <w:rPr>
          <w:rFonts w:ascii="맑은 고딕" w:eastAsia="맑은 고딕" w:hAnsi="맑은 고딕" w:cs="맑은 고딕"/>
          <w:color w:val="FF0000"/>
          <w:sz w:val="24"/>
          <w:szCs w:val="24"/>
          <w:lang w:eastAsia="ko-KR"/>
        </w:rPr>
        <w:t xml:space="preserve"> positive or negative effect</w:t>
      </w:r>
      <w:r w:rsidR="00A12A33" w:rsidRPr="00BF4511">
        <w:rPr>
          <w:rFonts w:ascii="맑은 고딕" w:eastAsia="맑은 고딕" w:hAnsi="맑은 고딕" w:cs="맑은 고딕" w:hint="eastAsia"/>
          <w:color w:val="FF0000"/>
          <w:sz w:val="24"/>
          <w:szCs w:val="24"/>
          <w:lang w:eastAsia="ko-KR"/>
        </w:rPr>
        <w:t>와 같은 방향성조차</w:t>
      </w:r>
      <w:r w:rsidRPr="00BF4511">
        <w:rPr>
          <w:rFonts w:ascii="맑은 고딕" w:eastAsia="맑은 고딕" w:hAnsi="맑은 고딕" w:cs="맑은 고딕"/>
          <w:color w:val="FF0000"/>
          <w:sz w:val="24"/>
          <w:szCs w:val="24"/>
          <w:lang w:eastAsia="ko-KR"/>
        </w:rPr>
        <w:t xml:space="preserve"> 제시하</w:t>
      </w:r>
      <w:r w:rsidR="00A12A33" w:rsidRPr="00BF4511">
        <w:rPr>
          <w:rFonts w:ascii="맑은 고딕" w:eastAsia="맑은 고딕" w:hAnsi="맑은 고딕" w:cs="맑은 고딕" w:hint="eastAsia"/>
          <w:color w:val="FF0000"/>
          <w:sz w:val="24"/>
          <w:szCs w:val="24"/>
          <w:lang w:eastAsia="ko-KR"/>
        </w:rPr>
        <w:t>지</w:t>
      </w:r>
      <w:r w:rsidRPr="00BF4511">
        <w:rPr>
          <w:rFonts w:ascii="맑은 고딕" w:eastAsia="맑은 고딕" w:hAnsi="맑은 고딕" w:cs="맑은 고딕"/>
          <w:color w:val="FF0000"/>
          <w:sz w:val="24"/>
          <w:szCs w:val="24"/>
          <w:lang w:eastAsia="ko-KR"/>
        </w:rPr>
        <w:t xml:space="preserve"> 못한다. 하지만 SHAP explainer를 사용하면 </w:t>
      </w:r>
      <w:r w:rsidR="002859FA" w:rsidRPr="00BF4511">
        <w:rPr>
          <w:rFonts w:ascii="맑은 고딕" w:eastAsia="맑은 고딕" w:hAnsi="맑은 고딕" w:cs="맑은 고딕" w:hint="eastAsia"/>
          <w:color w:val="FF0000"/>
          <w:sz w:val="24"/>
          <w:szCs w:val="24"/>
          <w:lang w:eastAsia="ko-KR"/>
        </w:rPr>
        <w:t>지하철 혼잡도의 높은 미래 예측 성능이 왜 그러한지 독립변수들의 상대적</w:t>
      </w:r>
      <w:r w:rsidRPr="00BF4511">
        <w:rPr>
          <w:rFonts w:ascii="맑은 고딕" w:eastAsia="맑은 고딕" w:hAnsi="맑은 고딕" w:cs="맑은 고딕"/>
          <w:color w:val="FF0000"/>
          <w:sz w:val="24"/>
          <w:szCs w:val="24"/>
          <w:lang w:eastAsia="ko-KR"/>
        </w:rPr>
        <w:t xml:space="preserve"> 기여도</w:t>
      </w:r>
      <w:r w:rsidR="002859FA" w:rsidRPr="00BF4511">
        <w:rPr>
          <w:rFonts w:ascii="맑은 고딕" w:eastAsia="맑은 고딕" w:hAnsi="맑은 고딕" w:cs="맑은 고딕" w:hint="eastAsia"/>
          <w:color w:val="FF0000"/>
          <w:sz w:val="24"/>
          <w:szCs w:val="24"/>
          <w:lang w:eastAsia="ko-KR"/>
        </w:rPr>
        <w:t xml:space="preserve">로 </w:t>
      </w:r>
      <w:r w:rsidRPr="00BF4511">
        <w:rPr>
          <w:rFonts w:ascii="맑은 고딕" w:eastAsia="맑은 고딕" w:hAnsi="맑은 고딕" w:cs="맑은 고딕"/>
          <w:color w:val="FF0000"/>
          <w:sz w:val="24"/>
          <w:szCs w:val="24"/>
          <w:lang w:eastAsia="ko-KR"/>
        </w:rPr>
        <w:t xml:space="preserve">평가할 수 있다. SHAP는 </w:t>
      </w:r>
      <w:r w:rsidR="00506985" w:rsidRPr="00BF4511">
        <w:rPr>
          <w:rFonts w:ascii="맑은 고딕" w:eastAsia="맑은 고딕" w:hAnsi="맑은 고딕" w:cs="맑은 고딕" w:hint="eastAsia"/>
          <w:color w:val="FF0000"/>
          <w:sz w:val="24"/>
          <w:szCs w:val="24"/>
          <w:lang w:eastAsia="ko-KR"/>
        </w:rPr>
        <w:t>독립변수들의 수치들만 수집되면 실시간으로 지하철의 혼잡도가 얼마가 될 것인지 위 section에서 파악한 매우 높은 성능으로 예측해 낼 수 있다. 뿐만 아니라 독립변수들이 어떠한 방향으로 기여해서 그러한 높은 미래 예측 성능을 달성하였는지 설명해주기 때문에, 실제 지하철 교통 비즈니스에 활용되기도 용이하고 신뢰성도 높아 의사결정에 용이하게 활용될 수 있다.</w:t>
      </w:r>
      <w:r w:rsidR="001C6CFA" w:rsidRPr="00BF4511">
        <w:rPr>
          <w:rFonts w:ascii="맑은 고딕" w:eastAsia="맑은 고딕" w:hAnsi="맑은 고딕" w:cs="맑은 고딕" w:hint="eastAsia"/>
          <w:color w:val="FF0000"/>
          <w:sz w:val="24"/>
          <w:szCs w:val="24"/>
          <w:lang w:eastAsia="ko-KR"/>
        </w:rPr>
        <w:t xml:space="preserve"> </w:t>
      </w:r>
      <w:r w:rsidR="00506985" w:rsidRPr="00BF4511">
        <w:rPr>
          <w:rFonts w:ascii="맑은 고딕" w:eastAsia="맑은 고딕" w:hAnsi="맑은 고딕" w:cs="맑은 고딕" w:hint="eastAsia"/>
          <w:color w:val="FF0000"/>
          <w:sz w:val="24"/>
          <w:szCs w:val="24"/>
          <w:lang w:eastAsia="ko-KR"/>
        </w:rPr>
        <w:t>그리고 이러한 실시간 혼잡도처럼 누적된 혼잡도 예측과 설명력들을</w:t>
      </w:r>
      <w:r w:rsidR="001C6CFA" w:rsidRPr="00BF4511">
        <w:rPr>
          <w:rFonts w:ascii="맑은 고딕" w:eastAsia="맑은 고딕" w:hAnsi="맑은 고딕" w:cs="맑은 고딕" w:hint="eastAsia"/>
          <w:color w:val="FF0000"/>
          <w:sz w:val="24"/>
          <w:szCs w:val="24"/>
          <w:lang w:eastAsia="ko-KR"/>
        </w:rPr>
        <w:t xml:space="preserve"> 모두 결합하여 </w:t>
      </w:r>
      <w:r w:rsidR="00506985" w:rsidRPr="00BF4511">
        <w:rPr>
          <w:rFonts w:ascii="맑은 고딕" w:eastAsia="맑은 고딕" w:hAnsi="맑은 고딕" w:cs="맑은 고딕" w:hint="eastAsia"/>
          <w:color w:val="FF0000"/>
          <w:sz w:val="24"/>
          <w:szCs w:val="24"/>
          <w:lang w:eastAsia="ko-KR"/>
        </w:rPr>
        <w:t>일반화된 정책으로 활용할 수 있는 지하철 혼잡도의 신뢰성 높은 설명력을</w:t>
      </w:r>
      <w:r w:rsidR="001C6CFA" w:rsidRPr="00BF4511">
        <w:rPr>
          <w:rFonts w:ascii="맑은 고딕" w:eastAsia="맑은 고딕" w:hAnsi="맑은 고딕" w:cs="맑은 고딕" w:hint="eastAsia"/>
          <w:color w:val="FF0000"/>
          <w:sz w:val="24"/>
          <w:szCs w:val="24"/>
          <w:lang w:eastAsia="ko-KR"/>
        </w:rPr>
        <w:t xml:space="preserve"> 시각적으로 표현하기 때문에 이해하기</w:t>
      </w:r>
      <w:r w:rsidR="00506985" w:rsidRPr="00BF4511">
        <w:rPr>
          <w:rFonts w:ascii="맑은 고딕" w:eastAsia="맑은 고딕" w:hAnsi="맑은 고딕" w:cs="맑은 고딕" w:hint="eastAsia"/>
          <w:color w:val="FF0000"/>
          <w:sz w:val="24"/>
          <w:szCs w:val="24"/>
          <w:lang w:eastAsia="ko-KR"/>
        </w:rPr>
        <w:t xml:space="preserve"> 쉽다</w:t>
      </w:r>
      <w:r w:rsidR="001C6CFA" w:rsidRPr="00BF4511">
        <w:rPr>
          <w:rFonts w:ascii="맑은 고딕" w:eastAsia="맑은 고딕" w:hAnsi="맑은 고딕" w:cs="맑은 고딕" w:hint="eastAsia"/>
          <w:color w:val="FF0000"/>
          <w:sz w:val="24"/>
          <w:szCs w:val="24"/>
          <w:lang w:eastAsia="ko-KR"/>
        </w:rPr>
        <w:t>.</w:t>
      </w:r>
      <w:r w:rsidR="00DC44DB" w:rsidRPr="00BF4511">
        <w:rPr>
          <w:rFonts w:ascii="맑은 고딕" w:eastAsia="맑은 고딕" w:hAnsi="맑은 고딕" w:cs="맑은 고딕" w:hint="eastAsia"/>
          <w:color w:val="FF0000"/>
          <w:sz w:val="24"/>
          <w:szCs w:val="24"/>
          <w:lang w:eastAsia="ko-KR"/>
        </w:rPr>
        <w:t xml:space="preserve"> </w:t>
      </w:r>
    </w:p>
    <w:p w14:paraId="27A6B7D4" w14:textId="79815582" w:rsidR="001C53AF" w:rsidRPr="00BF4511" w:rsidRDefault="0075793B" w:rsidP="001C53AF">
      <w:pPr>
        <w:pBdr>
          <w:top w:val="nil"/>
          <w:left w:val="nil"/>
          <w:bottom w:val="nil"/>
          <w:right w:val="nil"/>
          <w:between w:val="nil"/>
        </w:pBdr>
        <w:spacing w:before="53" w:line="252" w:lineRule="auto"/>
        <w:ind w:left="110" w:firstLine="343"/>
        <w:jc w:val="both"/>
        <w:rPr>
          <w:rFonts w:ascii="맑은 고딕" w:eastAsia="맑은 고딕" w:hAnsi="맑은 고딕" w:cs="맑은 고딕"/>
          <w:color w:val="FF0000"/>
          <w:sz w:val="24"/>
          <w:szCs w:val="24"/>
          <w:lang w:eastAsia="ko-KR"/>
        </w:rPr>
      </w:pPr>
      <w:r w:rsidRPr="00BF4511">
        <w:rPr>
          <w:rFonts w:ascii="맑은 고딕" w:eastAsia="맑은 고딕" w:hAnsi="맑은 고딕" w:cs="맑은 고딕" w:hint="eastAsia"/>
          <w:color w:val="FF0000"/>
          <w:sz w:val="24"/>
          <w:szCs w:val="24"/>
          <w:lang w:eastAsia="ko-KR"/>
        </w:rPr>
        <w:t>우선 실시간</w:t>
      </w:r>
      <w:r w:rsidR="001C53AF" w:rsidRPr="00BF4511">
        <w:rPr>
          <w:rFonts w:ascii="맑은 고딕" w:eastAsia="맑은 고딕" w:hAnsi="맑은 고딕" w:cs="맑은 고딕"/>
          <w:color w:val="FF0000"/>
          <w:sz w:val="24"/>
          <w:szCs w:val="24"/>
          <w:lang w:eastAsia="ko-KR"/>
        </w:rPr>
        <w:t xml:space="preserve"> </w:t>
      </w:r>
      <w:r w:rsidR="00DC44DB" w:rsidRPr="00BF4511">
        <w:rPr>
          <w:rFonts w:ascii="맑은 고딕" w:eastAsia="맑은 고딕" w:hAnsi="맑은 고딕" w:cs="맑은 고딕" w:hint="eastAsia"/>
          <w:color w:val="FF0000"/>
          <w:sz w:val="24"/>
          <w:szCs w:val="24"/>
          <w:lang w:eastAsia="ko-KR"/>
        </w:rPr>
        <w:t>지하철 혼잡도에 대한 설명력을</w:t>
      </w:r>
      <w:r w:rsidR="001C53AF" w:rsidRPr="00BF4511">
        <w:rPr>
          <w:rFonts w:ascii="맑은 고딕" w:eastAsia="맑은 고딕" w:hAnsi="맑은 고딕" w:cs="맑은 고딕"/>
          <w:color w:val="FF0000"/>
          <w:sz w:val="24"/>
          <w:szCs w:val="24"/>
          <w:lang w:eastAsia="ko-KR"/>
        </w:rPr>
        <w:t xml:space="preserve"> decision plot으로 시각화 할 수 있다.</w:t>
      </w:r>
      <w:r w:rsidR="00964E40" w:rsidRPr="00BF4511">
        <w:rPr>
          <w:rFonts w:ascii="맑은 고딕" w:eastAsia="맑은 고딕" w:hAnsi="맑은 고딕" w:cs="맑은 고딕" w:hint="eastAsia"/>
          <w:color w:val="FF0000"/>
          <w:sz w:val="24"/>
          <w:szCs w:val="24"/>
          <w:lang w:eastAsia="ko-KR"/>
        </w:rPr>
        <w:t xml:space="preserve"> </w:t>
      </w:r>
      <w:r w:rsidR="00EB20B2" w:rsidRPr="00BF4511">
        <w:rPr>
          <w:rFonts w:ascii="맑은 고딕" w:eastAsia="맑은 고딕" w:hAnsi="맑은 고딕" w:cs="맑은 고딕" w:hint="eastAsia"/>
          <w:color w:val="FF0000"/>
          <w:sz w:val="24"/>
          <w:szCs w:val="24"/>
          <w:lang w:eastAsia="ko-KR"/>
        </w:rPr>
        <w:t>가장 높은 성능을 보이는 Random Forest 알고리즘을 기준으로</w:t>
      </w:r>
      <w:r w:rsidR="00796170" w:rsidRPr="00BF4511">
        <w:rPr>
          <w:rFonts w:ascii="맑은 고딕" w:eastAsia="맑은 고딕" w:hAnsi="맑은 고딕" w:cs="맑은 고딕" w:hint="eastAsia"/>
          <w:color w:val="FF0000"/>
          <w:sz w:val="24"/>
          <w:szCs w:val="24"/>
          <w:lang w:eastAsia="ko-KR"/>
        </w:rPr>
        <w:t>,</w:t>
      </w:r>
      <w:r w:rsidR="00EB20B2" w:rsidRPr="00BF4511">
        <w:rPr>
          <w:rFonts w:ascii="맑은 고딕" w:eastAsia="맑은 고딕" w:hAnsi="맑은 고딕" w:cs="맑은 고딕" w:hint="eastAsia"/>
          <w:color w:val="FF0000"/>
          <w:sz w:val="24"/>
          <w:szCs w:val="24"/>
          <w:lang w:eastAsia="ko-KR"/>
        </w:rPr>
        <w:t xml:space="preserve"> </w:t>
      </w:r>
      <w:r w:rsidR="00405BD8" w:rsidRPr="00BF4511">
        <w:rPr>
          <w:rFonts w:ascii="맑은 고딕" w:eastAsia="맑은 고딕" w:hAnsi="맑은 고딕" w:cs="맑은 고딕"/>
          <w:color w:val="FF0000"/>
          <w:sz w:val="24"/>
          <w:szCs w:val="24"/>
          <w:lang w:eastAsia="ko-KR"/>
        </w:rPr>
        <w:fldChar w:fldCharType="begin"/>
      </w:r>
      <w:r w:rsidR="00405BD8" w:rsidRPr="00BF4511">
        <w:rPr>
          <w:rFonts w:ascii="맑은 고딕" w:eastAsia="맑은 고딕" w:hAnsi="맑은 고딕" w:cs="맑은 고딕"/>
          <w:color w:val="FF0000"/>
          <w:sz w:val="24"/>
          <w:szCs w:val="24"/>
          <w:lang w:eastAsia="ko-KR"/>
        </w:rPr>
        <w:instrText xml:space="preserve"> </w:instrText>
      </w:r>
      <w:r w:rsidR="00405BD8" w:rsidRPr="00BF4511">
        <w:rPr>
          <w:rFonts w:ascii="맑은 고딕" w:eastAsia="맑은 고딕" w:hAnsi="맑은 고딕" w:cs="맑은 고딕" w:hint="eastAsia"/>
          <w:color w:val="FF0000"/>
          <w:sz w:val="24"/>
          <w:szCs w:val="24"/>
          <w:lang w:eastAsia="ko-KR"/>
        </w:rPr>
        <w:instrText>REF _Ref182783422 \h</w:instrText>
      </w:r>
      <w:r w:rsidR="00405BD8" w:rsidRPr="00BF4511">
        <w:rPr>
          <w:rFonts w:ascii="맑은 고딕" w:eastAsia="맑은 고딕" w:hAnsi="맑은 고딕" w:cs="맑은 고딕"/>
          <w:color w:val="FF0000"/>
          <w:sz w:val="24"/>
          <w:szCs w:val="24"/>
          <w:lang w:eastAsia="ko-KR"/>
        </w:rPr>
        <w:instrText xml:space="preserve"> </w:instrText>
      </w:r>
      <w:r w:rsidR="00BF4511">
        <w:rPr>
          <w:rFonts w:ascii="맑은 고딕" w:eastAsia="맑은 고딕" w:hAnsi="맑은 고딕" w:cs="맑은 고딕"/>
          <w:color w:val="FF0000"/>
          <w:sz w:val="24"/>
          <w:szCs w:val="24"/>
          <w:lang w:eastAsia="ko-KR"/>
        </w:rPr>
        <w:instrText xml:space="preserve"> \* MERGEFORMAT </w:instrText>
      </w:r>
      <w:r w:rsidR="00405BD8" w:rsidRPr="00BF4511">
        <w:rPr>
          <w:rFonts w:ascii="맑은 고딕" w:eastAsia="맑은 고딕" w:hAnsi="맑은 고딕" w:cs="맑은 고딕"/>
          <w:color w:val="FF0000"/>
          <w:sz w:val="24"/>
          <w:szCs w:val="24"/>
          <w:lang w:eastAsia="ko-KR"/>
        </w:rPr>
      </w:r>
      <w:r w:rsidR="00405BD8" w:rsidRPr="00BF4511">
        <w:rPr>
          <w:rFonts w:ascii="맑은 고딕" w:eastAsia="맑은 고딕" w:hAnsi="맑은 고딕" w:cs="맑은 고딕"/>
          <w:color w:val="FF0000"/>
          <w:sz w:val="24"/>
          <w:szCs w:val="24"/>
          <w:lang w:eastAsia="ko-KR"/>
        </w:rPr>
        <w:fldChar w:fldCharType="separate"/>
      </w:r>
      <w:r w:rsidR="00405BD8" w:rsidRPr="00BF4511">
        <w:rPr>
          <w:rFonts w:ascii="맑은 고딕" w:eastAsia="맑은 고딕" w:hAnsi="맑은 고딕" w:cs="맑은 고딕" w:hint="eastAsia"/>
          <w:color w:val="FF0000"/>
          <w:lang w:eastAsia="ko-KR"/>
        </w:rPr>
        <w:t>그림</w:t>
      </w:r>
      <w:r w:rsidR="00405BD8" w:rsidRPr="00BF4511">
        <w:rPr>
          <w:color w:val="FF0000"/>
          <w:lang w:eastAsia="ko-KR"/>
        </w:rPr>
        <w:t xml:space="preserve"> </w:t>
      </w:r>
      <w:r w:rsidR="00405BD8" w:rsidRPr="00BF4511">
        <w:rPr>
          <w:noProof/>
          <w:color w:val="FF0000"/>
          <w:lang w:eastAsia="ko-KR"/>
        </w:rPr>
        <w:t>4</w:t>
      </w:r>
      <w:r w:rsidR="00405BD8" w:rsidRPr="00BF4511">
        <w:rPr>
          <w:rFonts w:ascii="맑은 고딕" w:eastAsia="맑은 고딕" w:hAnsi="맑은 고딕" w:cs="맑은 고딕"/>
          <w:color w:val="FF0000"/>
          <w:sz w:val="24"/>
          <w:szCs w:val="24"/>
          <w:lang w:eastAsia="ko-KR"/>
        </w:rPr>
        <w:fldChar w:fldCharType="end"/>
      </w:r>
      <w:r w:rsidR="00405BD8" w:rsidRPr="00BF4511">
        <w:rPr>
          <w:rFonts w:ascii="맑은 고딕" w:eastAsia="맑은 고딕" w:hAnsi="맑은 고딕" w:cs="맑은 고딕" w:hint="eastAsia"/>
          <w:color w:val="FF0000"/>
          <w:sz w:val="24"/>
          <w:szCs w:val="24"/>
          <w:lang w:eastAsia="ko-KR"/>
        </w:rPr>
        <w:t>는 강남역(상단)과 경복궁역(하단</w:t>
      </w:r>
      <w:r w:rsidR="001C53AF" w:rsidRPr="00BF4511">
        <w:rPr>
          <w:rFonts w:ascii="맑은 고딕" w:eastAsia="맑은 고딕" w:hAnsi="맑은 고딕" w:cs="맑은 고딕"/>
          <w:color w:val="FF0000"/>
          <w:sz w:val="24"/>
          <w:szCs w:val="24"/>
          <w:lang w:eastAsia="ko-KR"/>
        </w:rPr>
        <w:t xml:space="preserve">)의 </w:t>
      </w:r>
      <w:r w:rsidR="00690439" w:rsidRPr="00BF4511">
        <w:rPr>
          <w:rFonts w:ascii="맑은 고딕" w:eastAsia="맑은 고딕" w:hAnsi="맑은 고딕" w:cs="맑은 고딕" w:hint="eastAsia"/>
          <w:color w:val="FF0000"/>
          <w:sz w:val="24"/>
          <w:szCs w:val="24"/>
          <w:lang w:eastAsia="ko-KR"/>
        </w:rPr>
        <w:t xml:space="preserve">미래 특정일을 임의로 선택하여 혼잡도를 예측하고 어떻게 혼잡도 수치가 나오게 되었는지 변수들의 </w:t>
      </w:r>
      <w:r w:rsidR="00EE0C3E" w:rsidRPr="00BF4511">
        <w:rPr>
          <w:rFonts w:ascii="맑은 고딕" w:eastAsia="맑은 고딕" w:hAnsi="맑은 고딕" w:cs="맑은 고딕" w:hint="eastAsia"/>
          <w:color w:val="FF0000"/>
          <w:sz w:val="24"/>
          <w:szCs w:val="24"/>
          <w:lang w:eastAsia="ko-KR"/>
        </w:rPr>
        <w:t>기여를</w:t>
      </w:r>
      <w:r w:rsidR="00690439" w:rsidRPr="00BF4511">
        <w:rPr>
          <w:rFonts w:ascii="맑은 고딕" w:eastAsia="맑은 고딕" w:hAnsi="맑은 고딕" w:cs="맑은 고딕" w:hint="eastAsia"/>
          <w:color w:val="FF0000"/>
          <w:sz w:val="24"/>
          <w:szCs w:val="24"/>
          <w:lang w:eastAsia="ko-KR"/>
        </w:rPr>
        <w:t xml:space="preserve"> 내림차순으로 보여준다.</w:t>
      </w:r>
      <w:r w:rsidR="001C53AF" w:rsidRPr="00BF4511">
        <w:rPr>
          <w:rFonts w:ascii="맑은 고딕" w:eastAsia="맑은 고딕" w:hAnsi="맑은 고딕" w:cs="맑은 고딕"/>
          <w:color w:val="FF0000"/>
          <w:sz w:val="24"/>
          <w:szCs w:val="24"/>
          <w:lang w:eastAsia="ko-KR"/>
        </w:rPr>
        <w:t xml:space="preserve"> </w:t>
      </w:r>
      <w:r w:rsidR="00690439" w:rsidRPr="00BF4511">
        <w:rPr>
          <w:rFonts w:ascii="맑은 고딕" w:eastAsia="맑은 고딕" w:hAnsi="맑은 고딕" w:cs="맑은 고딕" w:hint="eastAsia"/>
          <w:color w:val="FF0000"/>
          <w:sz w:val="24"/>
          <w:szCs w:val="24"/>
          <w:lang w:eastAsia="ko-KR"/>
        </w:rPr>
        <w:t xml:space="preserve">예를 들어 강남역의 혼잡도가 높을 때 약 58점 정도의 수치가 예측되었는데 </w:t>
      </w:r>
      <w:r w:rsidR="00690439" w:rsidRPr="00BF4511">
        <w:rPr>
          <w:rFonts w:ascii="맑은 고딕" w:eastAsia="맑은 고딕" w:hAnsi="맑은 고딕" w:cs="맑은 고딕"/>
          <w:color w:val="FF0000"/>
          <w:sz w:val="24"/>
          <w:szCs w:val="24"/>
          <w:lang w:eastAsia="ko-KR"/>
        </w:rPr>
        <w:t>“</w:t>
      </w:r>
      <w:r w:rsidR="00690439" w:rsidRPr="00BF4511">
        <w:rPr>
          <w:rFonts w:ascii="맑은 고딕" w:eastAsia="맑은 고딕" w:hAnsi="맑은 고딕" w:cs="맑은 고딕" w:hint="eastAsia"/>
          <w:color w:val="FF0000"/>
          <w:sz w:val="24"/>
          <w:szCs w:val="24"/>
          <w:lang w:eastAsia="ko-KR"/>
        </w:rPr>
        <w:t>하차인원, 출입구, 월평균_환승유입인원수</w:t>
      </w:r>
      <w:r w:rsidR="00690439" w:rsidRPr="00BF4511">
        <w:rPr>
          <w:rFonts w:ascii="맑은 고딕" w:eastAsia="맑은 고딕" w:hAnsi="맑은 고딕" w:cs="맑은 고딕"/>
          <w:color w:val="FF0000"/>
          <w:sz w:val="24"/>
          <w:szCs w:val="24"/>
          <w:lang w:eastAsia="ko-KR"/>
        </w:rPr>
        <w:t>”</w:t>
      </w:r>
      <w:r w:rsidR="00690439" w:rsidRPr="00BF4511">
        <w:rPr>
          <w:rFonts w:ascii="맑은 고딕" w:eastAsia="맑은 고딕" w:hAnsi="맑은 고딕" w:cs="맑은 고딕" w:hint="eastAsia"/>
          <w:color w:val="FF0000"/>
          <w:sz w:val="24"/>
          <w:szCs w:val="24"/>
          <w:lang w:eastAsia="ko-KR"/>
        </w:rPr>
        <w:t xml:space="preserve"> 등은 예측 혼잡도를 높이는 </w:t>
      </w:r>
      <w:r w:rsidR="005D15D4" w:rsidRPr="00BF4511">
        <w:rPr>
          <w:rFonts w:ascii="맑은 고딕" w:eastAsia="맑은 고딕" w:hAnsi="맑은 고딕" w:cs="맑은 고딕" w:hint="eastAsia"/>
          <w:color w:val="FF0000"/>
          <w:sz w:val="24"/>
          <w:szCs w:val="24"/>
          <w:lang w:eastAsia="ko-KR"/>
        </w:rPr>
        <w:t>변수</w:t>
      </w:r>
      <w:r w:rsidR="00690439" w:rsidRPr="00BF4511">
        <w:rPr>
          <w:rFonts w:ascii="맑은 고딕" w:eastAsia="맑은 고딕" w:hAnsi="맑은 고딕" w:cs="맑은 고딕" w:hint="eastAsia"/>
          <w:color w:val="FF0000"/>
          <w:sz w:val="24"/>
          <w:szCs w:val="24"/>
          <w:lang w:eastAsia="ko-KR"/>
        </w:rPr>
        <w:t xml:space="preserve">들이고 </w:t>
      </w:r>
      <w:r w:rsidR="00690439" w:rsidRPr="00BF4511">
        <w:rPr>
          <w:rFonts w:ascii="맑은 고딕" w:eastAsia="맑은 고딕" w:hAnsi="맑은 고딕" w:cs="맑은 고딕"/>
          <w:color w:val="FF0000"/>
          <w:sz w:val="24"/>
          <w:szCs w:val="24"/>
          <w:lang w:eastAsia="ko-KR"/>
        </w:rPr>
        <w:t>“</w:t>
      </w:r>
      <w:r w:rsidR="00690439" w:rsidRPr="00BF4511">
        <w:rPr>
          <w:rFonts w:ascii="맑은 고딕" w:eastAsia="맑은 고딕" w:hAnsi="맑은 고딕" w:cs="맑은 고딕" w:hint="eastAsia"/>
          <w:color w:val="FF0000"/>
          <w:sz w:val="24"/>
          <w:szCs w:val="24"/>
          <w:lang w:eastAsia="ko-KR"/>
        </w:rPr>
        <w:t>승차인원, 청소년인원수, 환승노선_개수</w:t>
      </w:r>
      <w:r w:rsidR="00690439" w:rsidRPr="00BF4511">
        <w:rPr>
          <w:rFonts w:ascii="맑은 고딕" w:eastAsia="맑은 고딕" w:hAnsi="맑은 고딕" w:cs="맑은 고딕"/>
          <w:color w:val="FF0000"/>
          <w:sz w:val="24"/>
          <w:szCs w:val="24"/>
          <w:lang w:eastAsia="ko-KR"/>
        </w:rPr>
        <w:t>”</w:t>
      </w:r>
      <w:r w:rsidR="00690439" w:rsidRPr="00BF4511">
        <w:rPr>
          <w:rFonts w:ascii="맑은 고딕" w:eastAsia="맑은 고딕" w:hAnsi="맑은 고딕" w:cs="맑은 고딕" w:hint="eastAsia"/>
          <w:color w:val="FF0000"/>
          <w:sz w:val="24"/>
          <w:szCs w:val="24"/>
          <w:lang w:eastAsia="ko-KR"/>
        </w:rPr>
        <w:t xml:space="preserve"> 등은 예측 혼잡도를 낮추는 </w:t>
      </w:r>
      <w:r w:rsidR="005D15D4" w:rsidRPr="00BF4511">
        <w:rPr>
          <w:rFonts w:ascii="맑은 고딕" w:eastAsia="맑은 고딕" w:hAnsi="맑은 고딕" w:cs="맑은 고딕" w:hint="eastAsia"/>
          <w:color w:val="FF0000"/>
          <w:sz w:val="24"/>
          <w:szCs w:val="24"/>
          <w:lang w:eastAsia="ko-KR"/>
        </w:rPr>
        <w:t>변수</w:t>
      </w:r>
      <w:r w:rsidR="00690439" w:rsidRPr="00BF4511">
        <w:rPr>
          <w:rFonts w:ascii="맑은 고딕" w:eastAsia="맑은 고딕" w:hAnsi="맑은 고딕" w:cs="맑은 고딕" w:hint="eastAsia"/>
          <w:color w:val="FF0000"/>
          <w:sz w:val="24"/>
          <w:szCs w:val="24"/>
          <w:lang w:eastAsia="ko-KR"/>
        </w:rPr>
        <w:t>들이다.</w:t>
      </w:r>
      <w:r w:rsidR="005D15D4" w:rsidRPr="00BF4511">
        <w:rPr>
          <w:rFonts w:ascii="맑은 고딕" w:eastAsia="맑은 고딕" w:hAnsi="맑은 고딕" w:cs="맑은 고딕" w:hint="eastAsia"/>
          <w:color w:val="FF0000"/>
          <w:sz w:val="24"/>
          <w:szCs w:val="24"/>
          <w:lang w:eastAsia="ko-KR"/>
        </w:rPr>
        <w:t xml:space="preserve"> 그외 나머지 </w:t>
      </w:r>
      <w:r w:rsidR="005D15D4" w:rsidRPr="00BF4511">
        <w:rPr>
          <w:rFonts w:ascii="맑은 고딕" w:eastAsia="맑은 고딕" w:hAnsi="맑은 고딕" w:cs="맑은 고딕" w:hint="eastAsia"/>
          <w:color w:val="FF0000"/>
          <w:sz w:val="24"/>
          <w:szCs w:val="24"/>
          <w:lang w:eastAsia="ko-KR"/>
        </w:rPr>
        <w:lastRenderedPageBreak/>
        <w:t xml:space="preserve">변수들은 혼잡도에 크게 기여하지 못하는 모습이다. 하지만 강남역 혼잡도가 낮을 때는 </w:t>
      </w:r>
      <w:r w:rsidR="005D15D4" w:rsidRPr="00BF4511">
        <w:rPr>
          <w:rFonts w:ascii="맑은 고딕" w:eastAsia="맑은 고딕" w:hAnsi="맑은 고딕" w:cs="맑은 고딕"/>
          <w:color w:val="FF0000"/>
          <w:sz w:val="24"/>
          <w:szCs w:val="24"/>
          <w:lang w:eastAsia="ko-KR"/>
        </w:rPr>
        <w:t>“</w:t>
      </w:r>
      <w:r w:rsidR="005D15D4" w:rsidRPr="00BF4511">
        <w:rPr>
          <w:rFonts w:ascii="맑은 고딕" w:eastAsia="맑은 고딕" w:hAnsi="맑은 고딕" w:cs="맑은 고딕" w:hint="eastAsia"/>
          <w:color w:val="FF0000"/>
          <w:sz w:val="24"/>
          <w:szCs w:val="24"/>
          <w:lang w:eastAsia="ko-KR"/>
        </w:rPr>
        <w:t>승차인원</w:t>
      </w:r>
      <w:r w:rsidR="005D15D4" w:rsidRPr="00BF4511">
        <w:rPr>
          <w:rFonts w:ascii="맑은 고딕" w:eastAsia="맑은 고딕" w:hAnsi="맑은 고딕" w:cs="맑은 고딕"/>
          <w:color w:val="FF0000"/>
          <w:sz w:val="24"/>
          <w:szCs w:val="24"/>
          <w:lang w:eastAsia="ko-KR"/>
        </w:rPr>
        <w:t>”</w:t>
      </w:r>
      <w:r w:rsidR="005D15D4" w:rsidRPr="00BF4511">
        <w:rPr>
          <w:rFonts w:ascii="맑은 고딕" w:eastAsia="맑은 고딕" w:hAnsi="맑은 고딕" w:cs="맑은 고딕" w:hint="eastAsia"/>
          <w:color w:val="FF0000"/>
          <w:sz w:val="24"/>
          <w:szCs w:val="24"/>
          <w:lang w:eastAsia="ko-KR"/>
        </w:rPr>
        <w:t xml:space="preserve">이 주된 혼잡도를 낮추는 변수이며 </w:t>
      </w:r>
      <w:r w:rsidR="005D15D4" w:rsidRPr="00BF4511">
        <w:rPr>
          <w:rFonts w:ascii="맑은 고딕" w:eastAsia="맑은 고딕" w:hAnsi="맑은 고딕" w:cs="맑은 고딕"/>
          <w:color w:val="FF0000"/>
          <w:sz w:val="24"/>
          <w:szCs w:val="24"/>
          <w:lang w:eastAsia="ko-KR"/>
        </w:rPr>
        <w:t>“</w:t>
      </w:r>
      <w:r w:rsidR="005D15D4" w:rsidRPr="00BF4511">
        <w:rPr>
          <w:rFonts w:ascii="맑은 고딕" w:eastAsia="맑은 고딕" w:hAnsi="맑은 고딕" w:cs="맑은 고딕" w:hint="eastAsia"/>
          <w:color w:val="FF0000"/>
          <w:sz w:val="24"/>
          <w:szCs w:val="24"/>
          <w:lang w:eastAsia="ko-KR"/>
        </w:rPr>
        <w:t>환승유입인원수, 하차인원, 출입구, 월평균_환승유입인원수, 환승노선_개수, 하행_평균운행간격</w:t>
      </w:r>
      <w:r w:rsidR="005D15D4" w:rsidRPr="00BF4511">
        <w:rPr>
          <w:rFonts w:ascii="맑은 고딕" w:eastAsia="맑은 고딕" w:hAnsi="맑은 고딕" w:cs="맑은 고딕"/>
          <w:color w:val="FF0000"/>
          <w:sz w:val="24"/>
          <w:szCs w:val="24"/>
          <w:lang w:eastAsia="ko-KR"/>
        </w:rPr>
        <w:t>”</w:t>
      </w:r>
      <w:r w:rsidR="005D15D4" w:rsidRPr="00BF4511">
        <w:rPr>
          <w:rFonts w:ascii="맑은 고딕" w:eastAsia="맑은 고딕" w:hAnsi="맑은 고딕" w:cs="맑은 고딕" w:hint="eastAsia"/>
          <w:color w:val="FF0000"/>
          <w:sz w:val="24"/>
          <w:szCs w:val="24"/>
          <w:lang w:eastAsia="ko-KR"/>
        </w:rPr>
        <w:t xml:space="preserve"> 등은 혼잡도를 높이는 변수들로 나타난다. 미래 특정일과 상황에 따라 </w:t>
      </w:r>
      <w:r w:rsidR="00011F5C" w:rsidRPr="00BF4511">
        <w:rPr>
          <w:rFonts w:ascii="맑은 고딕" w:eastAsia="맑은 고딕" w:hAnsi="맑은 고딕" w:cs="맑은 고딕" w:hint="eastAsia"/>
          <w:color w:val="FF0000"/>
          <w:sz w:val="24"/>
          <w:szCs w:val="24"/>
          <w:lang w:eastAsia="ko-KR"/>
        </w:rPr>
        <w:t xml:space="preserve">변수들이 </w:t>
      </w:r>
      <w:r w:rsidR="005D15D4" w:rsidRPr="00BF4511">
        <w:rPr>
          <w:rFonts w:ascii="맑은 고딕" w:eastAsia="맑은 고딕" w:hAnsi="맑은 고딕" w:cs="맑은 고딕" w:hint="eastAsia"/>
          <w:color w:val="FF0000"/>
          <w:sz w:val="24"/>
          <w:szCs w:val="24"/>
          <w:lang w:eastAsia="ko-KR"/>
        </w:rPr>
        <w:t xml:space="preserve">혼잡도를 높이거나 낮추는 </w:t>
      </w:r>
      <w:r w:rsidR="00011F5C" w:rsidRPr="00BF4511">
        <w:rPr>
          <w:rFonts w:ascii="맑은 고딕" w:eastAsia="맑은 고딕" w:hAnsi="맑은 고딕" w:cs="맑은 고딕" w:hint="eastAsia"/>
          <w:color w:val="FF0000"/>
          <w:sz w:val="24"/>
          <w:szCs w:val="24"/>
          <w:lang w:eastAsia="ko-KR"/>
        </w:rPr>
        <w:t>영향정도와 방향은</w:t>
      </w:r>
      <w:r w:rsidR="005D15D4" w:rsidRPr="00BF4511">
        <w:rPr>
          <w:rFonts w:ascii="맑은 고딕" w:eastAsia="맑은 고딕" w:hAnsi="맑은 고딕" w:cs="맑은 고딕" w:hint="eastAsia"/>
          <w:color w:val="FF0000"/>
          <w:sz w:val="24"/>
          <w:szCs w:val="24"/>
          <w:lang w:eastAsia="ko-KR"/>
        </w:rPr>
        <w:t xml:space="preserve"> 얼마든지 달라질 수 있</w:t>
      </w:r>
      <w:r w:rsidR="003917EF" w:rsidRPr="00BF4511">
        <w:rPr>
          <w:rFonts w:ascii="맑은 고딕" w:eastAsia="맑은 고딕" w:hAnsi="맑은 고딕" w:cs="맑은 고딕" w:hint="eastAsia"/>
          <w:color w:val="FF0000"/>
          <w:sz w:val="24"/>
          <w:szCs w:val="24"/>
          <w:lang w:eastAsia="ko-KR"/>
        </w:rPr>
        <w:t xml:space="preserve">으며 실시간으로 </w:t>
      </w:r>
      <w:r w:rsidR="00196C5A" w:rsidRPr="00BF4511">
        <w:rPr>
          <w:rFonts w:ascii="맑은 고딕" w:eastAsia="맑은 고딕" w:hAnsi="맑은 고딕" w:cs="맑은 고딕" w:hint="eastAsia"/>
          <w:color w:val="FF0000"/>
          <w:sz w:val="24"/>
          <w:szCs w:val="24"/>
          <w:lang w:eastAsia="ko-KR"/>
        </w:rPr>
        <w:t xml:space="preserve">높은 정확성으로 </w:t>
      </w:r>
      <w:r w:rsidR="003917EF" w:rsidRPr="00BF4511">
        <w:rPr>
          <w:rFonts w:ascii="맑은 고딕" w:eastAsia="맑은 고딕" w:hAnsi="맑은 고딕" w:cs="맑은 고딕" w:hint="eastAsia"/>
          <w:color w:val="FF0000"/>
          <w:sz w:val="24"/>
          <w:szCs w:val="24"/>
          <w:lang w:eastAsia="ko-KR"/>
        </w:rPr>
        <w:t>혼잡도</w:t>
      </w:r>
      <w:r w:rsidR="00196C5A" w:rsidRPr="00BF4511">
        <w:rPr>
          <w:rFonts w:ascii="맑은 고딕" w:eastAsia="맑은 고딕" w:hAnsi="맑은 고딕" w:cs="맑은 고딕" w:hint="eastAsia"/>
          <w:color w:val="FF0000"/>
          <w:sz w:val="24"/>
          <w:szCs w:val="24"/>
          <w:lang w:eastAsia="ko-KR"/>
        </w:rPr>
        <w:t>를 예측할 뿐만 아니라</w:t>
      </w:r>
      <w:r w:rsidR="003917EF" w:rsidRPr="00BF4511">
        <w:rPr>
          <w:rFonts w:ascii="맑은 고딕" w:eastAsia="맑은 고딕" w:hAnsi="맑은 고딕" w:cs="맑은 고딕" w:hint="eastAsia"/>
          <w:color w:val="FF0000"/>
          <w:sz w:val="24"/>
          <w:szCs w:val="24"/>
          <w:lang w:eastAsia="ko-KR"/>
        </w:rPr>
        <w:t xml:space="preserve"> 어떻게 그러한 수치가 나오게 되는지 의사결정</w:t>
      </w:r>
      <w:r w:rsidR="00196C5A" w:rsidRPr="00BF4511">
        <w:rPr>
          <w:rFonts w:ascii="맑은 고딕" w:eastAsia="맑은 고딕" w:hAnsi="맑은 고딕" w:cs="맑은 고딕" w:hint="eastAsia"/>
          <w:color w:val="FF0000"/>
          <w:sz w:val="24"/>
          <w:szCs w:val="24"/>
          <w:lang w:eastAsia="ko-KR"/>
        </w:rPr>
        <w:t xml:space="preserve"> 근거로</w:t>
      </w:r>
      <w:r w:rsidR="003917EF" w:rsidRPr="00BF4511">
        <w:rPr>
          <w:rFonts w:ascii="맑은 고딕" w:eastAsia="맑은 고딕" w:hAnsi="맑은 고딕" w:cs="맑은 고딕" w:hint="eastAsia"/>
          <w:color w:val="FF0000"/>
          <w:sz w:val="24"/>
          <w:szCs w:val="24"/>
          <w:lang w:eastAsia="ko-KR"/>
        </w:rPr>
        <w:t xml:space="preserve"> 활용하기</w:t>
      </w:r>
      <w:r w:rsidR="00196C5A" w:rsidRPr="00BF4511">
        <w:rPr>
          <w:rFonts w:ascii="맑은 고딕" w:eastAsia="맑은 고딕" w:hAnsi="맑은 고딕" w:cs="맑은 고딕" w:hint="eastAsia"/>
          <w:color w:val="FF0000"/>
          <w:sz w:val="24"/>
          <w:szCs w:val="24"/>
          <w:lang w:eastAsia="ko-KR"/>
        </w:rPr>
        <w:t>에도</w:t>
      </w:r>
      <w:r w:rsidR="003917EF" w:rsidRPr="00BF4511">
        <w:rPr>
          <w:rFonts w:ascii="맑은 고딕" w:eastAsia="맑은 고딕" w:hAnsi="맑은 고딕" w:cs="맑은 고딕" w:hint="eastAsia"/>
          <w:color w:val="FF0000"/>
          <w:sz w:val="24"/>
          <w:szCs w:val="24"/>
          <w:lang w:eastAsia="ko-KR"/>
        </w:rPr>
        <w:t xml:space="preserve"> 매우 용이하다.</w:t>
      </w:r>
    </w:p>
    <w:p w14:paraId="4CEAB37A" w14:textId="77777777" w:rsidR="009E77A9" w:rsidRPr="00BF4511" w:rsidRDefault="009E77A9" w:rsidP="009E77A9">
      <w:pPr>
        <w:pBdr>
          <w:top w:val="nil"/>
          <w:left w:val="nil"/>
          <w:bottom w:val="nil"/>
          <w:right w:val="nil"/>
          <w:between w:val="nil"/>
        </w:pBdr>
        <w:spacing w:before="53" w:line="252" w:lineRule="auto"/>
        <w:jc w:val="both"/>
        <w:rPr>
          <w:rFonts w:eastAsiaTheme="minorEastAsia"/>
          <w:color w:val="FF0000"/>
          <w:sz w:val="24"/>
          <w:szCs w:val="24"/>
          <w:lang w:eastAsia="ko-KR"/>
        </w:rPr>
      </w:pP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4"/>
      </w:tblGrid>
      <w:tr w:rsidR="00BF4511" w:rsidRPr="00BF4511" w14:paraId="68ED2F32" w14:textId="77777777" w:rsidTr="00D811EF">
        <w:trPr>
          <w:jc w:val="center"/>
        </w:trPr>
        <w:tc>
          <w:tcPr>
            <w:tcW w:w="4874" w:type="dxa"/>
          </w:tcPr>
          <w:p w14:paraId="2A0D80E7" w14:textId="77777777" w:rsidR="009E77A9" w:rsidRPr="00BF4511" w:rsidRDefault="00F74EF3" w:rsidP="00E56B2A">
            <w:pPr>
              <w:spacing w:before="53" w:line="252" w:lineRule="auto"/>
              <w:jc w:val="center"/>
              <w:rPr>
                <w:rFonts w:eastAsiaTheme="minorEastAsia"/>
                <w:color w:val="FF0000"/>
                <w:sz w:val="24"/>
                <w:szCs w:val="24"/>
                <w:lang w:eastAsia="ko-KR"/>
              </w:rPr>
            </w:pPr>
            <w:r w:rsidRPr="00BF4511">
              <w:rPr>
                <w:noProof/>
                <w:color w:val="FF0000"/>
              </w:rPr>
              <w:drawing>
                <wp:inline distT="0" distB="0" distL="0" distR="0" wp14:anchorId="3370A8AB" wp14:editId="26699A86">
                  <wp:extent cx="2880000" cy="2795394"/>
                  <wp:effectExtent l="0" t="0" r="0" b="0"/>
                  <wp:docPr id="278184997"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184997" name="그림 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880000" cy="2795394"/>
                          </a:xfrm>
                          <a:prstGeom prst="rect">
                            <a:avLst/>
                          </a:prstGeom>
                          <a:noFill/>
                          <a:ln>
                            <a:noFill/>
                          </a:ln>
                        </pic:spPr>
                      </pic:pic>
                    </a:graphicData>
                  </a:graphic>
                </wp:inline>
              </w:drawing>
            </w:r>
          </w:p>
          <w:p w14:paraId="04B80A88" w14:textId="55F6D4A0" w:rsidR="00F74EF3" w:rsidRPr="00BF4511" w:rsidRDefault="00F74EF3" w:rsidP="00E56B2A">
            <w:pPr>
              <w:spacing w:before="53" w:line="252" w:lineRule="auto"/>
              <w:jc w:val="center"/>
              <w:rPr>
                <w:rFonts w:eastAsiaTheme="minorEastAsia"/>
                <w:color w:val="FF0000"/>
                <w:sz w:val="24"/>
                <w:szCs w:val="24"/>
                <w:lang w:eastAsia="ko-KR"/>
              </w:rPr>
            </w:pPr>
            <w:r w:rsidRPr="00BF4511">
              <w:rPr>
                <w:rFonts w:eastAsiaTheme="minorEastAsia" w:hint="eastAsia"/>
                <w:color w:val="FF0000"/>
                <w:sz w:val="24"/>
                <w:szCs w:val="24"/>
                <w:lang w:eastAsia="ko-KR"/>
              </w:rPr>
              <w:t>(</w:t>
            </w:r>
            <w:r w:rsidRPr="00BF4511">
              <w:rPr>
                <w:rFonts w:eastAsiaTheme="minorEastAsia" w:hint="eastAsia"/>
                <w:color w:val="FF0000"/>
                <w:sz w:val="24"/>
                <w:szCs w:val="24"/>
                <w:lang w:eastAsia="ko-KR"/>
              </w:rPr>
              <w:t>강남역</w:t>
            </w:r>
            <w:r w:rsidRPr="00BF4511">
              <w:rPr>
                <w:rFonts w:eastAsiaTheme="minorEastAsia" w:hint="eastAsia"/>
                <w:color w:val="FF0000"/>
                <w:sz w:val="24"/>
                <w:szCs w:val="24"/>
                <w:lang w:eastAsia="ko-KR"/>
              </w:rPr>
              <w:t xml:space="preserve"> </w:t>
            </w:r>
            <w:r w:rsidRPr="00BF4511">
              <w:rPr>
                <w:rFonts w:eastAsiaTheme="minorEastAsia" w:hint="eastAsia"/>
                <w:color w:val="FF0000"/>
                <w:sz w:val="24"/>
                <w:szCs w:val="24"/>
                <w:lang w:eastAsia="ko-KR"/>
              </w:rPr>
              <w:t>혼잡도</w:t>
            </w:r>
            <w:r w:rsidRPr="00BF4511">
              <w:rPr>
                <w:rFonts w:eastAsiaTheme="minorEastAsia" w:hint="eastAsia"/>
                <w:color w:val="FF0000"/>
                <w:sz w:val="24"/>
                <w:szCs w:val="24"/>
                <w:lang w:eastAsia="ko-KR"/>
              </w:rPr>
              <w:t xml:space="preserve"> </w:t>
            </w:r>
            <w:r w:rsidRPr="00BF4511">
              <w:rPr>
                <w:rFonts w:eastAsiaTheme="minorEastAsia" w:hint="eastAsia"/>
                <w:color w:val="FF0000"/>
                <w:sz w:val="24"/>
                <w:szCs w:val="24"/>
                <w:lang w:eastAsia="ko-KR"/>
              </w:rPr>
              <w:t>높을</w:t>
            </w:r>
            <w:r w:rsidRPr="00BF4511">
              <w:rPr>
                <w:rFonts w:eastAsiaTheme="minorEastAsia" w:hint="eastAsia"/>
                <w:color w:val="FF0000"/>
                <w:sz w:val="24"/>
                <w:szCs w:val="24"/>
                <w:lang w:eastAsia="ko-KR"/>
              </w:rPr>
              <w:t xml:space="preserve"> </w:t>
            </w:r>
            <w:r w:rsidRPr="00BF4511">
              <w:rPr>
                <w:rFonts w:eastAsiaTheme="minorEastAsia" w:hint="eastAsia"/>
                <w:color w:val="FF0000"/>
                <w:sz w:val="24"/>
                <w:szCs w:val="24"/>
                <w:lang w:eastAsia="ko-KR"/>
              </w:rPr>
              <w:t>때</w:t>
            </w:r>
            <w:r w:rsidRPr="00BF4511">
              <w:rPr>
                <w:rFonts w:eastAsiaTheme="minorEastAsia" w:hint="eastAsia"/>
                <w:color w:val="FF0000"/>
                <w:sz w:val="24"/>
                <w:szCs w:val="24"/>
                <w:lang w:eastAsia="ko-KR"/>
              </w:rPr>
              <w:t>)</w:t>
            </w:r>
          </w:p>
        </w:tc>
        <w:tc>
          <w:tcPr>
            <w:tcW w:w="4874" w:type="dxa"/>
          </w:tcPr>
          <w:p w14:paraId="55391F44" w14:textId="77777777" w:rsidR="009E77A9" w:rsidRPr="00BF4511" w:rsidRDefault="00F74EF3" w:rsidP="00E56B2A">
            <w:pPr>
              <w:spacing w:before="53" w:line="252" w:lineRule="auto"/>
              <w:jc w:val="center"/>
              <w:rPr>
                <w:rFonts w:eastAsiaTheme="minorEastAsia"/>
                <w:color w:val="FF0000"/>
                <w:sz w:val="24"/>
                <w:szCs w:val="24"/>
                <w:lang w:eastAsia="ko-KR"/>
              </w:rPr>
            </w:pPr>
            <w:r w:rsidRPr="00BF4511">
              <w:rPr>
                <w:noProof/>
                <w:color w:val="FF0000"/>
              </w:rPr>
              <w:drawing>
                <wp:inline distT="0" distB="0" distL="0" distR="0" wp14:anchorId="1E3BF432" wp14:editId="63CF9357">
                  <wp:extent cx="2880000" cy="2819686"/>
                  <wp:effectExtent l="0" t="0" r="0" b="0"/>
                  <wp:docPr id="1087887679"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000" cy="2819686"/>
                          </a:xfrm>
                          <a:prstGeom prst="rect">
                            <a:avLst/>
                          </a:prstGeom>
                          <a:noFill/>
                          <a:ln>
                            <a:noFill/>
                          </a:ln>
                        </pic:spPr>
                      </pic:pic>
                    </a:graphicData>
                  </a:graphic>
                </wp:inline>
              </w:drawing>
            </w:r>
          </w:p>
          <w:p w14:paraId="2378B60F" w14:textId="04E86DF9" w:rsidR="00F74EF3" w:rsidRPr="00BF4511" w:rsidRDefault="00F74EF3" w:rsidP="00E56B2A">
            <w:pPr>
              <w:spacing w:before="53" w:line="252" w:lineRule="auto"/>
              <w:jc w:val="center"/>
              <w:rPr>
                <w:rFonts w:eastAsiaTheme="minorEastAsia"/>
                <w:color w:val="FF0000"/>
                <w:sz w:val="24"/>
                <w:szCs w:val="24"/>
                <w:lang w:eastAsia="ko-KR"/>
              </w:rPr>
            </w:pPr>
            <w:r w:rsidRPr="00BF4511">
              <w:rPr>
                <w:rFonts w:eastAsiaTheme="minorEastAsia" w:hint="eastAsia"/>
                <w:color w:val="FF0000"/>
                <w:sz w:val="24"/>
                <w:szCs w:val="24"/>
                <w:lang w:eastAsia="ko-KR"/>
              </w:rPr>
              <w:t>(</w:t>
            </w:r>
            <w:r w:rsidRPr="00BF4511">
              <w:rPr>
                <w:rFonts w:eastAsiaTheme="minorEastAsia" w:hint="eastAsia"/>
                <w:color w:val="FF0000"/>
                <w:sz w:val="24"/>
                <w:szCs w:val="24"/>
                <w:lang w:eastAsia="ko-KR"/>
              </w:rPr>
              <w:t>강남역</w:t>
            </w:r>
            <w:r w:rsidRPr="00BF4511">
              <w:rPr>
                <w:rFonts w:eastAsiaTheme="minorEastAsia" w:hint="eastAsia"/>
                <w:color w:val="FF0000"/>
                <w:sz w:val="24"/>
                <w:szCs w:val="24"/>
                <w:lang w:eastAsia="ko-KR"/>
              </w:rPr>
              <w:t xml:space="preserve"> </w:t>
            </w:r>
            <w:r w:rsidRPr="00BF4511">
              <w:rPr>
                <w:rFonts w:eastAsiaTheme="minorEastAsia" w:hint="eastAsia"/>
                <w:color w:val="FF0000"/>
                <w:sz w:val="24"/>
                <w:szCs w:val="24"/>
                <w:lang w:eastAsia="ko-KR"/>
              </w:rPr>
              <w:t>혼잡도</w:t>
            </w:r>
            <w:r w:rsidRPr="00BF4511">
              <w:rPr>
                <w:rFonts w:eastAsiaTheme="minorEastAsia" w:hint="eastAsia"/>
                <w:color w:val="FF0000"/>
                <w:sz w:val="24"/>
                <w:szCs w:val="24"/>
                <w:lang w:eastAsia="ko-KR"/>
              </w:rPr>
              <w:t xml:space="preserve"> </w:t>
            </w:r>
            <w:r w:rsidRPr="00BF4511">
              <w:rPr>
                <w:rFonts w:eastAsiaTheme="minorEastAsia" w:hint="eastAsia"/>
                <w:color w:val="FF0000"/>
                <w:sz w:val="24"/>
                <w:szCs w:val="24"/>
                <w:lang w:eastAsia="ko-KR"/>
              </w:rPr>
              <w:t>낮을</w:t>
            </w:r>
            <w:r w:rsidRPr="00BF4511">
              <w:rPr>
                <w:rFonts w:eastAsiaTheme="minorEastAsia" w:hint="eastAsia"/>
                <w:color w:val="FF0000"/>
                <w:sz w:val="24"/>
                <w:szCs w:val="24"/>
                <w:lang w:eastAsia="ko-KR"/>
              </w:rPr>
              <w:t xml:space="preserve"> </w:t>
            </w:r>
            <w:r w:rsidRPr="00BF4511">
              <w:rPr>
                <w:rFonts w:eastAsiaTheme="minorEastAsia" w:hint="eastAsia"/>
                <w:color w:val="FF0000"/>
                <w:sz w:val="24"/>
                <w:szCs w:val="24"/>
                <w:lang w:eastAsia="ko-KR"/>
              </w:rPr>
              <w:t>때</w:t>
            </w:r>
            <w:r w:rsidRPr="00BF4511">
              <w:rPr>
                <w:rFonts w:eastAsiaTheme="minorEastAsia" w:hint="eastAsia"/>
                <w:color w:val="FF0000"/>
                <w:sz w:val="24"/>
                <w:szCs w:val="24"/>
                <w:lang w:eastAsia="ko-KR"/>
              </w:rPr>
              <w:t>)</w:t>
            </w:r>
          </w:p>
        </w:tc>
      </w:tr>
      <w:tr w:rsidR="00BF4511" w:rsidRPr="00BF4511" w14:paraId="5BCD4A38" w14:textId="77777777" w:rsidTr="00D811EF">
        <w:trPr>
          <w:jc w:val="center"/>
        </w:trPr>
        <w:tc>
          <w:tcPr>
            <w:tcW w:w="4874" w:type="dxa"/>
          </w:tcPr>
          <w:p w14:paraId="583028A8" w14:textId="77777777" w:rsidR="009E77A9" w:rsidRPr="00BF4511" w:rsidRDefault="00842838" w:rsidP="00E56B2A">
            <w:pPr>
              <w:spacing w:before="53" w:line="252" w:lineRule="auto"/>
              <w:jc w:val="center"/>
              <w:rPr>
                <w:rFonts w:eastAsiaTheme="minorEastAsia"/>
                <w:color w:val="FF0000"/>
                <w:sz w:val="24"/>
                <w:szCs w:val="24"/>
                <w:lang w:eastAsia="ko-KR"/>
              </w:rPr>
            </w:pPr>
            <w:r w:rsidRPr="00BF4511">
              <w:rPr>
                <w:noProof/>
                <w:color w:val="FF0000"/>
              </w:rPr>
              <w:drawing>
                <wp:inline distT="0" distB="0" distL="0" distR="0" wp14:anchorId="183160E8" wp14:editId="2426FE4E">
                  <wp:extent cx="2880000" cy="2819686"/>
                  <wp:effectExtent l="0" t="0" r="0" b="0"/>
                  <wp:docPr id="64238208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0000" cy="2819686"/>
                          </a:xfrm>
                          <a:prstGeom prst="rect">
                            <a:avLst/>
                          </a:prstGeom>
                          <a:noFill/>
                          <a:ln>
                            <a:noFill/>
                          </a:ln>
                        </pic:spPr>
                      </pic:pic>
                    </a:graphicData>
                  </a:graphic>
                </wp:inline>
              </w:drawing>
            </w:r>
          </w:p>
          <w:p w14:paraId="6E387185" w14:textId="722D4CD3" w:rsidR="00842838" w:rsidRPr="00BF4511" w:rsidRDefault="00842838" w:rsidP="00E56B2A">
            <w:pPr>
              <w:spacing w:before="53" w:line="252" w:lineRule="auto"/>
              <w:jc w:val="center"/>
              <w:rPr>
                <w:rFonts w:eastAsiaTheme="minorEastAsia"/>
                <w:color w:val="FF0000"/>
                <w:sz w:val="24"/>
                <w:szCs w:val="24"/>
                <w:lang w:eastAsia="ko-KR"/>
              </w:rPr>
            </w:pPr>
            <w:r w:rsidRPr="00BF4511">
              <w:rPr>
                <w:rFonts w:eastAsiaTheme="minorEastAsia" w:hint="eastAsia"/>
                <w:color w:val="FF0000"/>
                <w:sz w:val="24"/>
                <w:szCs w:val="24"/>
                <w:lang w:eastAsia="ko-KR"/>
              </w:rPr>
              <w:lastRenderedPageBreak/>
              <w:t>(</w:t>
            </w:r>
            <w:r w:rsidRPr="00BF4511">
              <w:rPr>
                <w:rFonts w:eastAsiaTheme="minorEastAsia" w:hint="eastAsia"/>
                <w:color w:val="FF0000"/>
                <w:sz w:val="24"/>
                <w:szCs w:val="24"/>
                <w:lang w:eastAsia="ko-KR"/>
              </w:rPr>
              <w:t>경복궁역</w:t>
            </w:r>
            <w:r w:rsidRPr="00BF4511">
              <w:rPr>
                <w:rFonts w:eastAsiaTheme="minorEastAsia" w:hint="eastAsia"/>
                <w:color w:val="FF0000"/>
                <w:sz w:val="24"/>
                <w:szCs w:val="24"/>
                <w:lang w:eastAsia="ko-KR"/>
              </w:rPr>
              <w:t xml:space="preserve"> </w:t>
            </w:r>
            <w:r w:rsidRPr="00BF4511">
              <w:rPr>
                <w:rFonts w:eastAsiaTheme="minorEastAsia" w:hint="eastAsia"/>
                <w:color w:val="FF0000"/>
                <w:sz w:val="24"/>
                <w:szCs w:val="24"/>
                <w:lang w:eastAsia="ko-KR"/>
              </w:rPr>
              <w:t>혼잡도</w:t>
            </w:r>
            <w:r w:rsidRPr="00BF4511">
              <w:rPr>
                <w:rFonts w:eastAsiaTheme="minorEastAsia" w:hint="eastAsia"/>
                <w:color w:val="FF0000"/>
                <w:sz w:val="24"/>
                <w:szCs w:val="24"/>
                <w:lang w:eastAsia="ko-KR"/>
              </w:rPr>
              <w:t xml:space="preserve"> </w:t>
            </w:r>
            <w:r w:rsidRPr="00BF4511">
              <w:rPr>
                <w:rFonts w:eastAsiaTheme="minorEastAsia" w:hint="eastAsia"/>
                <w:color w:val="FF0000"/>
                <w:sz w:val="24"/>
                <w:szCs w:val="24"/>
                <w:lang w:eastAsia="ko-KR"/>
              </w:rPr>
              <w:t>높을</w:t>
            </w:r>
            <w:r w:rsidRPr="00BF4511">
              <w:rPr>
                <w:rFonts w:eastAsiaTheme="minorEastAsia" w:hint="eastAsia"/>
                <w:color w:val="FF0000"/>
                <w:sz w:val="24"/>
                <w:szCs w:val="24"/>
                <w:lang w:eastAsia="ko-KR"/>
              </w:rPr>
              <w:t xml:space="preserve"> </w:t>
            </w:r>
            <w:r w:rsidRPr="00BF4511">
              <w:rPr>
                <w:rFonts w:eastAsiaTheme="minorEastAsia" w:hint="eastAsia"/>
                <w:color w:val="FF0000"/>
                <w:sz w:val="24"/>
                <w:szCs w:val="24"/>
                <w:lang w:eastAsia="ko-KR"/>
              </w:rPr>
              <w:t>때</w:t>
            </w:r>
            <w:r w:rsidRPr="00BF4511">
              <w:rPr>
                <w:rFonts w:eastAsiaTheme="minorEastAsia" w:hint="eastAsia"/>
                <w:color w:val="FF0000"/>
                <w:sz w:val="24"/>
                <w:szCs w:val="24"/>
                <w:lang w:eastAsia="ko-KR"/>
              </w:rPr>
              <w:t>)</w:t>
            </w:r>
          </w:p>
        </w:tc>
        <w:tc>
          <w:tcPr>
            <w:tcW w:w="4874" w:type="dxa"/>
          </w:tcPr>
          <w:p w14:paraId="6078FACA" w14:textId="77777777" w:rsidR="009E77A9" w:rsidRPr="00BF4511" w:rsidRDefault="00842838" w:rsidP="00E56B2A">
            <w:pPr>
              <w:spacing w:before="53" w:line="252" w:lineRule="auto"/>
              <w:jc w:val="center"/>
              <w:rPr>
                <w:rFonts w:eastAsiaTheme="minorEastAsia"/>
                <w:color w:val="FF0000"/>
                <w:sz w:val="24"/>
                <w:szCs w:val="24"/>
                <w:lang w:eastAsia="ko-KR"/>
              </w:rPr>
            </w:pPr>
            <w:r w:rsidRPr="00BF4511">
              <w:rPr>
                <w:noProof/>
                <w:color w:val="FF0000"/>
              </w:rPr>
              <w:lastRenderedPageBreak/>
              <w:drawing>
                <wp:inline distT="0" distB="0" distL="0" distR="0" wp14:anchorId="6357C97F" wp14:editId="1FF564C1">
                  <wp:extent cx="2880000" cy="2819686"/>
                  <wp:effectExtent l="0" t="0" r="0" b="0"/>
                  <wp:docPr id="867195768"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0000" cy="2819686"/>
                          </a:xfrm>
                          <a:prstGeom prst="rect">
                            <a:avLst/>
                          </a:prstGeom>
                          <a:noFill/>
                          <a:ln>
                            <a:noFill/>
                          </a:ln>
                        </pic:spPr>
                      </pic:pic>
                    </a:graphicData>
                  </a:graphic>
                </wp:inline>
              </w:drawing>
            </w:r>
          </w:p>
          <w:p w14:paraId="0667EBCA" w14:textId="318A413C" w:rsidR="00842838" w:rsidRPr="00BF4511" w:rsidRDefault="00842838" w:rsidP="00E56B2A">
            <w:pPr>
              <w:spacing w:before="53" w:line="252" w:lineRule="auto"/>
              <w:jc w:val="center"/>
              <w:rPr>
                <w:rFonts w:eastAsiaTheme="minorEastAsia"/>
                <w:color w:val="FF0000"/>
                <w:sz w:val="24"/>
                <w:szCs w:val="24"/>
                <w:lang w:eastAsia="ko-KR"/>
              </w:rPr>
            </w:pPr>
            <w:r w:rsidRPr="00BF4511">
              <w:rPr>
                <w:rFonts w:eastAsiaTheme="minorEastAsia" w:hint="eastAsia"/>
                <w:color w:val="FF0000"/>
                <w:sz w:val="24"/>
                <w:szCs w:val="24"/>
                <w:lang w:eastAsia="ko-KR"/>
              </w:rPr>
              <w:lastRenderedPageBreak/>
              <w:t>(</w:t>
            </w:r>
            <w:r w:rsidRPr="00BF4511">
              <w:rPr>
                <w:rFonts w:eastAsiaTheme="minorEastAsia" w:hint="eastAsia"/>
                <w:color w:val="FF0000"/>
                <w:sz w:val="24"/>
                <w:szCs w:val="24"/>
                <w:lang w:eastAsia="ko-KR"/>
              </w:rPr>
              <w:t>경복궁역</w:t>
            </w:r>
            <w:r w:rsidRPr="00BF4511">
              <w:rPr>
                <w:rFonts w:eastAsiaTheme="minorEastAsia" w:hint="eastAsia"/>
                <w:color w:val="FF0000"/>
                <w:sz w:val="24"/>
                <w:szCs w:val="24"/>
                <w:lang w:eastAsia="ko-KR"/>
              </w:rPr>
              <w:t xml:space="preserve"> </w:t>
            </w:r>
            <w:r w:rsidRPr="00BF4511">
              <w:rPr>
                <w:rFonts w:eastAsiaTheme="minorEastAsia" w:hint="eastAsia"/>
                <w:color w:val="FF0000"/>
                <w:sz w:val="24"/>
                <w:szCs w:val="24"/>
                <w:lang w:eastAsia="ko-KR"/>
              </w:rPr>
              <w:t>혼잡도</w:t>
            </w:r>
            <w:r w:rsidRPr="00BF4511">
              <w:rPr>
                <w:rFonts w:eastAsiaTheme="minorEastAsia" w:hint="eastAsia"/>
                <w:color w:val="FF0000"/>
                <w:sz w:val="24"/>
                <w:szCs w:val="24"/>
                <w:lang w:eastAsia="ko-KR"/>
              </w:rPr>
              <w:t xml:space="preserve"> </w:t>
            </w:r>
            <w:r w:rsidRPr="00BF4511">
              <w:rPr>
                <w:rFonts w:eastAsiaTheme="minorEastAsia" w:hint="eastAsia"/>
                <w:color w:val="FF0000"/>
                <w:sz w:val="24"/>
                <w:szCs w:val="24"/>
                <w:lang w:eastAsia="ko-KR"/>
              </w:rPr>
              <w:t>낮을</w:t>
            </w:r>
            <w:r w:rsidRPr="00BF4511">
              <w:rPr>
                <w:rFonts w:eastAsiaTheme="minorEastAsia" w:hint="eastAsia"/>
                <w:color w:val="FF0000"/>
                <w:sz w:val="24"/>
                <w:szCs w:val="24"/>
                <w:lang w:eastAsia="ko-KR"/>
              </w:rPr>
              <w:t xml:space="preserve"> </w:t>
            </w:r>
            <w:r w:rsidRPr="00BF4511">
              <w:rPr>
                <w:rFonts w:eastAsiaTheme="minorEastAsia" w:hint="eastAsia"/>
                <w:color w:val="FF0000"/>
                <w:sz w:val="24"/>
                <w:szCs w:val="24"/>
                <w:lang w:eastAsia="ko-KR"/>
              </w:rPr>
              <w:t>때</w:t>
            </w:r>
            <w:r w:rsidRPr="00BF4511">
              <w:rPr>
                <w:rFonts w:eastAsiaTheme="minorEastAsia" w:hint="eastAsia"/>
                <w:color w:val="FF0000"/>
                <w:sz w:val="24"/>
                <w:szCs w:val="24"/>
                <w:lang w:eastAsia="ko-KR"/>
              </w:rPr>
              <w:t>)</w:t>
            </w:r>
          </w:p>
        </w:tc>
      </w:tr>
    </w:tbl>
    <w:p w14:paraId="3979ABF0" w14:textId="69C8BD7A" w:rsidR="001C53AF" w:rsidRPr="00BF4511" w:rsidRDefault="00B2522D" w:rsidP="00B2522D">
      <w:pPr>
        <w:pStyle w:val="aa"/>
        <w:rPr>
          <w:rFonts w:ascii="맑은 고딕" w:eastAsiaTheme="minorEastAsia" w:hAnsi="맑은 고딕" w:cs="맑은 고딕"/>
          <w:color w:val="FF0000"/>
          <w:sz w:val="24"/>
          <w:szCs w:val="24"/>
          <w:lang w:eastAsia="ko-KR"/>
        </w:rPr>
      </w:pPr>
      <w:bookmarkStart w:id="7" w:name="_Ref182783422"/>
      <w:r w:rsidRPr="00BF4511">
        <w:rPr>
          <w:rFonts w:ascii="맑은 고딕" w:eastAsia="맑은 고딕" w:hAnsi="맑은 고딕" w:cs="맑은 고딕" w:hint="eastAsia"/>
          <w:color w:val="FF0000"/>
          <w:lang w:eastAsia="ko-KR"/>
        </w:rPr>
        <w:lastRenderedPageBreak/>
        <w:t>그림</w:t>
      </w:r>
      <w:r w:rsidRPr="00BF4511">
        <w:rPr>
          <w:color w:val="FF0000"/>
          <w:lang w:eastAsia="ko-KR"/>
        </w:rPr>
        <w:t xml:space="preserve"> </w:t>
      </w:r>
      <w:r w:rsidRPr="00BF4511">
        <w:rPr>
          <w:color w:val="FF0000"/>
        </w:rPr>
        <w:fldChar w:fldCharType="begin"/>
      </w:r>
      <w:r w:rsidRPr="00BF4511">
        <w:rPr>
          <w:color w:val="FF0000"/>
          <w:lang w:eastAsia="ko-KR"/>
        </w:rPr>
        <w:instrText xml:space="preserve"> SEQ 그림 \* ARABIC </w:instrText>
      </w:r>
      <w:r w:rsidRPr="00BF4511">
        <w:rPr>
          <w:color w:val="FF0000"/>
        </w:rPr>
        <w:fldChar w:fldCharType="separate"/>
      </w:r>
      <w:r w:rsidR="0075582F" w:rsidRPr="00BF4511">
        <w:rPr>
          <w:noProof/>
          <w:color w:val="FF0000"/>
          <w:lang w:eastAsia="ko-KR"/>
        </w:rPr>
        <w:t>7</w:t>
      </w:r>
      <w:r w:rsidRPr="00BF4511">
        <w:rPr>
          <w:color w:val="FF0000"/>
        </w:rPr>
        <w:fldChar w:fldCharType="end"/>
      </w:r>
      <w:bookmarkEnd w:id="7"/>
      <w:r w:rsidRPr="00BF4511">
        <w:rPr>
          <w:rFonts w:eastAsiaTheme="minorEastAsia" w:hint="eastAsia"/>
          <w:color w:val="FF0000"/>
          <w:lang w:eastAsia="ko-KR"/>
        </w:rPr>
        <w:t xml:space="preserve">. </w:t>
      </w:r>
      <w:r w:rsidRPr="00BF4511">
        <w:rPr>
          <w:rFonts w:eastAsiaTheme="minorEastAsia" w:hint="eastAsia"/>
          <w:color w:val="FF0000"/>
          <w:lang w:eastAsia="ko-KR"/>
        </w:rPr>
        <w:t>미래</w:t>
      </w:r>
      <w:r w:rsidRPr="00BF4511">
        <w:rPr>
          <w:rFonts w:eastAsiaTheme="minorEastAsia" w:hint="eastAsia"/>
          <w:color w:val="FF0000"/>
          <w:lang w:eastAsia="ko-KR"/>
        </w:rPr>
        <w:t xml:space="preserve"> </w:t>
      </w:r>
      <w:r w:rsidRPr="00BF4511">
        <w:rPr>
          <w:rFonts w:eastAsiaTheme="minorEastAsia" w:hint="eastAsia"/>
          <w:color w:val="FF0000"/>
          <w:lang w:eastAsia="ko-KR"/>
        </w:rPr>
        <w:t>특정</w:t>
      </w:r>
      <w:r w:rsidRPr="00BF4511">
        <w:rPr>
          <w:rFonts w:eastAsiaTheme="minorEastAsia" w:hint="eastAsia"/>
          <w:color w:val="FF0000"/>
          <w:lang w:eastAsia="ko-KR"/>
        </w:rPr>
        <w:t xml:space="preserve"> </w:t>
      </w:r>
      <w:r w:rsidRPr="00BF4511">
        <w:rPr>
          <w:rFonts w:eastAsiaTheme="minorEastAsia" w:hint="eastAsia"/>
          <w:color w:val="FF0000"/>
          <w:lang w:eastAsia="ko-KR"/>
        </w:rPr>
        <w:t>일</w:t>
      </w:r>
      <w:r w:rsidRPr="00BF4511">
        <w:rPr>
          <w:rFonts w:eastAsiaTheme="minorEastAsia" w:hint="eastAsia"/>
          <w:color w:val="FF0000"/>
          <w:lang w:eastAsia="ko-KR"/>
        </w:rPr>
        <w:t xml:space="preserve"> </w:t>
      </w:r>
      <w:r w:rsidRPr="00BF4511">
        <w:rPr>
          <w:rFonts w:eastAsiaTheme="minorEastAsia" w:hint="eastAsia"/>
          <w:color w:val="FF0000"/>
          <w:lang w:eastAsia="ko-KR"/>
        </w:rPr>
        <w:t>대상</w:t>
      </w:r>
      <w:r w:rsidRPr="00BF4511">
        <w:rPr>
          <w:rFonts w:eastAsiaTheme="minorEastAsia" w:hint="eastAsia"/>
          <w:color w:val="FF0000"/>
          <w:lang w:eastAsia="ko-KR"/>
        </w:rPr>
        <w:t xml:space="preserve"> </w:t>
      </w:r>
      <w:r w:rsidRPr="00BF4511">
        <w:rPr>
          <w:rFonts w:eastAsiaTheme="minorEastAsia" w:hint="eastAsia"/>
          <w:color w:val="FF0000"/>
          <w:lang w:eastAsia="ko-KR"/>
        </w:rPr>
        <w:t>강남역과</w:t>
      </w:r>
      <w:r w:rsidRPr="00BF4511">
        <w:rPr>
          <w:rFonts w:eastAsiaTheme="minorEastAsia" w:hint="eastAsia"/>
          <w:color w:val="FF0000"/>
          <w:lang w:eastAsia="ko-KR"/>
        </w:rPr>
        <w:t xml:space="preserve"> </w:t>
      </w:r>
      <w:r w:rsidRPr="00BF4511">
        <w:rPr>
          <w:rFonts w:eastAsiaTheme="minorEastAsia" w:hint="eastAsia"/>
          <w:color w:val="FF0000"/>
          <w:lang w:eastAsia="ko-KR"/>
        </w:rPr>
        <w:t>경복궁역의</w:t>
      </w:r>
      <w:r w:rsidRPr="00BF4511">
        <w:rPr>
          <w:rFonts w:eastAsiaTheme="minorEastAsia" w:hint="eastAsia"/>
          <w:color w:val="FF0000"/>
          <w:lang w:eastAsia="ko-KR"/>
        </w:rPr>
        <w:t xml:space="preserve"> </w:t>
      </w:r>
      <w:r w:rsidRPr="00BF4511">
        <w:rPr>
          <w:rFonts w:eastAsiaTheme="minorEastAsia" w:hint="eastAsia"/>
          <w:color w:val="FF0000"/>
          <w:lang w:eastAsia="ko-KR"/>
        </w:rPr>
        <w:t>혼잡도</w:t>
      </w:r>
      <w:r w:rsidRPr="00BF4511">
        <w:rPr>
          <w:rFonts w:eastAsiaTheme="minorEastAsia" w:hint="eastAsia"/>
          <w:color w:val="FF0000"/>
          <w:lang w:eastAsia="ko-KR"/>
        </w:rPr>
        <w:t xml:space="preserve"> </w:t>
      </w:r>
      <w:r w:rsidRPr="00BF4511">
        <w:rPr>
          <w:rFonts w:eastAsiaTheme="minorEastAsia" w:hint="eastAsia"/>
          <w:color w:val="FF0000"/>
          <w:lang w:eastAsia="ko-KR"/>
        </w:rPr>
        <w:t>예측과</w:t>
      </w:r>
      <w:r w:rsidRPr="00BF4511">
        <w:rPr>
          <w:rFonts w:eastAsiaTheme="minorEastAsia" w:hint="eastAsia"/>
          <w:color w:val="FF0000"/>
          <w:lang w:eastAsia="ko-KR"/>
        </w:rPr>
        <w:t xml:space="preserve"> </w:t>
      </w:r>
      <w:r w:rsidRPr="00BF4511">
        <w:rPr>
          <w:rFonts w:eastAsiaTheme="minorEastAsia" w:hint="eastAsia"/>
          <w:color w:val="FF0000"/>
          <w:lang w:eastAsia="ko-KR"/>
        </w:rPr>
        <w:t>변수영향</w:t>
      </w:r>
      <w:r w:rsidRPr="00BF4511">
        <w:rPr>
          <w:rFonts w:eastAsiaTheme="minorEastAsia" w:hint="eastAsia"/>
          <w:color w:val="FF0000"/>
          <w:lang w:eastAsia="ko-KR"/>
        </w:rPr>
        <w:t xml:space="preserve"> </w:t>
      </w:r>
      <w:r w:rsidRPr="00BF4511">
        <w:rPr>
          <w:rFonts w:eastAsiaTheme="minorEastAsia" w:hint="eastAsia"/>
          <w:color w:val="FF0000"/>
          <w:lang w:eastAsia="ko-KR"/>
        </w:rPr>
        <w:t>설명력</w:t>
      </w:r>
      <w:r w:rsidRPr="00BF4511">
        <w:rPr>
          <w:rFonts w:eastAsiaTheme="minorEastAsia" w:hint="eastAsia"/>
          <w:color w:val="FF0000"/>
          <w:lang w:eastAsia="ko-KR"/>
        </w:rPr>
        <w:t xml:space="preserve"> </w:t>
      </w:r>
      <w:r w:rsidRPr="00BF4511">
        <w:rPr>
          <w:rFonts w:eastAsiaTheme="minorEastAsia" w:hint="eastAsia"/>
          <w:color w:val="FF0000"/>
          <w:lang w:eastAsia="ko-KR"/>
        </w:rPr>
        <w:t>기반</w:t>
      </w:r>
      <w:r w:rsidRPr="00BF4511">
        <w:rPr>
          <w:rFonts w:eastAsiaTheme="minorEastAsia" w:hint="eastAsia"/>
          <w:color w:val="FF0000"/>
          <w:lang w:eastAsia="ko-KR"/>
        </w:rPr>
        <w:t xml:space="preserve"> </w:t>
      </w:r>
      <w:r w:rsidRPr="00BF4511">
        <w:rPr>
          <w:rFonts w:eastAsiaTheme="minorEastAsia" w:hint="eastAsia"/>
          <w:color w:val="FF0000"/>
          <w:lang w:eastAsia="ko-KR"/>
        </w:rPr>
        <w:t>의사결정</w:t>
      </w:r>
    </w:p>
    <w:p w14:paraId="21A0B94F" w14:textId="77777777" w:rsidR="001C6CFA" w:rsidRPr="00BF4511" w:rsidRDefault="001C6CFA" w:rsidP="003D21E3">
      <w:pPr>
        <w:pBdr>
          <w:top w:val="nil"/>
          <w:left w:val="nil"/>
          <w:bottom w:val="nil"/>
          <w:right w:val="nil"/>
          <w:between w:val="nil"/>
        </w:pBdr>
        <w:spacing w:before="53" w:line="252" w:lineRule="auto"/>
        <w:ind w:left="110" w:firstLine="343"/>
        <w:jc w:val="both"/>
        <w:rPr>
          <w:rFonts w:ascii="맑은 고딕" w:eastAsia="맑은 고딕" w:hAnsi="맑은 고딕" w:cs="맑은 고딕"/>
          <w:color w:val="FF0000"/>
          <w:sz w:val="24"/>
          <w:szCs w:val="24"/>
          <w:lang w:eastAsia="ko-KR"/>
        </w:rPr>
      </w:pPr>
    </w:p>
    <w:p w14:paraId="0D47F5BF" w14:textId="7065EF66" w:rsidR="003F60B2" w:rsidRPr="00BF4511" w:rsidRDefault="00065F2E" w:rsidP="003D21E3">
      <w:pPr>
        <w:pBdr>
          <w:top w:val="nil"/>
          <w:left w:val="nil"/>
          <w:bottom w:val="nil"/>
          <w:right w:val="nil"/>
          <w:between w:val="nil"/>
        </w:pBdr>
        <w:spacing w:before="53" w:line="252" w:lineRule="auto"/>
        <w:ind w:left="110" w:firstLine="343"/>
        <w:jc w:val="both"/>
        <w:rPr>
          <w:rFonts w:ascii="맑은 고딕" w:eastAsia="맑은 고딕" w:hAnsi="맑은 고딕" w:cs="맑은 고딕"/>
          <w:color w:val="FF0000"/>
          <w:sz w:val="24"/>
          <w:szCs w:val="24"/>
          <w:lang w:eastAsia="ko-KR"/>
        </w:rPr>
      </w:pPr>
      <w:r w:rsidRPr="00BF4511">
        <w:rPr>
          <w:rFonts w:ascii="맑은 고딕" w:eastAsia="맑은 고딕" w:hAnsi="맑은 고딕" w:cs="맑은 고딕" w:hint="eastAsia"/>
          <w:color w:val="FF0000"/>
          <w:sz w:val="24"/>
          <w:szCs w:val="24"/>
          <w:lang w:eastAsia="ko-KR"/>
        </w:rPr>
        <w:t>특정일 또는 시간대의 지하철 혼잡도에</w:t>
      </w:r>
      <w:r w:rsidR="00B0210B" w:rsidRPr="00BF4511">
        <w:rPr>
          <w:rFonts w:ascii="맑은 고딕" w:eastAsia="맑은 고딕" w:hAnsi="맑은 고딕" w:cs="맑은 고딕" w:hint="eastAsia"/>
          <w:color w:val="FF0000"/>
          <w:sz w:val="24"/>
          <w:szCs w:val="24"/>
          <w:lang w:eastAsia="ko-KR"/>
        </w:rPr>
        <w:t xml:space="preserve"> 대한 </w:t>
      </w:r>
      <w:r w:rsidRPr="00BF4511">
        <w:rPr>
          <w:rFonts w:ascii="맑은 고딕" w:eastAsia="맑은 고딕" w:hAnsi="맑은 고딕" w:cs="맑은 고딕" w:hint="eastAsia"/>
          <w:color w:val="FF0000"/>
          <w:sz w:val="24"/>
          <w:szCs w:val="24"/>
          <w:lang w:eastAsia="ko-KR"/>
        </w:rPr>
        <w:t>변수들의 기여를</w:t>
      </w:r>
      <w:r w:rsidR="00B0210B" w:rsidRPr="00BF4511">
        <w:rPr>
          <w:rFonts w:ascii="맑은 고딕" w:eastAsia="맑은 고딕" w:hAnsi="맑은 고딕" w:cs="맑은 고딕" w:hint="eastAsia"/>
          <w:color w:val="FF0000"/>
          <w:sz w:val="24"/>
          <w:szCs w:val="24"/>
          <w:lang w:eastAsia="ko-KR"/>
        </w:rPr>
        <w:t xml:space="preserve"> 확인하였다. 각 변수가 </w:t>
      </w:r>
      <w:r w:rsidRPr="00BF4511">
        <w:rPr>
          <w:rFonts w:ascii="맑은 고딕" w:eastAsia="맑은 고딕" w:hAnsi="맑은 고딕" w:cs="맑은 고딕" w:hint="eastAsia"/>
          <w:color w:val="FF0000"/>
          <w:sz w:val="24"/>
          <w:szCs w:val="24"/>
          <w:lang w:eastAsia="ko-KR"/>
        </w:rPr>
        <w:t>지하철 혼잡도에 일반화된</w:t>
      </w:r>
      <w:r w:rsidR="00B0210B" w:rsidRPr="00BF4511">
        <w:rPr>
          <w:rFonts w:ascii="맑은 고딕" w:eastAsia="맑은 고딕" w:hAnsi="맑은 고딕" w:cs="맑은 고딕" w:hint="eastAsia"/>
          <w:color w:val="FF0000"/>
          <w:sz w:val="24"/>
          <w:szCs w:val="24"/>
          <w:lang w:eastAsia="ko-KR"/>
        </w:rPr>
        <w:t xml:space="preserve"> positive</w:t>
      </w:r>
      <w:r w:rsidR="00FF5C81" w:rsidRPr="00BF4511">
        <w:rPr>
          <w:rFonts w:ascii="맑은 고딕" w:eastAsia="맑은 고딕" w:hAnsi="맑은 고딕" w:cs="맑은 고딕" w:hint="eastAsia"/>
          <w:color w:val="FF0000"/>
          <w:sz w:val="24"/>
          <w:szCs w:val="24"/>
          <w:lang w:eastAsia="ko-KR"/>
        </w:rPr>
        <w:t xml:space="preserve"> or negative</w:t>
      </w:r>
      <w:r w:rsidR="00B0210B" w:rsidRPr="00BF4511">
        <w:rPr>
          <w:rFonts w:ascii="맑은 고딕" w:eastAsia="맑은 고딕" w:hAnsi="맑은 고딕" w:cs="맑은 고딕" w:hint="eastAsia"/>
          <w:color w:val="FF0000"/>
          <w:sz w:val="24"/>
          <w:szCs w:val="24"/>
          <w:lang w:eastAsia="ko-KR"/>
        </w:rPr>
        <w:t xml:space="preserve">를 보장하지도 않는다. 그러한 이유로 특정 변수가 </w:t>
      </w:r>
      <w:r w:rsidRPr="00BF4511">
        <w:rPr>
          <w:rFonts w:ascii="맑은 고딕" w:eastAsia="맑은 고딕" w:hAnsi="맑은 고딕" w:cs="맑은 고딕" w:hint="eastAsia"/>
          <w:color w:val="FF0000"/>
          <w:sz w:val="24"/>
          <w:szCs w:val="24"/>
          <w:lang w:eastAsia="ko-KR"/>
        </w:rPr>
        <w:t>지하철 혼잡도</w:t>
      </w:r>
      <w:r w:rsidR="00B0210B" w:rsidRPr="00BF4511">
        <w:rPr>
          <w:rFonts w:ascii="맑은 고딕" w:eastAsia="맑은 고딕" w:hAnsi="맑은 고딕" w:cs="맑은 고딕" w:hint="eastAsia"/>
          <w:color w:val="FF0000"/>
          <w:sz w:val="24"/>
          <w:szCs w:val="24"/>
          <w:lang w:eastAsia="ko-KR"/>
        </w:rPr>
        <w:t xml:space="preserve">에 어떠한 방향성을 가지는지 </w:t>
      </w:r>
      <w:r w:rsidRPr="00BF4511">
        <w:rPr>
          <w:rFonts w:ascii="맑은 고딕" w:eastAsia="맑은 고딕" w:hAnsi="맑은 고딕" w:cs="맑은 고딕" w:hint="eastAsia"/>
          <w:color w:val="FF0000"/>
          <w:sz w:val="24"/>
          <w:szCs w:val="24"/>
          <w:lang w:eastAsia="ko-KR"/>
        </w:rPr>
        <w:t>일반화하는</w:t>
      </w:r>
      <w:r w:rsidR="00B0210B" w:rsidRPr="00BF4511">
        <w:rPr>
          <w:rFonts w:ascii="맑은 고딕" w:eastAsia="맑은 고딕" w:hAnsi="맑은 고딕" w:cs="맑은 고딕" w:hint="eastAsia"/>
          <w:color w:val="FF0000"/>
          <w:sz w:val="24"/>
          <w:szCs w:val="24"/>
          <w:lang w:eastAsia="ko-KR"/>
        </w:rPr>
        <w:t xml:space="preserve"> 것은 다소 위험할 수 있다. 정책적 근거를 </w:t>
      </w:r>
      <w:r w:rsidR="00DE183E" w:rsidRPr="00BF4511">
        <w:rPr>
          <w:rFonts w:ascii="맑은 고딕" w:eastAsia="맑은 고딕" w:hAnsi="맑은 고딕" w:cs="맑은 고딕" w:hint="eastAsia"/>
          <w:color w:val="FF0000"/>
          <w:sz w:val="24"/>
          <w:szCs w:val="24"/>
          <w:lang w:eastAsia="ko-KR"/>
        </w:rPr>
        <w:t xml:space="preserve">위해 </w:t>
      </w:r>
      <w:r w:rsidRPr="00BF4511">
        <w:rPr>
          <w:rFonts w:ascii="맑은 고딕" w:eastAsia="맑은 고딕" w:hAnsi="맑은 고딕" w:cs="맑은 고딕" w:hint="eastAsia"/>
          <w:color w:val="FF0000"/>
          <w:sz w:val="24"/>
          <w:szCs w:val="24"/>
          <w:lang w:eastAsia="ko-KR"/>
        </w:rPr>
        <w:t xml:space="preserve">일시적으로 </w:t>
      </w:r>
      <w:r w:rsidR="00DE183E" w:rsidRPr="00BF4511">
        <w:rPr>
          <w:rFonts w:ascii="맑은 고딕" w:eastAsia="맑은 고딕" w:hAnsi="맑은 고딕" w:cs="맑은 고딕" w:hint="eastAsia"/>
          <w:color w:val="FF0000"/>
          <w:sz w:val="24"/>
          <w:szCs w:val="24"/>
          <w:lang w:eastAsia="ko-KR"/>
        </w:rPr>
        <w:t>사용할 수는</w:t>
      </w:r>
      <w:r w:rsidR="00B0210B" w:rsidRPr="00BF4511">
        <w:rPr>
          <w:rFonts w:ascii="맑은 고딕" w:eastAsia="맑은 고딕" w:hAnsi="맑은 고딕" w:cs="맑은 고딕" w:hint="eastAsia"/>
          <w:color w:val="FF0000"/>
          <w:sz w:val="24"/>
          <w:szCs w:val="24"/>
          <w:lang w:eastAsia="ko-KR"/>
        </w:rPr>
        <w:t xml:space="preserve"> 있겠지만 </w:t>
      </w:r>
      <w:r w:rsidRPr="00BF4511">
        <w:rPr>
          <w:rFonts w:ascii="맑은 고딕" w:eastAsia="맑은 고딕" w:hAnsi="맑은 고딕" w:cs="맑은 고딕" w:hint="eastAsia"/>
          <w:color w:val="FF0000"/>
          <w:sz w:val="24"/>
          <w:szCs w:val="24"/>
          <w:lang w:eastAsia="ko-KR"/>
        </w:rPr>
        <w:t>정책 입안자들 또는 시민들에게 납득될만한 정보로</w:t>
      </w:r>
      <w:r w:rsidR="00DE183E" w:rsidRPr="00BF4511">
        <w:rPr>
          <w:rFonts w:ascii="맑은 고딕" w:eastAsia="맑은 고딕" w:hAnsi="맑은 고딕" w:cs="맑은 고딕" w:hint="eastAsia"/>
          <w:color w:val="FF0000"/>
          <w:sz w:val="24"/>
          <w:szCs w:val="24"/>
          <w:lang w:eastAsia="ko-KR"/>
        </w:rPr>
        <w:t xml:space="preserve"> </w:t>
      </w:r>
      <w:r w:rsidR="00B0210B" w:rsidRPr="00BF4511">
        <w:rPr>
          <w:rFonts w:ascii="맑은 고딕" w:eastAsia="맑은 고딕" w:hAnsi="맑은 고딕" w:cs="맑은 고딕" w:hint="eastAsia"/>
          <w:color w:val="FF0000"/>
          <w:sz w:val="24"/>
          <w:szCs w:val="24"/>
          <w:lang w:eastAsia="ko-KR"/>
        </w:rPr>
        <w:t>단정하기 어렵기 때문이다. 그렇다고 정책적 근거</w:t>
      </w:r>
      <w:r w:rsidRPr="00BF4511">
        <w:rPr>
          <w:rFonts w:ascii="맑은 고딕" w:eastAsia="맑은 고딕" w:hAnsi="맑은 고딕" w:cs="맑은 고딕" w:hint="eastAsia"/>
          <w:color w:val="FF0000"/>
          <w:sz w:val="24"/>
          <w:szCs w:val="24"/>
          <w:lang w:eastAsia="ko-KR"/>
        </w:rPr>
        <w:t xml:space="preserve">로 사용하지 말자는 것은 아니며, </w:t>
      </w:r>
      <w:r w:rsidR="00B0210B" w:rsidRPr="00BF4511">
        <w:rPr>
          <w:rFonts w:ascii="맑은 고딕" w:eastAsia="맑은 고딕" w:hAnsi="맑은 고딕" w:cs="맑은 고딕" w:hint="eastAsia"/>
          <w:color w:val="FF0000"/>
          <w:sz w:val="24"/>
          <w:szCs w:val="24"/>
          <w:lang w:eastAsia="ko-KR"/>
        </w:rPr>
        <w:t xml:space="preserve">높은 정확성의 </w:t>
      </w:r>
      <w:r w:rsidRPr="00BF4511">
        <w:rPr>
          <w:rFonts w:ascii="맑은 고딕" w:eastAsia="맑은 고딕" w:hAnsi="맑은 고딕" w:cs="맑은 고딕" w:hint="eastAsia"/>
          <w:color w:val="FF0000"/>
          <w:sz w:val="24"/>
          <w:szCs w:val="24"/>
          <w:lang w:eastAsia="ko-KR"/>
        </w:rPr>
        <w:t>실시간 혼잡도의 예측</w:t>
      </w:r>
      <w:r w:rsidR="00B0210B" w:rsidRPr="00BF4511">
        <w:rPr>
          <w:rFonts w:ascii="맑은 고딕" w:eastAsia="맑은 고딕" w:hAnsi="맑은 고딕" w:cs="맑은 고딕" w:hint="eastAsia"/>
          <w:color w:val="FF0000"/>
          <w:sz w:val="24"/>
          <w:szCs w:val="24"/>
          <w:lang w:eastAsia="ko-KR"/>
        </w:rPr>
        <w:t xml:space="preserve"> 설명력을 확인할 수 있었으니 이를 누적하여 표현한다면 충분히 일반화된 </w:t>
      </w:r>
      <w:r w:rsidRPr="00BF4511">
        <w:rPr>
          <w:rFonts w:ascii="맑은 고딕" w:eastAsia="맑은 고딕" w:hAnsi="맑은 고딕" w:cs="맑은 고딕" w:hint="eastAsia"/>
          <w:color w:val="FF0000"/>
          <w:sz w:val="24"/>
          <w:szCs w:val="24"/>
          <w:lang w:eastAsia="ko-KR"/>
        </w:rPr>
        <w:t>인싸이트로 재표현 할 수 있을</w:t>
      </w:r>
      <w:r w:rsidR="00B0210B" w:rsidRPr="00BF4511">
        <w:rPr>
          <w:rFonts w:ascii="맑은 고딕" w:eastAsia="맑은 고딕" w:hAnsi="맑은 고딕" w:cs="맑은 고딕" w:hint="eastAsia"/>
          <w:color w:val="FF0000"/>
          <w:sz w:val="24"/>
          <w:szCs w:val="24"/>
          <w:lang w:eastAsia="ko-KR"/>
        </w:rPr>
        <w:t xml:space="preserve"> 것이다. 단, positive or negative 와 같은 이분법적인 해석은 매우 조심해야 </w:t>
      </w:r>
      <w:r w:rsidRPr="00BF4511">
        <w:rPr>
          <w:rFonts w:ascii="맑은 고딕" w:eastAsia="맑은 고딕" w:hAnsi="맑은 고딕" w:cs="맑은 고딕" w:hint="eastAsia"/>
          <w:color w:val="FF0000"/>
          <w:sz w:val="24"/>
          <w:szCs w:val="24"/>
          <w:lang w:eastAsia="ko-KR"/>
        </w:rPr>
        <w:t>함을 위의 실시간 예측 결과를 통해 다시 한번 강조한다</w:t>
      </w:r>
      <w:r w:rsidR="00B0210B" w:rsidRPr="00BF4511">
        <w:rPr>
          <w:rFonts w:ascii="맑은 고딕" w:eastAsia="맑은 고딕" w:hAnsi="맑은 고딕" w:cs="맑은 고딕" w:hint="eastAsia"/>
          <w:color w:val="FF0000"/>
          <w:sz w:val="24"/>
          <w:szCs w:val="24"/>
          <w:lang w:eastAsia="ko-KR"/>
        </w:rPr>
        <w:t xml:space="preserve">. 실제 독립변수와 종속변수의 관계가 이분법적 설명으로 </w:t>
      </w:r>
      <w:r w:rsidR="004B4D63" w:rsidRPr="00BF4511">
        <w:rPr>
          <w:rFonts w:ascii="맑은 고딕" w:eastAsia="맑은 고딕" w:hAnsi="맑은 고딕" w:cs="맑은 고딕" w:hint="eastAsia"/>
          <w:color w:val="FF0000"/>
          <w:sz w:val="24"/>
          <w:szCs w:val="24"/>
          <w:lang w:eastAsia="ko-KR"/>
        </w:rPr>
        <w:t>명확할</w:t>
      </w:r>
      <w:r w:rsidR="00B0210B" w:rsidRPr="00BF4511">
        <w:rPr>
          <w:rFonts w:ascii="맑은 고딕" w:eastAsia="맑은 고딕" w:hAnsi="맑은 고딕" w:cs="맑은 고딕" w:hint="eastAsia"/>
          <w:color w:val="FF0000"/>
          <w:sz w:val="24"/>
          <w:szCs w:val="24"/>
          <w:lang w:eastAsia="ko-KR"/>
        </w:rPr>
        <w:t xml:space="preserve"> 정도로 선형적 관계</w:t>
      </w:r>
      <w:r w:rsidR="004B4D63" w:rsidRPr="00BF4511">
        <w:rPr>
          <w:rFonts w:ascii="맑은 고딕" w:eastAsia="맑은 고딕" w:hAnsi="맑은 고딕" w:cs="맑은 고딕" w:hint="eastAsia"/>
          <w:color w:val="FF0000"/>
          <w:sz w:val="24"/>
          <w:szCs w:val="24"/>
          <w:lang w:eastAsia="ko-KR"/>
        </w:rPr>
        <w:t>이지도 않다. 만약 선형적 관계라면 선형회귀분석의 결과가 성능이 좋</w:t>
      </w:r>
      <w:r w:rsidR="00EE7154" w:rsidRPr="00BF4511">
        <w:rPr>
          <w:rFonts w:ascii="맑은 고딕" w:eastAsia="맑은 고딕" w:hAnsi="맑은 고딕" w:cs="맑은 고딕" w:hint="eastAsia"/>
          <w:color w:val="FF0000"/>
          <w:sz w:val="24"/>
          <w:szCs w:val="24"/>
          <w:lang w:eastAsia="ko-KR"/>
        </w:rPr>
        <w:t>아야 하는데</w:t>
      </w:r>
      <w:r w:rsidR="004B4D63" w:rsidRPr="00BF4511">
        <w:rPr>
          <w:rFonts w:ascii="맑은 고딕" w:eastAsia="맑은 고딕" w:hAnsi="맑은 고딕" w:cs="맑은 고딕" w:hint="eastAsia"/>
          <w:color w:val="FF0000"/>
          <w:sz w:val="24"/>
          <w:szCs w:val="24"/>
          <w:lang w:eastAsia="ko-KR"/>
        </w:rPr>
        <w:t xml:space="preserve"> 전혀 그렇지도 않았기 때문이다.</w:t>
      </w:r>
      <w:r w:rsidR="00B0210B" w:rsidRPr="00BF4511">
        <w:rPr>
          <w:rFonts w:ascii="맑은 고딕" w:eastAsia="맑은 고딕" w:hAnsi="맑은 고딕" w:cs="맑은 고딕" w:hint="eastAsia"/>
          <w:color w:val="FF0000"/>
          <w:sz w:val="24"/>
          <w:szCs w:val="24"/>
          <w:lang w:eastAsia="ko-KR"/>
        </w:rPr>
        <w:t xml:space="preserve"> 따라서 본 연구에서는 매우 명확한 관계성이 나타나는 변수에 대해서만 조심스럽게 해석을 제안하면서 머신러닝</w:t>
      </w:r>
      <w:r w:rsidR="004B4D63" w:rsidRPr="00BF4511">
        <w:rPr>
          <w:rFonts w:ascii="맑은 고딕" w:eastAsia="맑은 고딕" w:hAnsi="맑은 고딕" w:cs="맑은 고딕" w:hint="eastAsia"/>
          <w:color w:val="FF0000"/>
          <w:sz w:val="24"/>
          <w:szCs w:val="24"/>
          <w:lang w:eastAsia="ko-KR"/>
        </w:rPr>
        <w:t xml:space="preserve"> 딥러닝 기반의</w:t>
      </w:r>
      <w:r w:rsidR="00B0210B" w:rsidRPr="00BF4511">
        <w:rPr>
          <w:rFonts w:ascii="맑은 고딕" w:eastAsia="맑은 고딕" w:hAnsi="맑은 고딕" w:cs="맑은 고딕" w:hint="eastAsia"/>
          <w:color w:val="FF0000"/>
          <w:sz w:val="24"/>
          <w:szCs w:val="24"/>
          <w:lang w:eastAsia="ko-KR"/>
        </w:rPr>
        <w:t xml:space="preserve"> 설명가능한 인공지능의 </w:t>
      </w:r>
      <w:r w:rsidR="004B4D63" w:rsidRPr="00BF4511">
        <w:rPr>
          <w:rFonts w:ascii="맑은 고딕" w:eastAsia="맑은 고딕" w:hAnsi="맑은 고딕" w:cs="맑은 고딕" w:hint="eastAsia"/>
          <w:color w:val="FF0000"/>
          <w:sz w:val="24"/>
          <w:szCs w:val="24"/>
          <w:lang w:eastAsia="ko-KR"/>
        </w:rPr>
        <w:t xml:space="preserve">효과적인 </w:t>
      </w:r>
      <w:r w:rsidR="00B0210B" w:rsidRPr="00BF4511">
        <w:rPr>
          <w:rFonts w:ascii="맑은 고딕" w:eastAsia="맑은 고딕" w:hAnsi="맑은 고딕" w:cs="맑은 고딕" w:hint="eastAsia"/>
          <w:color w:val="FF0000"/>
          <w:sz w:val="24"/>
          <w:szCs w:val="24"/>
          <w:lang w:eastAsia="ko-KR"/>
        </w:rPr>
        <w:t xml:space="preserve">활용법을 가이드 하는데 집중할 것이다. </w:t>
      </w:r>
    </w:p>
    <w:p w14:paraId="5FFFD885" w14:textId="4F3A7787" w:rsidR="0023310C" w:rsidRPr="00BF4511" w:rsidRDefault="00E16489" w:rsidP="007A590D">
      <w:pPr>
        <w:pBdr>
          <w:top w:val="nil"/>
          <w:left w:val="nil"/>
          <w:bottom w:val="nil"/>
          <w:right w:val="nil"/>
          <w:between w:val="nil"/>
        </w:pBdr>
        <w:spacing w:before="53" w:line="252" w:lineRule="auto"/>
        <w:ind w:left="110" w:firstLine="343"/>
        <w:jc w:val="both"/>
        <w:rPr>
          <w:rFonts w:ascii="맑은 고딕" w:eastAsia="맑은 고딕" w:hAnsi="맑은 고딕" w:cs="맑은 고딕"/>
          <w:color w:val="FF0000"/>
          <w:sz w:val="24"/>
          <w:szCs w:val="24"/>
          <w:lang w:eastAsia="ko-KR"/>
        </w:rPr>
      </w:pPr>
      <w:r w:rsidRPr="00BF4511">
        <w:rPr>
          <w:rFonts w:ascii="맑은 고딕" w:eastAsia="맑은 고딕" w:hAnsi="맑은 고딕" w:cs="맑은 고딕" w:hint="eastAsia"/>
          <w:color w:val="FF0000"/>
          <w:sz w:val="24"/>
          <w:szCs w:val="24"/>
          <w:lang w:eastAsia="ko-KR"/>
        </w:rPr>
        <w:t xml:space="preserve">각 샘플마다의 지하철 혼잡도 예측 설명력을 누적하여 일반화된 설명력을 확인할 것이다. </w:t>
      </w:r>
      <w:r w:rsidR="00376932" w:rsidRPr="00BF4511">
        <w:rPr>
          <w:rFonts w:ascii="맑은 고딕" w:eastAsia="맑은 고딕" w:hAnsi="맑은 고딕" w:cs="맑은 고딕" w:hint="eastAsia"/>
          <w:color w:val="FF0000"/>
          <w:sz w:val="24"/>
          <w:szCs w:val="24"/>
          <w:lang w:eastAsia="ko-KR"/>
        </w:rPr>
        <w:t>단</w:t>
      </w:r>
      <w:r w:rsidRPr="00BF4511">
        <w:rPr>
          <w:rFonts w:ascii="맑은 고딕" w:eastAsia="맑은 고딕" w:hAnsi="맑은 고딕" w:cs="맑은 고딕" w:hint="eastAsia"/>
          <w:color w:val="FF0000"/>
          <w:sz w:val="24"/>
          <w:szCs w:val="24"/>
          <w:lang w:eastAsia="ko-KR"/>
        </w:rPr>
        <w:t>,</w:t>
      </w:r>
      <w:r w:rsidR="00376932" w:rsidRPr="00BF4511">
        <w:rPr>
          <w:rFonts w:ascii="맑은 고딕" w:eastAsia="맑은 고딕" w:hAnsi="맑은 고딕" w:cs="맑은 고딕" w:hint="eastAsia"/>
          <w:color w:val="FF0000"/>
          <w:sz w:val="24"/>
          <w:szCs w:val="24"/>
          <w:lang w:eastAsia="ko-KR"/>
        </w:rPr>
        <w:t xml:space="preserve"> 본 연구에 활용한 샘플 수</w:t>
      </w:r>
      <w:r w:rsidRPr="00BF4511">
        <w:rPr>
          <w:rFonts w:ascii="맑은 고딕" w:eastAsia="맑은 고딕" w:hAnsi="맑은 고딕" w:cs="맑은 고딕" w:hint="eastAsia"/>
          <w:color w:val="FF0000"/>
          <w:sz w:val="24"/>
          <w:szCs w:val="24"/>
          <w:lang w:eastAsia="ko-KR"/>
        </w:rPr>
        <w:t xml:space="preserve"> 기준의</w:t>
      </w:r>
      <w:r w:rsidR="00376932" w:rsidRPr="00BF4511">
        <w:rPr>
          <w:rFonts w:ascii="맑은 고딕" w:eastAsia="맑은 고딕" w:hAnsi="맑은 고딕" w:cs="맑은 고딕" w:hint="eastAsia"/>
          <w:color w:val="FF0000"/>
          <w:sz w:val="24"/>
          <w:szCs w:val="24"/>
          <w:lang w:eastAsia="ko-KR"/>
        </w:rPr>
        <w:t xml:space="preserve"> 일반화이</w:t>
      </w:r>
      <w:r w:rsidRPr="00BF4511">
        <w:rPr>
          <w:rFonts w:ascii="맑은 고딕" w:eastAsia="맑은 고딕" w:hAnsi="맑은 고딕" w:cs="맑은 고딕" w:hint="eastAsia"/>
          <w:color w:val="FF0000"/>
          <w:sz w:val="24"/>
          <w:szCs w:val="24"/>
          <w:lang w:eastAsia="ko-KR"/>
        </w:rPr>
        <w:t>기 때문에</w:t>
      </w:r>
      <w:r w:rsidR="00376932" w:rsidRPr="00BF4511">
        <w:rPr>
          <w:rFonts w:ascii="맑은 고딕" w:eastAsia="맑은 고딕" w:hAnsi="맑은 고딕" w:cs="맑은 고딕" w:hint="eastAsia"/>
          <w:color w:val="FF0000"/>
          <w:sz w:val="24"/>
          <w:szCs w:val="24"/>
          <w:lang w:eastAsia="ko-KR"/>
        </w:rPr>
        <w:t xml:space="preserve"> 샘플이 늘어나가나 줄어들 경우 </w:t>
      </w:r>
      <w:r w:rsidRPr="00BF4511">
        <w:rPr>
          <w:rFonts w:ascii="맑은 고딕" w:eastAsia="맑은 고딕" w:hAnsi="맑은 고딕" w:cs="맑은 고딕" w:hint="eastAsia"/>
          <w:color w:val="FF0000"/>
          <w:sz w:val="24"/>
          <w:szCs w:val="24"/>
          <w:lang w:eastAsia="ko-KR"/>
        </w:rPr>
        <w:t>변경될 수도 있음을 인지해야 한다. 아마도 데이터의 샘플이 매우 커진다면 향후 그 일반화 설명력을 더욱 신뢰할 수 있을 것임은 분명하다.</w:t>
      </w:r>
      <w:r w:rsidR="00376932" w:rsidRPr="00BF4511">
        <w:rPr>
          <w:rFonts w:ascii="맑은 고딕" w:eastAsia="맑은 고딕" w:hAnsi="맑은 고딕" w:cs="맑은 고딕" w:hint="eastAsia"/>
          <w:color w:val="FF0000"/>
          <w:sz w:val="24"/>
          <w:szCs w:val="24"/>
          <w:lang w:eastAsia="ko-KR"/>
        </w:rPr>
        <w:t xml:space="preserve"> </w:t>
      </w:r>
      <w:r w:rsidR="00483476" w:rsidRPr="00BF4511">
        <w:rPr>
          <w:rFonts w:ascii="맑은 고딕" w:eastAsia="맑은 고딕" w:hAnsi="맑은 고딕" w:cs="맑은 고딕"/>
          <w:color w:val="FF0000"/>
          <w:sz w:val="24"/>
          <w:szCs w:val="24"/>
          <w:lang w:eastAsia="ko-KR"/>
        </w:rPr>
        <w:fldChar w:fldCharType="begin"/>
      </w:r>
      <w:r w:rsidR="00483476" w:rsidRPr="00BF4511">
        <w:rPr>
          <w:rFonts w:ascii="맑은 고딕" w:eastAsia="맑은 고딕" w:hAnsi="맑은 고딕" w:cs="맑은 고딕"/>
          <w:color w:val="FF0000"/>
          <w:sz w:val="24"/>
          <w:szCs w:val="24"/>
          <w:lang w:eastAsia="ko-KR"/>
        </w:rPr>
        <w:instrText xml:space="preserve"> </w:instrText>
      </w:r>
      <w:r w:rsidR="00483476" w:rsidRPr="00BF4511">
        <w:rPr>
          <w:rFonts w:ascii="맑은 고딕" w:eastAsia="맑은 고딕" w:hAnsi="맑은 고딕" w:cs="맑은 고딕" w:hint="eastAsia"/>
          <w:color w:val="FF0000"/>
          <w:sz w:val="24"/>
          <w:szCs w:val="24"/>
          <w:lang w:eastAsia="ko-KR"/>
        </w:rPr>
        <w:instrText>REF _Ref182828960 \h</w:instrText>
      </w:r>
      <w:r w:rsidR="00483476" w:rsidRPr="00BF4511">
        <w:rPr>
          <w:rFonts w:ascii="맑은 고딕" w:eastAsia="맑은 고딕" w:hAnsi="맑은 고딕" w:cs="맑은 고딕"/>
          <w:color w:val="FF0000"/>
          <w:sz w:val="24"/>
          <w:szCs w:val="24"/>
          <w:lang w:eastAsia="ko-KR"/>
        </w:rPr>
        <w:instrText xml:space="preserve"> </w:instrText>
      </w:r>
      <w:r w:rsidR="007A590D" w:rsidRPr="00BF4511">
        <w:rPr>
          <w:rFonts w:ascii="맑은 고딕" w:eastAsia="맑은 고딕" w:hAnsi="맑은 고딕" w:cs="맑은 고딕"/>
          <w:color w:val="FF0000"/>
          <w:sz w:val="24"/>
          <w:szCs w:val="24"/>
          <w:lang w:eastAsia="ko-KR"/>
        </w:rPr>
        <w:instrText xml:space="preserve"> \* MERGEFORMAT </w:instrText>
      </w:r>
      <w:r w:rsidR="00483476" w:rsidRPr="00BF4511">
        <w:rPr>
          <w:rFonts w:ascii="맑은 고딕" w:eastAsia="맑은 고딕" w:hAnsi="맑은 고딕" w:cs="맑은 고딕"/>
          <w:color w:val="FF0000"/>
          <w:sz w:val="24"/>
          <w:szCs w:val="24"/>
          <w:lang w:eastAsia="ko-KR"/>
        </w:rPr>
      </w:r>
      <w:r w:rsidR="00483476" w:rsidRPr="00BF4511">
        <w:rPr>
          <w:rFonts w:ascii="맑은 고딕" w:eastAsia="맑은 고딕" w:hAnsi="맑은 고딕" w:cs="맑은 고딕"/>
          <w:color w:val="FF0000"/>
          <w:sz w:val="24"/>
          <w:szCs w:val="24"/>
          <w:lang w:eastAsia="ko-KR"/>
        </w:rPr>
        <w:fldChar w:fldCharType="separate"/>
      </w:r>
      <w:r w:rsidR="00483476" w:rsidRPr="00BF4511">
        <w:rPr>
          <w:rFonts w:ascii="맑은 고딕" w:eastAsia="맑은 고딕" w:hAnsi="맑은 고딕" w:cs="맑은 고딕" w:hint="eastAsia"/>
          <w:color w:val="FF0000"/>
          <w:sz w:val="24"/>
          <w:szCs w:val="24"/>
          <w:lang w:eastAsia="ko-KR"/>
        </w:rPr>
        <w:t>그림</w:t>
      </w:r>
      <w:r w:rsidR="00483476" w:rsidRPr="00BF4511">
        <w:rPr>
          <w:rFonts w:ascii="맑은 고딕" w:eastAsia="맑은 고딕" w:hAnsi="맑은 고딕" w:cs="맑은 고딕"/>
          <w:color w:val="FF0000"/>
          <w:sz w:val="24"/>
          <w:szCs w:val="24"/>
          <w:lang w:eastAsia="ko-KR"/>
        </w:rPr>
        <w:t xml:space="preserve"> 5</w:t>
      </w:r>
      <w:r w:rsidR="00483476" w:rsidRPr="00BF4511">
        <w:rPr>
          <w:rFonts w:ascii="맑은 고딕" w:eastAsia="맑은 고딕" w:hAnsi="맑은 고딕" w:cs="맑은 고딕"/>
          <w:color w:val="FF0000"/>
          <w:sz w:val="24"/>
          <w:szCs w:val="24"/>
          <w:lang w:eastAsia="ko-KR"/>
        </w:rPr>
        <w:fldChar w:fldCharType="end"/>
      </w:r>
      <w:r w:rsidR="003D21E3" w:rsidRPr="00BF4511">
        <w:rPr>
          <w:rFonts w:ascii="맑은 고딕" w:eastAsia="맑은 고딕" w:hAnsi="맑은 고딕" w:cs="맑은 고딕"/>
          <w:color w:val="FF0000"/>
          <w:sz w:val="24"/>
          <w:szCs w:val="24"/>
          <w:lang w:eastAsia="ko-KR"/>
        </w:rPr>
        <w:t xml:space="preserve">는 </w:t>
      </w:r>
      <w:r w:rsidR="00483476" w:rsidRPr="00BF4511">
        <w:rPr>
          <w:rFonts w:ascii="맑은 고딕" w:eastAsia="맑은 고딕" w:hAnsi="맑은 고딕" w:cs="맑은 고딕" w:hint="eastAsia"/>
          <w:color w:val="FF0000"/>
          <w:sz w:val="24"/>
          <w:szCs w:val="24"/>
          <w:lang w:eastAsia="ko-KR"/>
        </w:rPr>
        <w:t>Random Forest 알고리즘으로 모든 미래 데이터의 지하철 혼잡도 예측을 위한 feature impacts를 시각화 한 것이다.</w:t>
      </w:r>
      <w:r w:rsidR="003D21E3" w:rsidRPr="00BF4511">
        <w:rPr>
          <w:rFonts w:ascii="맑은 고딕" w:eastAsia="맑은 고딕" w:hAnsi="맑은 고딕" w:cs="맑은 고딕"/>
          <w:color w:val="FF0000"/>
          <w:sz w:val="24"/>
          <w:szCs w:val="24"/>
          <w:lang w:eastAsia="ko-KR"/>
        </w:rPr>
        <w:t xml:space="preserve"> </w:t>
      </w:r>
      <w:r w:rsidR="00B16C86" w:rsidRPr="00BF4511">
        <w:rPr>
          <w:rFonts w:ascii="맑은 고딕" w:eastAsia="맑은 고딕" w:hAnsi="맑은 고딕" w:cs="맑은 고딕" w:hint="eastAsia"/>
          <w:color w:val="FF0000"/>
          <w:sz w:val="24"/>
          <w:szCs w:val="24"/>
          <w:lang w:eastAsia="ko-KR"/>
        </w:rPr>
        <w:t xml:space="preserve">우선 </w:t>
      </w:r>
      <w:r w:rsidR="003D21E3" w:rsidRPr="00BF4511">
        <w:rPr>
          <w:rFonts w:ascii="맑은 고딕" w:eastAsia="맑은 고딕" w:hAnsi="맑은 고딕" w:cs="맑은 고딕"/>
          <w:color w:val="FF0000"/>
          <w:sz w:val="24"/>
          <w:szCs w:val="24"/>
          <w:lang w:eastAsia="ko-KR"/>
        </w:rPr>
        <w:t>세로축은 왼쪽과 오른쪽으로 2개</w:t>
      </w:r>
      <w:r w:rsidR="00483476" w:rsidRPr="00BF4511">
        <w:rPr>
          <w:rFonts w:ascii="맑은 고딕" w:eastAsia="맑은 고딕" w:hAnsi="맑은 고딕" w:cs="맑은 고딕" w:hint="eastAsia"/>
          <w:color w:val="FF0000"/>
          <w:sz w:val="24"/>
          <w:szCs w:val="24"/>
          <w:lang w:eastAsia="ko-KR"/>
        </w:rPr>
        <w:t>가</w:t>
      </w:r>
      <w:r w:rsidR="003D21E3" w:rsidRPr="00BF4511">
        <w:rPr>
          <w:rFonts w:ascii="맑은 고딕" w:eastAsia="맑은 고딕" w:hAnsi="맑은 고딕" w:cs="맑은 고딕"/>
          <w:color w:val="FF0000"/>
          <w:sz w:val="24"/>
          <w:szCs w:val="24"/>
          <w:lang w:eastAsia="ko-KR"/>
        </w:rPr>
        <w:t xml:space="preserve"> 있다. </w:t>
      </w:r>
      <w:r w:rsidR="00B16C86" w:rsidRPr="00BF4511">
        <w:rPr>
          <w:rFonts w:ascii="맑은 고딕" w:eastAsia="맑은 고딕" w:hAnsi="맑은 고딕" w:cs="맑은 고딕" w:hint="eastAsia"/>
          <w:color w:val="FF0000"/>
          <w:sz w:val="24"/>
          <w:szCs w:val="24"/>
          <w:lang w:eastAsia="ko-KR"/>
        </w:rPr>
        <w:t>(</w:t>
      </w:r>
      <w:r w:rsidR="003D21E3" w:rsidRPr="00BF4511">
        <w:rPr>
          <w:rFonts w:ascii="맑은 고딕" w:eastAsia="맑은 고딕" w:hAnsi="맑은 고딕" w:cs="맑은 고딕"/>
          <w:color w:val="FF0000"/>
          <w:sz w:val="24"/>
          <w:szCs w:val="24"/>
          <w:lang w:eastAsia="ko-KR"/>
        </w:rPr>
        <w:t>왼쪽</w:t>
      </w:r>
      <w:r w:rsidR="00B16C86" w:rsidRPr="00BF4511">
        <w:rPr>
          <w:rFonts w:ascii="맑은 고딕" w:eastAsia="맑은 고딕" w:hAnsi="맑은 고딕" w:cs="맑은 고딕" w:hint="eastAsia"/>
          <w:color w:val="FF0000"/>
          <w:sz w:val="24"/>
          <w:szCs w:val="24"/>
          <w:lang w:eastAsia="ko-KR"/>
        </w:rPr>
        <w:t>)세로축은</w:t>
      </w:r>
      <w:r w:rsidR="003D21E3" w:rsidRPr="00BF4511">
        <w:rPr>
          <w:rFonts w:ascii="맑은 고딕" w:eastAsia="맑은 고딕" w:hAnsi="맑은 고딕" w:cs="맑은 고딕"/>
          <w:color w:val="FF0000"/>
          <w:sz w:val="24"/>
          <w:szCs w:val="24"/>
          <w:lang w:eastAsia="ko-KR"/>
        </w:rPr>
        <w:t xml:space="preserve"> 종속변수에 영향을 주는 feature importance </w:t>
      </w:r>
      <w:r w:rsidR="00483476" w:rsidRPr="00BF4511">
        <w:rPr>
          <w:rFonts w:ascii="맑은 고딕" w:eastAsia="맑은 고딕" w:hAnsi="맑은 고딕" w:cs="맑은 고딕" w:hint="eastAsia"/>
          <w:color w:val="FF0000"/>
          <w:sz w:val="24"/>
          <w:szCs w:val="24"/>
          <w:lang w:eastAsia="ko-KR"/>
        </w:rPr>
        <w:t>를</w:t>
      </w:r>
      <w:r w:rsidR="003D21E3" w:rsidRPr="00BF4511">
        <w:rPr>
          <w:rFonts w:ascii="맑은 고딕" w:eastAsia="맑은 고딕" w:hAnsi="맑은 고딕" w:cs="맑은 고딕"/>
          <w:color w:val="FF0000"/>
          <w:sz w:val="24"/>
          <w:szCs w:val="24"/>
          <w:lang w:eastAsia="ko-KR"/>
        </w:rPr>
        <w:t xml:space="preserve"> 내림차순으로 정렬한 것이기 때문에 높은 곳에 위치한 변수들은 낮은 곳에 위치한 변수들보다 </w:t>
      </w:r>
      <w:r w:rsidR="00483476" w:rsidRPr="00BF4511">
        <w:rPr>
          <w:rFonts w:ascii="맑은 고딕" w:eastAsia="맑은 고딕" w:hAnsi="맑은 고딕" w:cs="맑은 고딕" w:hint="eastAsia"/>
          <w:color w:val="FF0000"/>
          <w:sz w:val="24"/>
          <w:szCs w:val="24"/>
          <w:lang w:eastAsia="ko-KR"/>
        </w:rPr>
        <w:t>지하철 혼잡도</w:t>
      </w:r>
      <w:r w:rsidR="00B16C86" w:rsidRPr="00BF4511">
        <w:rPr>
          <w:rFonts w:ascii="맑은 고딕" w:eastAsia="맑은 고딕" w:hAnsi="맑은 고딕" w:cs="맑은 고딕" w:hint="eastAsia"/>
          <w:color w:val="FF0000"/>
          <w:sz w:val="24"/>
          <w:szCs w:val="24"/>
          <w:lang w:eastAsia="ko-KR"/>
        </w:rPr>
        <w:t xml:space="preserve"> </w:t>
      </w:r>
      <w:r w:rsidR="003D21E3" w:rsidRPr="00BF4511">
        <w:rPr>
          <w:rFonts w:ascii="맑은 고딕" w:eastAsia="맑은 고딕" w:hAnsi="맑은 고딕" w:cs="맑은 고딕"/>
          <w:color w:val="FF0000"/>
          <w:sz w:val="24"/>
          <w:szCs w:val="24"/>
          <w:lang w:eastAsia="ko-KR"/>
        </w:rPr>
        <w:t xml:space="preserve">예측에 </w:t>
      </w:r>
      <w:r w:rsidR="00483476" w:rsidRPr="00BF4511">
        <w:rPr>
          <w:rFonts w:ascii="맑은 고딕" w:eastAsia="맑은 고딕" w:hAnsi="맑은 고딕" w:cs="맑은 고딕" w:hint="eastAsia"/>
          <w:color w:val="FF0000"/>
          <w:sz w:val="24"/>
          <w:szCs w:val="24"/>
          <w:lang w:eastAsia="ko-KR"/>
        </w:rPr>
        <w:t>더욱 많이</w:t>
      </w:r>
      <w:r w:rsidR="003D21E3" w:rsidRPr="00BF4511">
        <w:rPr>
          <w:rFonts w:ascii="맑은 고딕" w:eastAsia="맑은 고딕" w:hAnsi="맑은 고딕" w:cs="맑은 고딕"/>
          <w:color w:val="FF0000"/>
          <w:sz w:val="24"/>
          <w:szCs w:val="24"/>
          <w:lang w:eastAsia="ko-KR"/>
        </w:rPr>
        <w:t xml:space="preserve"> 기여한다. 즉, “</w:t>
      </w:r>
      <w:r w:rsidR="00C63F98" w:rsidRPr="00BF4511">
        <w:rPr>
          <w:rFonts w:ascii="맑은 고딕" w:eastAsia="맑은 고딕" w:hAnsi="맑은 고딕" w:cs="맑은 고딕" w:hint="eastAsia"/>
          <w:color w:val="FF0000"/>
          <w:sz w:val="24"/>
          <w:szCs w:val="24"/>
          <w:lang w:eastAsia="ko-KR"/>
        </w:rPr>
        <w:t>하차인원, 승차인원, 환승노선_개수, 출입구, 하행_평균운행간격, 청소년인원수, 승하차인원차</w:t>
      </w:r>
      <w:r w:rsidR="00C63F98" w:rsidRPr="00BF4511">
        <w:rPr>
          <w:rFonts w:ascii="맑은 고딕" w:eastAsia="맑은 고딕" w:hAnsi="맑은 고딕" w:cs="맑은 고딕"/>
          <w:color w:val="FF0000"/>
          <w:sz w:val="24"/>
          <w:szCs w:val="24"/>
          <w:lang w:eastAsia="ko-KR"/>
        </w:rPr>
        <w:t>”</w:t>
      </w:r>
      <w:r w:rsidR="00C63F98" w:rsidRPr="00BF4511">
        <w:rPr>
          <w:rFonts w:ascii="맑은 고딕" w:eastAsia="맑은 고딕" w:hAnsi="맑은 고딕" w:cs="맑은 고딕" w:hint="eastAsia"/>
          <w:color w:val="FF0000"/>
          <w:sz w:val="24"/>
          <w:szCs w:val="24"/>
          <w:lang w:eastAsia="ko-KR"/>
        </w:rPr>
        <w:t xml:space="preserve"> 등의 순서로 변수들의 </w:t>
      </w:r>
      <w:r w:rsidR="009739AF" w:rsidRPr="00BF4511">
        <w:rPr>
          <w:rFonts w:ascii="맑은 고딕" w:eastAsia="맑은 고딕" w:hAnsi="맑은 고딕" w:cs="맑은 고딕" w:hint="eastAsia"/>
          <w:color w:val="FF0000"/>
          <w:sz w:val="24"/>
          <w:szCs w:val="24"/>
          <w:lang w:eastAsia="ko-KR"/>
        </w:rPr>
        <w:t>기여순위가 분석된다.</w:t>
      </w:r>
      <w:r w:rsidR="003D21E3" w:rsidRPr="00BF4511">
        <w:rPr>
          <w:rFonts w:ascii="맑은 고딕" w:eastAsia="맑은 고딕" w:hAnsi="맑은 고딕" w:cs="맑은 고딕"/>
          <w:color w:val="FF0000"/>
          <w:sz w:val="24"/>
          <w:szCs w:val="24"/>
          <w:lang w:eastAsia="ko-KR"/>
        </w:rPr>
        <w:t xml:space="preserve"> 그리고 </w:t>
      </w:r>
      <w:r w:rsidR="00B16C86" w:rsidRPr="00BF4511">
        <w:rPr>
          <w:rFonts w:ascii="맑은 고딕" w:eastAsia="맑은 고딕" w:hAnsi="맑은 고딕" w:cs="맑은 고딕" w:hint="eastAsia"/>
          <w:color w:val="FF0000"/>
          <w:sz w:val="24"/>
          <w:szCs w:val="24"/>
          <w:lang w:eastAsia="ko-KR"/>
        </w:rPr>
        <w:t>(</w:t>
      </w:r>
      <w:r w:rsidR="003D21E3" w:rsidRPr="00BF4511">
        <w:rPr>
          <w:rFonts w:ascii="맑은 고딕" w:eastAsia="맑은 고딕" w:hAnsi="맑은 고딕" w:cs="맑은 고딕"/>
          <w:color w:val="FF0000"/>
          <w:sz w:val="24"/>
          <w:szCs w:val="24"/>
          <w:lang w:eastAsia="ko-KR"/>
        </w:rPr>
        <w:t>오른쪽</w:t>
      </w:r>
      <w:r w:rsidR="00B16C86" w:rsidRPr="00BF4511">
        <w:rPr>
          <w:rFonts w:ascii="맑은 고딕" w:eastAsia="맑은 고딕" w:hAnsi="맑은 고딕" w:cs="맑은 고딕" w:hint="eastAsia"/>
          <w:color w:val="FF0000"/>
          <w:sz w:val="24"/>
          <w:szCs w:val="24"/>
          <w:lang w:eastAsia="ko-KR"/>
        </w:rPr>
        <w:t>)세로축</w:t>
      </w:r>
      <w:r w:rsidR="003D21E3" w:rsidRPr="00BF4511">
        <w:rPr>
          <w:rFonts w:ascii="맑은 고딕" w:eastAsia="맑은 고딕" w:hAnsi="맑은 고딕" w:cs="맑은 고딕"/>
          <w:color w:val="FF0000"/>
          <w:sz w:val="24"/>
          <w:szCs w:val="24"/>
          <w:lang w:eastAsia="ko-KR"/>
        </w:rPr>
        <w:t>은</w:t>
      </w:r>
      <w:r w:rsidR="00B16C86" w:rsidRPr="00BF4511">
        <w:rPr>
          <w:rFonts w:ascii="맑은 고딕" w:eastAsia="맑은 고딕" w:hAnsi="맑은 고딕" w:cs="맑은 고딕" w:hint="eastAsia"/>
          <w:color w:val="FF0000"/>
          <w:sz w:val="24"/>
          <w:szCs w:val="24"/>
          <w:lang w:eastAsia="ko-KR"/>
        </w:rPr>
        <w:t xml:space="preserve"> 변수들의 </w:t>
      </w:r>
      <w:r w:rsidR="009739AF" w:rsidRPr="00BF4511">
        <w:rPr>
          <w:rFonts w:ascii="맑은 고딕" w:eastAsia="맑은 고딕" w:hAnsi="맑은 고딕" w:cs="맑은 고딕" w:hint="eastAsia"/>
          <w:color w:val="FF0000"/>
          <w:sz w:val="24"/>
          <w:szCs w:val="24"/>
          <w:lang w:eastAsia="ko-KR"/>
        </w:rPr>
        <w:t>값</w:t>
      </w:r>
      <w:r w:rsidR="00B16C86" w:rsidRPr="00BF4511">
        <w:rPr>
          <w:rFonts w:ascii="맑은 고딕" w:eastAsia="맑은 고딕" w:hAnsi="맑은 고딕" w:cs="맑은 고딕" w:hint="eastAsia"/>
          <w:color w:val="FF0000"/>
          <w:sz w:val="24"/>
          <w:szCs w:val="24"/>
          <w:lang w:eastAsia="ko-KR"/>
        </w:rPr>
        <w:t xml:space="preserve">이 낮은 경우는 파란색 계열로 그리고 높은 경우는 빨간색 계열로 </w:t>
      </w:r>
      <w:r w:rsidR="003D21E3" w:rsidRPr="00BF4511">
        <w:rPr>
          <w:rFonts w:ascii="맑은 고딕" w:eastAsia="맑은 고딕" w:hAnsi="맑은 고딕" w:cs="맑은 고딕"/>
          <w:color w:val="FF0000"/>
          <w:sz w:val="24"/>
          <w:szCs w:val="24"/>
          <w:lang w:eastAsia="ko-KR"/>
        </w:rPr>
        <w:t>표시</w:t>
      </w:r>
      <w:r w:rsidR="009739AF" w:rsidRPr="00BF4511">
        <w:rPr>
          <w:rFonts w:ascii="맑은 고딕" w:eastAsia="맑은 고딕" w:hAnsi="맑은 고딕" w:cs="맑은 고딕" w:hint="eastAsia"/>
          <w:color w:val="FF0000"/>
          <w:sz w:val="24"/>
          <w:szCs w:val="24"/>
          <w:lang w:eastAsia="ko-KR"/>
        </w:rPr>
        <w:t>하여 변수들의 값에 대응되는 지하철 혼잡도의 예측값의 변화를 표시</w:t>
      </w:r>
      <w:r w:rsidR="003D21E3" w:rsidRPr="00BF4511">
        <w:rPr>
          <w:rFonts w:ascii="맑은 고딕" w:eastAsia="맑은 고딕" w:hAnsi="맑은 고딕" w:cs="맑은 고딕"/>
          <w:color w:val="FF0000"/>
          <w:sz w:val="24"/>
          <w:szCs w:val="24"/>
          <w:lang w:eastAsia="ko-KR"/>
        </w:rPr>
        <w:t>하였다.</w:t>
      </w:r>
      <w:r w:rsidR="001765BC" w:rsidRPr="00BF4511">
        <w:rPr>
          <w:rFonts w:ascii="맑은 고딕" w:eastAsia="맑은 고딕" w:hAnsi="맑은 고딕" w:cs="맑은 고딕" w:hint="eastAsia"/>
          <w:color w:val="FF0000"/>
          <w:sz w:val="24"/>
          <w:szCs w:val="24"/>
          <w:lang w:eastAsia="ko-KR"/>
        </w:rPr>
        <w:t xml:space="preserve"> </w:t>
      </w:r>
      <w:r w:rsidR="00D032E1" w:rsidRPr="00BF4511">
        <w:rPr>
          <w:rFonts w:ascii="맑은 고딕" w:eastAsia="맑은 고딕" w:hAnsi="맑은 고딕" w:cs="맑은 고딕" w:hint="eastAsia"/>
          <w:color w:val="FF0000"/>
          <w:sz w:val="24"/>
          <w:szCs w:val="24"/>
          <w:lang w:eastAsia="ko-KR"/>
        </w:rPr>
        <w:t xml:space="preserve">마지막으로 </w:t>
      </w:r>
      <w:r w:rsidR="00F53F40" w:rsidRPr="00BF4511">
        <w:rPr>
          <w:rFonts w:ascii="맑은 고딕" w:eastAsia="맑은 고딕" w:hAnsi="맑은 고딕" w:cs="맑은 고딕" w:hint="eastAsia"/>
          <w:color w:val="FF0000"/>
          <w:sz w:val="24"/>
          <w:szCs w:val="24"/>
          <w:lang w:eastAsia="ko-KR"/>
        </w:rPr>
        <w:t>가로축</w:t>
      </w:r>
      <w:r w:rsidR="00A07E73" w:rsidRPr="00BF4511">
        <w:rPr>
          <w:rFonts w:ascii="맑은 고딕" w:eastAsia="맑은 고딕" w:hAnsi="맑은 고딕" w:cs="맑은 고딕" w:hint="eastAsia"/>
          <w:color w:val="FF0000"/>
          <w:sz w:val="24"/>
          <w:szCs w:val="24"/>
          <w:lang w:eastAsia="ko-KR"/>
        </w:rPr>
        <w:t xml:space="preserve">에 바로 지하철 혼잡도의 예측값을 반영하였는데, </w:t>
      </w:r>
      <w:r w:rsidR="00D032E1" w:rsidRPr="00BF4511">
        <w:rPr>
          <w:rFonts w:ascii="맑은 고딕" w:eastAsia="맑은 고딕" w:hAnsi="맑은 고딕" w:cs="맑은 고딕" w:hint="eastAsia"/>
          <w:color w:val="FF0000"/>
          <w:sz w:val="24"/>
          <w:szCs w:val="24"/>
          <w:lang w:eastAsia="ko-KR"/>
        </w:rPr>
        <w:t xml:space="preserve">예측에 </w:t>
      </w:r>
      <w:r w:rsidR="00D032E1" w:rsidRPr="00BF4511">
        <w:rPr>
          <w:rFonts w:ascii="맑은 고딕" w:eastAsia="맑은 고딕" w:hAnsi="맑은 고딕" w:cs="맑은 고딕" w:hint="eastAsia"/>
          <w:color w:val="FF0000"/>
          <w:sz w:val="24"/>
          <w:szCs w:val="24"/>
          <w:lang w:eastAsia="ko-KR"/>
        </w:rPr>
        <w:lastRenderedPageBreak/>
        <w:t>대한 각</w:t>
      </w:r>
      <w:r w:rsidR="00F53F40" w:rsidRPr="00BF4511">
        <w:rPr>
          <w:rFonts w:ascii="맑은 고딕" w:eastAsia="맑은 고딕" w:hAnsi="맑은 고딕" w:cs="맑은 고딕"/>
          <w:color w:val="FF0000"/>
          <w:sz w:val="24"/>
          <w:szCs w:val="24"/>
          <w:lang w:eastAsia="ko-KR"/>
        </w:rPr>
        <w:t xml:space="preserve"> </w:t>
      </w:r>
      <w:r w:rsidR="00F53F40" w:rsidRPr="00BF4511">
        <w:rPr>
          <w:rFonts w:ascii="맑은 고딕" w:eastAsia="맑은 고딕" w:hAnsi="맑은 고딕" w:cs="맑은 고딕" w:hint="eastAsia"/>
          <w:color w:val="FF0000"/>
          <w:sz w:val="24"/>
          <w:szCs w:val="24"/>
          <w:lang w:eastAsia="ko-KR"/>
        </w:rPr>
        <w:t>독립변수들의</w:t>
      </w:r>
      <w:r w:rsidR="00F53F40" w:rsidRPr="00BF4511">
        <w:rPr>
          <w:rFonts w:ascii="맑은 고딕" w:eastAsia="맑은 고딕" w:hAnsi="맑은 고딕" w:cs="맑은 고딕"/>
          <w:color w:val="FF0000"/>
          <w:sz w:val="24"/>
          <w:szCs w:val="24"/>
          <w:lang w:eastAsia="ko-KR"/>
        </w:rPr>
        <w:t xml:space="preserve"> average marginal contribution</w:t>
      </w:r>
      <w:r w:rsidR="00F53F40" w:rsidRPr="00BF4511">
        <w:rPr>
          <w:rFonts w:ascii="맑은 고딕" w:eastAsia="맑은 고딕" w:hAnsi="맑은 고딕" w:cs="맑은 고딕" w:hint="eastAsia"/>
          <w:color w:val="FF0000"/>
          <w:sz w:val="24"/>
          <w:szCs w:val="24"/>
          <w:lang w:eastAsia="ko-KR"/>
        </w:rPr>
        <w:t>이다</w:t>
      </w:r>
      <w:r w:rsidR="00F53F40" w:rsidRPr="00BF4511">
        <w:rPr>
          <w:rFonts w:ascii="맑은 고딕" w:eastAsia="맑은 고딕" w:hAnsi="맑은 고딕" w:cs="맑은 고딕"/>
          <w:color w:val="FF0000"/>
          <w:sz w:val="24"/>
          <w:szCs w:val="24"/>
          <w:lang w:eastAsia="ko-KR"/>
        </w:rPr>
        <w:t>.</w:t>
      </w:r>
      <w:r w:rsidR="00A756DD" w:rsidRPr="00BF4511">
        <w:rPr>
          <w:rFonts w:ascii="맑은 고딕" w:eastAsia="맑은 고딕" w:hAnsi="맑은 고딕" w:cs="맑은 고딕" w:hint="eastAsia"/>
          <w:color w:val="FF0000"/>
          <w:sz w:val="24"/>
          <w:szCs w:val="24"/>
          <w:lang w:eastAsia="ko-KR"/>
        </w:rPr>
        <w:t xml:space="preserve"> 따라서 </w:t>
      </w:r>
      <w:r w:rsidR="00A756DD" w:rsidRPr="00BF4511">
        <w:rPr>
          <w:rFonts w:ascii="맑은 고딕" w:eastAsia="맑은 고딕" w:hAnsi="맑은 고딕" w:cs="맑은 고딕"/>
          <w:color w:val="FF0000"/>
          <w:sz w:val="24"/>
          <w:szCs w:val="24"/>
          <w:lang w:eastAsia="ko-KR"/>
        </w:rPr>
        <w:t xml:space="preserve">SHAP </w:t>
      </w:r>
      <w:r w:rsidR="00A756DD" w:rsidRPr="00BF4511">
        <w:rPr>
          <w:rFonts w:ascii="맑은 고딕" w:eastAsia="맑은 고딕" w:hAnsi="맑은 고딕" w:cs="맑은 고딕" w:hint="eastAsia"/>
          <w:color w:val="FF0000"/>
          <w:sz w:val="24"/>
          <w:szCs w:val="24"/>
          <w:lang w:eastAsia="ko-KR"/>
        </w:rPr>
        <w:t>값이</w:t>
      </w:r>
      <w:r w:rsidR="00A756DD" w:rsidRPr="00BF4511">
        <w:rPr>
          <w:rFonts w:ascii="맑은 고딕" w:eastAsia="맑은 고딕" w:hAnsi="맑은 고딕" w:cs="맑은 고딕"/>
          <w:color w:val="FF0000"/>
          <w:sz w:val="24"/>
          <w:szCs w:val="24"/>
          <w:lang w:eastAsia="ko-KR"/>
        </w:rPr>
        <w:t xml:space="preserve"> 0</w:t>
      </w:r>
      <w:r w:rsidR="00A756DD" w:rsidRPr="00BF4511">
        <w:rPr>
          <w:rFonts w:ascii="맑은 고딕" w:eastAsia="맑은 고딕" w:hAnsi="맑은 고딕" w:cs="맑은 고딕" w:hint="eastAsia"/>
          <w:color w:val="FF0000"/>
          <w:sz w:val="24"/>
          <w:szCs w:val="24"/>
          <w:lang w:eastAsia="ko-KR"/>
        </w:rPr>
        <w:t>보다</w:t>
      </w:r>
      <w:r w:rsidR="00A756DD" w:rsidRPr="00BF4511">
        <w:rPr>
          <w:rFonts w:ascii="맑은 고딕" w:eastAsia="맑은 고딕" w:hAnsi="맑은 고딕" w:cs="맑은 고딕"/>
          <w:color w:val="FF0000"/>
          <w:sz w:val="24"/>
          <w:szCs w:val="24"/>
          <w:lang w:eastAsia="ko-KR"/>
        </w:rPr>
        <w:t xml:space="preserve"> </w:t>
      </w:r>
      <w:r w:rsidR="00A756DD" w:rsidRPr="00BF4511">
        <w:rPr>
          <w:rFonts w:ascii="맑은 고딕" w:eastAsia="맑은 고딕" w:hAnsi="맑은 고딕" w:cs="맑은 고딕" w:hint="eastAsia"/>
          <w:color w:val="FF0000"/>
          <w:sz w:val="24"/>
          <w:szCs w:val="24"/>
          <w:lang w:eastAsia="ko-KR"/>
        </w:rPr>
        <w:t>작으면</w:t>
      </w:r>
      <w:r w:rsidR="00A756DD" w:rsidRPr="00BF4511">
        <w:rPr>
          <w:rFonts w:ascii="맑은 고딕" w:eastAsia="맑은 고딕" w:hAnsi="맑은 고딕" w:cs="맑은 고딕"/>
          <w:color w:val="FF0000"/>
          <w:sz w:val="24"/>
          <w:szCs w:val="24"/>
          <w:lang w:eastAsia="ko-KR"/>
        </w:rPr>
        <w:t xml:space="preserve"> negative contribution</w:t>
      </w:r>
      <w:r w:rsidR="00A756DD" w:rsidRPr="00BF4511">
        <w:rPr>
          <w:rFonts w:ascii="맑은 고딕" w:eastAsia="맑은 고딕" w:hAnsi="맑은 고딕" w:cs="맑은 고딕" w:hint="eastAsia"/>
          <w:color w:val="FF0000"/>
          <w:sz w:val="24"/>
          <w:szCs w:val="24"/>
          <w:lang w:eastAsia="ko-KR"/>
        </w:rPr>
        <w:t>을</w:t>
      </w:r>
      <w:r w:rsidR="00A756DD" w:rsidRPr="00BF4511">
        <w:rPr>
          <w:rFonts w:ascii="맑은 고딕" w:eastAsia="맑은 고딕" w:hAnsi="맑은 고딕" w:cs="맑은 고딕"/>
          <w:color w:val="FF0000"/>
          <w:sz w:val="24"/>
          <w:szCs w:val="24"/>
          <w:lang w:eastAsia="ko-KR"/>
        </w:rPr>
        <w:t xml:space="preserve"> 0</w:t>
      </w:r>
      <w:r w:rsidR="00A756DD" w:rsidRPr="00BF4511">
        <w:rPr>
          <w:rFonts w:ascii="맑은 고딕" w:eastAsia="맑은 고딕" w:hAnsi="맑은 고딕" w:cs="맑은 고딕" w:hint="eastAsia"/>
          <w:color w:val="FF0000"/>
          <w:sz w:val="24"/>
          <w:szCs w:val="24"/>
          <w:lang w:eastAsia="ko-KR"/>
        </w:rPr>
        <w:t>보다</w:t>
      </w:r>
      <w:r w:rsidR="00A756DD" w:rsidRPr="00BF4511">
        <w:rPr>
          <w:rFonts w:ascii="맑은 고딕" w:eastAsia="맑은 고딕" w:hAnsi="맑은 고딕" w:cs="맑은 고딕"/>
          <w:color w:val="FF0000"/>
          <w:sz w:val="24"/>
          <w:szCs w:val="24"/>
          <w:lang w:eastAsia="ko-KR"/>
        </w:rPr>
        <w:t xml:space="preserve"> </w:t>
      </w:r>
      <w:r w:rsidR="00A756DD" w:rsidRPr="00BF4511">
        <w:rPr>
          <w:rFonts w:ascii="맑은 고딕" w:eastAsia="맑은 고딕" w:hAnsi="맑은 고딕" w:cs="맑은 고딕" w:hint="eastAsia"/>
          <w:color w:val="FF0000"/>
          <w:sz w:val="24"/>
          <w:szCs w:val="24"/>
          <w:lang w:eastAsia="ko-KR"/>
        </w:rPr>
        <w:t>크면</w:t>
      </w:r>
      <w:r w:rsidR="00A756DD" w:rsidRPr="00BF4511">
        <w:rPr>
          <w:rFonts w:ascii="맑은 고딕" w:eastAsia="맑은 고딕" w:hAnsi="맑은 고딕" w:cs="맑은 고딕"/>
          <w:color w:val="FF0000"/>
          <w:sz w:val="24"/>
          <w:szCs w:val="24"/>
          <w:lang w:eastAsia="ko-KR"/>
        </w:rPr>
        <w:t xml:space="preserve"> positive contribution</w:t>
      </w:r>
      <w:r w:rsidR="00A756DD" w:rsidRPr="00BF4511">
        <w:rPr>
          <w:rFonts w:ascii="맑은 고딕" w:eastAsia="맑은 고딕" w:hAnsi="맑은 고딕" w:cs="맑은 고딕" w:hint="eastAsia"/>
          <w:color w:val="FF0000"/>
          <w:sz w:val="24"/>
          <w:szCs w:val="24"/>
          <w:lang w:eastAsia="ko-KR"/>
        </w:rPr>
        <w:t>을</w:t>
      </w:r>
      <w:r w:rsidR="00A756DD" w:rsidRPr="00BF4511">
        <w:rPr>
          <w:rFonts w:ascii="맑은 고딕" w:eastAsia="맑은 고딕" w:hAnsi="맑은 고딕" w:cs="맑은 고딕"/>
          <w:color w:val="FF0000"/>
          <w:sz w:val="24"/>
          <w:szCs w:val="24"/>
          <w:lang w:eastAsia="ko-KR"/>
        </w:rPr>
        <w:t xml:space="preserve"> </w:t>
      </w:r>
      <w:r w:rsidR="00A756DD" w:rsidRPr="00BF4511">
        <w:rPr>
          <w:rFonts w:ascii="맑은 고딕" w:eastAsia="맑은 고딕" w:hAnsi="맑은 고딕" w:cs="맑은 고딕" w:hint="eastAsia"/>
          <w:color w:val="FF0000"/>
          <w:sz w:val="24"/>
          <w:szCs w:val="24"/>
          <w:lang w:eastAsia="ko-KR"/>
        </w:rPr>
        <w:t>의미한다</w:t>
      </w:r>
      <w:r w:rsidR="00A756DD" w:rsidRPr="00BF4511">
        <w:rPr>
          <w:rFonts w:ascii="맑은 고딕" w:eastAsia="맑은 고딕" w:hAnsi="맑은 고딕" w:cs="맑은 고딕"/>
          <w:color w:val="FF0000"/>
          <w:sz w:val="24"/>
          <w:szCs w:val="24"/>
          <w:lang w:eastAsia="ko-KR"/>
        </w:rPr>
        <w:t>.</w:t>
      </w:r>
      <w:r w:rsidR="00F53F40" w:rsidRPr="00BF4511">
        <w:rPr>
          <w:rFonts w:ascii="맑은 고딕" w:eastAsia="맑은 고딕" w:hAnsi="맑은 고딕" w:cs="맑은 고딕"/>
          <w:color w:val="FF0000"/>
          <w:sz w:val="24"/>
          <w:szCs w:val="24"/>
          <w:lang w:eastAsia="ko-KR"/>
        </w:rPr>
        <w:t xml:space="preserve"> </w:t>
      </w:r>
      <w:r w:rsidR="0094504C" w:rsidRPr="00BF4511">
        <w:rPr>
          <w:rFonts w:ascii="맑은 고딕" w:eastAsia="맑은 고딕" w:hAnsi="맑은 고딕" w:cs="맑은 고딕" w:hint="eastAsia"/>
          <w:color w:val="FF0000"/>
          <w:sz w:val="24"/>
          <w:szCs w:val="24"/>
          <w:lang w:eastAsia="ko-KR"/>
        </w:rPr>
        <w:t>각</w:t>
      </w:r>
      <w:r w:rsidR="00A07E73" w:rsidRPr="00BF4511">
        <w:rPr>
          <w:rFonts w:ascii="맑은 고딕" w:eastAsia="맑은 고딕" w:hAnsi="맑은 고딕" w:cs="맑은 고딕" w:hint="eastAsia"/>
          <w:color w:val="FF0000"/>
          <w:sz w:val="24"/>
          <w:szCs w:val="24"/>
          <w:lang w:eastAsia="ko-KR"/>
        </w:rPr>
        <w:t xml:space="preserve"> 시점마다 변수의</w:t>
      </w:r>
      <w:r w:rsidR="0094504C" w:rsidRPr="00BF4511">
        <w:rPr>
          <w:rFonts w:ascii="맑은 고딕" w:eastAsia="맑은 고딕" w:hAnsi="맑은 고딕" w:cs="맑은 고딕" w:hint="eastAsia"/>
          <w:color w:val="FF0000"/>
          <w:sz w:val="24"/>
          <w:szCs w:val="24"/>
          <w:lang w:eastAsia="ko-KR"/>
        </w:rPr>
        <w:t xml:space="preserve"> 수치는 </w:t>
      </w:r>
      <w:r w:rsidR="00A07E73" w:rsidRPr="00BF4511">
        <w:rPr>
          <w:rFonts w:ascii="맑은 고딕" w:eastAsia="맑은 고딕" w:hAnsi="맑은 고딕" w:cs="맑은 고딕" w:hint="eastAsia"/>
          <w:color w:val="FF0000"/>
          <w:sz w:val="24"/>
          <w:szCs w:val="24"/>
          <w:lang w:eastAsia="ko-KR"/>
        </w:rPr>
        <w:t>다양할 수 있고</w:t>
      </w:r>
      <w:r w:rsidR="0094504C" w:rsidRPr="00BF4511">
        <w:rPr>
          <w:rFonts w:ascii="맑은 고딕" w:eastAsia="맑은 고딕" w:hAnsi="맑은 고딕" w:cs="맑은 고딕" w:hint="eastAsia"/>
          <w:color w:val="FF0000"/>
          <w:sz w:val="24"/>
          <w:szCs w:val="24"/>
          <w:lang w:eastAsia="ko-KR"/>
        </w:rPr>
        <w:t xml:space="preserve"> 각 수치별 </w:t>
      </w:r>
      <w:r w:rsidR="00A07E73" w:rsidRPr="00BF4511">
        <w:rPr>
          <w:rFonts w:ascii="맑은 고딕" w:eastAsia="맑은 고딕" w:hAnsi="맑은 고딕" w:cs="맑은 고딕" w:hint="eastAsia"/>
          <w:color w:val="FF0000"/>
          <w:sz w:val="24"/>
          <w:szCs w:val="24"/>
          <w:lang w:eastAsia="ko-KR"/>
        </w:rPr>
        <w:t>지하철 혼잡도</w:t>
      </w:r>
      <w:r w:rsidR="0094504C" w:rsidRPr="00BF4511">
        <w:rPr>
          <w:rFonts w:ascii="맑은 고딕" w:eastAsia="맑은 고딕" w:hAnsi="맑은 고딕" w:cs="맑은 고딕" w:hint="eastAsia"/>
          <w:color w:val="FF0000"/>
          <w:sz w:val="24"/>
          <w:szCs w:val="24"/>
          <w:lang w:eastAsia="ko-KR"/>
        </w:rPr>
        <w:t xml:space="preserve"> or feature impact 방향도 다양</w:t>
      </w:r>
      <w:r w:rsidR="00A07E73" w:rsidRPr="00BF4511">
        <w:rPr>
          <w:rFonts w:ascii="맑은 고딕" w:eastAsia="맑은 고딕" w:hAnsi="맑은 고딕" w:cs="맑은 고딕" w:hint="eastAsia"/>
          <w:color w:val="FF0000"/>
          <w:sz w:val="24"/>
          <w:szCs w:val="24"/>
          <w:lang w:eastAsia="ko-KR"/>
        </w:rPr>
        <w:t>할 수 있기</w:t>
      </w:r>
      <w:r w:rsidR="0094504C" w:rsidRPr="00BF4511">
        <w:rPr>
          <w:rFonts w:ascii="맑은 고딕" w:eastAsia="맑은 고딕" w:hAnsi="맑은 고딕" w:cs="맑은 고딕" w:hint="eastAsia"/>
          <w:color w:val="FF0000"/>
          <w:sz w:val="24"/>
          <w:szCs w:val="24"/>
          <w:lang w:eastAsia="ko-KR"/>
        </w:rPr>
        <w:t xml:space="preserve"> 때문에, </w:t>
      </w:r>
      <w:r w:rsidR="00A07E73" w:rsidRPr="00BF4511">
        <w:rPr>
          <w:rFonts w:ascii="맑은 고딕" w:eastAsia="맑은 고딕" w:hAnsi="맑은 고딕" w:cs="맑은 고딕" w:hint="eastAsia"/>
          <w:color w:val="FF0000"/>
          <w:sz w:val="24"/>
          <w:szCs w:val="24"/>
          <w:lang w:eastAsia="ko-KR"/>
        </w:rPr>
        <w:t>각 변수들의 값과 대응되는</w:t>
      </w:r>
      <w:r w:rsidR="0094504C" w:rsidRPr="00BF4511">
        <w:rPr>
          <w:rFonts w:ascii="맑은 고딕" w:eastAsia="맑은 고딕" w:hAnsi="맑은 고딕" w:cs="맑은 고딕" w:hint="eastAsia"/>
          <w:color w:val="FF0000"/>
          <w:sz w:val="24"/>
          <w:szCs w:val="24"/>
          <w:lang w:eastAsia="ko-KR"/>
        </w:rPr>
        <w:t xml:space="preserve"> SHAP output 위치</w:t>
      </w:r>
      <w:r w:rsidR="00A07E73" w:rsidRPr="00BF4511">
        <w:rPr>
          <w:rFonts w:ascii="맑은 고딕" w:eastAsia="맑은 고딕" w:hAnsi="맑은 고딕" w:cs="맑은 고딕" w:hint="eastAsia"/>
          <w:color w:val="FF0000"/>
          <w:sz w:val="24"/>
          <w:szCs w:val="24"/>
          <w:lang w:eastAsia="ko-KR"/>
        </w:rPr>
        <w:t>를 모두 누적하여 표현하면 각 변수의 값의 변화에 따른 지하철 혼잡도 기여 방향이 시각화 되는 것이다.</w:t>
      </w:r>
      <w:r w:rsidR="0094504C" w:rsidRPr="00BF4511">
        <w:rPr>
          <w:rFonts w:ascii="맑은 고딕" w:eastAsia="맑은 고딕" w:hAnsi="맑은 고딕" w:cs="맑은 고딕"/>
          <w:color w:val="FF0000"/>
          <w:sz w:val="24"/>
          <w:szCs w:val="24"/>
          <w:lang w:eastAsia="ko-KR"/>
        </w:rPr>
        <w:t xml:space="preserve"> </w:t>
      </w:r>
    </w:p>
    <w:p w14:paraId="23A7E296" w14:textId="493EE4B9" w:rsidR="003D21E3" w:rsidRPr="00BF4511" w:rsidRDefault="003D21E3" w:rsidP="00347E5D">
      <w:pPr>
        <w:pBdr>
          <w:top w:val="nil"/>
          <w:left w:val="nil"/>
          <w:bottom w:val="nil"/>
          <w:right w:val="nil"/>
          <w:between w:val="nil"/>
        </w:pBdr>
        <w:spacing w:before="53" w:line="252" w:lineRule="auto"/>
        <w:ind w:left="110" w:firstLine="343"/>
        <w:jc w:val="both"/>
        <w:rPr>
          <w:rFonts w:ascii="맑은 고딕" w:eastAsia="맑은 고딕" w:hAnsi="맑은 고딕" w:cs="맑은 고딕"/>
          <w:color w:val="FF0000"/>
          <w:sz w:val="24"/>
          <w:szCs w:val="24"/>
          <w:lang w:eastAsia="ko-KR"/>
        </w:rPr>
      </w:pPr>
      <w:r w:rsidRPr="00BF4511">
        <w:rPr>
          <w:rFonts w:ascii="맑은 고딕" w:eastAsia="맑은 고딕" w:hAnsi="맑은 고딕" w:cs="맑은 고딕"/>
          <w:color w:val="FF0000"/>
          <w:sz w:val="24"/>
          <w:szCs w:val="24"/>
          <w:lang w:eastAsia="ko-KR"/>
        </w:rPr>
        <w:t>예를 들어 “</w:t>
      </w:r>
      <w:r w:rsidR="006C1330" w:rsidRPr="00BF4511">
        <w:rPr>
          <w:rFonts w:ascii="맑은 고딕" w:eastAsia="맑은 고딕" w:hAnsi="맑은 고딕" w:cs="맑은 고딕" w:hint="eastAsia"/>
          <w:color w:val="FF0000"/>
          <w:sz w:val="24"/>
          <w:szCs w:val="24"/>
          <w:lang w:eastAsia="ko-KR"/>
        </w:rPr>
        <w:t>하차인원과 승차인원</w:t>
      </w:r>
      <w:r w:rsidRPr="00BF4511">
        <w:rPr>
          <w:rFonts w:ascii="맑은 고딕" w:eastAsia="맑은 고딕" w:hAnsi="맑은 고딕" w:cs="맑은 고딕"/>
          <w:color w:val="FF0000"/>
          <w:sz w:val="24"/>
          <w:szCs w:val="24"/>
          <w:lang w:eastAsia="ko-KR"/>
        </w:rPr>
        <w:t xml:space="preserve">” 변수는 </w:t>
      </w:r>
      <w:r w:rsidR="001311A1" w:rsidRPr="00BF4511">
        <w:rPr>
          <w:rFonts w:ascii="맑은 고딕" w:eastAsia="맑은 고딕" w:hAnsi="맑은 고딕" w:cs="맑은 고딕" w:hint="eastAsia"/>
          <w:color w:val="FF0000"/>
          <w:sz w:val="24"/>
          <w:szCs w:val="24"/>
          <w:lang w:eastAsia="ko-KR"/>
        </w:rPr>
        <w:t xml:space="preserve">값이 작을때(파란색계열) negative contribution에 많이 분포되어 있고 </w:t>
      </w:r>
      <w:r w:rsidR="006C1330" w:rsidRPr="00BF4511">
        <w:rPr>
          <w:rFonts w:ascii="맑은 고딕" w:eastAsia="맑은 고딕" w:hAnsi="맑은 고딕" w:cs="맑은 고딕" w:hint="eastAsia"/>
          <w:color w:val="FF0000"/>
          <w:sz w:val="24"/>
          <w:szCs w:val="24"/>
          <w:lang w:eastAsia="ko-KR"/>
        </w:rPr>
        <w:t>값이 커지면</w:t>
      </w:r>
      <w:r w:rsidR="001311A1" w:rsidRPr="00BF4511">
        <w:rPr>
          <w:rFonts w:ascii="맑은 고딕" w:eastAsia="맑은 고딕" w:hAnsi="맑은 고딕" w:cs="맑은 고딕" w:hint="eastAsia"/>
          <w:color w:val="FF0000"/>
          <w:sz w:val="24"/>
          <w:szCs w:val="24"/>
          <w:lang w:eastAsia="ko-KR"/>
        </w:rPr>
        <w:t>(빨간색계열) positive contribution에 많이 분포가 되어 있다. 따라서 해당 변수</w:t>
      </w:r>
      <w:r w:rsidR="006C1330" w:rsidRPr="00BF4511">
        <w:rPr>
          <w:rFonts w:ascii="맑은 고딕" w:eastAsia="맑은 고딕" w:hAnsi="맑은 고딕" w:cs="맑은 고딕" w:hint="eastAsia"/>
          <w:color w:val="FF0000"/>
          <w:sz w:val="24"/>
          <w:szCs w:val="24"/>
          <w:lang w:eastAsia="ko-KR"/>
        </w:rPr>
        <w:t xml:space="preserve">의 값이 높을수록 지하철 혼잡도가 높아지도록 </w:t>
      </w:r>
      <w:r w:rsidR="001311A1" w:rsidRPr="00BF4511">
        <w:rPr>
          <w:rFonts w:ascii="맑은 고딕" w:eastAsia="맑은 고딕" w:hAnsi="맑은 고딕" w:cs="맑은 고딕" w:hint="eastAsia"/>
          <w:color w:val="FF0000"/>
          <w:sz w:val="24"/>
          <w:szCs w:val="24"/>
          <w:lang w:eastAsia="ko-KR"/>
        </w:rPr>
        <w:t xml:space="preserve">영향을 준다고 해석할 수 있다. 반대로 </w:t>
      </w:r>
      <w:r w:rsidR="001311A1" w:rsidRPr="00BF4511">
        <w:rPr>
          <w:rFonts w:ascii="맑은 고딕" w:eastAsia="맑은 고딕" w:hAnsi="맑은 고딕" w:cs="맑은 고딕"/>
          <w:color w:val="FF0000"/>
          <w:sz w:val="24"/>
          <w:szCs w:val="24"/>
          <w:lang w:eastAsia="ko-KR"/>
        </w:rPr>
        <w:t>“</w:t>
      </w:r>
      <w:r w:rsidR="006C1330" w:rsidRPr="00BF4511">
        <w:rPr>
          <w:rFonts w:ascii="맑은 고딕" w:eastAsia="맑은 고딕" w:hAnsi="맑은 고딕" w:cs="맑은 고딕" w:hint="eastAsia"/>
          <w:color w:val="FF0000"/>
          <w:sz w:val="24"/>
          <w:szCs w:val="24"/>
          <w:lang w:eastAsia="ko-KR"/>
        </w:rPr>
        <w:t>환승노선_개수</w:t>
      </w:r>
      <w:r w:rsidR="001311A1" w:rsidRPr="00BF4511">
        <w:rPr>
          <w:rFonts w:ascii="맑은 고딕" w:eastAsia="맑은 고딕" w:hAnsi="맑은 고딕" w:cs="맑은 고딕"/>
          <w:color w:val="FF0000"/>
          <w:sz w:val="24"/>
          <w:szCs w:val="24"/>
          <w:lang w:eastAsia="ko-KR"/>
        </w:rPr>
        <w:t>”</w:t>
      </w:r>
      <w:r w:rsidR="001311A1" w:rsidRPr="00BF4511">
        <w:rPr>
          <w:rFonts w:ascii="맑은 고딕" w:eastAsia="맑은 고딕" w:hAnsi="맑은 고딕" w:cs="맑은 고딕" w:hint="eastAsia"/>
          <w:color w:val="FF0000"/>
          <w:sz w:val="24"/>
          <w:szCs w:val="24"/>
          <w:lang w:eastAsia="ko-KR"/>
        </w:rPr>
        <w:t xml:space="preserve"> 변수는 값이 작은 수치에서 </w:t>
      </w:r>
      <w:r w:rsidR="006C1330" w:rsidRPr="00BF4511">
        <w:rPr>
          <w:rFonts w:ascii="맑은 고딕" w:eastAsia="맑은 고딕" w:hAnsi="맑은 고딕" w:cs="맑은 고딕" w:hint="eastAsia"/>
          <w:color w:val="FF0000"/>
          <w:sz w:val="24"/>
          <w:szCs w:val="24"/>
          <w:lang w:eastAsia="ko-KR"/>
        </w:rPr>
        <w:t>커질수록</w:t>
      </w:r>
      <w:r w:rsidR="001311A1" w:rsidRPr="00BF4511">
        <w:rPr>
          <w:rFonts w:ascii="맑은 고딕" w:eastAsia="맑은 고딕" w:hAnsi="맑은 고딕" w:cs="맑은 고딕" w:hint="eastAsia"/>
          <w:color w:val="FF0000"/>
          <w:sz w:val="24"/>
          <w:szCs w:val="24"/>
          <w:lang w:eastAsia="ko-KR"/>
        </w:rPr>
        <w:t xml:space="preserve"> negative contribution에 많이 분포되기 때문에 </w:t>
      </w:r>
      <w:r w:rsidR="006C1330" w:rsidRPr="00BF4511">
        <w:rPr>
          <w:rFonts w:ascii="맑은 고딕" w:eastAsia="맑은 고딕" w:hAnsi="맑은 고딕" w:cs="맑은 고딕" w:hint="eastAsia"/>
          <w:color w:val="FF0000"/>
          <w:sz w:val="24"/>
          <w:szCs w:val="24"/>
          <w:lang w:eastAsia="ko-KR"/>
        </w:rPr>
        <w:t xml:space="preserve">지하철 혼잡도를 </w:t>
      </w:r>
      <w:r w:rsidR="001311A1" w:rsidRPr="00BF4511">
        <w:rPr>
          <w:rFonts w:ascii="맑은 고딕" w:eastAsia="맑은 고딕" w:hAnsi="맑은 고딕" w:cs="맑은 고딕" w:hint="eastAsia"/>
          <w:color w:val="FF0000"/>
          <w:sz w:val="24"/>
          <w:szCs w:val="24"/>
          <w:lang w:eastAsia="ko-KR"/>
        </w:rPr>
        <w:t>낮추는</w:t>
      </w:r>
      <w:r w:rsidR="006C1330" w:rsidRPr="00BF4511">
        <w:rPr>
          <w:rFonts w:ascii="맑은 고딕" w:eastAsia="맑은 고딕" w:hAnsi="맑은 고딕" w:cs="맑은 고딕" w:hint="eastAsia"/>
          <w:color w:val="FF0000"/>
          <w:sz w:val="24"/>
          <w:szCs w:val="24"/>
          <w:lang w:eastAsia="ko-KR"/>
        </w:rPr>
        <w:t>데</w:t>
      </w:r>
      <w:r w:rsidR="001311A1" w:rsidRPr="00BF4511">
        <w:rPr>
          <w:rFonts w:ascii="맑은 고딕" w:eastAsia="맑은 고딕" w:hAnsi="맑은 고딕" w:cs="맑은 고딕" w:hint="eastAsia"/>
          <w:color w:val="FF0000"/>
          <w:sz w:val="24"/>
          <w:szCs w:val="24"/>
          <w:lang w:eastAsia="ko-KR"/>
        </w:rPr>
        <w:t xml:space="preserve"> 영향을 준다고 해석할 수 있다. </w:t>
      </w:r>
      <w:r w:rsidR="006C1330" w:rsidRPr="00BF4511">
        <w:rPr>
          <w:rFonts w:ascii="맑은 고딕" w:eastAsia="맑은 고딕" w:hAnsi="맑은 고딕" w:cs="맑은 고딕" w:hint="eastAsia"/>
          <w:color w:val="FF0000"/>
          <w:sz w:val="24"/>
          <w:szCs w:val="24"/>
          <w:lang w:eastAsia="ko-KR"/>
        </w:rPr>
        <w:t xml:space="preserve">이를 정리하여 </w:t>
      </w:r>
      <w:r w:rsidR="007B02C4" w:rsidRPr="00BF4511">
        <w:rPr>
          <w:rFonts w:ascii="맑은 고딕" w:eastAsia="맑은 고딕" w:hAnsi="맑은 고딕" w:cs="맑은 고딕" w:hint="eastAsia"/>
          <w:color w:val="FF0000"/>
          <w:sz w:val="24"/>
          <w:szCs w:val="24"/>
          <w:lang w:eastAsia="ko-KR"/>
        </w:rPr>
        <w:t xml:space="preserve">미래 예측 성능이 가장 높은 </w:t>
      </w:r>
      <w:r w:rsidR="006C1330" w:rsidRPr="00BF4511">
        <w:rPr>
          <w:rFonts w:ascii="맑은 고딕" w:eastAsia="맑은 고딕" w:hAnsi="맑은 고딕" w:cs="맑은 고딕" w:hint="eastAsia"/>
          <w:color w:val="FF0000"/>
          <w:sz w:val="24"/>
          <w:szCs w:val="24"/>
          <w:lang w:eastAsia="ko-KR"/>
        </w:rPr>
        <w:t>지하철 혼잡도에</w:t>
      </w:r>
      <w:r w:rsidRPr="00BF4511">
        <w:rPr>
          <w:rFonts w:ascii="맑은 고딕" w:eastAsia="맑은 고딕" w:hAnsi="맑은 고딕" w:cs="맑은 고딕"/>
          <w:color w:val="FF0000"/>
          <w:sz w:val="24"/>
          <w:szCs w:val="24"/>
          <w:lang w:eastAsia="ko-KR"/>
        </w:rPr>
        <w:t xml:space="preserve"> positive correlation을 보이는 가장 중요한 특징은 </w:t>
      </w:r>
      <w:r w:rsidR="007B02C4" w:rsidRPr="00BF4511">
        <w:rPr>
          <w:rFonts w:ascii="맑은 고딕" w:eastAsia="맑은 고딕" w:hAnsi="맑은 고딕" w:cs="맑은 고딕"/>
          <w:color w:val="FF0000"/>
          <w:sz w:val="24"/>
          <w:szCs w:val="24"/>
          <w:lang w:eastAsia="ko-KR"/>
        </w:rPr>
        <w:t>"</w:t>
      </w:r>
      <w:r w:rsidR="002F6DCD" w:rsidRPr="00BF4511">
        <w:rPr>
          <w:rFonts w:ascii="맑은 고딕" w:eastAsia="맑은 고딕" w:hAnsi="맑은 고딕" w:cs="맑은 고딕" w:hint="eastAsia"/>
          <w:color w:val="FF0000"/>
          <w:sz w:val="24"/>
          <w:szCs w:val="24"/>
          <w:lang w:eastAsia="ko-KR"/>
        </w:rPr>
        <w:t>하차인원</w:t>
      </w:r>
      <w:r w:rsidR="002F6DCD" w:rsidRPr="00BF4511">
        <w:rPr>
          <w:rFonts w:ascii="맑은 고딕" w:eastAsia="맑은 고딕" w:hAnsi="맑은 고딕" w:cs="맑은 고딕"/>
          <w:color w:val="FF0000"/>
          <w:sz w:val="24"/>
          <w:szCs w:val="24"/>
          <w:lang w:eastAsia="ko-KR"/>
        </w:rPr>
        <w:t xml:space="preserve">, </w:t>
      </w:r>
      <w:r w:rsidR="002F6DCD" w:rsidRPr="00BF4511">
        <w:rPr>
          <w:rFonts w:ascii="맑은 고딕" w:eastAsia="맑은 고딕" w:hAnsi="맑은 고딕" w:cs="맑은 고딕" w:hint="eastAsia"/>
          <w:color w:val="FF0000"/>
          <w:sz w:val="24"/>
          <w:szCs w:val="24"/>
          <w:lang w:eastAsia="ko-KR"/>
        </w:rPr>
        <w:t>승차인원</w:t>
      </w:r>
      <w:r w:rsidR="002F6DCD" w:rsidRPr="00BF4511">
        <w:rPr>
          <w:rFonts w:ascii="맑은 고딕" w:eastAsia="맑은 고딕" w:hAnsi="맑은 고딕" w:cs="맑은 고딕"/>
          <w:color w:val="FF0000"/>
          <w:sz w:val="24"/>
          <w:szCs w:val="24"/>
          <w:lang w:eastAsia="ko-KR"/>
        </w:rPr>
        <w:t xml:space="preserve">, </w:t>
      </w:r>
      <w:r w:rsidR="002F6DCD" w:rsidRPr="00BF4511">
        <w:rPr>
          <w:rFonts w:ascii="맑은 고딕" w:eastAsia="맑은 고딕" w:hAnsi="맑은 고딕" w:cs="맑은 고딕" w:hint="eastAsia"/>
          <w:color w:val="FF0000"/>
          <w:sz w:val="24"/>
          <w:szCs w:val="24"/>
          <w:lang w:eastAsia="ko-KR"/>
        </w:rPr>
        <w:t>청소년인원수</w:t>
      </w:r>
      <w:r w:rsidR="002F6DCD" w:rsidRPr="00BF4511">
        <w:rPr>
          <w:rFonts w:ascii="맑은 고딕" w:eastAsia="맑은 고딕" w:hAnsi="맑은 고딕" w:cs="맑은 고딕"/>
          <w:color w:val="FF0000"/>
          <w:sz w:val="24"/>
          <w:szCs w:val="24"/>
          <w:lang w:eastAsia="ko-KR"/>
        </w:rPr>
        <w:t xml:space="preserve">, </w:t>
      </w:r>
      <w:r w:rsidR="002F6DCD" w:rsidRPr="00BF4511">
        <w:rPr>
          <w:rFonts w:ascii="맑은 고딕" w:eastAsia="맑은 고딕" w:hAnsi="맑은 고딕" w:cs="맑은 고딕" w:hint="eastAsia"/>
          <w:color w:val="FF0000"/>
          <w:sz w:val="24"/>
          <w:szCs w:val="24"/>
          <w:lang w:eastAsia="ko-KR"/>
        </w:rPr>
        <w:t>월평균</w:t>
      </w:r>
      <w:r w:rsidR="002F6DCD" w:rsidRPr="00BF4511">
        <w:rPr>
          <w:rFonts w:ascii="맑은 고딕" w:eastAsia="맑은 고딕" w:hAnsi="맑은 고딕" w:cs="맑은 고딕"/>
          <w:color w:val="FF0000"/>
          <w:sz w:val="24"/>
          <w:szCs w:val="24"/>
          <w:lang w:eastAsia="ko-KR"/>
        </w:rPr>
        <w:t>_</w:t>
      </w:r>
      <w:r w:rsidR="002F6DCD" w:rsidRPr="00BF4511">
        <w:rPr>
          <w:rFonts w:ascii="맑은 고딕" w:eastAsia="맑은 고딕" w:hAnsi="맑은 고딕" w:cs="맑은 고딕" w:hint="eastAsia"/>
          <w:color w:val="FF0000"/>
          <w:sz w:val="24"/>
          <w:szCs w:val="24"/>
          <w:lang w:eastAsia="ko-KR"/>
        </w:rPr>
        <w:t>환승유입인원수</w:t>
      </w:r>
      <w:r w:rsidR="002F6DCD" w:rsidRPr="00BF4511">
        <w:rPr>
          <w:rFonts w:ascii="맑은 고딕" w:eastAsia="맑은 고딕" w:hAnsi="맑은 고딕" w:cs="맑은 고딕"/>
          <w:color w:val="FF0000"/>
          <w:sz w:val="24"/>
          <w:szCs w:val="24"/>
          <w:lang w:eastAsia="ko-KR"/>
        </w:rPr>
        <w:t xml:space="preserve">, </w:t>
      </w:r>
      <w:r w:rsidR="002F6DCD" w:rsidRPr="00BF4511">
        <w:rPr>
          <w:rFonts w:ascii="맑은 고딕" w:eastAsia="맑은 고딕" w:hAnsi="맑은 고딕" w:cs="맑은 고딕" w:hint="eastAsia"/>
          <w:color w:val="FF0000"/>
          <w:sz w:val="24"/>
          <w:szCs w:val="24"/>
          <w:lang w:eastAsia="ko-KR"/>
        </w:rPr>
        <w:t>우대권인원수</w:t>
      </w:r>
      <w:r w:rsidR="002F6DCD" w:rsidRPr="00BF4511">
        <w:rPr>
          <w:rFonts w:ascii="맑은 고딕" w:eastAsia="맑은 고딕" w:hAnsi="맑은 고딕" w:cs="맑은 고딕"/>
          <w:color w:val="FF0000"/>
          <w:sz w:val="24"/>
          <w:szCs w:val="24"/>
          <w:lang w:eastAsia="ko-KR"/>
        </w:rPr>
        <w:t xml:space="preserve">, </w:t>
      </w:r>
      <w:r w:rsidR="002F6DCD" w:rsidRPr="00BF4511">
        <w:rPr>
          <w:rFonts w:ascii="맑은 고딕" w:eastAsia="맑은 고딕" w:hAnsi="맑은 고딕" w:cs="맑은 고딕" w:hint="eastAsia"/>
          <w:color w:val="FF0000"/>
          <w:sz w:val="24"/>
          <w:szCs w:val="24"/>
          <w:lang w:eastAsia="ko-KR"/>
        </w:rPr>
        <w:t>환승유입인원수</w:t>
      </w:r>
      <w:r w:rsidR="002F6DCD" w:rsidRPr="00BF4511">
        <w:rPr>
          <w:rFonts w:ascii="맑은 고딕" w:eastAsia="맑은 고딕" w:hAnsi="맑은 고딕" w:cs="맑은 고딕"/>
          <w:color w:val="FF0000"/>
          <w:sz w:val="24"/>
          <w:szCs w:val="24"/>
          <w:lang w:eastAsia="ko-KR"/>
        </w:rPr>
        <w:t xml:space="preserve">, </w:t>
      </w:r>
      <w:r w:rsidR="002F6DCD" w:rsidRPr="00BF4511">
        <w:rPr>
          <w:rFonts w:ascii="맑은 고딕" w:eastAsia="맑은 고딕" w:hAnsi="맑은 고딕" w:cs="맑은 고딕" w:hint="eastAsia"/>
          <w:color w:val="FF0000"/>
          <w:sz w:val="24"/>
          <w:szCs w:val="24"/>
          <w:lang w:eastAsia="ko-KR"/>
        </w:rPr>
        <w:t>섬식여부</w:t>
      </w:r>
      <w:r w:rsidR="002F6DCD" w:rsidRPr="00BF4511">
        <w:rPr>
          <w:rFonts w:ascii="맑은 고딕" w:eastAsia="맑은 고딕" w:hAnsi="맑은 고딕" w:cs="맑은 고딕"/>
          <w:color w:val="FF0000"/>
          <w:sz w:val="24"/>
          <w:szCs w:val="24"/>
          <w:lang w:eastAsia="ko-KR"/>
        </w:rPr>
        <w:t xml:space="preserve">, </w:t>
      </w:r>
      <w:r w:rsidR="002F6DCD" w:rsidRPr="00BF4511">
        <w:rPr>
          <w:rFonts w:ascii="맑은 고딕" w:eastAsia="맑은 고딕" w:hAnsi="맑은 고딕" w:cs="맑은 고딕" w:hint="eastAsia"/>
          <w:color w:val="FF0000"/>
          <w:sz w:val="24"/>
          <w:szCs w:val="24"/>
          <w:lang w:eastAsia="ko-KR"/>
        </w:rPr>
        <w:t>승하차인원차</w:t>
      </w:r>
      <w:r w:rsidR="002F6DCD" w:rsidRPr="00BF4511">
        <w:rPr>
          <w:rFonts w:ascii="맑은 고딕" w:eastAsia="맑은 고딕" w:hAnsi="맑은 고딕" w:cs="맑은 고딕"/>
          <w:color w:val="FF0000"/>
          <w:sz w:val="24"/>
          <w:szCs w:val="24"/>
          <w:lang w:eastAsia="ko-KR"/>
        </w:rPr>
        <w:t xml:space="preserve">, </w:t>
      </w:r>
      <w:r w:rsidR="002F6DCD" w:rsidRPr="00BF4511">
        <w:rPr>
          <w:rFonts w:ascii="맑은 고딕" w:eastAsia="맑은 고딕" w:hAnsi="맑은 고딕" w:cs="맑은 고딕" w:hint="eastAsia"/>
          <w:color w:val="FF0000"/>
          <w:sz w:val="24"/>
          <w:szCs w:val="24"/>
          <w:lang w:eastAsia="ko-KR"/>
        </w:rPr>
        <w:t>시간</w:t>
      </w:r>
      <w:r w:rsidR="002F6DCD" w:rsidRPr="00BF4511">
        <w:rPr>
          <w:rFonts w:ascii="맑은 고딕" w:eastAsia="맑은 고딕" w:hAnsi="맑은 고딕" w:cs="맑은 고딕"/>
          <w:color w:val="FF0000"/>
          <w:sz w:val="24"/>
          <w:szCs w:val="24"/>
          <w:lang w:eastAsia="ko-KR"/>
        </w:rPr>
        <w:t xml:space="preserve">, </w:t>
      </w:r>
      <w:r w:rsidR="002F6DCD" w:rsidRPr="00BF4511">
        <w:rPr>
          <w:rFonts w:ascii="맑은 고딕" w:eastAsia="맑은 고딕" w:hAnsi="맑은 고딕" w:cs="맑은 고딕" w:hint="eastAsia"/>
          <w:color w:val="FF0000"/>
          <w:sz w:val="24"/>
          <w:szCs w:val="24"/>
          <w:lang w:eastAsia="ko-KR"/>
        </w:rPr>
        <w:t>선행지수</w:t>
      </w:r>
      <w:r w:rsidR="002F6DCD" w:rsidRPr="00BF4511">
        <w:rPr>
          <w:rFonts w:ascii="맑은 고딕" w:eastAsia="맑은 고딕" w:hAnsi="맑은 고딕" w:cs="맑은 고딕"/>
          <w:color w:val="FF0000"/>
          <w:sz w:val="24"/>
          <w:szCs w:val="24"/>
          <w:lang w:eastAsia="ko-KR"/>
        </w:rPr>
        <w:t xml:space="preserve"> </w:t>
      </w:r>
      <w:r w:rsidR="002F6DCD" w:rsidRPr="00BF4511">
        <w:rPr>
          <w:rFonts w:ascii="맑은 고딕" w:eastAsia="맑은 고딕" w:hAnsi="맑은 고딕" w:cs="맑은 고딕" w:hint="eastAsia"/>
          <w:color w:val="FF0000"/>
          <w:sz w:val="24"/>
          <w:szCs w:val="24"/>
          <w:lang w:eastAsia="ko-KR"/>
        </w:rPr>
        <w:t>순환변동치</w:t>
      </w:r>
      <w:r w:rsidR="002F6DCD" w:rsidRPr="00BF4511">
        <w:rPr>
          <w:rFonts w:ascii="맑은 고딕" w:eastAsia="맑은 고딕" w:hAnsi="맑은 고딕" w:cs="맑은 고딕"/>
          <w:color w:val="FF0000"/>
          <w:sz w:val="24"/>
          <w:szCs w:val="24"/>
          <w:lang w:eastAsia="ko-KR"/>
        </w:rPr>
        <w:t xml:space="preserve">, </w:t>
      </w:r>
      <w:r w:rsidR="002F6DCD" w:rsidRPr="00BF4511">
        <w:rPr>
          <w:rFonts w:ascii="맑은 고딕" w:eastAsia="맑은 고딕" w:hAnsi="맑은 고딕" w:cs="맑은 고딕" w:hint="eastAsia"/>
          <w:color w:val="FF0000"/>
          <w:sz w:val="24"/>
          <w:szCs w:val="24"/>
          <w:lang w:eastAsia="ko-KR"/>
        </w:rPr>
        <w:t>요일</w:t>
      </w:r>
      <w:r w:rsidR="002F6DCD" w:rsidRPr="00BF4511">
        <w:rPr>
          <w:rFonts w:ascii="맑은 고딕" w:eastAsia="맑은 고딕" w:hAnsi="맑은 고딕" w:cs="맑은 고딕"/>
          <w:color w:val="FF0000"/>
          <w:sz w:val="24"/>
          <w:szCs w:val="24"/>
          <w:lang w:eastAsia="ko-KR"/>
        </w:rPr>
        <w:t xml:space="preserve">_Saturday, </w:t>
      </w:r>
      <w:r w:rsidR="002F6DCD" w:rsidRPr="00BF4511">
        <w:rPr>
          <w:rFonts w:ascii="맑은 고딕" w:eastAsia="맑은 고딕" w:hAnsi="맑은 고딕" w:cs="맑은 고딕" w:hint="eastAsia"/>
          <w:color w:val="FF0000"/>
          <w:sz w:val="24"/>
          <w:szCs w:val="24"/>
          <w:lang w:eastAsia="ko-KR"/>
        </w:rPr>
        <w:t>실업률</w:t>
      </w:r>
      <w:r w:rsidR="002F6DCD" w:rsidRPr="00BF4511">
        <w:rPr>
          <w:rFonts w:ascii="맑은 고딕" w:eastAsia="맑은 고딕" w:hAnsi="맑은 고딕" w:cs="맑은 고딕"/>
          <w:color w:val="FF0000"/>
          <w:sz w:val="24"/>
          <w:szCs w:val="24"/>
          <w:lang w:eastAsia="ko-KR"/>
        </w:rPr>
        <w:t xml:space="preserve">, </w:t>
      </w:r>
      <w:r w:rsidR="002F6DCD" w:rsidRPr="00BF4511">
        <w:rPr>
          <w:rFonts w:ascii="맑은 고딕" w:eastAsia="맑은 고딕" w:hAnsi="맑은 고딕" w:cs="맑은 고딕" w:hint="eastAsia"/>
          <w:color w:val="FF0000"/>
          <w:sz w:val="24"/>
          <w:szCs w:val="24"/>
          <w:lang w:eastAsia="ko-KR"/>
        </w:rPr>
        <w:t>요일</w:t>
      </w:r>
      <w:r w:rsidR="002F6DCD" w:rsidRPr="00BF4511">
        <w:rPr>
          <w:rFonts w:ascii="맑은 고딕" w:eastAsia="맑은 고딕" w:hAnsi="맑은 고딕" w:cs="맑은 고딕"/>
          <w:color w:val="FF0000"/>
          <w:sz w:val="24"/>
          <w:szCs w:val="24"/>
          <w:lang w:eastAsia="ko-KR"/>
        </w:rPr>
        <w:t xml:space="preserve">_Monday, </w:t>
      </w:r>
      <w:r w:rsidR="002F6DCD" w:rsidRPr="00BF4511">
        <w:rPr>
          <w:rFonts w:ascii="맑은 고딕" w:eastAsia="맑은 고딕" w:hAnsi="맑은 고딕" w:cs="맑은 고딕" w:hint="eastAsia"/>
          <w:color w:val="FF0000"/>
          <w:sz w:val="24"/>
          <w:szCs w:val="24"/>
          <w:lang w:eastAsia="ko-KR"/>
        </w:rPr>
        <w:t>요일</w:t>
      </w:r>
      <w:r w:rsidR="002F6DCD" w:rsidRPr="00BF4511">
        <w:rPr>
          <w:rFonts w:ascii="맑은 고딕" w:eastAsia="맑은 고딕" w:hAnsi="맑은 고딕" w:cs="맑은 고딕"/>
          <w:color w:val="FF0000"/>
          <w:sz w:val="24"/>
          <w:szCs w:val="24"/>
          <w:lang w:eastAsia="ko-KR"/>
        </w:rPr>
        <w:t>_Tuesday</w:t>
      </w:r>
      <w:r w:rsidR="007B02C4" w:rsidRPr="00BF4511">
        <w:rPr>
          <w:rFonts w:ascii="맑은 고딕" w:eastAsia="맑은 고딕" w:hAnsi="맑은 고딕" w:cs="맑은 고딕"/>
          <w:color w:val="FF0000"/>
          <w:sz w:val="24"/>
          <w:szCs w:val="24"/>
          <w:lang w:eastAsia="ko-KR"/>
        </w:rPr>
        <w:t xml:space="preserve">" </w:t>
      </w:r>
      <w:r w:rsidR="007B02C4" w:rsidRPr="00BF4511">
        <w:rPr>
          <w:rFonts w:ascii="맑은 고딕" w:eastAsia="맑은 고딕" w:hAnsi="맑은 고딕" w:cs="맑은 고딕" w:hint="eastAsia"/>
          <w:color w:val="FF0000"/>
          <w:sz w:val="24"/>
          <w:szCs w:val="24"/>
          <w:lang w:eastAsia="ko-KR"/>
        </w:rPr>
        <w:t>등이며</w:t>
      </w:r>
      <w:r w:rsidR="007B02C4" w:rsidRPr="00BF4511">
        <w:rPr>
          <w:rFonts w:ascii="맑은 고딕" w:eastAsia="맑은 고딕" w:hAnsi="맑은 고딕" w:cs="맑은 고딕"/>
          <w:color w:val="FF0000"/>
          <w:sz w:val="24"/>
          <w:szCs w:val="24"/>
          <w:lang w:eastAsia="ko-KR"/>
        </w:rPr>
        <w:t>, negative correlation</w:t>
      </w:r>
      <w:r w:rsidR="007B02C4" w:rsidRPr="00BF4511">
        <w:rPr>
          <w:rFonts w:ascii="맑은 고딕" w:eastAsia="맑은 고딕" w:hAnsi="맑은 고딕" w:cs="맑은 고딕" w:hint="eastAsia"/>
          <w:color w:val="FF0000"/>
          <w:sz w:val="24"/>
          <w:szCs w:val="24"/>
          <w:lang w:eastAsia="ko-KR"/>
        </w:rPr>
        <w:t>을</w:t>
      </w:r>
      <w:r w:rsidR="007B02C4" w:rsidRPr="00BF4511">
        <w:rPr>
          <w:rFonts w:ascii="맑은 고딕" w:eastAsia="맑은 고딕" w:hAnsi="맑은 고딕" w:cs="맑은 고딕"/>
          <w:color w:val="FF0000"/>
          <w:sz w:val="24"/>
          <w:szCs w:val="24"/>
          <w:lang w:eastAsia="ko-KR"/>
        </w:rPr>
        <w:t xml:space="preserve"> </w:t>
      </w:r>
      <w:r w:rsidR="007B02C4" w:rsidRPr="00BF4511">
        <w:rPr>
          <w:rFonts w:ascii="맑은 고딕" w:eastAsia="맑은 고딕" w:hAnsi="맑은 고딕" w:cs="맑은 고딕" w:hint="eastAsia"/>
          <w:color w:val="FF0000"/>
          <w:sz w:val="24"/>
          <w:szCs w:val="24"/>
          <w:lang w:eastAsia="ko-KR"/>
        </w:rPr>
        <w:t>보이는</w:t>
      </w:r>
      <w:r w:rsidR="007B02C4" w:rsidRPr="00BF4511">
        <w:rPr>
          <w:rFonts w:ascii="맑은 고딕" w:eastAsia="맑은 고딕" w:hAnsi="맑은 고딕" w:cs="맑은 고딕"/>
          <w:color w:val="FF0000"/>
          <w:sz w:val="24"/>
          <w:szCs w:val="24"/>
          <w:lang w:eastAsia="ko-KR"/>
        </w:rPr>
        <w:t xml:space="preserve"> </w:t>
      </w:r>
      <w:r w:rsidR="007B02C4" w:rsidRPr="00BF4511">
        <w:rPr>
          <w:rFonts w:ascii="맑은 고딕" w:eastAsia="맑은 고딕" w:hAnsi="맑은 고딕" w:cs="맑은 고딕" w:hint="eastAsia"/>
          <w:color w:val="FF0000"/>
          <w:sz w:val="24"/>
          <w:szCs w:val="24"/>
          <w:lang w:eastAsia="ko-KR"/>
        </w:rPr>
        <w:t>특징은</w:t>
      </w:r>
      <w:r w:rsidR="007B02C4" w:rsidRPr="00BF4511">
        <w:rPr>
          <w:rFonts w:ascii="맑은 고딕" w:eastAsia="맑은 고딕" w:hAnsi="맑은 고딕" w:cs="맑은 고딕"/>
          <w:color w:val="FF0000"/>
          <w:sz w:val="24"/>
          <w:szCs w:val="24"/>
          <w:lang w:eastAsia="ko-KR"/>
        </w:rPr>
        <w:t xml:space="preserve"> "</w:t>
      </w:r>
      <w:r w:rsidR="00765C3C" w:rsidRPr="00BF4511">
        <w:rPr>
          <w:rFonts w:ascii="맑은 고딕" w:eastAsia="맑은 고딕" w:hAnsi="맑은 고딕" w:cs="맑은 고딕" w:hint="eastAsia"/>
          <w:color w:val="FF0000"/>
          <w:sz w:val="24"/>
          <w:szCs w:val="24"/>
          <w:lang w:eastAsia="ko-KR"/>
        </w:rPr>
        <w:t>환승노선</w:t>
      </w:r>
      <w:r w:rsidR="00765C3C" w:rsidRPr="00BF4511">
        <w:rPr>
          <w:rFonts w:ascii="맑은 고딕" w:eastAsia="맑은 고딕" w:hAnsi="맑은 고딕" w:cs="맑은 고딕"/>
          <w:color w:val="FF0000"/>
          <w:sz w:val="24"/>
          <w:szCs w:val="24"/>
          <w:lang w:eastAsia="ko-KR"/>
        </w:rPr>
        <w:t>_</w:t>
      </w:r>
      <w:r w:rsidR="00765C3C" w:rsidRPr="00BF4511">
        <w:rPr>
          <w:rFonts w:ascii="맑은 고딕" w:eastAsia="맑은 고딕" w:hAnsi="맑은 고딕" w:cs="맑은 고딕" w:hint="eastAsia"/>
          <w:color w:val="FF0000"/>
          <w:sz w:val="24"/>
          <w:szCs w:val="24"/>
          <w:lang w:eastAsia="ko-KR"/>
        </w:rPr>
        <w:t>개수</w:t>
      </w:r>
      <w:r w:rsidR="00765C3C" w:rsidRPr="00BF4511">
        <w:rPr>
          <w:rFonts w:ascii="맑은 고딕" w:eastAsia="맑은 고딕" w:hAnsi="맑은 고딕" w:cs="맑은 고딕"/>
          <w:color w:val="FF0000"/>
          <w:sz w:val="24"/>
          <w:szCs w:val="24"/>
          <w:lang w:eastAsia="ko-KR"/>
        </w:rPr>
        <w:t xml:space="preserve">, </w:t>
      </w:r>
      <w:r w:rsidR="00765C3C" w:rsidRPr="00BF4511">
        <w:rPr>
          <w:rFonts w:ascii="맑은 고딕" w:eastAsia="맑은 고딕" w:hAnsi="맑은 고딕" w:cs="맑은 고딕" w:hint="eastAsia"/>
          <w:color w:val="FF0000"/>
          <w:sz w:val="24"/>
          <w:szCs w:val="24"/>
          <w:lang w:eastAsia="ko-KR"/>
        </w:rPr>
        <w:t>하선</w:t>
      </w:r>
      <w:r w:rsidR="00765C3C" w:rsidRPr="00BF4511">
        <w:rPr>
          <w:rFonts w:ascii="맑은 고딕" w:eastAsia="맑은 고딕" w:hAnsi="맑은 고딕" w:cs="맑은 고딕"/>
          <w:color w:val="FF0000"/>
          <w:sz w:val="24"/>
          <w:szCs w:val="24"/>
          <w:lang w:eastAsia="ko-KR"/>
        </w:rPr>
        <w:t xml:space="preserve"> </w:t>
      </w:r>
      <w:r w:rsidR="00765C3C" w:rsidRPr="00BF4511">
        <w:rPr>
          <w:rFonts w:ascii="맑은 고딕" w:eastAsia="맑은 고딕" w:hAnsi="맑은 고딕" w:cs="맑은 고딕" w:hint="eastAsia"/>
          <w:color w:val="FF0000"/>
          <w:sz w:val="24"/>
          <w:szCs w:val="24"/>
          <w:lang w:eastAsia="ko-KR"/>
        </w:rPr>
        <w:t>혼잡도</w:t>
      </w:r>
      <w:r w:rsidR="00765C3C" w:rsidRPr="00BF4511">
        <w:rPr>
          <w:rFonts w:ascii="맑은 고딕" w:eastAsia="맑은 고딕" w:hAnsi="맑은 고딕" w:cs="맑은 고딕"/>
          <w:color w:val="FF0000"/>
          <w:sz w:val="24"/>
          <w:szCs w:val="24"/>
          <w:lang w:eastAsia="ko-KR"/>
        </w:rPr>
        <w:t xml:space="preserve">, </w:t>
      </w:r>
      <w:r w:rsidR="00765C3C" w:rsidRPr="00BF4511">
        <w:rPr>
          <w:rFonts w:ascii="맑은 고딕" w:eastAsia="맑은 고딕" w:hAnsi="맑은 고딕" w:cs="맑은 고딕" w:hint="eastAsia"/>
          <w:color w:val="FF0000"/>
          <w:sz w:val="24"/>
          <w:szCs w:val="24"/>
          <w:lang w:eastAsia="ko-KR"/>
        </w:rPr>
        <w:t>상행</w:t>
      </w:r>
      <w:r w:rsidR="00765C3C" w:rsidRPr="00BF4511">
        <w:rPr>
          <w:rFonts w:ascii="맑은 고딕" w:eastAsia="맑은 고딕" w:hAnsi="맑은 고딕" w:cs="맑은 고딕"/>
          <w:color w:val="FF0000"/>
          <w:sz w:val="24"/>
          <w:szCs w:val="24"/>
          <w:lang w:eastAsia="ko-KR"/>
        </w:rPr>
        <w:t>_</w:t>
      </w:r>
      <w:r w:rsidR="00765C3C" w:rsidRPr="00BF4511">
        <w:rPr>
          <w:rFonts w:ascii="맑은 고딕" w:eastAsia="맑은 고딕" w:hAnsi="맑은 고딕" w:cs="맑은 고딕" w:hint="eastAsia"/>
          <w:color w:val="FF0000"/>
          <w:sz w:val="24"/>
          <w:szCs w:val="24"/>
          <w:lang w:eastAsia="ko-KR"/>
        </w:rPr>
        <w:t>평균운행간격</w:t>
      </w:r>
      <w:r w:rsidR="00765C3C" w:rsidRPr="00BF4511">
        <w:rPr>
          <w:rFonts w:ascii="맑은 고딕" w:eastAsia="맑은 고딕" w:hAnsi="맑은 고딕" w:cs="맑은 고딕"/>
          <w:color w:val="FF0000"/>
          <w:sz w:val="24"/>
          <w:szCs w:val="24"/>
          <w:lang w:eastAsia="ko-KR"/>
        </w:rPr>
        <w:t xml:space="preserve">, </w:t>
      </w:r>
      <w:r w:rsidR="00765C3C" w:rsidRPr="00BF4511">
        <w:rPr>
          <w:rFonts w:ascii="맑은 고딕" w:eastAsia="맑은 고딕" w:hAnsi="맑은 고딕" w:cs="맑은 고딕" w:hint="eastAsia"/>
          <w:color w:val="FF0000"/>
          <w:sz w:val="24"/>
          <w:szCs w:val="24"/>
          <w:lang w:eastAsia="ko-KR"/>
        </w:rPr>
        <w:t>기준금리</w:t>
      </w:r>
      <w:r w:rsidR="00765C3C" w:rsidRPr="00BF4511">
        <w:rPr>
          <w:rFonts w:ascii="맑은 고딕" w:eastAsia="맑은 고딕" w:hAnsi="맑은 고딕" w:cs="맑은 고딕"/>
          <w:color w:val="FF0000"/>
          <w:sz w:val="24"/>
          <w:szCs w:val="24"/>
          <w:lang w:eastAsia="ko-KR"/>
        </w:rPr>
        <w:t xml:space="preserve">, </w:t>
      </w:r>
      <w:r w:rsidR="00765C3C" w:rsidRPr="00BF4511">
        <w:rPr>
          <w:rFonts w:ascii="맑은 고딕" w:eastAsia="맑은 고딕" w:hAnsi="맑은 고딕" w:cs="맑은 고딕" w:hint="eastAsia"/>
          <w:color w:val="FF0000"/>
          <w:sz w:val="24"/>
          <w:szCs w:val="24"/>
          <w:lang w:eastAsia="ko-KR"/>
        </w:rPr>
        <w:t>달러환율</w:t>
      </w:r>
      <w:r w:rsidR="00765C3C" w:rsidRPr="00BF4511">
        <w:rPr>
          <w:rFonts w:ascii="맑은 고딕" w:eastAsia="맑은 고딕" w:hAnsi="맑은 고딕" w:cs="맑은 고딕"/>
          <w:color w:val="FF0000"/>
          <w:sz w:val="24"/>
          <w:szCs w:val="24"/>
          <w:lang w:eastAsia="ko-KR"/>
        </w:rPr>
        <w:t xml:space="preserve">, </w:t>
      </w:r>
      <w:r w:rsidR="00765C3C" w:rsidRPr="00BF4511">
        <w:rPr>
          <w:rFonts w:ascii="맑은 고딕" w:eastAsia="맑은 고딕" w:hAnsi="맑은 고딕" w:cs="맑은 고딕" w:hint="eastAsia"/>
          <w:color w:val="FF0000"/>
          <w:sz w:val="24"/>
          <w:szCs w:val="24"/>
          <w:lang w:eastAsia="ko-KR"/>
        </w:rPr>
        <w:t>주</w:t>
      </w:r>
      <w:r w:rsidR="00765C3C" w:rsidRPr="00BF4511">
        <w:rPr>
          <w:rFonts w:ascii="맑은 고딕" w:eastAsia="맑은 고딕" w:hAnsi="맑은 고딕" w:cs="맑은 고딕"/>
          <w:color w:val="FF0000"/>
          <w:sz w:val="24"/>
          <w:szCs w:val="24"/>
          <w:lang w:eastAsia="ko-KR"/>
        </w:rPr>
        <w:t xml:space="preserve">, </w:t>
      </w:r>
      <w:r w:rsidR="00765C3C" w:rsidRPr="00BF4511">
        <w:rPr>
          <w:rFonts w:ascii="맑은 고딕" w:eastAsia="맑은 고딕" w:hAnsi="맑은 고딕" w:cs="맑은 고딕" w:hint="eastAsia"/>
          <w:color w:val="FF0000"/>
          <w:sz w:val="24"/>
          <w:szCs w:val="24"/>
          <w:lang w:eastAsia="ko-KR"/>
        </w:rPr>
        <w:t>동행지수</w:t>
      </w:r>
      <w:r w:rsidR="00765C3C" w:rsidRPr="00BF4511">
        <w:rPr>
          <w:rFonts w:ascii="맑은 고딕" w:eastAsia="맑은 고딕" w:hAnsi="맑은 고딕" w:cs="맑은 고딕"/>
          <w:color w:val="FF0000"/>
          <w:sz w:val="24"/>
          <w:szCs w:val="24"/>
          <w:lang w:eastAsia="ko-KR"/>
        </w:rPr>
        <w:t xml:space="preserve"> </w:t>
      </w:r>
      <w:r w:rsidR="00765C3C" w:rsidRPr="00BF4511">
        <w:rPr>
          <w:rFonts w:ascii="맑은 고딕" w:eastAsia="맑은 고딕" w:hAnsi="맑은 고딕" w:cs="맑은 고딕" w:hint="eastAsia"/>
          <w:color w:val="FF0000"/>
          <w:sz w:val="24"/>
          <w:szCs w:val="24"/>
          <w:lang w:eastAsia="ko-KR"/>
        </w:rPr>
        <w:t>순환변동치</w:t>
      </w:r>
      <w:r w:rsidR="00765C3C" w:rsidRPr="00BF4511">
        <w:rPr>
          <w:rFonts w:ascii="맑은 고딕" w:eastAsia="맑은 고딕" w:hAnsi="맑은 고딕" w:cs="맑은 고딕"/>
          <w:color w:val="FF0000"/>
          <w:sz w:val="24"/>
          <w:szCs w:val="24"/>
          <w:lang w:eastAsia="ko-KR"/>
        </w:rPr>
        <w:t xml:space="preserve">, </w:t>
      </w:r>
      <w:r w:rsidR="00765C3C" w:rsidRPr="00BF4511">
        <w:rPr>
          <w:rFonts w:ascii="맑은 고딕" w:eastAsia="맑은 고딕" w:hAnsi="맑은 고딕" w:cs="맑은 고딕" w:hint="eastAsia"/>
          <w:color w:val="FF0000"/>
          <w:sz w:val="24"/>
          <w:szCs w:val="24"/>
          <w:lang w:eastAsia="ko-KR"/>
        </w:rPr>
        <w:t>요일</w:t>
      </w:r>
      <w:r w:rsidR="00765C3C" w:rsidRPr="00BF4511">
        <w:rPr>
          <w:rFonts w:ascii="맑은 고딕" w:eastAsia="맑은 고딕" w:hAnsi="맑은 고딕" w:cs="맑은 고딕"/>
          <w:color w:val="FF0000"/>
          <w:sz w:val="24"/>
          <w:szCs w:val="24"/>
          <w:lang w:eastAsia="ko-KR"/>
        </w:rPr>
        <w:t xml:space="preserve">_Sunday, </w:t>
      </w:r>
      <w:r w:rsidR="00765C3C" w:rsidRPr="00BF4511">
        <w:rPr>
          <w:rFonts w:ascii="맑은 고딕" w:eastAsia="맑은 고딕" w:hAnsi="맑은 고딕" w:cs="맑은 고딕" w:hint="eastAsia"/>
          <w:color w:val="FF0000"/>
          <w:sz w:val="24"/>
          <w:szCs w:val="24"/>
          <w:lang w:eastAsia="ko-KR"/>
        </w:rPr>
        <w:t>요일</w:t>
      </w:r>
      <w:r w:rsidR="00765C3C" w:rsidRPr="00BF4511">
        <w:rPr>
          <w:rFonts w:ascii="맑은 고딕" w:eastAsia="맑은 고딕" w:hAnsi="맑은 고딕" w:cs="맑은 고딕"/>
          <w:color w:val="FF0000"/>
          <w:sz w:val="24"/>
          <w:szCs w:val="24"/>
          <w:lang w:eastAsia="ko-KR"/>
        </w:rPr>
        <w:t xml:space="preserve">_Friday, </w:t>
      </w:r>
      <w:r w:rsidR="00765C3C" w:rsidRPr="00BF4511">
        <w:rPr>
          <w:rFonts w:ascii="맑은 고딕" w:eastAsia="맑은 고딕" w:hAnsi="맑은 고딕" w:cs="맑은 고딕" w:hint="eastAsia"/>
          <w:color w:val="FF0000"/>
          <w:sz w:val="24"/>
          <w:szCs w:val="24"/>
          <w:lang w:eastAsia="ko-KR"/>
        </w:rPr>
        <w:t>요일</w:t>
      </w:r>
      <w:r w:rsidR="00765C3C" w:rsidRPr="00BF4511">
        <w:rPr>
          <w:rFonts w:ascii="맑은 고딕" w:eastAsia="맑은 고딕" w:hAnsi="맑은 고딕" w:cs="맑은 고딕"/>
          <w:color w:val="FF0000"/>
          <w:sz w:val="24"/>
          <w:szCs w:val="24"/>
          <w:lang w:eastAsia="ko-KR"/>
        </w:rPr>
        <w:t xml:space="preserve">_Thursday, </w:t>
      </w:r>
      <w:r w:rsidR="00765C3C" w:rsidRPr="00BF4511">
        <w:rPr>
          <w:rFonts w:ascii="맑은 고딕" w:eastAsia="맑은 고딕" w:hAnsi="맑은 고딕" w:cs="맑은 고딕" w:hint="eastAsia"/>
          <w:color w:val="FF0000"/>
          <w:sz w:val="24"/>
          <w:szCs w:val="24"/>
          <w:lang w:eastAsia="ko-KR"/>
        </w:rPr>
        <w:t>지하철요금</w:t>
      </w:r>
      <w:r w:rsidR="007B02C4" w:rsidRPr="00BF4511">
        <w:rPr>
          <w:rFonts w:ascii="맑은 고딕" w:eastAsia="맑은 고딕" w:hAnsi="맑은 고딕" w:cs="맑은 고딕"/>
          <w:color w:val="FF0000"/>
          <w:sz w:val="24"/>
          <w:szCs w:val="24"/>
          <w:lang w:eastAsia="ko-KR"/>
        </w:rPr>
        <w:t>"</w:t>
      </w:r>
      <w:r w:rsidR="007B02C4" w:rsidRPr="00BF4511">
        <w:rPr>
          <w:rFonts w:ascii="맑은 고딕" w:eastAsia="맑은 고딕" w:hAnsi="맑은 고딕" w:cs="맑은 고딕" w:hint="eastAsia"/>
          <w:color w:val="FF0000"/>
          <w:sz w:val="24"/>
          <w:szCs w:val="24"/>
          <w:lang w:eastAsia="ko-KR"/>
        </w:rPr>
        <w:t xml:space="preserve"> </w:t>
      </w:r>
      <w:r w:rsidR="00347E5D" w:rsidRPr="00BF4511">
        <w:rPr>
          <w:rFonts w:ascii="맑은 고딕" w:eastAsia="맑은 고딕" w:hAnsi="맑은 고딕" w:cs="맑은 고딕" w:hint="eastAsia"/>
          <w:color w:val="FF0000"/>
          <w:sz w:val="24"/>
          <w:szCs w:val="24"/>
          <w:lang w:eastAsia="ko-KR"/>
        </w:rPr>
        <w:t>등</w:t>
      </w:r>
      <w:r w:rsidR="007B02C4" w:rsidRPr="00BF4511">
        <w:rPr>
          <w:rFonts w:ascii="맑은 고딕" w:eastAsia="맑은 고딕" w:hAnsi="맑은 고딕" w:cs="맑은 고딕" w:hint="eastAsia"/>
          <w:color w:val="FF0000"/>
          <w:sz w:val="24"/>
          <w:szCs w:val="24"/>
          <w:lang w:eastAsia="ko-KR"/>
        </w:rPr>
        <w:t>으로 해석할 수 있다.</w:t>
      </w:r>
      <w:r w:rsidR="002472B5" w:rsidRPr="00BF4511">
        <w:rPr>
          <w:rFonts w:ascii="맑은 고딕" w:eastAsia="맑은 고딕" w:hAnsi="맑은 고딕" w:cs="맑은 고딕" w:hint="eastAsia"/>
          <w:color w:val="FF0000"/>
          <w:sz w:val="24"/>
          <w:szCs w:val="24"/>
          <w:lang w:eastAsia="ko-KR"/>
        </w:rPr>
        <w:t xml:space="preserve"> 단순히 지하철 관련 변수들 뿐만 아니라 각 시간정보에 따른 혼잡도 기여, 그리고 경기상황이나 경제지표들의 영향력도 확인할 수 있으며 이것인 기존 연구들에서 발견하기 어려웠던 결과다. 총 17개의 DB 결합과 설명가능한 인공지능을 통해 확인할 수 있었다.</w:t>
      </w:r>
      <w:r w:rsidR="007B02C4" w:rsidRPr="00BF4511">
        <w:rPr>
          <w:rFonts w:ascii="맑은 고딕" w:eastAsia="맑은 고딕" w:hAnsi="맑은 고딕" w:cs="맑은 고딕" w:hint="eastAsia"/>
          <w:color w:val="FF0000"/>
          <w:sz w:val="24"/>
          <w:szCs w:val="24"/>
          <w:lang w:eastAsia="ko-KR"/>
        </w:rPr>
        <w:t xml:space="preserve"> 나머지 변수들도 유사한 해석을 할 수 있지만 값의 변화와 contribution 방향이 </w:t>
      </w:r>
      <w:r w:rsidR="00347E5D" w:rsidRPr="00BF4511">
        <w:rPr>
          <w:rFonts w:ascii="맑은 고딕" w:eastAsia="맑은 고딕" w:hAnsi="맑은 고딕" w:cs="맑은 고딕" w:hint="eastAsia"/>
          <w:color w:val="FF0000"/>
          <w:sz w:val="24"/>
          <w:szCs w:val="24"/>
          <w:lang w:eastAsia="ko-KR"/>
        </w:rPr>
        <w:t>명확한 정/역</w:t>
      </w:r>
      <w:r w:rsidR="007B02C4" w:rsidRPr="00BF4511">
        <w:rPr>
          <w:rFonts w:ascii="맑은 고딕" w:eastAsia="맑은 고딕" w:hAnsi="맑은 고딕" w:cs="맑은 고딕" w:hint="eastAsia"/>
          <w:color w:val="FF0000"/>
          <w:sz w:val="24"/>
          <w:szCs w:val="24"/>
          <w:lang w:eastAsia="ko-KR"/>
        </w:rPr>
        <w:t>방향</w:t>
      </w:r>
      <w:r w:rsidR="00347E5D" w:rsidRPr="00BF4511">
        <w:rPr>
          <w:rFonts w:ascii="맑은 고딕" w:eastAsia="맑은 고딕" w:hAnsi="맑은 고딕" w:cs="맑은 고딕" w:hint="eastAsia"/>
          <w:color w:val="FF0000"/>
          <w:sz w:val="24"/>
          <w:szCs w:val="24"/>
          <w:lang w:eastAsia="ko-KR"/>
        </w:rPr>
        <w:t>인</w:t>
      </w:r>
      <w:r w:rsidR="007B02C4" w:rsidRPr="00BF4511">
        <w:rPr>
          <w:rFonts w:ascii="맑은 고딕" w:eastAsia="맑은 고딕" w:hAnsi="맑은 고딕" w:cs="맑은 고딕" w:hint="eastAsia"/>
          <w:color w:val="FF0000"/>
          <w:sz w:val="24"/>
          <w:szCs w:val="24"/>
          <w:lang w:eastAsia="ko-KR"/>
        </w:rPr>
        <w:t xml:space="preserve"> 경우 그리고 그 contribution 변화의 </w:t>
      </w:r>
      <w:r w:rsidR="00347E5D" w:rsidRPr="00BF4511">
        <w:rPr>
          <w:rFonts w:ascii="맑은 고딕" w:eastAsia="맑은 고딕" w:hAnsi="맑은 고딕" w:cs="맑은 고딕" w:hint="eastAsia"/>
          <w:color w:val="FF0000"/>
          <w:sz w:val="24"/>
          <w:szCs w:val="24"/>
          <w:lang w:eastAsia="ko-KR"/>
        </w:rPr>
        <w:t>폭이 넓은 경우만</w:t>
      </w:r>
      <w:r w:rsidR="007B02C4" w:rsidRPr="00BF4511">
        <w:rPr>
          <w:rFonts w:ascii="맑은 고딕" w:eastAsia="맑은 고딕" w:hAnsi="맑은 고딕" w:cs="맑은 고딕" w:hint="eastAsia"/>
          <w:color w:val="FF0000"/>
          <w:sz w:val="24"/>
          <w:szCs w:val="24"/>
          <w:lang w:eastAsia="ko-KR"/>
        </w:rPr>
        <w:t xml:space="preserve"> 정책적인 근거로 활용하길 추천한다. 그렇지 않은 애매한거나 좁은 범위의 변화를 억지로 일반화 하는 것은 왜곡된 해석을 줄 수 있으니 지양하는 것이 좋다. </w:t>
      </w:r>
    </w:p>
    <w:p w14:paraId="6E99D616" w14:textId="77777777" w:rsidR="001F3B12" w:rsidRPr="00BF4511" w:rsidRDefault="001F3B12" w:rsidP="00347E5D">
      <w:pPr>
        <w:pBdr>
          <w:top w:val="nil"/>
          <w:left w:val="nil"/>
          <w:bottom w:val="nil"/>
          <w:right w:val="nil"/>
          <w:between w:val="nil"/>
        </w:pBdr>
        <w:spacing w:before="53" w:line="252" w:lineRule="auto"/>
        <w:ind w:left="110" w:firstLine="343"/>
        <w:jc w:val="both"/>
        <w:rPr>
          <w:color w:val="FF0000"/>
          <w:sz w:val="24"/>
          <w:szCs w:val="24"/>
          <w:lang w:eastAsia="ko-KR"/>
        </w:rPr>
      </w:pPr>
    </w:p>
    <w:tbl>
      <w:tblPr>
        <w:tblW w:w="9766" w:type="dxa"/>
        <w:jc w:val="center"/>
        <w:tblLayout w:type="fixed"/>
        <w:tblLook w:val="0400" w:firstRow="0" w:lastRow="0" w:firstColumn="0" w:lastColumn="0" w:noHBand="0" w:noVBand="1"/>
      </w:tblPr>
      <w:tblGrid>
        <w:gridCol w:w="4883"/>
        <w:gridCol w:w="4883"/>
      </w:tblGrid>
      <w:tr w:rsidR="00BF4511" w:rsidRPr="00BF4511" w14:paraId="3F7419B4" w14:textId="77777777" w:rsidTr="009E5D2B">
        <w:trPr>
          <w:trHeight w:val="104"/>
          <w:jc w:val="center"/>
        </w:trPr>
        <w:tc>
          <w:tcPr>
            <w:tcW w:w="4883" w:type="dxa"/>
          </w:tcPr>
          <w:p w14:paraId="1664FBD4" w14:textId="77777777" w:rsidR="00EA15FE" w:rsidRPr="00BF4511" w:rsidRDefault="00433AD9" w:rsidP="008132A2">
            <w:pPr>
              <w:pBdr>
                <w:top w:val="nil"/>
                <w:left w:val="nil"/>
                <w:bottom w:val="nil"/>
                <w:right w:val="nil"/>
                <w:between w:val="nil"/>
              </w:pBdr>
              <w:spacing w:before="53" w:line="252" w:lineRule="auto"/>
              <w:jc w:val="center"/>
              <w:rPr>
                <w:rFonts w:eastAsiaTheme="minorEastAsia"/>
                <w:color w:val="FF0000"/>
                <w:sz w:val="24"/>
                <w:szCs w:val="24"/>
                <w:lang w:eastAsia="ko-KR"/>
              </w:rPr>
            </w:pPr>
            <w:r w:rsidRPr="00BF4511">
              <w:rPr>
                <w:noProof/>
                <w:color w:val="FF0000"/>
              </w:rPr>
              <w:lastRenderedPageBreak/>
              <w:drawing>
                <wp:inline distT="0" distB="0" distL="0" distR="0" wp14:anchorId="5F417092" wp14:editId="005777A9">
                  <wp:extent cx="2963545" cy="2068195"/>
                  <wp:effectExtent l="0" t="0" r="0" b="0"/>
                  <wp:docPr id="34293073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3545" cy="2068195"/>
                          </a:xfrm>
                          <a:prstGeom prst="rect">
                            <a:avLst/>
                          </a:prstGeom>
                          <a:noFill/>
                          <a:ln>
                            <a:noFill/>
                          </a:ln>
                        </pic:spPr>
                      </pic:pic>
                    </a:graphicData>
                  </a:graphic>
                </wp:inline>
              </w:drawing>
            </w:r>
          </w:p>
          <w:p w14:paraId="252150D6" w14:textId="22F8361E" w:rsidR="008E7435" w:rsidRPr="00BF4511" w:rsidRDefault="008E7435" w:rsidP="008132A2">
            <w:pPr>
              <w:pBdr>
                <w:top w:val="nil"/>
                <w:left w:val="nil"/>
                <w:bottom w:val="nil"/>
                <w:right w:val="nil"/>
                <w:between w:val="nil"/>
              </w:pBdr>
              <w:spacing w:before="53" w:line="252" w:lineRule="auto"/>
              <w:jc w:val="center"/>
              <w:rPr>
                <w:rFonts w:eastAsiaTheme="minorEastAsia"/>
                <w:color w:val="FF0000"/>
                <w:sz w:val="24"/>
                <w:szCs w:val="24"/>
                <w:lang w:eastAsia="ko-KR"/>
              </w:rPr>
            </w:pPr>
            <w:r w:rsidRPr="00BF4511">
              <w:rPr>
                <w:rFonts w:eastAsiaTheme="minorEastAsia" w:hint="eastAsia"/>
                <w:color w:val="FF0000"/>
                <w:sz w:val="24"/>
                <w:szCs w:val="24"/>
                <w:lang w:eastAsia="ko-KR"/>
              </w:rPr>
              <w:t xml:space="preserve">(a) </w:t>
            </w:r>
            <w:r w:rsidRPr="00BF4511">
              <w:rPr>
                <w:rFonts w:eastAsiaTheme="minorEastAsia" w:hint="eastAsia"/>
                <w:color w:val="FF0000"/>
                <w:sz w:val="24"/>
                <w:szCs w:val="24"/>
                <w:lang w:eastAsia="ko-KR"/>
              </w:rPr>
              <w:t>우선순위</w:t>
            </w:r>
            <w:r w:rsidRPr="00BF4511">
              <w:rPr>
                <w:rFonts w:eastAsiaTheme="minorEastAsia" w:hint="eastAsia"/>
                <w:color w:val="FF0000"/>
                <w:sz w:val="24"/>
                <w:szCs w:val="24"/>
                <w:lang w:eastAsia="ko-KR"/>
              </w:rPr>
              <w:t xml:space="preserve"> 1-10</w:t>
            </w:r>
          </w:p>
        </w:tc>
        <w:tc>
          <w:tcPr>
            <w:tcW w:w="4883" w:type="dxa"/>
          </w:tcPr>
          <w:p w14:paraId="5254E5B3" w14:textId="77777777" w:rsidR="00EA15FE" w:rsidRPr="00BF4511" w:rsidRDefault="00433AD9" w:rsidP="008132A2">
            <w:pPr>
              <w:pBdr>
                <w:top w:val="nil"/>
                <w:left w:val="nil"/>
                <w:bottom w:val="nil"/>
                <w:right w:val="nil"/>
                <w:between w:val="nil"/>
              </w:pBdr>
              <w:spacing w:before="53" w:line="252" w:lineRule="auto"/>
              <w:jc w:val="center"/>
              <w:rPr>
                <w:rFonts w:eastAsiaTheme="minorEastAsia"/>
                <w:color w:val="FF0000"/>
                <w:sz w:val="24"/>
                <w:szCs w:val="24"/>
                <w:lang w:eastAsia="ko-KR"/>
              </w:rPr>
            </w:pPr>
            <w:r w:rsidRPr="00BF4511">
              <w:rPr>
                <w:noProof/>
                <w:color w:val="FF0000"/>
              </w:rPr>
              <w:drawing>
                <wp:inline distT="0" distB="0" distL="0" distR="0" wp14:anchorId="20362554" wp14:editId="5699B6D7">
                  <wp:extent cx="2963545" cy="2080895"/>
                  <wp:effectExtent l="0" t="0" r="0" b="0"/>
                  <wp:docPr id="1013028508"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3545" cy="2080895"/>
                          </a:xfrm>
                          <a:prstGeom prst="rect">
                            <a:avLst/>
                          </a:prstGeom>
                          <a:noFill/>
                          <a:ln>
                            <a:noFill/>
                          </a:ln>
                        </pic:spPr>
                      </pic:pic>
                    </a:graphicData>
                  </a:graphic>
                </wp:inline>
              </w:drawing>
            </w:r>
          </w:p>
          <w:p w14:paraId="7AAC4F88" w14:textId="389ECBB4" w:rsidR="008E7435" w:rsidRPr="00BF4511" w:rsidRDefault="008E7435" w:rsidP="008132A2">
            <w:pPr>
              <w:pBdr>
                <w:top w:val="nil"/>
                <w:left w:val="nil"/>
                <w:bottom w:val="nil"/>
                <w:right w:val="nil"/>
                <w:between w:val="nil"/>
              </w:pBdr>
              <w:spacing w:before="53" w:line="252" w:lineRule="auto"/>
              <w:jc w:val="center"/>
              <w:rPr>
                <w:rFonts w:eastAsiaTheme="minorEastAsia"/>
                <w:color w:val="FF0000"/>
                <w:sz w:val="24"/>
                <w:szCs w:val="24"/>
                <w:lang w:eastAsia="ko-KR"/>
              </w:rPr>
            </w:pPr>
            <w:r w:rsidRPr="00BF4511">
              <w:rPr>
                <w:rFonts w:eastAsiaTheme="minorEastAsia" w:hint="eastAsia"/>
                <w:color w:val="FF0000"/>
                <w:sz w:val="24"/>
                <w:szCs w:val="24"/>
                <w:lang w:eastAsia="ko-KR"/>
              </w:rPr>
              <w:t xml:space="preserve">(b) </w:t>
            </w:r>
            <w:r w:rsidRPr="00BF4511">
              <w:rPr>
                <w:rFonts w:eastAsiaTheme="minorEastAsia" w:hint="eastAsia"/>
                <w:color w:val="FF0000"/>
                <w:sz w:val="24"/>
                <w:szCs w:val="24"/>
                <w:lang w:eastAsia="ko-KR"/>
              </w:rPr>
              <w:t>우선순위</w:t>
            </w:r>
            <w:r w:rsidRPr="00BF4511">
              <w:rPr>
                <w:rFonts w:eastAsiaTheme="minorEastAsia" w:hint="eastAsia"/>
                <w:color w:val="FF0000"/>
                <w:sz w:val="24"/>
                <w:szCs w:val="24"/>
                <w:lang w:eastAsia="ko-KR"/>
              </w:rPr>
              <w:t xml:space="preserve"> 11-20</w:t>
            </w:r>
          </w:p>
        </w:tc>
      </w:tr>
      <w:tr w:rsidR="00BF4511" w:rsidRPr="00BF4511" w14:paraId="05816E93" w14:textId="77777777" w:rsidTr="009E5D2B">
        <w:trPr>
          <w:trHeight w:val="103"/>
          <w:jc w:val="center"/>
        </w:trPr>
        <w:tc>
          <w:tcPr>
            <w:tcW w:w="4883" w:type="dxa"/>
          </w:tcPr>
          <w:p w14:paraId="0418D964" w14:textId="77777777" w:rsidR="00EA15FE" w:rsidRPr="00BF4511" w:rsidRDefault="00433AD9" w:rsidP="008132A2">
            <w:pPr>
              <w:pBdr>
                <w:top w:val="nil"/>
                <w:left w:val="nil"/>
                <w:bottom w:val="nil"/>
                <w:right w:val="nil"/>
                <w:between w:val="nil"/>
              </w:pBdr>
              <w:spacing w:before="53" w:line="252" w:lineRule="auto"/>
              <w:jc w:val="center"/>
              <w:rPr>
                <w:rFonts w:eastAsiaTheme="minorEastAsia"/>
                <w:color w:val="FF0000"/>
                <w:sz w:val="24"/>
                <w:szCs w:val="24"/>
                <w:lang w:eastAsia="ko-KR"/>
              </w:rPr>
            </w:pPr>
            <w:r w:rsidRPr="00BF4511">
              <w:rPr>
                <w:noProof/>
                <w:color w:val="FF0000"/>
              </w:rPr>
              <w:drawing>
                <wp:inline distT="0" distB="0" distL="0" distR="0" wp14:anchorId="376670D2" wp14:editId="1DC15D02">
                  <wp:extent cx="2963545" cy="2068195"/>
                  <wp:effectExtent l="0" t="0" r="0" b="0"/>
                  <wp:docPr id="1114608612"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3545" cy="2068195"/>
                          </a:xfrm>
                          <a:prstGeom prst="rect">
                            <a:avLst/>
                          </a:prstGeom>
                          <a:noFill/>
                          <a:ln>
                            <a:noFill/>
                          </a:ln>
                        </pic:spPr>
                      </pic:pic>
                    </a:graphicData>
                  </a:graphic>
                </wp:inline>
              </w:drawing>
            </w:r>
          </w:p>
          <w:p w14:paraId="1232524C" w14:textId="5100677E" w:rsidR="008E7435" w:rsidRPr="00BF4511" w:rsidRDefault="008E7435" w:rsidP="008132A2">
            <w:pPr>
              <w:pBdr>
                <w:top w:val="nil"/>
                <w:left w:val="nil"/>
                <w:bottom w:val="nil"/>
                <w:right w:val="nil"/>
                <w:between w:val="nil"/>
              </w:pBdr>
              <w:spacing w:before="53" w:line="252" w:lineRule="auto"/>
              <w:jc w:val="center"/>
              <w:rPr>
                <w:rFonts w:eastAsiaTheme="minorEastAsia"/>
                <w:color w:val="FF0000"/>
                <w:sz w:val="24"/>
                <w:szCs w:val="24"/>
                <w:lang w:eastAsia="ko-KR"/>
              </w:rPr>
            </w:pPr>
            <w:r w:rsidRPr="00BF4511">
              <w:rPr>
                <w:rFonts w:eastAsiaTheme="minorEastAsia" w:hint="eastAsia"/>
                <w:color w:val="FF0000"/>
                <w:sz w:val="24"/>
                <w:szCs w:val="24"/>
                <w:lang w:eastAsia="ko-KR"/>
              </w:rPr>
              <w:t xml:space="preserve">(c) </w:t>
            </w:r>
            <w:r w:rsidRPr="00BF4511">
              <w:rPr>
                <w:rFonts w:eastAsiaTheme="minorEastAsia" w:hint="eastAsia"/>
                <w:color w:val="FF0000"/>
                <w:sz w:val="24"/>
                <w:szCs w:val="24"/>
                <w:lang w:eastAsia="ko-KR"/>
              </w:rPr>
              <w:t>우선순위</w:t>
            </w:r>
            <w:r w:rsidRPr="00BF4511">
              <w:rPr>
                <w:rFonts w:eastAsiaTheme="minorEastAsia" w:hint="eastAsia"/>
                <w:color w:val="FF0000"/>
                <w:sz w:val="24"/>
                <w:szCs w:val="24"/>
                <w:lang w:eastAsia="ko-KR"/>
              </w:rPr>
              <w:t xml:space="preserve"> 21-30</w:t>
            </w:r>
          </w:p>
        </w:tc>
        <w:tc>
          <w:tcPr>
            <w:tcW w:w="4883" w:type="dxa"/>
          </w:tcPr>
          <w:p w14:paraId="69AC67FF" w14:textId="77777777" w:rsidR="00EA15FE" w:rsidRPr="00BF4511" w:rsidRDefault="00433AD9" w:rsidP="008132A2">
            <w:pPr>
              <w:pBdr>
                <w:top w:val="nil"/>
                <w:left w:val="nil"/>
                <w:bottom w:val="nil"/>
                <w:right w:val="nil"/>
                <w:between w:val="nil"/>
              </w:pBdr>
              <w:spacing w:before="53" w:line="252" w:lineRule="auto"/>
              <w:jc w:val="center"/>
              <w:rPr>
                <w:rFonts w:eastAsiaTheme="minorEastAsia"/>
                <w:color w:val="FF0000"/>
                <w:sz w:val="24"/>
                <w:szCs w:val="24"/>
                <w:lang w:eastAsia="ko-KR"/>
              </w:rPr>
            </w:pPr>
            <w:r w:rsidRPr="00BF4511">
              <w:rPr>
                <w:noProof/>
                <w:color w:val="FF0000"/>
              </w:rPr>
              <w:drawing>
                <wp:inline distT="0" distB="0" distL="0" distR="0" wp14:anchorId="4D4E6376" wp14:editId="34246193">
                  <wp:extent cx="2963545" cy="2087880"/>
                  <wp:effectExtent l="0" t="0" r="0" b="0"/>
                  <wp:docPr id="369150671"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3545" cy="2087880"/>
                          </a:xfrm>
                          <a:prstGeom prst="rect">
                            <a:avLst/>
                          </a:prstGeom>
                          <a:noFill/>
                          <a:ln>
                            <a:noFill/>
                          </a:ln>
                        </pic:spPr>
                      </pic:pic>
                    </a:graphicData>
                  </a:graphic>
                </wp:inline>
              </w:drawing>
            </w:r>
          </w:p>
          <w:p w14:paraId="2F69B63F" w14:textId="1A2ECD2C" w:rsidR="008E7435" w:rsidRPr="00BF4511" w:rsidRDefault="008E7435" w:rsidP="008132A2">
            <w:pPr>
              <w:pBdr>
                <w:top w:val="nil"/>
                <w:left w:val="nil"/>
                <w:bottom w:val="nil"/>
                <w:right w:val="nil"/>
                <w:between w:val="nil"/>
              </w:pBdr>
              <w:spacing w:before="53" w:line="252" w:lineRule="auto"/>
              <w:jc w:val="center"/>
              <w:rPr>
                <w:rFonts w:eastAsiaTheme="minorEastAsia"/>
                <w:color w:val="FF0000"/>
                <w:sz w:val="24"/>
                <w:szCs w:val="24"/>
                <w:lang w:eastAsia="ko-KR"/>
              </w:rPr>
            </w:pPr>
            <w:r w:rsidRPr="00BF4511">
              <w:rPr>
                <w:rFonts w:eastAsiaTheme="minorEastAsia" w:hint="eastAsia"/>
                <w:color w:val="FF0000"/>
                <w:sz w:val="24"/>
                <w:szCs w:val="24"/>
                <w:lang w:eastAsia="ko-KR"/>
              </w:rPr>
              <w:t xml:space="preserve">(d) </w:t>
            </w:r>
            <w:r w:rsidRPr="00BF4511">
              <w:rPr>
                <w:rFonts w:eastAsiaTheme="minorEastAsia" w:hint="eastAsia"/>
                <w:color w:val="FF0000"/>
                <w:sz w:val="24"/>
                <w:szCs w:val="24"/>
                <w:lang w:eastAsia="ko-KR"/>
              </w:rPr>
              <w:t>우선순위</w:t>
            </w:r>
            <w:r w:rsidRPr="00BF4511">
              <w:rPr>
                <w:rFonts w:eastAsiaTheme="minorEastAsia" w:hint="eastAsia"/>
                <w:color w:val="FF0000"/>
                <w:sz w:val="24"/>
                <w:szCs w:val="24"/>
                <w:lang w:eastAsia="ko-KR"/>
              </w:rPr>
              <w:t xml:space="preserve"> 31-40</w:t>
            </w:r>
          </w:p>
        </w:tc>
      </w:tr>
      <w:tr w:rsidR="00BF4511" w:rsidRPr="00BF4511" w14:paraId="10FB5C63" w14:textId="77777777" w:rsidTr="009E5D2B">
        <w:trPr>
          <w:trHeight w:val="103"/>
          <w:jc w:val="center"/>
        </w:trPr>
        <w:tc>
          <w:tcPr>
            <w:tcW w:w="9766" w:type="dxa"/>
            <w:gridSpan w:val="2"/>
          </w:tcPr>
          <w:p w14:paraId="619663C8" w14:textId="77777777" w:rsidR="00894F6F" w:rsidRPr="00BF4511" w:rsidRDefault="00894F6F" w:rsidP="008132A2">
            <w:pPr>
              <w:pBdr>
                <w:top w:val="nil"/>
                <w:left w:val="nil"/>
                <w:bottom w:val="nil"/>
                <w:right w:val="nil"/>
                <w:between w:val="nil"/>
              </w:pBdr>
              <w:spacing w:before="53" w:line="252" w:lineRule="auto"/>
              <w:jc w:val="center"/>
              <w:rPr>
                <w:rFonts w:eastAsiaTheme="minorEastAsia"/>
                <w:color w:val="FF0000"/>
                <w:sz w:val="24"/>
                <w:szCs w:val="24"/>
                <w:lang w:eastAsia="ko-KR"/>
              </w:rPr>
            </w:pPr>
            <w:r w:rsidRPr="00BF4511">
              <w:rPr>
                <w:noProof/>
                <w:color w:val="FF0000"/>
              </w:rPr>
              <w:drawing>
                <wp:inline distT="0" distB="0" distL="0" distR="0" wp14:anchorId="5ABDC3A9" wp14:editId="4573ED58">
                  <wp:extent cx="2963545" cy="2078990"/>
                  <wp:effectExtent l="0" t="0" r="0" b="0"/>
                  <wp:docPr id="1405801380"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3545" cy="2078990"/>
                          </a:xfrm>
                          <a:prstGeom prst="rect">
                            <a:avLst/>
                          </a:prstGeom>
                          <a:noFill/>
                          <a:ln>
                            <a:noFill/>
                          </a:ln>
                        </pic:spPr>
                      </pic:pic>
                    </a:graphicData>
                  </a:graphic>
                </wp:inline>
              </w:drawing>
            </w:r>
          </w:p>
          <w:p w14:paraId="517BAF27" w14:textId="2656367C" w:rsidR="008E7435" w:rsidRPr="00BF4511" w:rsidRDefault="008E7435" w:rsidP="008132A2">
            <w:pPr>
              <w:pBdr>
                <w:top w:val="nil"/>
                <w:left w:val="nil"/>
                <w:bottom w:val="nil"/>
                <w:right w:val="nil"/>
                <w:between w:val="nil"/>
              </w:pBdr>
              <w:spacing w:before="53" w:line="252" w:lineRule="auto"/>
              <w:jc w:val="center"/>
              <w:rPr>
                <w:rFonts w:eastAsiaTheme="minorEastAsia"/>
                <w:color w:val="FF0000"/>
                <w:sz w:val="24"/>
                <w:szCs w:val="24"/>
                <w:lang w:eastAsia="ko-KR"/>
              </w:rPr>
            </w:pPr>
            <w:r w:rsidRPr="00BF4511">
              <w:rPr>
                <w:rFonts w:eastAsiaTheme="minorEastAsia" w:hint="eastAsia"/>
                <w:color w:val="FF0000"/>
                <w:sz w:val="24"/>
                <w:szCs w:val="24"/>
                <w:lang w:eastAsia="ko-KR"/>
              </w:rPr>
              <w:t xml:space="preserve">(e) </w:t>
            </w:r>
            <w:r w:rsidRPr="00BF4511">
              <w:rPr>
                <w:rFonts w:eastAsiaTheme="minorEastAsia" w:hint="eastAsia"/>
                <w:color w:val="FF0000"/>
                <w:sz w:val="24"/>
                <w:szCs w:val="24"/>
                <w:lang w:eastAsia="ko-KR"/>
              </w:rPr>
              <w:t>우선순위</w:t>
            </w:r>
            <w:r w:rsidRPr="00BF4511">
              <w:rPr>
                <w:rFonts w:eastAsiaTheme="minorEastAsia" w:hint="eastAsia"/>
                <w:color w:val="FF0000"/>
                <w:sz w:val="24"/>
                <w:szCs w:val="24"/>
                <w:lang w:eastAsia="ko-KR"/>
              </w:rPr>
              <w:t xml:space="preserve"> 41-50</w:t>
            </w:r>
          </w:p>
        </w:tc>
      </w:tr>
    </w:tbl>
    <w:p w14:paraId="69E96B59" w14:textId="583B13A1" w:rsidR="003D21E3" w:rsidRPr="00BF4511" w:rsidRDefault="00647AA1" w:rsidP="00647AA1">
      <w:pPr>
        <w:pStyle w:val="aa"/>
        <w:rPr>
          <w:rFonts w:eastAsiaTheme="minorEastAsia"/>
          <w:color w:val="FF0000"/>
          <w:sz w:val="24"/>
          <w:szCs w:val="24"/>
          <w:lang w:eastAsia="ko-KR"/>
        </w:rPr>
      </w:pPr>
      <w:bookmarkStart w:id="8" w:name="_heading=h.17dp8vu" w:colFirst="0" w:colLast="0"/>
      <w:bookmarkStart w:id="9" w:name="_Ref182828960"/>
      <w:bookmarkEnd w:id="8"/>
      <w:r w:rsidRPr="00BF4511">
        <w:rPr>
          <w:rFonts w:ascii="맑은 고딕" w:eastAsia="맑은 고딕" w:hAnsi="맑은 고딕" w:cs="맑은 고딕" w:hint="eastAsia"/>
          <w:color w:val="FF0000"/>
          <w:lang w:eastAsia="ko-KR"/>
        </w:rPr>
        <w:t>그림</w:t>
      </w:r>
      <w:r w:rsidRPr="00BF4511">
        <w:rPr>
          <w:color w:val="FF0000"/>
          <w:lang w:eastAsia="ko-KR"/>
        </w:rPr>
        <w:t xml:space="preserve"> </w:t>
      </w:r>
      <w:r w:rsidRPr="00BF4511">
        <w:rPr>
          <w:color w:val="FF0000"/>
        </w:rPr>
        <w:fldChar w:fldCharType="begin"/>
      </w:r>
      <w:r w:rsidRPr="00BF4511">
        <w:rPr>
          <w:color w:val="FF0000"/>
          <w:lang w:eastAsia="ko-KR"/>
        </w:rPr>
        <w:instrText xml:space="preserve"> SEQ 그림 \* ARABIC </w:instrText>
      </w:r>
      <w:r w:rsidRPr="00BF4511">
        <w:rPr>
          <w:color w:val="FF0000"/>
        </w:rPr>
        <w:fldChar w:fldCharType="separate"/>
      </w:r>
      <w:r w:rsidR="0075582F" w:rsidRPr="00BF4511">
        <w:rPr>
          <w:noProof/>
          <w:color w:val="FF0000"/>
          <w:lang w:eastAsia="ko-KR"/>
        </w:rPr>
        <w:t>8</w:t>
      </w:r>
      <w:r w:rsidRPr="00BF4511">
        <w:rPr>
          <w:color w:val="FF0000"/>
        </w:rPr>
        <w:fldChar w:fldCharType="end"/>
      </w:r>
      <w:bookmarkEnd w:id="9"/>
      <w:r w:rsidRPr="00BF4511">
        <w:rPr>
          <w:rFonts w:eastAsiaTheme="minorEastAsia" w:hint="eastAsia"/>
          <w:color w:val="FF0000"/>
          <w:lang w:eastAsia="ko-KR"/>
        </w:rPr>
        <w:t xml:space="preserve">. </w:t>
      </w:r>
      <w:r w:rsidR="00DF2BD2" w:rsidRPr="00BF4511">
        <w:rPr>
          <w:rFonts w:eastAsiaTheme="minorEastAsia" w:hint="eastAsia"/>
          <w:color w:val="FF0000"/>
          <w:lang w:eastAsia="ko-KR"/>
        </w:rPr>
        <w:t>지하철</w:t>
      </w:r>
      <w:r w:rsidR="00DF2BD2" w:rsidRPr="00BF4511">
        <w:rPr>
          <w:rFonts w:eastAsiaTheme="minorEastAsia"/>
          <w:color w:val="FF0000"/>
          <w:lang w:eastAsia="ko-KR"/>
        </w:rPr>
        <w:t xml:space="preserve"> </w:t>
      </w:r>
      <w:r w:rsidR="00DF2BD2" w:rsidRPr="00BF4511">
        <w:rPr>
          <w:rFonts w:eastAsiaTheme="minorEastAsia" w:hint="eastAsia"/>
          <w:color w:val="FF0000"/>
          <w:lang w:eastAsia="ko-KR"/>
        </w:rPr>
        <w:t>혼잡도</w:t>
      </w:r>
      <w:r w:rsidR="00DF2BD2" w:rsidRPr="00BF4511">
        <w:rPr>
          <w:rFonts w:eastAsiaTheme="minorEastAsia"/>
          <w:color w:val="FF0000"/>
          <w:lang w:eastAsia="ko-KR"/>
        </w:rPr>
        <w:t xml:space="preserve"> </w:t>
      </w:r>
      <w:r w:rsidR="00DF2BD2" w:rsidRPr="00BF4511">
        <w:rPr>
          <w:rFonts w:eastAsiaTheme="minorEastAsia" w:hint="eastAsia"/>
          <w:color w:val="FF0000"/>
          <w:lang w:eastAsia="ko-KR"/>
        </w:rPr>
        <w:t>예측</w:t>
      </w:r>
      <w:r w:rsidR="001D59CF" w:rsidRPr="00BF4511">
        <w:rPr>
          <w:rFonts w:eastAsiaTheme="minorEastAsia" w:hint="eastAsia"/>
          <w:color w:val="FF0000"/>
          <w:lang w:eastAsia="ko-KR"/>
        </w:rPr>
        <w:t>에</w:t>
      </w:r>
      <w:r w:rsidR="001D59CF" w:rsidRPr="00BF4511">
        <w:rPr>
          <w:rFonts w:eastAsiaTheme="minorEastAsia" w:hint="eastAsia"/>
          <w:color w:val="FF0000"/>
          <w:lang w:eastAsia="ko-KR"/>
        </w:rPr>
        <w:t xml:space="preserve"> </w:t>
      </w:r>
      <w:r w:rsidR="001D59CF" w:rsidRPr="00BF4511">
        <w:rPr>
          <w:rFonts w:eastAsiaTheme="minorEastAsia" w:hint="eastAsia"/>
          <w:color w:val="FF0000"/>
          <w:lang w:eastAsia="ko-KR"/>
        </w:rPr>
        <w:t>대한</w:t>
      </w:r>
      <w:r w:rsidR="001D59CF" w:rsidRPr="00BF4511">
        <w:rPr>
          <w:rFonts w:eastAsiaTheme="minorEastAsia" w:hint="eastAsia"/>
          <w:color w:val="FF0000"/>
          <w:lang w:eastAsia="ko-KR"/>
        </w:rPr>
        <w:t xml:space="preserve"> </w:t>
      </w:r>
      <w:r w:rsidR="001D59CF" w:rsidRPr="00BF4511">
        <w:rPr>
          <w:rFonts w:eastAsiaTheme="minorEastAsia" w:hint="eastAsia"/>
          <w:color w:val="FF0000"/>
          <w:lang w:eastAsia="ko-KR"/>
        </w:rPr>
        <w:t>변수들의</w:t>
      </w:r>
      <w:r w:rsidR="001D59CF" w:rsidRPr="00BF4511">
        <w:rPr>
          <w:rFonts w:eastAsiaTheme="minorEastAsia" w:hint="eastAsia"/>
          <w:color w:val="FF0000"/>
          <w:lang w:eastAsia="ko-KR"/>
        </w:rPr>
        <w:t xml:space="preserve"> </w:t>
      </w:r>
      <w:r w:rsidR="001D59CF" w:rsidRPr="00BF4511">
        <w:rPr>
          <w:rFonts w:eastAsiaTheme="minorEastAsia" w:hint="eastAsia"/>
          <w:color w:val="FF0000"/>
          <w:lang w:eastAsia="ko-KR"/>
        </w:rPr>
        <w:t>기여</w:t>
      </w:r>
      <w:r w:rsidR="001D59CF" w:rsidRPr="00BF4511">
        <w:rPr>
          <w:rFonts w:eastAsiaTheme="minorEastAsia" w:hint="eastAsia"/>
          <w:color w:val="FF0000"/>
          <w:lang w:eastAsia="ko-KR"/>
        </w:rPr>
        <w:t xml:space="preserve"> </w:t>
      </w:r>
      <w:r w:rsidR="001D59CF" w:rsidRPr="00BF4511">
        <w:rPr>
          <w:rFonts w:eastAsiaTheme="minorEastAsia" w:hint="eastAsia"/>
          <w:color w:val="FF0000"/>
          <w:lang w:eastAsia="ko-KR"/>
        </w:rPr>
        <w:t>설명력</w:t>
      </w:r>
      <w:r w:rsidR="001D59CF" w:rsidRPr="00BF4511">
        <w:rPr>
          <w:rFonts w:eastAsiaTheme="minorEastAsia" w:hint="eastAsia"/>
          <w:color w:val="FF0000"/>
          <w:lang w:eastAsia="ko-KR"/>
        </w:rPr>
        <w:t xml:space="preserve"> </w:t>
      </w:r>
      <w:r w:rsidR="001D59CF" w:rsidRPr="00BF4511">
        <w:rPr>
          <w:rFonts w:eastAsiaTheme="minorEastAsia" w:hint="eastAsia"/>
          <w:color w:val="FF0000"/>
          <w:lang w:eastAsia="ko-KR"/>
        </w:rPr>
        <w:t>기반</w:t>
      </w:r>
      <w:r w:rsidR="00DF2BD2" w:rsidRPr="00BF4511">
        <w:rPr>
          <w:rFonts w:eastAsiaTheme="minorEastAsia"/>
          <w:color w:val="FF0000"/>
          <w:lang w:eastAsia="ko-KR"/>
        </w:rPr>
        <w:t xml:space="preserve"> </w:t>
      </w:r>
      <w:r w:rsidR="00DF2BD2" w:rsidRPr="00BF4511">
        <w:rPr>
          <w:rFonts w:eastAsiaTheme="minorEastAsia" w:hint="eastAsia"/>
          <w:color w:val="FF0000"/>
          <w:lang w:eastAsia="ko-KR"/>
        </w:rPr>
        <w:t>의사결정</w:t>
      </w:r>
    </w:p>
    <w:p w14:paraId="2C6AEAFE" w14:textId="77777777" w:rsidR="003D21E3" w:rsidRPr="00BF4511" w:rsidRDefault="003D21E3" w:rsidP="003D21E3">
      <w:pPr>
        <w:pStyle w:val="a3"/>
        <w:spacing w:before="53" w:line="252" w:lineRule="auto"/>
        <w:ind w:left="110" w:firstLine="343"/>
        <w:jc w:val="both"/>
        <w:rPr>
          <w:rFonts w:eastAsiaTheme="minorEastAsia"/>
          <w:color w:val="FF0000"/>
          <w:w w:val="105"/>
          <w:lang w:eastAsia="ko-KR"/>
        </w:rPr>
      </w:pPr>
    </w:p>
    <w:p w14:paraId="1CC5E453" w14:textId="77777777" w:rsidR="003D21E3" w:rsidRPr="00BF4511" w:rsidRDefault="003D21E3" w:rsidP="00766ACA">
      <w:pPr>
        <w:pStyle w:val="1"/>
        <w:numPr>
          <w:ilvl w:val="0"/>
          <w:numId w:val="2"/>
        </w:numPr>
        <w:tabs>
          <w:tab w:val="left" w:pos="454"/>
        </w:tabs>
        <w:spacing w:before="102"/>
        <w:ind w:hanging="343"/>
        <w:jc w:val="both"/>
        <w:rPr>
          <w:color w:val="FF0000"/>
        </w:rPr>
      </w:pPr>
      <w:r w:rsidRPr="00BF4511">
        <w:rPr>
          <w:color w:val="FF0000"/>
        </w:rPr>
        <w:t>Conclusions</w:t>
      </w:r>
    </w:p>
    <w:p w14:paraId="7A43D783" w14:textId="77777777" w:rsidR="00D60831" w:rsidRPr="00BF4511" w:rsidRDefault="00D60831" w:rsidP="00D60831">
      <w:pPr>
        <w:pBdr>
          <w:top w:val="nil"/>
          <w:left w:val="nil"/>
          <w:bottom w:val="nil"/>
          <w:right w:val="nil"/>
          <w:between w:val="nil"/>
        </w:pBdr>
        <w:spacing w:before="53" w:line="252" w:lineRule="auto"/>
        <w:ind w:left="110" w:firstLine="343"/>
        <w:jc w:val="both"/>
        <w:rPr>
          <w:rFonts w:ascii="맑은 고딕" w:eastAsia="맑은 고딕" w:hAnsi="맑은 고딕" w:cs="맑은 고딕"/>
          <w:color w:val="FF0000"/>
          <w:sz w:val="24"/>
          <w:szCs w:val="24"/>
          <w:lang w:eastAsia="ko-KR"/>
        </w:rPr>
      </w:pPr>
      <w:r w:rsidRPr="00BF4511">
        <w:rPr>
          <w:rFonts w:ascii="맑은 고딕" w:eastAsia="맑은 고딕" w:hAnsi="맑은 고딕" w:cs="맑은 고딕" w:hint="eastAsia"/>
          <w:color w:val="FF0000"/>
          <w:sz w:val="24"/>
          <w:szCs w:val="24"/>
          <w:lang w:eastAsia="ko-KR"/>
        </w:rPr>
        <w:t>최근</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전세계적으로</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확산되었던</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코로나</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바이러스</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역시</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사람들이</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밀집되는</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폐쇄적</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lastRenderedPageBreak/>
        <w:t>대중교통에서</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강한</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전염성을</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보여</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지하철</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이용이</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크게</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감소하였기</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때문에</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의학적으로나</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서비스적으로</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혼잡도</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이슈는</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다양한</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방향으로</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확산되기</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쉽다</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글로벌</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시장조사업체</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스태티스타의</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분석에</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따르면</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전세계에서</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대중교통</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이용률이</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가장</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높은</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나라는</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대한민국이라고</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한다</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사회적</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이슈들을</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개선하기</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위해서는</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다수가</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이용하는</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대표적</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교통수단인</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지하철의</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혼잡도를</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사전에</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예측하는</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것은</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서비스의</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효율성과</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그리고</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시민들의</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편의성과</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안정성</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측면에서</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중요한</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의미를</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갖는다</w:t>
      </w:r>
      <w:r w:rsidRPr="00BF4511">
        <w:rPr>
          <w:rFonts w:ascii="맑은 고딕" w:eastAsia="맑은 고딕" w:hAnsi="맑은 고딕" w:cs="맑은 고딕"/>
          <w:color w:val="FF0000"/>
          <w:sz w:val="24"/>
          <w:szCs w:val="24"/>
          <w:lang w:eastAsia="ko-KR"/>
        </w:rPr>
        <w:t xml:space="preserve">. </w:t>
      </w:r>
    </w:p>
    <w:p w14:paraId="17AFBE38" w14:textId="67E7EC67" w:rsidR="00D60831" w:rsidRPr="00BF4511" w:rsidRDefault="00D60831" w:rsidP="00D60831">
      <w:pPr>
        <w:pBdr>
          <w:top w:val="nil"/>
          <w:left w:val="nil"/>
          <w:bottom w:val="nil"/>
          <w:right w:val="nil"/>
          <w:between w:val="nil"/>
        </w:pBdr>
        <w:spacing w:before="53" w:line="252" w:lineRule="auto"/>
        <w:ind w:left="110" w:firstLine="343"/>
        <w:jc w:val="both"/>
        <w:rPr>
          <w:rFonts w:ascii="맑은 고딕" w:eastAsia="맑은 고딕" w:hAnsi="맑은 고딕" w:cs="맑은 고딕"/>
          <w:color w:val="FF0000"/>
          <w:sz w:val="24"/>
          <w:szCs w:val="24"/>
          <w:lang w:eastAsia="ko-KR"/>
        </w:rPr>
      </w:pPr>
      <w:r w:rsidRPr="00BF4511">
        <w:rPr>
          <w:rFonts w:ascii="맑은 고딕" w:eastAsia="맑은 고딕" w:hAnsi="맑은 고딕" w:cs="맑은 고딕" w:hint="eastAsia"/>
          <w:color w:val="FF0000"/>
          <w:sz w:val="24"/>
          <w:szCs w:val="24"/>
          <w:lang w:eastAsia="ko-KR"/>
        </w:rPr>
        <w:t>본</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연구에서는</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시민들이</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객차</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내외부</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혼잡도를</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반영하기</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위해</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승강장</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내</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혼잡도를</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예측하는</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것을</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목적으로</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한다</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총</w:t>
      </w:r>
      <w:r w:rsidRPr="00BF4511">
        <w:rPr>
          <w:rFonts w:ascii="맑은 고딕" w:eastAsia="맑은 고딕" w:hAnsi="맑은 고딕" w:cs="맑은 고딕"/>
          <w:color w:val="FF0000"/>
          <w:sz w:val="24"/>
          <w:szCs w:val="24"/>
          <w:lang w:eastAsia="ko-KR"/>
        </w:rPr>
        <w:t xml:space="preserve"> 17</w:t>
      </w:r>
      <w:r w:rsidRPr="00BF4511">
        <w:rPr>
          <w:rFonts w:ascii="맑은 고딕" w:eastAsia="맑은 고딕" w:hAnsi="맑은 고딕" w:cs="맑은 고딕" w:hint="eastAsia"/>
          <w:color w:val="FF0000"/>
          <w:sz w:val="24"/>
          <w:szCs w:val="24"/>
          <w:lang w:eastAsia="ko-KR"/>
        </w:rPr>
        <w:t>개의</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데이터베이스를</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융합하고</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설명가능한</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인공지능을</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활용하여</w:t>
      </w:r>
      <w:r w:rsidRPr="00BF4511">
        <w:rPr>
          <w:rFonts w:ascii="맑은 고딕" w:eastAsia="맑은 고딕" w:hAnsi="맑은 고딕" w:cs="맑은 고딕"/>
          <w:color w:val="FF0000"/>
          <w:sz w:val="24"/>
          <w:szCs w:val="24"/>
          <w:lang w:eastAsia="ko-KR"/>
        </w:rPr>
        <w:t xml:space="preserve">, MSPE </w:t>
      </w:r>
      <w:r w:rsidRPr="00BF4511">
        <w:rPr>
          <w:rFonts w:ascii="맑은 고딕" w:eastAsia="맑은 고딕" w:hAnsi="맑은 고딕" w:cs="맑은 고딕" w:hint="eastAsia"/>
          <w:color w:val="FF0000"/>
          <w:sz w:val="24"/>
          <w:szCs w:val="24"/>
          <w:lang w:eastAsia="ko-KR"/>
        </w:rPr>
        <w:t>기준</w:t>
      </w:r>
      <w:r w:rsidRPr="00BF4511">
        <w:rPr>
          <w:rFonts w:ascii="맑은 고딕" w:eastAsia="맑은 고딕" w:hAnsi="맑은 고딕" w:cs="맑은 고딕"/>
          <w:color w:val="FF0000"/>
          <w:sz w:val="24"/>
          <w:szCs w:val="24"/>
          <w:lang w:eastAsia="ko-KR"/>
        </w:rPr>
        <w:t xml:space="preserve"> 99% </w:t>
      </w:r>
      <w:r w:rsidRPr="00BF4511">
        <w:rPr>
          <w:rFonts w:ascii="맑은 고딕" w:eastAsia="맑은 고딕" w:hAnsi="맑은 고딕" w:cs="맑은 고딕" w:hint="eastAsia"/>
          <w:color w:val="FF0000"/>
          <w:sz w:val="24"/>
          <w:szCs w:val="24"/>
          <w:lang w:eastAsia="ko-KR"/>
        </w:rPr>
        <w:t>이상의</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높은</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혼잡도</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예측이</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가능하였다</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그리고</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예측</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결정</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과정과</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근거를</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시각적으로</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제공함으로써</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실시간으로</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비즈니스에</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활용할</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수</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있을</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뿐</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아니라</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의사결정</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과정을</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보다</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투명하고</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신뢰할</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수</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있도록</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기여하는</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비즈니스</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애널리틱스를</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제시하였다</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그</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결과</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승하차인원</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청소년이나</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노인층의</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탑승</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여부</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뿐만</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아니라</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경기상황들이</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반영되는</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선행지수나</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실업률</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등이</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지하철</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혼잡도를</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높이는데</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기여함을</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알</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수</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있었다</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반면</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여러</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노선이</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겹쳐서</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환승이</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가능하거나</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상행선</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평균운행간격</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그리고</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경제상황이</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반영된</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기준금리</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달러환율</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동</w:t>
      </w:r>
      <w:r w:rsidR="00024B9D" w:rsidRPr="00BF4511">
        <w:rPr>
          <w:rFonts w:ascii="맑은 고딕" w:eastAsia="맑은 고딕" w:hAnsi="맑은 고딕" w:cs="맑은 고딕" w:hint="eastAsia"/>
          <w:color w:val="FF0000"/>
          <w:sz w:val="24"/>
          <w:szCs w:val="24"/>
          <w:lang w:eastAsia="ko-KR"/>
        </w:rPr>
        <w:t>행</w:t>
      </w:r>
      <w:r w:rsidRPr="00BF4511">
        <w:rPr>
          <w:rFonts w:ascii="맑은 고딕" w:eastAsia="맑은 고딕" w:hAnsi="맑은 고딕" w:cs="맑은 고딕" w:hint="eastAsia"/>
          <w:color w:val="FF0000"/>
          <w:sz w:val="24"/>
          <w:szCs w:val="24"/>
          <w:lang w:eastAsia="ko-KR"/>
        </w:rPr>
        <w:t>지수</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지하철</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요금</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등은</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혼잡도를</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낮추는데</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기여할</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수</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있음이</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확인되었다</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이러한</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결과들은</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다수의</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연구에서</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발견된</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것과</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유사한</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부분도</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있지만</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이전</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연구에서</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발견되지</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않은</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경제지표와의</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관련성들을</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발견하는데</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기여하였다</w:t>
      </w:r>
      <w:r w:rsidRPr="00BF4511">
        <w:rPr>
          <w:rFonts w:ascii="맑은 고딕" w:eastAsia="맑은 고딕" w:hAnsi="맑은 고딕" w:cs="맑은 고딕"/>
          <w:color w:val="FF0000"/>
          <w:sz w:val="24"/>
          <w:szCs w:val="24"/>
          <w:lang w:eastAsia="ko-KR"/>
        </w:rPr>
        <w:t xml:space="preserve">. </w:t>
      </w:r>
    </w:p>
    <w:p w14:paraId="151517D6" w14:textId="238576E7" w:rsidR="00E63489" w:rsidRPr="00BF4511" w:rsidRDefault="00D60831" w:rsidP="00D60831">
      <w:pPr>
        <w:pBdr>
          <w:top w:val="nil"/>
          <w:left w:val="nil"/>
          <w:bottom w:val="nil"/>
          <w:right w:val="nil"/>
          <w:between w:val="nil"/>
        </w:pBdr>
        <w:spacing w:before="53" w:line="252" w:lineRule="auto"/>
        <w:ind w:left="110" w:firstLine="343"/>
        <w:jc w:val="both"/>
        <w:rPr>
          <w:rFonts w:ascii="맑은 고딕" w:eastAsia="맑은 고딕" w:hAnsi="맑은 고딕" w:cs="맑은 고딕"/>
          <w:color w:val="FF0000"/>
          <w:sz w:val="24"/>
          <w:szCs w:val="24"/>
          <w:lang w:eastAsia="ko-KR"/>
        </w:rPr>
      </w:pPr>
      <w:r w:rsidRPr="00BF4511">
        <w:rPr>
          <w:rFonts w:ascii="맑은 고딕" w:eastAsia="맑은 고딕" w:hAnsi="맑은 고딕" w:cs="맑은 고딕" w:hint="eastAsia"/>
          <w:color w:val="FF0000"/>
          <w:sz w:val="24"/>
          <w:szCs w:val="24"/>
          <w:lang w:eastAsia="ko-KR"/>
        </w:rPr>
        <w:t>본</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연구는</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고성능</w:t>
      </w:r>
      <w:r w:rsidRPr="00BF4511">
        <w:rPr>
          <w:rFonts w:ascii="맑은 고딕" w:eastAsia="맑은 고딕" w:hAnsi="맑은 고딕" w:cs="맑은 고딕"/>
          <w:color w:val="FF0000"/>
          <w:sz w:val="24"/>
          <w:szCs w:val="24"/>
          <w:lang w:eastAsia="ko-KR"/>
        </w:rPr>
        <w:t xml:space="preserve"> PC</w:t>
      </w:r>
      <w:r w:rsidRPr="00BF4511">
        <w:rPr>
          <w:rFonts w:ascii="맑은 고딕" w:eastAsia="맑은 고딕" w:hAnsi="맑은 고딕" w:cs="맑은 고딕" w:hint="eastAsia"/>
          <w:color w:val="FF0000"/>
          <w:sz w:val="24"/>
          <w:szCs w:val="24"/>
          <w:lang w:eastAsia="ko-KR"/>
        </w:rPr>
        <w:t>가</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아니더라도</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설명가능한</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인공지능을</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활용하여</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지하철</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혼잡도를</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실시간으로</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확인할</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수</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있는데</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도움을</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줄</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수</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있기</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때문에</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서비스</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측면에서</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시민들에게</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빠르고</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효과적인</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대응책을</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마련하는데</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도움이</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될</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것이다</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나아가</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향후</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수도권</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인근</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신도시의</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개발이나</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다양한</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형태의</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교통수단들의</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수요분배</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효과를</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파악하는데도</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큰</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도움이</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될</w:t>
      </w:r>
      <w:r w:rsidRPr="00BF4511">
        <w:rPr>
          <w:rFonts w:ascii="맑은 고딕" w:eastAsia="맑은 고딕" w:hAnsi="맑은 고딕" w:cs="맑은 고딕"/>
          <w:color w:val="FF0000"/>
          <w:sz w:val="24"/>
          <w:szCs w:val="24"/>
          <w:lang w:eastAsia="ko-KR"/>
        </w:rPr>
        <w:t xml:space="preserve"> </w:t>
      </w:r>
      <w:r w:rsidRPr="00BF4511">
        <w:rPr>
          <w:rFonts w:ascii="맑은 고딕" w:eastAsia="맑은 고딕" w:hAnsi="맑은 고딕" w:cs="맑은 고딕" w:hint="eastAsia"/>
          <w:color w:val="FF0000"/>
          <w:sz w:val="24"/>
          <w:szCs w:val="24"/>
          <w:lang w:eastAsia="ko-KR"/>
        </w:rPr>
        <w:t>것이다</w:t>
      </w:r>
      <w:r w:rsidRPr="00BF4511">
        <w:rPr>
          <w:rFonts w:ascii="맑은 고딕" w:eastAsia="맑은 고딕" w:hAnsi="맑은 고딕" w:cs="맑은 고딕"/>
          <w:color w:val="FF0000"/>
          <w:sz w:val="24"/>
          <w:szCs w:val="24"/>
          <w:lang w:eastAsia="ko-KR"/>
        </w:rPr>
        <w:t>.</w:t>
      </w:r>
    </w:p>
    <w:p w14:paraId="7A945403" w14:textId="1AEFC598" w:rsidR="003D21E3" w:rsidRPr="00BF4511" w:rsidRDefault="003D21E3" w:rsidP="003D21E3">
      <w:pPr>
        <w:pStyle w:val="a3"/>
        <w:spacing w:before="53" w:line="252" w:lineRule="auto"/>
        <w:ind w:left="110" w:firstLine="351"/>
        <w:jc w:val="both"/>
        <w:rPr>
          <w:rFonts w:eastAsiaTheme="minorEastAsia"/>
          <w:color w:val="FF0000"/>
          <w:w w:val="105"/>
          <w:lang w:eastAsia="ko-KR"/>
        </w:rPr>
      </w:pPr>
    </w:p>
    <w:p w14:paraId="791CAF55" w14:textId="77777777" w:rsidR="00B82CA5" w:rsidRPr="00BF4511" w:rsidRDefault="00B82CA5" w:rsidP="003D21E3">
      <w:pPr>
        <w:pStyle w:val="a3"/>
        <w:spacing w:before="53" w:line="252" w:lineRule="auto"/>
        <w:ind w:left="110" w:firstLine="351"/>
        <w:jc w:val="both"/>
        <w:rPr>
          <w:rFonts w:eastAsiaTheme="minorEastAsia"/>
          <w:color w:val="FF0000"/>
          <w:w w:val="105"/>
          <w:lang w:eastAsia="ko-KR"/>
        </w:rPr>
      </w:pPr>
    </w:p>
    <w:p w14:paraId="0334511D" w14:textId="77777777" w:rsidR="003D21E3" w:rsidRPr="00BF4511" w:rsidRDefault="003D21E3" w:rsidP="003D21E3">
      <w:pPr>
        <w:pStyle w:val="1"/>
        <w:tabs>
          <w:tab w:val="left" w:pos="454"/>
        </w:tabs>
        <w:jc w:val="both"/>
        <w:rPr>
          <w:color w:val="FF0000"/>
        </w:rPr>
      </w:pPr>
      <w:r w:rsidRPr="00BF4511">
        <w:rPr>
          <w:color w:val="FF0000"/>
        </w:rPr>
        <w:t>Data Availability</w:t>
      </w:r>
    </w:p>
    <w:p w14:paraId="0918665C" w14:textId="6C421852" w:rsidR="003D21E3" w:rsidRPr="00BF4511" w:rsidRDefault="003D21E3" w:rsidP="003D21E3">
      <w:pPr>
        <w:pBdr>
          <w:top w:val="nil"/>
          <w:left w:val="nil"/>
          <w:bottom w:val="nil"/>
          <w:right w:val="nil"/>
          <w:between w:val="nil"/>
        </w:pBdr>
        <w:spacing w:before="53" w:line="252" w:lineRule="auto"/>
        <w:ind w:left="110" w:firstLine="351"/>
        <w:jc w:val="both"/>
        <w:rPr>
          <w:color w:val="FF0000"/>
          <w:sz w:val="24"/>
          <w:szCs w:val="24"/>
        </w:rPr>
      </w:pPr>
      <w:r w:rsidRPr="00BF4511">
        <w:rPr>
          <w:color w:val="FF0000"/>
          <w:sz w:val="24"/>
          <w:szCs w:val="24"/>
        </w:rPr>
        <w:t xml:space="preserve">The data </w:t>
      </w:r>
      <w:r w:rsidR="0063324E" w:rsidRPr="00BF4511">
        <w:rPr>
          <w:rFonts w:eastAsiaTheme="minorEastAsia" w:hint="eastAsia"/>
          <w:color w:val="FF0000"/>
          <w:sz w:val="24"/>
          <w:szCs w:val="24"/>
          <w:lang w:eastAsia="ko-KR"/>
        </w:rPr>
        <w:t>can be provided on request</w:t>
      </w:r>
      <w:r w:rsidRPr="00BF4511">
        <w:rPr>
          <w:color w:val="FF0000"/>
          <w:sz w:val="24"/>
          <w:szCs w:val="24"/>
        </w:rPr>
        <w:t>.</w:t>
      </w:r>
    </w:p>
    <w:p w14:paraId="081B79F8" w14:textId="77777777" w:rsidR="003D21E3" w:rsidRPr="00BF4511" w:rsidRDefault="003D21E3" w:rsidP="003D21E3">
      <w:pPr>
        <w:pBdr>
          <w:top w:val="nil"/>
          <w:left w:val="nil"/>
          <w:bottom w:val="nil"/>
          <w:right w:val="nil"/>
          <w:between w:val="nil"/>
        </w:pBdr>
        <w:spacing w:before="53" w:line="252" w:lineRule="auto"/>
        <w:ind w:left="110" w:firstLine="351"/>
        <w:jc w:val="both"/>
        <w:rPr>
          <w:color w:val="FF0000"/>
          <w:sz w:val="24"/>
          <w:szCs w:val="24"/>
        </w:rPr>
      </w:pPr>
    </w:p>
    <w:p w14:paraId="7D901D48" w14:textId="77777777" w:rsidR="003D21E3" w:rsidRPr="00BF4511" w:rsidRDefault="003D21E3" w:rsidP="003D21E3">
      <w:pPr>
        <w:pStyle w:val="1"/>
        <w:tabs>
          <w:tab w:val="left" w:pos="454"/>
        </w:tabs>
        <w:jc w:val="both"/>
        <w:rPr>
          <w:color w:val="FF0000"/>
        </w:rPr>
      </w:pPr>
      <w:r w:rsidRPr="00BF4511">
        <w:rPr>
          <w:color w:val="FF0000"/>
        </w:rPr>
        <w:t>Declaration of Competing Interest</w:t>
      </w:r>
    </w:p>
    <w:p w14:paraId="1CC05BAE" w14:textId="77777777" w:rsidR="003D21E3" w:rsidRPr="00BF4511" w:rsidRDefault="003D21E3" w:rsidP="003D21E3">
      <w:pPr>
        <w:pBdr>
          <w:top w:val="nil"/>
          <w:left w:val="nil"/>
          <w:bottom w:val="nil"/>
          <w:right w:val="nil"/>
          <w:between w:val="nil"/>
        </w:pBdr>
        <w:spacing w:before="53" w:line="252" w:lineRule="auto"/>
        <w:ind w:left="110" w:firstLine="351"/>
        <w:jc w:val="both"/>
        <w:rPr>
          <w:color w:val="FF0000"/>
          <w:sz w:val="24"/>
          <w:szCs w:val="24"/>
        </w:rPr>
      </w:pPr>
      <w:r w:rsidRPr="00BF4511">
        <w:rPr>
          <w:color w:val="FF0000"/>
          <w:sz w:val="24"/>
          <w:szCs w:val="24"/>
        </w:rPr>
        <w:t>The authors declare no conflict of interest.</w:t>
      </w:r>
    </w:p>
    <w:p w14:paraId="1A89D3E4" w14:textId="77777777" w:rsidR="003D21E3" w:rsidRPr="00BF4511" w:rsidRDefault="003D21E3" w:rsidP="003D21E3">
      <w:pPr>
        <w:pBdr>
          <w:top w:val="nil"/>
          <w:left w:val="nil"/>
          <w:bottom w:val="nil"/>
          <w:right w:val="nil"/>
          <w:between w:val="nil"/>
        </w:pBdr>
        <w:spacing w:before="53" w:line="252" w:lineRule="auto"/>
        <w:ind w:left="110" w:firstLine="351"/>
        <w:jc w:val="both"/>
        <w:rPr>
          <w:color w:val="FF0000"/>
          <w:sz w:val="24"/>
          <w:szCs w:val="24"/>
        </w:rPr>
      </w:pPr>
    </w:p>
    <w:p w14:paraId="349295B7" w14:textId="77777777" w:rsidR="003D21E3" w:rsidRPr="00BF4511" w:rsidRDefault="003D21E3" w:rsidP="003D21E3">
      <w:pPr>
        <w:pStyle w:val="1"/>
        <w:tabs>
          <w:tab w:val="left" w:pos="454"/>
        </w:tabs>
        <w:jc w:val="both"/>
        <w:rPr>
          <w:color w:val="FF0000"/>
        </w:rPr>
      </w:pPr>
      <w:r w:rsidRPr="00BF4511">
        <w:rPr>
          <w:color w:val="FF0000"/>
        </w:rPr>
        <w:t>CRediT authorship contribution statement</w:t>
      </w:r>
    </w:p>
    <w:p w14:paraId="768656AF" w14:textId="2E7866ED" w:rsidR="003D21E3" w:rsidRPr="00BF4511" w:rsidRDefault="00D8678E" w:rsidP="003D21E3">
      <w:pPr>
        <w:pBdr>
          <w:top w:val="nil"/>
          <w:left w:val="nil"/>
          <w:bottom w:val="nil"/>
          <w:right w:val="nil"/>
          <w:between w:val="nil"/>
        </w:pBdr>
        <w:spacing w:before="53" w:line="252" w:lineRule="auto"/>
        <w:ind w:left="110" w:firstLine="351"/>
        <w:jc w:val="both"/>
        <w:rPr>
          <w:color w:val="FF0000"/>
          <w:sz w:val="24"/>
          <w:szCs w:val="24"/>
        </w:rPr>
      </w:pPr>
      <w:r w:rsidRPr="00BF4511">
        <w:rPr>
          <w:rFonts w:eastAsiaTheme="minorEastAsia" w:hint="eastAsia"/>
          <w:b/>
          <w:color w:val="FF0000"/>
          <w:sz w:val="24"/>
          <w:szCs w:val="24"/>
          <w:lang w:eastAsia="ko-KR"/>
        </w:rPr>
        <w:lastRenderedPageBreak/>
        <w:t>Jaeheung Park</w:t>
      </w:r>
      <w:r w:rsidR="003D21E3" w:rsidRPr="00BF4511">
        <w:rPr>
          <w:b/>
          <w:color w:val="FF0000"/>
          <w:sz w:val="24"/>
          <w:szCs w:val="24"/>
        </w:rPr>
        <w:t>:</w:t>
      </w:r>
      <w:r w:rsidR="003D21E3" w:rsidRPr="00BF4511">
        <w:rPr>
          <w:color w:val="FF0000"/>
          <w:sz w:val="24"/>
          <w:szCs w:val="24"/>
        </w:rPr>
        <w:t xml:space="preserve"> Conceptualization, Software, Validation, Data Curation, Writing Original Draft, Preparation. </w:t>
      </w:r>
      <w:r w:rsidR="008C2F96" w:rsidRPr="00BF4511">
        <w:rPr>
          <w:rFonts w:eastAsiaTheme="minorEastAsia" w:hint="eastAsia"/>
          <w:b/>
          <w:color w:val="FF0000"/>
          <w:sz w:val="24"/>
          <w:szCs w:val="24"/>
          <w:lang w:eastAsia="ko-KR"/>
        </w:rPr>
        <w:t>Kyungwon Kim</w:t>
      </w:r>
      <w:r w:rsidR="003D21E3" w:rsidRPr="00BF4511">
        <w:rPr>
          <w:b/>
          <w:color w:val="FF0000"/>
          <w:sz w:val="24"/>
          <w:szCs w:val="24"/>
        </w:rPr>
        <w:t>:</w:t>
      </w:r>
      <w:r w:rsidR="003D21E3" w:rsidRPr="00BF4511">
        <w:rPr>
          <w:color w:val="FF0000"/>
          <w:sz w:val="24"/>
          <w:szCs w:val="24"/>
        </w:rPr>
        <w:t xml:space="preserve"> </w:t>
      </w:r>
      <w:r w:rsidR="008C2F96" w:rsidRPr="00BF4511">
        <w:rPr>
          <w:rFonts w:eastAsiaTheme="minorEastAsia" w:hint="eastAsia"/>
          <w:color w:val="FF0000"/>
          <w:sz w:val="24"/>
          <w:szCs w:val="24"/>
          <w:lang w:eastAsia="ko-KR"/>
        </w:rPr>
        <w:t xml:space="preserve">Methodology, </w:t>
      </w:r>
      <w:r w:rsidR="003D21E3" w:rsidRPr="00BF4511">
        <w:rPr>
          <w:color w:val="FF0000"/>
          <w:sz w:val="24"/>
          <w:szCs w:val="24"/>
        </w:rPr>
        <w:t>Preparation, Software, Writing Review and Editing, Visualization</w:t>
      </w:r>
      <w:r w:rsidR="008C2F96" w:rsidRPr="00BF4511">
        <w:rPr>
          <w:rFonts w:eastAsiaTheme="minorEastAsia" w:hint="eastAsia"/>
          <w:color w:val="FF0000"/>
          <w:sz w:val="24"/>
          <w:szCs w:val="24"/>
          <w:lang w:eastAsia="ko-KR"/>
        </w:rPr>
        <w:t>, S</w:t>
      </w:r>
      <w:r w:rsidR="003D21E3" w:rsidRPr="00BF4511">
        <w:rPr>
          <w:color w:val="FF0000"/>
          <w:sz w:val="24"/>
          <w:szCs w:val="24"/>
        </w:rPr>
        <w:t>upervision.</w:t>
      </w:r>
    </w:p>
    <w:p w14:paraId="1AB8632D" w14:textId="77777777" w:rsidR="003D21E3" w:rsidRPr="00BF4511" w:rsidRDefault="003D21E3" w:rsidP="003D21E3">
      <w:pPr>
        <w:pStyle w:val="a3"/>
        <w:spacing w:before="53" w:line="252" w:lineRule="auto"/>
        <w:ind w:left="110" w:firstLine="351"/>
        <w:jc w:val="both"/>
        <w:rPr>
          <w:color w:val="FF0000"/>
          <w:w w:val="105"/>
        </w:rPr>
      </w:pPr>
    </w:p>
    <w:p w14:paraId="2EC16288" w14:textId="77777777" w:rsidR="003D21E3" w:rsidRPr="00BF4511" w:rsidRDefault="003D21E3" w:rsidP="003D21E3">
      <w:pPr>
        <w:pStyle w:val="a3"/>
        <w:spacing w:before="53" w:line="252" w:lineRule="auto"/>
        <w:ind w:left="110" w:firstLine="351"/>
        <w:jc w:val="both"/>
        <w:rPr>
          <w:color w:val="FF0000"/>
          <w:w w:val="105"/>
        </w:rPr>
      </w:pPr>
    </w:p>
    <w:p w14:paraId="4BEDC330" w14:textId="77777777" w:rsidR="003D21E3" w:rsidRPr="00BF4511" w:rsidRDefault="003D21E3" w:rsidP="003D21E3">
      <w:pPr>
        <w:pStyle w:val="a3"/>
        <w:spacing w:before="53" w:line="252" w:lineRule="auto"/>
        <w:ind w:left="110" w:firstLine="351"/>
        <w:jc w:val="both"/>
        <w:rPr>
          <w:color w:val="FF0000"/>
          <w:w w:val="105"/>
        </w:rPr>
      </w:pPr>
    </w:p>
    <w:p w14:paraId="7B65E2B9" w14:textId="77777777" w:rsidR="003D21E3" w:rsidRPr="00BF4511" w:rsidRDefault="003D21E3" w:rsidP="003D21E3">
      <w:pPr>
        <w:pStyle w:val="1"/>
        <w:tabs>
          <w:tab w:val="left" w:pos="454"/>
        </w:tabs>
        <w:ind w:left="0" w:firstLine="0"/>
        <w:jc w:val="both"/>
        <w:rPr>
          <w:ins w:id="10" w:author="KK" w:date="2023-07-19T09:39:00Z"/>
          <w:color w:val="FF0000"/>
        </w:rPr>
        <w:sectPr w:rsidR="003D21E3" w:rsidRPr="00BF4511" w:rsidSect="003D21E3">
          <w:pgSz w:w="11910" w:h="16840"/>
          <w:pgMar w:top="1580" w:right="1180" w:bottom="2040" w:left="1180" w:header="0" w:footer="1849" w:gutter="0"/>
          <w:cols w:space="720"/>
        </w:sectPr>
      </w:pPr>
    </w:p>
    <w:p w14:paraId="0EB7CEB1" w14:textId="77777777" w:rsidR="003D21E3" w:rsidRPr="00BF4511" w:rsidRDefault="003D21E3" w:rsidP="003D21E3">
      <w:pPr>
        <w:pStyle w:val="1"/>
        <w:tabs>
          <w:tab w:val="left" w:pos="454"/>
        </w:tabs>
        <w:ind w:left="0" w:firstLine="0"/>
        <w:jc w:val="both"/>
        <w:rPr>
          <w:color w:val="FF0000"/>
        </w:rPr>
      </w:pPr>
      <w:r w:rsidRPr="00BF4511">
        <w:rPr>
          <w:rFonts w:hint="eastAsia"/>
          <w:color w:val="FF0000"/>
        </w:rPr>
        <w:lastRenderedPageBreak/>
        <w:t>References</w:t>
      </w:r>
    </w:p>
    <w:p w14:paraId="15001D98" w14:textId="77777777" w:rsidR="002A4F36" w:rsidRPr="00BF4511" w:rsidRDefault="002A4F36">
      <w:pPr>
        <w:rPr>
          <w:color w:val="FF0000"/>
        </w:rPr>
      </w:pPr>
    </w:p>
    <w:p w14:paraId="7330381B" w14:textId="77777777" w:rsidR="002A4F36" w:rsidRPr="00BF4511" w:rsidRDefault="002A4F36">
      <w:pPr>
        <w:rPr>
          <w:color w:val="FF0000"/>
        </w:rPr>
      </w:pPr>
    </w:p>
    <w:p w14:paraId="2F0DCFA8" w14:textId="77777777" w:rsidR="00745663" w:rsidRPr="00745663" w:rsidRDefault="002A4F36" w:rsidP="00745663">
      <w:pPr>
        <w:pStyle w:val="EndNoteBibliography"/>
        <w:ind w:left="720" w:hanging="720"/>
      </w:pPr>
      <w:r w:rsidRPr="00BF4511">
        <w:rPr>
          <w:color w:val="FF0000"/>
        </w:rPr>
        <w:fldChar w:fldCharType="begin"/>
      </w:r>
      <w:r w:rsidRPr="00BF4511">
        <w:rPr>
          <w:color w:val="FF0000"/>
        </w:rPr>
        <w:instrText xml:space="preserve"> ADDIN EN.REFLIST </w:instrText>
      </w:r>
      <w:r w:rsidRPr="00BF4511">
        <w:rPr>
          <w:color w:val="FF0000"/>
        </w:rPr>
        <w:fldChar w:fldCharType="separate"/>
      </w:r>
      <w:r w:rsidR="00745663" w:rsidRPr="00745663">
        <w:t xml:space="preserve">Adadi, A., and M. Berrada. 2018. 'Peeking Inside the Black-Box: A Survey on Explainable Artificial Intelligence (XAI)', </w:t>
      </w:r>
      <w:r w:rsidR="00745663" w:rsidRPr="00745663">
        <w:rPr>
          <w:i/>
        </w:rPr>
        <w:t>IEEE Access, Access, IEEE</w:t>
      </w:r>
      <w:r w:rsidR="00745663" w:rsidRPr="00745663">
        <w:t>, 6: 52138-38.</w:t>
      </w:r>
    </w:p>
    <w:p w14:paraId="132589E2" w14:textId="77777777" w:rsidR="00745663" w:rsidRPr="00745663" w:rsidRDefault="00745663" w:rsidP="00745663">
      <w:pPr>
        <w:pStyle w:val="EndNoteBibliography"/>
        <w:ind w:left="720" w:hanging="720"/>
      </w:pPr>
      <w:r w:rsidRPr="00745663">
        <w:t xml:space="preserve">Alsubari, Saleh Nagi, Sachin N. Deshmukh, Mosleh Hmoud Al-Adhaileh, Fawaz Waselalla Alsaade, and Theyazn H. H. Aldhyani. 2021. 'Development of Integrated Neural Network Model for Identification of Fake Reviews in E-Commerce Using Multidomain Datasets', </w:t>
      </w:r>
      <w:r w:rsidRPr="00745663">
        <w:rPr>
          <w:i/>
        </w:rPr>
        <w:t>Applied Bionics and Biomechanics</w:t>
      </w:r>
      <w:r w:rsidRPr="00745663">
        <w:t>, 2021: 5522574.</w:t>
      </w:r>
    </w:p>
    <w:p w14:paraId="3F2CCFA7" w14:textId="77777777" w:rsidR="00745663" w:rsidRPr="00745663" w:rsidRDefault="00745663" w:rsidP="00745663">
      <w:pPr>
        <w:pStyle w:val="EndNoteBibliography"/>
        <w:ind w:left="720" w:hanging="720"/>
      </w:pPr>
      <w:r w:rsidRPr="00745663">
        <w:t xml:space="preserve">Chen, Tianqi, and Carlos Guestrin. 2016. "XGBoost: A Scalable Tree Boosting System." In </w:t>
      </w:r>
      <w:r w:rsidRPr="00745663">
        <w:rPr>
          <w:i/>
        </w:rPr>
        <w:t>Proceedings of the 22nd ACM SIGKDD International Conference on Knowledge Discovery and Data Mining</w:t>
      </w:r>
      <w:r w:rsidRPr="00745663">
        <w:t>, 785–94. San Francisco, California, USA: Association for Computing Machinery.</w:t>
      </w:r>
    </w:p>
    <w:p w14:paraId="6D6079B4" w14:textId="133A1568" w:rsidR="00745663" w:rsidRPr="00745663" w:rsidRDefault="00745663" w:rsidP="00745663">
      <w:pPr>
        <w:pStyle w:val="EndNoteBibliography"/>
        <w:ind w:left="720" w:hanging="720"/>
      </w:pPr>
      <w:r w:rsidRPr="00745663">
        <w:t xml:space="preserve">Fleck, Anna. 2023. 'Fare Play: Who's Riding Public Transit?', Statista, Accessed 01.07. </w:t>
      </w:r>
      <w:hyperlink r:id="rId18" w:history="1">
        <w:r w:rsidRPr="00745663">
          <w:rPr>
            <w:rStyle w:val="a7"/>
          </w:rPr>
          <w:t>https://www.statista.com/chart/30882/share-of-commuters-that-take-public-transport/</w:t>
        </w:r>
      </w:hyperlink>
      <w:r w:rsidRPr="00745663">
        <w:t>.</w:t>
      </w:r>
    </w:p>
    <w:p w14:paraId="74DECDDE" w14:textId="77777777" w:rsidR="00745663" w:rsidRPr="00745663" w:rsidRDefault="00745663" w:rsidP="00745663">
      <w:pPr>
        <w:pStyle w:val="EndNoteBibliography"/>
        <w:ind w:left="720" w:hanging="720"/>
      </w:pPr>
      <w:r w:rsidRPr="00745663">
        <w:t xml:space="preserve">Michie, D., D. Spiegelhalter, and Charles Taylor. 1999. 'Machine Learning, Neural and Statistical Classification', </w:t>
      </w:r>
      <w:r w:rsidRPr="00745663">
        <w:rPr>
          <w:i/>
        </w:rPr>
        <w:t>Technometrics</w:t>
      </w:r>
      <w:r w:rsidRPr="00745663">
        <w:t>, 37.</w:t>
      </w:r>
    </w:p>
    <w:p w14:paraId="0A1D3FD0" w14:textId="77777777" w:rsidR="00745663" w:rsidRPr="00745663" w:rsidRDefault="00745663" w:rsidP="00745663">
      <w:pPr>
        <w:pStyle w:val="EndNoteBibliography"/>
        <w:ind w:left="720" w:hanging="720"/>
      </w:pPr>
      <w:r w:rsidRPr="00745663">
        <w:t xml:space="preserve">Molnar, Christoph. 2023. </w:t>
      </w:r>
      <w:r w:rsidRPr="00745663">
        <w:rPr>
          <w:i/>
        </w:rPr>
        <w:t>Interpretable machine learning. A Guide for Making Black Box Models Explainable</w:t>
      </w:r>
      <w:r w:rsidRPr="00745663">
        <w:t xml:space="preserve"> (Lulu. com).</w:t>
      </w:r>
    </w:p>
    <w:p w14:paraId="63821213" w14:textId="77777777" w:rsidR="00745663" w:rsidRPr="00745663" w:rsidRDefault="00745663" w:rsidP="00745663">
      <w:pPr>
        <w:pStyle w:val="EndNoteBibliography"/>
        <w:ind w:left="720" w:hanging="720"/>
      </w:pPr>
      <w:r w:rsidRPr="00745663">
        <w:t>Office, Seoul City Transportation. 2023. "Seoul Transportation in 2022." In, edited by Futuristic Advanced Transportation Division.</w:t>
      </w:r>
    </w:p>
    <w:p w14:paraId="6044D68C" w14:textId="77777777" w:rsidR="00745663" w:rsidRPr="00745663" w:rsidRDefault="00745663" w:rsidP="00745663">
      <w:pPr>
        <w:pStyle w:val="EndNoteBibliography"/>
        <w:ind w:left="720" w:hanging="720"/>
      </w:pPr>
      <w:r w:rsidRPr="00745663">
        <w:t xml:space="preserve">Shustanov, Alexander, and Pavel Yakimov. 2017. 'CNN Design for Real-Time Traffic Sign Recognition', </w:t>
      </w:r>
      <w:r w:rsidRPr="00745663">
        <w:rPr>
          <w:i/>
        </w:rPr>
        <w:t>Procedia Engineering</w:t>
      </w:r>
      <w:r w:rsidRPr="00745663">
        <w:t>, 201: 718-25.</w:t>
      </w:r>
    </w:p>
    <w:p w14:paraId="48139ED6" w14:textId="77777777" w:rsidR="00745663" w:rsidRPr="00745663" w:rsidRDefault="00745663" w:rsidP="00745663">
      <w:pPr>
        <w:pStyle w:val="EndNoteBibliography"/>
        <w:ind w:left="720" w:hanging="720"/>
      </w:pPr>
      <w:r w:rsidRPr="00745663">
        <w:t xml:space="preserve">Viswavandya, Meera, Shashwat Patel, and Kaushik Sahoo. 2021. 'ANALYSIS AND COMPARISON OF MACHINE LEARNING APPROACHES FOR TRANSMISSION LINE FAULT PREDICTION IN POWER SYSTEMS', </w:t>
      </w:r>
      <w:r w:rsidRPr="00745663">
        <w:rPr>
          <w:i/>
        </w:rPr>
        <w:t>Journal of Research in Engineering and Applied Sciences</w:t>
      </w:r>
      <w:r w:rsidRPr="00745663">
        <w:t>, 6: 24-31.</w:t>
      </w:r>
    </w:p>
    <w:p w14:paraId="78356AC0" w14:textId="77777777" w:rsidR="00745663" w:rsidRPr="00745663" w:rsidRDefault="00745663" w:rsidP="00745663">
      <w:pPr>
        <w:pStyle w:val="EndNoteBibliography"/>
        <w:ind w:left="720" w:hanging="720"/>
        <w:rPr>
          <w:lang w:eastAsia="ko-KR"/>
        </w:rPr>
      </w:pPr>
      <w:r w:rsidRPr="00745663">
        <w:rPr>
          <w:rFonts w:ascii="맑은 고딕" w:eastAsia="맑은 고딕" w:hAnsi="맑은 고딕" w:cs="맑은 고딕" w:hint="eastAsia"/>
          <w:lang w:eastAsia="ko-KR"/>
        </w:rPr>
        <w:t>권효승</w:t>
      </w:r>
      <w:r w:rsidRPr="00745663">
        <w:rPr>
          <w:lang w:eastAsia="ko-KR"/>
        </w:rPr>
        <w:t xml:space="preserve">, </w:t>
      </w:r>
      <w:r w:rsidRPr="00745663">
        <w:rPr>
          <w:rFonts w:ascii="맑은 고딕" w:eastAsia="맑은 고딕" w:hAnsi="맑은 고딕" w:cs="맑은 고딕" w:hint="eastAsia"/>
          <w:lang w:eastAsia="ko-KR"/>
        </w:rPr>
        <w:t>최창준</w:t>
      </w:r>
      <w:r w:rsidRPr="00745663">
        <w:rPr>
          <w:lang w:eastAsia="ko-KR"/>
        </w:rPr>
        <w:t xml:space="preserve">, </w:t>
      </w:r>
      <w:r w:rsidRPr="00745663">
        <w:rPr>
          <w:rFonts w:ascii="맑은 고딕" w:eastAsia="맑은 고딕" w:hAnsi="맑은 고딕" w:cs="맑은 고딕" w:hint="eastAsia"/>
          <w:lang w:eastAsia="ko-KR"/>
        </w:rPr>
        <w:t>정효석</w:t>
      </w:r>
      <w:r w:rsidRPr="00745663">
        <w:rPr>
          <w:lang w:eastAsia="ko-KR"/>
        </w:rPr>
        <w:t xml:space="preserve">, </w:t>
      </w:r>
      <w:r w:rsidRPr="00745663">
        <w:rPr>
          <w:rFonts w:ascii="맑은 고딕" w:eastAsia="맑은 고딕" w:hAnsi="맑은 고딕" w:cs="맑은 고딕" w:hint="eastAsia"/>
          <w:lang w:eastAsia="ko-KR"/>
        </w:rPr>
        <w:t>송재인</w:t>
      </w:r>
      <w:r w:rsidRPr="00745663">
        <w:rPr>
          <w:lang w:eastAsia="ko-KR"/>
        </w:rPr>
        <w:t xml:space="preserve">, </w:t>
      </w:r>
      <w:r w:rsidRPr="00745663">
        <w:rPr>
          <w:rFonts w:ascii="맑은 고딕" w:eastAsia="맑은 고딕" w:hAnsi="맑은 고딕" w:cs="맑은 고딕" w:hint="eastAsia"/>
          <w:lang w:eastAsia="ko-KR"/>
        </w:rPr>
        <w:t>강민희</w:t>
      </w:r>
      <w:r w:rsidRPr="00745663">
        <w:rPr>
          <w:lang w:eastAsia="ko-KR"/>
        </w:rPr>
        <w:t xml:space="preserve">, and </w:t>
      </w:r>
      <w:r w:rsidRPr="00745663">
        <w:rPr>
          <w:rFonts w:ascii="맑은 고딕" w:eastAsia="맑은 고딕" w:hAnsi="맑은 고딕" w:cs="맑은 고딕" w:hint="eastAsia"/>
          <w:lang w:eastAsia="ko-KR"/>
        </w:rPr>
        <w:t>황기연</w:t>
      </w:r>
      <w:r w:rsidRPr="00745663">
        <w:rPr>
          <w:lang w:eastAsia="ko-KR"/>
        </w:rPr>
        <w:t xml:space="preserve">. 2020. 'GRU </w:t>
      </w:r>
      <w:r w:rsidRPr="00745663">
        <w:rPr>
          <w:rFonts w:ascii="맑은 고딕" w:eastAsia="맑은 고딕" w:hAnsi="맑은 고딕" w:cs="맑은 고딕" w:hint="eastAsia"/>
          <w:lang w:eastAsia="ko-KR"/>
        </w:rPr>
        <w:t>를</w:t>
      </w:r>
      <w:r w:rsidRPr="00745663">
        <w:rPr>
          <w:lang w:eastAsia="ko-KR"/>
        </w:rPr>
        <w:t xml:space="preserve"> </w:t>
      </w:r>
      <w:r w:rsidRPr="00745663">
        <w:rPr>
          <w:rFonts w:ascii="맑은 고딕" w:eastAsia="맑은 고딕" w:hAnsi="맑은 고딕" w:cs="맑은 고딕" w:hint="eastAsia"/>
          <w:lang w:eastAsia="ko-KR"/>
        </w:rPr>
        <w:t>이용한</w:t>
      </w:r>
      <w:r w:rsidRPr="00745663">
        <w:rPr>
          <w:lang w:eastAsia="ko-KR"/>
        </w:rPr>
        <w:t xml:space="preserve"> </w:t>
      </w:r>
      <w:r w:rsidRPr="00745663">
        <w:rPr>
          <w:rFonts w:ascii="맑은 고딕" w:eastAsia="맑은 고딕" w:hAnsi="맑은 고딕" w:cs="맑은 고딕" w:hint="eastAsia"/>
          <w:lang w:eastAsia="ko-KR"/>
        </w:rPr>
        <w:t>서울시</w:t>
      </w:r>
      <w:r w:rsidRPr="00745663">
        <w:rPr>
          <w:lang w:eastAsia="ko-KR"/>
        </w:rPr>
        <w:t xml:space="preserve"> </w:t>
      </w:r>
      <w:r w:rsidRPr="00745663">
        <w:rPr>
          <w:rFonts w:ascii="맑은 고딕" w:eastAsia="맑은 고딕" w:hAnsi="맑은 고딕" w:cs="맑은 고딕" w:hint="eastAsia"/>
          <w:lang w:eastAsia="ko-KR"/>
        </w:rPr>
        <w:t>지하철</w:t>
      </w:r>
      <w:r w:rsidRPr="00745663">
        <w:rPr>
          <w:lang w:eastAsia="ko-KR"/>
        </w:rPr>
        <w:t xml:space="preserve"> </w:t>
      </w:r>
      <w:r w:rsidRPr="00745663">
        <w:rPr>
          <w:rFonts w:ascii="맑은 고딕" w:eastAsia="맑은 고딕" w:hAnsi="맑은 고딕" w:cs="맑은 고딕" w:hint="eastAsia"/>
          <w:lang w:eastAsia="ko-KR"/>
        </w:rPr>
        <w:t>구간별</w:t>
      </w:r>
      <w:r w:rsidRPr="00745663">
        <w:rPr>
          <w:lang w:eastAsia="ko-KR"/>
        </w:rPr>
        <w:t xml:space="preserve"> </w:t>
      </w:r>
      <w:r w:rsidRPr="00745663">
        <w:rPr>
          <w:rFonts w:ascii="맑은 고딕" w:eastAsia="맑은 고딕" w:hAnsi="맑은 고딕" w:cs="맑은 고딕" w:hint="eastAsia"/>
          <w:lang w:eastAsia="ko-KR"/>
        </w:rPr>
        <w:t>혼잡도</w:t>
      </w:r>
      <w:r w:rsidRPr="00745663">
        <w:rPr>
          <w:lang w:eastAsia="ko-KR"/>
        </w:rPr>
        <w:t xml:space="preserve"> </w:t>
      </w:r>
      <w:r w:rsidRPr="00745663">
        <w:rPr>
          <w:rFonts w:ascii="맑은 고딕" w:eastAsia="맑은 고딕" w:hAnsi="맑은 고딕" w:cs="맑은 고딕" w:hint="eastAsia"/>
          <w:lang w:eastAsia="ko-KR"/>
        </w:rPr>
        <w:t>예측</w:t>
      </w:r>
      <w:r w:rsidRPr="00745663">
        <w:rPr>
          <w:lang w:eastAsia="ko-KR"/>
        </w:rPr>
        <w:t xml:space="preserve"> </w:t>
      </w:r>
      <w:r w:rsidRPr="00745663">
        <w:rPr>
          <w:rFonts w:ascii="맑은 고딕" w:eastAsia="맑은 고딕" w:hAnsi="맑은 고딕" w:cs="맑은 고딕" w:hint="eastAsia"/>
          <w:lang w:eastAsia="ko-KR"/>
        </w:rPr>
        <w:t>모델</w:t>
      </w:r>
      <w:r w:rsidRPr="00745663">
        <w:rPr>
          <w:lang w:eastAsia="ko-KR"/>
        </w:rPr>
        <w:t xml:space="preserve"> </w:t>
      </w:r>
      <w:r w:rsidRPr="00745663">
        <w:rPr>
          <w:rFonts w:ascii="맑은 고딕" w:eastAsia="맑은 고딕" w:hAnsi="맑은 고딕" w:cs="맑은 고딕" w:hint="eastAsia"/>
          <w:lang w:eastAsia="ko-KR"/>
        </w:rPr>
        <w:t>연구</w:t>
      </w:r>
      <w:r w:rsidRPr="00745663">
        <w:rPr>
          <w:lang w:eastAsia="ko-KR"/>
        </w:rPr>
        <w:t xml:space="preserve">', </w:t>
      </w:r>
      <w:r w:rsidRPr="00745663">
        <w:rPr>
          <w:rFonts w:hint="eastAsia"/>
          <w:i/>
          <w:lang w:eastAsia="ko-KR"/>
        </w:rPr>
        <w:t>한국</w:t>
      </w:r>
      <w:r w:rsidRPr="00745663">
        <w:rPr>
          <w:i/>
          <w:lang w:eastAsia="ko-KR"/>
        </w:rPr>
        <w:t xml:space="preserve"> ITS </w:t>
      </w:r>
      <w:r w:rsidRPr="00745663">
        <w:rPr>
          <w:rFonts w:ascii="맑은 고딕" w:eastAsia="맑은 고딕" w:hAnsi="맑은 고딕" w:cs="맑은 고딕" w:hint="eastAsia"/>
          <w:i/>
          <w:lang w:eastAsia="ko-KR"/>
        </w:rPr>
        <w:t>학회</w:t>
      </w:r>
      <w:r w:rsidRPr="00745663">
        <w:rPr>
          <w:i/>
          <w:lang w:eastAsia="ko-KR"/>
        </w:rPr>
        <w:t xml:space="preserve"> </w:t>
      </w:r>
      <w:r w:rsidRPr="00745663">
        <w:rPr>
          <w:rFonts w:ascii="맑은 고딕" w:eastAsia="맑은 고딕" w:hAnsi="맑은 고딕" w:cs="맑은 고딕" w:hint="eastAsia"/>
          <w:i/>
          <w:lang w:eastAsia="ko-KR"/>
        </w:rPr>
        <w:t>학술대</w:t>
      </w:r>
      <w:r w:rsidRPr="00745663">
        <w:rPr>
          <w:rFonts w:hint="eastAsia"/>
          <w:i/>
          <w:lang w:eastAsia="ko-KR"/>
        </w:rPr>
        <w:t>회</w:t>
      </w:r>
      <w:r w:rsidRPr="00745663">
        <w:rPr>
          <w:lang w:eastAsia="ko-KR"/>
        </w:rPr>
        <w:t>: 185-90.</w:t>
      </w:r>
    </w:p>
    <w:p w14:paraId="430FED96" w14:textId="77777777" w:rsidR="00745663" w:rsidRPr="00745663" w:rsidRDefault="00745663" w:rsidP="00745663">
      <w:pPr>
        <w:pStyle w:val="EndNoteBibliography"/>
        <w:ind w:left="720" w:hanging="720"/>
        <w:rPr>
          <w:lang w:eastAsia="ko-KR"/>
        </w:rPr>
      </w:pPr>
      <w:r w:rsidRPr="00745663">
        <w:rPr>
          <w:rFonts w:ascii="맑은 고딕" w:eastAsia="맑은 고딕" w:hAnsi="맑은 고딕" w:cs="맑은 고딕" w:hint="eastAsia"/>
          <w:lang w:eastAsia="ko-KR"/>
        </w:rPr>
        <w:t>김규진</w:t>
      </w:r>
      <w:r w:rsidRPr="00745663">
        <w:rPr>
          <w:lang w:eastAsia="ko-KR"/>
        </w:rPr>
        <w:t xml:space="preserve">, </w:t>
      </w:r>
      <w:r w:rsidRPr="00745663">
        <w:rPr>
          <w:rFonts w:ascii="맑은 고딕" w:eastAsia="맑은 고딕" w:hAnsi="맑은 고딕" w:cs="맑은 고딕" w:hint="eastAsia"/>
          <w:lang w:eastAsia="ko-KR"/>
        </w:rPr>
        <w:t>박성환</w:t>
      </w:r>
      <w:r w:rsidRPr="00745663">
        <w:rPr>
          <w:lang w:eastAsia="ko-KR"/>
        </w:rPr>
        <w:t xml:space="preserve">, </w:t>
      </w:r>
      <w:r w:rsidRPr="00745663">
        <w:rPr>
          <w:rFonts w:ascii="맑은 고딕" w:eastAsia="맑은 고딕" w:hAnsi="맑은 고딕" w:cs="맑은 고딕" w:hint="eastAsia"/>
          <w:lang w:eastAsia="ko-KR"/>
        </w:rPr>
        <w:t>최성훈</w:t>
      </w:r>
      <w:r w:rsidRPr="00745663">
        <w:rPr>
          <w:lang w:eastAsia="ko-KR"/>
        </w:rPr>
        <w:t xml:space="preserve">, and </w:t>
      </w:r>
      <w:r w:rsidRPr="00745663">
        <w:rPr>
          <w:rFonts w:ascii="맑은 고딕" w:eastAsia="맑은 고딕" w:hAnsi="맑은 고딕" w:cs="맑은 고딕" w:hint="eastAsia"/>
          <w:lang w:eastAsia="ko-KR"/>
        </w:rPr>
        <w:t>김양중</w:t>
      </w:r>
      <w:r w:rsidRPr="00745663">
        <w:rPr>
          <w:lang w:eastAsia="ko-KR"/>
        </w:rPr>
        <w:t>. 2024. '</w:t>
      </w:r>
      <w:r w:rsidRPr="00745663">
        <w:rPr>
          <w:rFonts w:ascii="맑은 고딕" w:eastAsia="맑은 고딕" w:hAnsi="맑은 고딕" w:cs="맑은 고딕" w:hint="eastAsia"/>
          <w:lang w:eastAsia="ko-KR"/>
        </w:rPr>
        <w:t>딥러닝</w:t>
      </w:r>
      <w:r w:rsidRPr="00745663">
        <w:rPr>
          <w:lang w:eastAsia="ko-KR"/>
        </w:rPr>
        <w:t xml:space="preserve"> </w:t>
      </w:r>
      <w:r w:rsidRPr="00745663">
        <w:rPr>
          <w:rFonts w:ascii="맑은 고딕" w:eastAsia="맑은 고딕" w:hAnsi="맑은 고딕" w:cs="맑은 고딕" w:hint="eastAsia"/>
          <w:lang w:eastAsia="ko-KR"/>
        </w:rPr>
        <w:t>분석을</w:t>
      </w:r>
      <w:r w:rsidRPr="00745663">
        <w:rPr>
          <w:lang w:eastAsia="ko-KR"/>
        </w:rPr>
        <w:t xml:space="preserve"> </w:t>
      </w:r>
      <w:r w:rsidRPr="00745663">
        <w:rPr>
          <w:rFonts w:ascii="맑은 고딕" w:eastAsia="맑은 고딕" w:hAnsi="맑은 고딕" w:cs="맑은 고딕" w:hint="eastAsia"/>
          <w:lang w:eastAsia="ko-KR"/>
        </w:rPr>
        <w:t>이용한</w:t>
      </w:r>
      <w:r w:rsidRPr="00745663">
        <w:rPr>
          <w:lang w:eastAsia="ko-KR"/>
        </w:rPr>
        <w:t xml:space="preserve"> </w:t>
      </w:r>
      <w:r w:rsidRPr="00745663">
        <w:rPr>
          <w:rFonts w:ascii="맑은 고딕" w:eastAsia="맑은 고딕" w:hAnsi="맑은 고딕" w:cs="맑은 고딕" w:hint="eastAsia"/>
          <w:lang w:eastAsia="ko-KR"/>
        </w:rPr>
        <w:t>지하철역</w:t>
      </w:r>
      <w:r w:rsidRPr="00745663">
        <w:rPr>
          <w:lang w:eastAsia="ko-KR"/>
        </w:rPr>
        <w:t xml:space="preserve"> </w:t>
      </w:r>
      <w:r w:rsidRPr="00745663">
        <w:rPr>
          <w:rFonts w:ascii="맑은 고딕" w:eastAsia="맑은 고딕" w:hAnsi="맑은 고딕" w:cs="맑은 고딕" w:hint="eastAsia"/>
          <w:lang w:eastAsia="ko-KR"/>
        </w:rPr>
        <w:t>혼잡도</w:t>
      </w:r>
      <w:r w:rsidRPr="00745663">
        <w:rPr>
          <w:lang w:eastAsia="ko-KR"/>
        </w:rPr>
        <w:t xml:space="preserve"> </w:t>
      </w:r>
      <w:r w:rsidRPr="00745663">
        <w:rPr>
          <w:rFonts w:ascii="맑은 고딕" w:eastAsia="맑은 고딕" w:hAnsi="맑은 고딕" w:cs="맑은 고딕" w:hint="eastAsia"/>
          <w:lang w:eastAsia="ko-KR"/>
        </w:rPr>
        <w:t>변화의</w:t>
      </w:r>
      <w:r w:rsidRPr="00745663">
        <w:rPr>
          <w:lang w:eastAsia="ko-KR"/>
        </w:rPr>
        <w:t xml:space="preserve"> </w:t>
      </w:r>
      <w:r w:rsidRPr="00745663">
        <w:rPr>
          <w:rFonts w:ascii="맑은 고딕" w:eastAsia="맑은 고딕" w:hAnsi="맑은 고딕" w:cs="맑은 고딕" w:hint="eastAsia"/>
          <w:lang w:eastAsia="ko-KR"/>
        </w:rPr>
        <w:t>동적</w:t>
      </w:r>
      <w:r w:rsidRPr="00745663">
        <w:rPr>
          <w:lang w:eastAsia="ko-KR"/>
        </w:rPr>
        <w:t xml:space="preserve"> </w:t>
      </w:r>
      <w:r w:rsidRPr="00745663">
        <w:rPr>
          <w:rFonts w:ascii="맑은 고딕" w:eastAsia="맑은 고딕" w:hAnsi="맑은 고딕" w:cs="맑은 고딕" w:hint="eastAsia"/>
          <w:lang w:eastAsia="ko-KR"/>
        </w:rPr>
        <w:t>분석</w:t>
      </w:r>
      <w:r w:rsidRPr="00745663">
        <w:rPr>
          <w:lang w:eastAsia="ko-KR"/>
        </w:rPr>
        <w:t xml:space="preserve"> </w:t>
      </w:r>
      <w:r w:rsidRPr="00745663">
        <w:rPr>
          <w:rFonts w:ascii="맑은 고딕" w:eastAsia="맑은 고딕" w:hAnsi="맑은 고딕" w:cs="맑은 고딕" w:hint="eastAsia"/>
          <w:lang w:eastAsia="ko-KR"/>
        </w:rPr>
        <w:t>및</w:t>
      </w:r>
      <w:r w:rsidRPr="00745663">
        <w:rPr>
          <w:lang w:eastAsia="ko-KR"/>
        </w:rPr>
        <w:t xml:space="preserve"> </w:t>
      </w:r>
      <w:r w:rsidRPr="00745663">
        <w:rPr>
          <w:rFonts w:ascii="맑은 고딕" w:eastAsia="맑은 고딕" w:hAnsi="맑은 고딕" w:cs="맑은 고딕" w:hint="eastAsia"/>
          <w:lang w:eastAsia="ko-KR"/>
        </w:rPr>
        <w:t>예측</w:t>
      </w:r>
      <w:r w:rsidRPr="00745663">
        <w:rPr>
          <w:lang w:eastAsia="ko-KR"/>
        </w:rPr>
        <w:t xml:space="preserve"> </w:t>
      </w:r>
      <w:r w:rsidRPr="00745663">
        <w:rPr>
          <w:rFonts w:ascii="맑은 고딕" w:eastAsia="맑은 고딕" w:hAnsi="맑은 고딕" w:cs="맑은 고딕" w:hint="eastAsia"/>
          <w:lang w:eastAsia="ko-KR"/>
        </w:rPr>
        <w:t>모델에</w:t>
      </w:r>
      <w:r w:rsidRPr="00745663">
        <w:rPr>
          <w:lang w:eastAsia="ko-KR"/>
        </w:rPr>
        <w:t xml:space="preserve"> </w:t>
      </w:r>
      <w:r w:rsidRPr="00745663">
        <w:rPr>
          <w:rFonts w:ascii="맑은 고딕" w:eastAsia="맑은 고딕" w:hAnsi="맑은 고딕" w:cs="맑은 고딕" w:hint="eastAsia"/>
          <w:lang w:eastAsia="ko-KR"/>
        </w:rPr>
        <w:t>관한</w:t>
      </w:r>
      <w:r w:rsidRPr="00745663">
        <w:rPr>
          <w:lang w:eastAsia="ko-KR"/>
        </w:rPr>
        <w:t xml:space="preserve"> </w:t>
      </w:r>
      <w:r w:rsidRPr="00745663">
        <w:rPr>
          <w:rFonts w:ascii="맑은 고딕" w:eastAsia="맑은 고딕" w:hAnsi="맑은 고딕" w:cs="맑은 고딕" w:hint="eastAsia"/>
          <w:lang w:eastAsia="ko-KR"/>
        </w:rPr>
        <w:t>연구</w:t>
      </w:r>
      <w:r w:rsidRPr="00745663">
        <w:rPr>
          <w:lang w:eastAsia="ko-KR"/>
        </w:rPr>
        <w:t xml:space="preserve">', </w:t>
      </w:r>
      <w:r w:rsidRPr="00745663">
        <w:rPr>
          <w:rFonts w:hint="eastAsia"/>
          <w:i/>
          <w:lang w:eastAsia="ko-KR"/>
        </w:rPr>
        <w:t>한국통신학회</w:t>
      </w:r>
      <w:r w:rsidRPr="00745663">
        <w:rPr>
          <w:i/>
          <w:lang w:eastAsia="ko-KR"/>
        </w:rPr>
        <w:t xml:space="preserve"> </w:t>
      </w:r>
      <w:r w:rsidRPr="00745663">
        <w:rPr>
          <w:rFonts w:ascii="맑은 고딕" w:eastAsia="맑은 고딕" w:hAnsi="맑은 고딕" w:cs="맑은 고딕" w:hint="eastAsia"/>
          <w:i/>
          <w:lang w:eastAsia="ko-KR"/>
        </w:rPr>
        <w:t>학술대회논문</w:t>
      </w:r>
      <w:r w:rsidRPr="00745663">
        <w:rPr>
          <w:rFonts w:hint="eastAsia"/>
          <w:i/>
          <w:lang w:eastAsia="ko-KR"/>
        </w:rPr>
        <w:t>집</w:t>
      </w:r>
      <w:r w:rsidRPr="00745663">
        <w:rPr>
          <w:lang w:eastAsia="ko-KR"/>
        </w:rPr>
        <w:t>, 2024: 1192-93.</w:t>
      </w:r>
    </w:p>
    <w:p w14:paraId="0E3E19A1" w14:textId="77777777" w:rsidR="00745663" w:rsidRPr="00745663" w:rsidRDefault="00745663" w:rsidP="00745663">
      <w:pPr>
        <w:pStyle w:val="EndNoteBibliography"/>
        <w:ind w:left="720" w:hanging="720"/>
        <w:rPr>
          <w:lang w:eastAsia="ko-KR"/>
        </w:rPr>
      </w:pPr>
      <w:r w:rsidRPr="00745663">
        <w:rPr>
          <w:rFonts w:ascii="맑은 고딕" w:eastAsia="맑은 고딕" w:hAnsi="맑은 고딕" w:cs="맑은 고딕" w:hint="eastAsia"/>
          <w:lang w:eastAsia="ko-KR"/>
        </w:rPr>
        <w:t>김승준</w:t>
      </w:r>
      <w:r w:rsidRPr="00745663">
        <w:rPr>
          <w:lang w:eastAsia="ko-KR"/>
        </w:rPr>
        <w:t>. 2016. "</w:t>
      </w:r>
      <w:r w:rsidRPr="00745663">
        <w:rPr>
          <w:rFonts w:ascii="맑은 고딕" w:eastAsia="맑은 고딕" w:hAnsi="맑은 고딕" w:cs="맑은 고딕" w:hint="eastAsia"/>
          <w:lang w:eastAsia="ko-KR"/>
        </w:rPr>
        <w:t>서울시</w:t>
      </w:r>
      <w:r w:rsidRPr="00745663">
        <w:rPr>
          <w:lang w:eastAsia="ko-KR"/>
        </w:rPr>
        <w:t xml:space="preserve"> </w:t>
      </w:r>
      <w:r w:rsidRPr="00745663">
        <w:rPr>
          <w:rFonts w:ascii="맑은 고딕" w:eastAsia="맑은 고딕" w:hAnsi="맑은 고딕" w:cs="맑은 고딕" w:hint="eastAsia"/>
          <w:lang w:eastAsia="ko-KR"/>
        </w:rPr>
        <w:t>지하철의</w:t>
      </w:r>
      <w:r w:rsidRPr="00745663">
        <w:rPr>
          <w:lang w:eastAsia="ko-KR"/>
        </w:rPr>
        <w:t xml:space="preserve"> </w:t>
      </w:r>
      <w:r w:rsidRPr="00745663">
        <w:rPr>
          <w:rFonts w:ascii="맑은 고딕" w:eastAsia="맑은 고딕" w:hAnsi="맑은 고딕" w:cs="맑은 고딕" w:hint="eastAsia"/>
          <w:lang w:eastAsia="ko-KR"/>
        </w:rPr>
        <w:t>혼잡비용</w:t>
      </w:r>
      <w:r w:rsidRPr="00745663">
        <w:rPr>
          <w:lang w:eastAsia="ko-KR"/>
        </w:rPr>
        <w:t xml:space="preserve"> </w:t>
      </w:r>
      <w:r w:rsidRPr="00745663">
        <w:rPr>
          <w:rFonts w:ascii="맑은 고딕" w:eastAsia="맑은 고딕" w:hAnsi="맑은 고딕" w:cs="맑은 고딕" w:hint="eastAsia"/>
          <w:lang w:eastAsia="ko-KR"/>
        </w:rPr>
        <w:t>산정과</w:t>
      </w:r>
      <w:r w:rsidRPr="00745663">
        <w:rPr>
          <w:lang w:eastAsia="ko-KR"/>
        </w:rPr>
        <w:t xml:space="preserve"> </w:t>
      </w:r>
      <w:r w:rsidRPr="00745663">
        <w:rPr>
          <w:rFonts w:ascii="맑은 고딕" w:eastAsia="맑은 고딕" w:hAnsi="맑은 고딕" w:cs="맑은 고딕" w:hint="eastAsia"/>
          <w:lang w:eastAsia="ko-KR"/>
        </w:rPr>
        <w:t>정책적</w:t>
      </w:r>
      <w:r w:rsidRPr="00745663">
        <w:rPr>
          <w:lang w:eastAsia="ko-KR"/>
        </w:rPr>
        <w:t xml:space="preserve"> </w:t>
      </w:r>
      <w:r w:rsidRPr="00745663">
        <w:rPr>
          <w:rFonts w:ascii="맑은 고딕" w:eastAsia="맑은 고딕" w:hAnsi="맑은 고딕" w:cs="맑은 고딕" w:hint="eastAsia"/>
          <w:lang w:eastAsia="ko-KR"/>
        </w:rPr>
        <w:t>활용방안</w:t>
      </w:r>
      <w:r w:rsidRPr="00745663">
        <w:rPr>
          <w:lang w:eastAsia="ko-KR"/>
        </w:rPr>
        <w:t>." In, 1-22.</w:t>
      </w:r>
    </w:p>
    <w:p w14:paraId="729BE3B2" w14:textId="77777777" w:rsidR="00745663" w:rsidRPr="00745663" w:rsidRDefault="00745663" w:rsidP="00745663">
      <w:pPr>
        <w:pStyle w:val="EndNoteBibliography"/>
        <w:ind w:left="720" w:hanging="720"/>
        <w:rPr>
          <w:lang w:eastAsia="ko-KR"/>
        </w:rPr>
      </w:pPr>
      <w:r w:rsidRPr="00745663">
        <w:rPr>
          <w:rFonts w:ascii="맑은 고딕" w:eastAsia="맑은 고딕" w:hAnsi="맑은 고딕" w:cs="맑은 고딕" w:hint="eastAsia"/>
          <w:lang w:eastAsia="ko-KR"/>
        </w:rPr>
        <w:t>김재익</w:t>
      </w:r>
      <w:r w:rsidRPr="00745663">
        <w:rPr>
          <w:lang w:eastAsia="ko-KR"/>
        </w:rPr>
        <w:t>. 2013. '</w:t>
      </w:r>
      <w:r w:rsidRPr="00745663">
        <w:rPr>
          <w:rFonts w:ascii="맑은 고딕" w:eastAsia="맑은 고딕" w:hAnsi="맑은 고딕" w:cs="맑은 고딕" w:hint="eastAsia"/>
          <w:lang w:eastAsia="ko-KR"/>
        </w:rPr>
        <w:t>아침</w:t>
      </w:r>
      <w:r w:rsidRPr="00745663">
        <w:rPr>
          <w:lang w:eastAsia="ko-KR"/>
        </w:rPr>
        <w:t xml:space="preserve"> </w:t>
      </w:r>
      <w:r w:rsidRPr="00745663">
        <w:rPr>
          <w:rFonts w:ascii="맑은 고딕" w:eastAsia="맑은 고딕" w:hAnsi="맑은 고딕" w:cs="맑은 고딕" w:hint="eastAsia"/>
          <w:lang w:eastAsia="ko-KR"/>
        </w:rPr>
        <w:t>첨두시간대</w:t>
      </w:r>
      <w:r w:rsidRPr="00745663">
        <w:rPr>
          <w:lang w:eastAsia="ko-KR"/>
        </w:rPr>
        <w:t xml:space="preserve"> </w:t>
      </w:r>
      <w:r w:rsidRPr="00745663">
        <w:rPr>
          <w:rFonts w:ascii="맑은 고딕" w:eastAsia="맑은 고딕" w:hAnsi="맑은 고딕" w:cs="맑은 고딕" w:hint="eastAsia"/>
          <w:lang w:eastAsia="ko-KR"/>
        </w:rPr>
        <w:t>지하철</w:t>
      </w:r>
      <w:r w:rsidRPr="00745663">
        <w:rPr>
          <w:lang w:eastAsia="ko-KR"/>
        </w:rPr>
        <w:t xml:space="preserve"> </w:t>
      </w:r>
      <w:r w:rsidRPr="00745663">
        <w:rPr>
          <w:rFonts w:ascii="맑은 고딕" w:eastAsia="맑은 고딕" w:hAnsi="맑은 고딕" w:cs="맑은 고딕" w:hint="eastAsia"/>
          <w:lang w:eastAsia="ko-KR"/>
        </w:rPr>
        <w:t>이용수요의</w:t>
      </w:r>
      <w:r w:rsidRPr="00745663">
        <w:rPr>
          <w:lang w:eastAsia="ko-KR"/>
        </w:rPr>
        <w:t xml:space="preserve"> </w:t>
      </w:r>
      <w:r w:rsidRPr="00745663">
        <w:rPr>
          <w:rFonts w:ascii="맑은 고딕" w:eastAsia="맑은 고딕" w:hAnsi="맑은 고딕" w:cs="맑은 고딕" w:hint="eastAsia"/>
          <w:lang w:eastAsia="ko-KR"/>
        </w:rPr>
        <w:t>결정요인에</w:t>
      </w:r>
      <w:r w:rsidRPr="00745663">
        <w:rPr>
          <w:lang w:eastAsia="ko-KR"/>
        </w:rPr>
        <w:t xml:space="preserve"> </w:t>
      </w:r>
      <w:r w:rsidRPr="00745663">
        <w:rPr>
          <w:rFonts w:ascii="맑은 고딕" w:eastAsia="맑은 고딕" w:hAnsi="맑은 고딕" w:cs="맑은 고딕" w:hint="eastAsia"/>
          <w:lang w:eastAsia="ko-KR"/>
        </w:rPr>
        <w:t>관한</w:t>
      </w:r>
      <w:r w:rsidRPr="00745663">
        <w:rPr>
          <w:lang w:eastAsia="ko-KR"/>
        </w:rPr>
        <w:t xml:space="preserve"> </w:t>
      </w:r>
      <w:r w:rsidRPr="00745663">
        <w:rPr>
          <w:rFonts w:ascii="맑은 고딕" w:eastAsia="맑은 고딕" w:hAnsi="맑은 고딕" w:cs="맑은 고딕" w:hint="eastAsia"/>
          <w:lang w:eastAsia="ko-KR"/>
        </w:rPr>
        <w:t>연구</w:t>
      </w:r>
      <w:r w:rsidRPr="00745663">
        <w:rPr>
          <w:lang w:eastAsia="ko-KR"/>
        </w:rPr>
        <w:t xml:space="preserve"> - </w:t>
      </w:r>
      <w:r w:rsidRPr="00745663">
        <w:rPr>
          <w:rFonts w:ascii="맑은 고딕" w:eastAsia="맑은 고딕" w:hAnsi="맑은 고딕" w:cs="맑은 고딕" w:hint="eastAsia"/>
          <w:lang w:eastAsia="ko-KR"/>
        </w:rPr>
        <w:t>대구</w:t>
      </w:r>
      <w:r w:rsidRPr="00745663">
        <w:rPr>
          <w:lang w:eastAsia="ko-KR"/>
        </w:rPr>
        <w:t xml:space="preserve"> </w:t>
      </w:r>
      <w:r w:rsidRPr="00745663">
        <w:rPr>
          <w:rFonts w:ascii="맑은 고딕" w:eastAsia="맑은 고딕" w:hAnsi="맑은 고딕" w:cs="맑은 고딕" w:hint="eastAsia"/>
          <w:lang w:eastAsia="ko-KR"/>
        </w:rPr>
        <w:t>지하철</w:t>
      </w:r>
      <w:r w:rsidRPr="00745663">
        <w:rPr>
          <w:lang w:eastAsia="ko-KR"/>
        </w:rPr>
        <w:t xml:space="preserve"> </w:t>
      </w:r>
      <w:r w:rsidRPr="00745663">
        <w:rPr>
          <w:rFonts w:ascii="맑은 고딕" w:eastAsia="맑은 고딕" w:hAnsi="맑은 고딕" w:cs="맑은 고딕" w:hint="eastAsia"/>
          <w:lang w:eastAsia="ko-KR"/>
        </w:rPr>
        <w:t>역세권</w:t>
      </w:r>
      <w:r w:rsidRPr="00745663">
        <w:rPr>
          <w:lang w:eastAsia="ko-KR"/>
        </w:rPr>
        <w:t xml:space="preserve"> </w:t>
      </w:r>
      <w:r w:rsidRPr="00745663">
        <w:rPr>
          <w:rFonts w:ascii="맑은 고딕" w:eastAsia="맑은 고딕" w:hAnsi="맑은 고딕" w:cs="맑은 고딕" w:hint="eastAsia"/>
          <w:lang w:eastAsia="ko-KR"/>
        </w:rPr>
        <w:t>토지이용을</w:t>
      </w:r>
      <w:r w:rsidRPr="00745663">
        <w:rPr>
          <w:lang w:eastAsia="ko-KR"/>
        </w:rPr>
        <w:t xml:space="preserve"> </w:t>
      </w:r>
      <w:r w:rsidRPr="00745663">
        <w:rPr>
          <w:rFonts w:ascii="맑은 고딕" w:eastAsia="맑은 고딕" w:hAnsi="맑은 고딕" w:cs="맑은 고딕" w:hint="eastAsia"/>
          <w:lang w:eastAsia="ko-KR"/>
        </w:rPr>
        <w:t>중심으로</w:t>
      </w:r>
      <w:r w:rsidRPr="00745663">
        <w:rPr>
          <w:lang w:eastAsia="ko-KR"/>
        </w:rPr>
        <w:t xml:space="preserve">', </w:t>
      </w:r>
      <w:r w:rsidRPr="00745663">
        <w:rPr>
          <w:rFonts w:hint="eastAsia"/>
          <w:i/>
          <w:lang w:eastAsia="ko-KR"/>
        </w:rPr>
        <w:t>교통연구</w:t>
      </w:r>
      <w:r w:rsidRPr="00745663">
        <w:rPr>
          <w:lang w:eastAsia="ko-KR"/>
        </w:rPr>
        <w:t>, 20: 15-25.</w:t>
      </w:r>
    </w:p>
    <w:p w14:paraId="41EE23FC" w14:textId="77777777" w:rsidR="00745663" w:rsidRPr="00745663" w:rsidRDefault="00745663" w:rsidP="00745663">
      <w:pPr>
        <w:pStyle w:val="EndNoteBibliography"/>
        <w:ind w:left="720" w:hanging="720"/>
        <w:rPr>
          <w:lang w:eastAsia="ko-KR"/>
        </w:rPr>
      </w:pPr>
      <w:r w:rsidRPr="00745663">
        <w:rPr>
          <w:rFonts w:ascii="맑은 고딕" w:eastAsia="맑은 고딕" w:hAnsi="맑은 고딕" w:cs="맑은 고딕" w:hint="eastAsia"/>
          <w:lang w:eastAsia="ko-KR"/>
        </w:rPr>
        <w:t>김진수</w:t>
      </w:r>
      <w:r w:rsidRPr="00745663">
        <w:rPr>
          <w:lang w:eastAsia="ko-KR"/>
        </w:rPr>
        <w:t>. 2016. '</w:t>
      </w:r>
      <w:r w:rsidRPr="00745663">
        <w:rPr>
          <w:rFonts w:ascii="맑은 고딕" w:eastAsia="맑은 고딕" w:hAnsi="맑은 고딕" w:cs="맑은 고딕" w:hint="eastAsia"/>
          <w:lang w:eastAsia="ko-KR"/>
        </w:rPr>
        <w:t>빅데이터</w:t>
      </w:r>
      <w:r w:rsidRPr="00745663">
        <w:rPr>
          <w:lang w:eastAsia="ko-KR"/>
        </w:rPr>
        <w:t xml:space="preserve"> </w:t>
      </w:r>
      <w:r w:rsidRPr="00745663">
        <w:rPr>
          <w:rFonts w:ascii="맑은 고딕" w:eastAsia="맑은 고딕" w:hAnsi="맑은 고딕" w:cs="맑은 고딕" w:hint="eastAsia"/>
          <w:lang w:eastAsia="ko-KR"/>
        </w:rPr>
        <w:t>분석을</w:t>
      </w:r>
      <w:r w:rsidRPr="00745663">
        <w:rPr>
          <w:lang w:eastAsia="ko-KR"/>
        </w:rPr>
        <w:t xml:space="preserve"> </w:t>
      </w:r>
      <w:r w:rsidRPr="00745663">
        <w:rPr>
          <w:rFonts w:ascii="맑은 고딕" w:eastAsia="맑은 고딕" w:hAnsi="맑은 고딕" w:cs="맑은 고딕" w:hint="eastAsia"/>
          <w:lang w:eastAsia="ko-KR"/>
        </w:rPr>
        <w:t>이용한</w:t>
      </w:r>
      <w:r w:rsidRPr="00745663">
        <w:rPr>
          <w:lang w:eastAsia="ko-KR"/>
        </w:rPr>
        <w:t xml:space="preserve"> </w:t>
      </w:r>
      <w:r w:rsidRPr="00745663">
        <w:rPr>
          <w:rFonts w:ascii="맑은 고딕" w:eastAsia="맑은 고딕" w:hAnsi="맑은 고딕" w:cs="맑은 고딕" w:hint="eastAsia"/>
          <w:lang w:eastAsia="ko-KR"/>
        </w:rPr>
        <w:t>지하철</w:t>
      </w:r>
      <w:r w:rsidRPr="00745663">
        <w:rPr>
          <w:lang w:eastAsia="ko-KR"/>
        </w:rPr>
        <w:t xml:space="preserve"> </w:t>
      </w:r>
      <w:r w:rsidRPr="00745663">
        <w:rPr>
          <w:rFonts w:ascii="맑은 고딕" w:eastAsia="맑은 고딕" w:hAnsi="맑은 고딕" w:cs="맑은 고딕" w:hint="eastAsia"/>
          <w:lang w:eastAsia="ko-KR"/>
        </w:rPr>
        <w:t>혼잡도</w:t>
      </w:r>
      <w:r w:rsidRPr="00745663">
        <w:rPr>
          <w:lang w:eastAsia="ko-KR"/>
        </w:rPr>
        <w:t xml:space="preserve"> </w:t>
      </w:r>
      <w:r w:rsidRPr="00745663">
        <w:rPr>
          <w:rFonts w:ascii="맑은 고딕" w:eastAsia="맑은 고딕" w:hAnsi="맑은 고딕" w:cs="맑은 고딕" w:hint="eastAsia"/>
          <w:lang w:eastAsia="ko-KR"/>
        </w:rPr>
        <w:t>예측</w:t>
      </w:r>
      <w:r w:rsidRPr="00745663">
        <w:rPr>
          <w:lang w:eastAsia="ko-KR"/>
        </w:rPr>
        <w:t xml:space="preserve"> </w:t>
      </w:r>
      <w:r w:rsidRPr="00745663">
        <w:rPr>
          <w:rFonts w:ascii="맑은 고딕" w:eastAsia="맑은 고딕" w:hAnsi="맑은 고딕" w:cs="맑은 고딕" w:hint="eastAsia"/>
          <w:lang w:eastAsia="ko-KR"/>
        </w:rPr>
        <w:t>및</w:t>
      </w:r>
      <w:r w:rsidRPr="00745663">
        <w:rPr>
          <w:lang w:eastAsia="ko-KR"/>
        </w:rPr>
        <w:t xml:space="preserve"> </w:t>
      </w:r>
      <w:r w:rsidRPr="00745663">
        <w:rPr>
          <w:rFonts w:ascii="맑은 고딕" w:eastAsia="맑은 고딕" w:hAnsi="맑은 고딕" w:cs="맑은 고딕" w:hint="eastAsia"/>
          <w:lang w:eastAsia="ko-KR"/>
        </w:rPr>
        <w:t>추천시스템</w:t>
      </w:r>
      <w:r w:rsidRPr="00745663">
        <w:rPr>
          <w:lang w:eastAsia="ko-KR"/>
        </w:rPr>
        <w:t xml:space="preserve">', </w:t>
      </w:r>
      <w:r w:rsidRPr="00745663">
        <w:rPr>
          <w:rFonts w:hint="eastAsia"/>
          <w:i/>
          <w:lang w:eastAsia="ko-KR"/>
        </w:rPr>
        <w:t>디지털융복합연구</w:t>
      </w:r>
      <w:r w:rsidRPr="00745663">
        <w:rPr>
          <w:lang w:eastAsia="ko-KR"/>
        </w:rPr>
        <w:t>, 14: 289-95.</w:t>
      </w:r>
    </w:p>
    <w:p w14:paraId="0F6DED4C" w14:textId="77777777" w:rsidR="00745663" w:rsidRPr="00745663" w:rsidRDefault="00745663" w:rsidP="00745663">
      <w:pPr>
        <w:pStyle w:val="EndNoteBibliography"/>
        <w:ind w:left="720" w:hanging="720"/>
        <w:rPr>
          <w:lang w:eastAsia="ko-KR"/>
        </w:rPr>
      </w:pPr>
      <w:r w:rsidRPr="00745663">
        <w:rPr>
          <w:rFonts w:ascii="맑은 고딕" w:eastAsia="맑은 고딕" w:hAnsi="맑은 고딕" w:cs="맑은 고딕" w:hint="eastAsia"/>
          <w:lang w:eastAsia="ko-KR"/>
        </w:rPr>
        <w:t>성현곤</w:t>
      </w:r>
      <w:r w:rsidRPr="00745663">
        <w:rPr>
          <w:lang w:eastAsia="ko-KR"/>
        </w:rPr>
        <w:t>. 2017. '</w:t>
      </w:r>
      <w:r w:rsidRPr="00745663">
        <w:rPr>
          <w:rFonts w:ascii="맑은 고딕" w:eastAsia="맑은 고딕" w:hAnsi="맑은 고딕" w:cs="맑은 고딕" w:hint="eastAsia"/>
          <w:lang w:eastAsia="ko-KR"/>
        </w:rPr>
        <w:t>서울시</w:t>
      </w:r>
      <w:r w:rsidRPr="00745663">
        <w:rPr>
          <w:lang w:eastAsia="ko-KR"/>
        </w:rPr>
        <w:t xml:space="preserve"> </w:t>
      </w:r>
      <w:r w:rsidRPr="00745663">
        <w:rPr>
          <w:rFonts w:ascii="맑은 고딕" w:eastAsia="맑은 고딕" w:hAnsi="맑은 고딕" w:cs="맑은 고딕" w:hint="eastAsia"/>
          <w:lang w:eastAsia="ko-KR"/>
        </w:rPr>
        <w:t>대중교통</w:t>
      </w:r>
      <w:r w:rsidRPr="00745663">
        <w:rPr>
          <w:lang w:eastAsia="ko-KR"/>
        </w:rPr>
        <w:t xml:space="preserve"> </w:t>
      </w:r>
      <w:r w:rsidRPr="00745663">
        <w:rPr>
          <w:rFonts w:ascii="맑은 고딕" w:eastAsia="맑은 고딕" w:hAnsi="맑은 고딕" w:cs="맑은 고딕" w:hint="eastAsia"/>
          <w:lang w:eastAsia="ko-KR"/>
        </w:rPr>
        <w:t>수단별</w:t>
      </w:r>
      <w:r w:rsidRPr="00745663">
        <w:rPr>
          <w:lang w:eastAsia="ko-KR"/>
        </w:rPr>
        <w:t xml:space="preserve"> </w:t>
      </w:r>
      <w:r w:rsidRPr="00745663">
        <w:rPr>
          <w:rFonts w:ascii="맑은 고딕" w:eastAsia="맑은 고딕" w:hAnsi="맑은 고딕" w:cs="맑은 고딕" w:hint="eastAsia"/>
          <w:lang w:eastAsia="ko-KR"/>
        </w:rPr>
        <w:t>월별</w:t>
      </w:r>
      <w:r w:rsidRPr="00745663">
        <w:rPr>
          <w:lang w:eastAsia="ko-KR"/>
        </w:rPr>
        <w:t xml:space="preserve"> </w:t>
      </w:r>
      <w:r w:rsidRPr="00745663">
        <w:rPr>
          <w:rFonts w:ascii="맑은 고딕" w:eastAsia="맑은 고딕" w:hAnsi="맑은 고딕" w:cs="맑은 고딕" w:hint="eastAsia"/>
          <w:lang w:eastAsia="ko-KR"/>
        </w:rPr>
        <w:t>이용수요의</w:t>
      </w:r>
      <w:r w:rsidRPr="00745663">
        <w:rPr>
          <w:lang w:eastAsia="ko-KR"/>
        </w:rPr>
        <w:t xml:space="preserve"> </w:t>
      </w:r>
      <w:r w:rsidRPr="00745663">
        <w:rPr>
          <w:rFonts w:ascii="맑은 고딕" w:eastAsia="맑은 고딕" w:hAnsi="맑은 고딕" w:cs="맑은 고딕" w:hint="eastAsia"/>
          <w:lang w:eastAsia="ko-KR"/>
        </w:rPr>
        <w:t>변동에</w:t>
      </w:r>
      <w:r w:rsidRPr="00745663">
        <w:rPr>
          <w:lang w:eastAsia="ko-KR"/>
        </w:rPr>
        <w:t xml:space="preserve"> </w:t>
      </w:r>
      <w:r w:rsidRPr="00745663">
        <w:rPr>
          <w:rFonts w:ascii="맑은 고딕" w:eastAsia="맑은 고딕" w:hAnsi="맑은 고딕" w:cs="맑은 고딕" w:hint="eastAsia"/>
          <w:lang w:eastAsia="ko-KR"/>
        </w:rPr>
        <w:t>영향을</w:t>
      </w:r>
      <w:r w:rsidRPr="00745663">
        <w:rPr>
          <w:lang w:eastAsia="ko-KR"/>
        </w:rPr>
        <w:t xml:space="preserve"> </w:t>
      </w:r>
      <w:r w:rsidRPr="00745663">
        <w:rPr>
          <w:rFonts w:ascii="맑은 고딕" w:eastAsia="맑은 고딕" w:hAnsi="맑은 고딕" w:cs="맑은 고딕" w:hint="eastAsia"/>
          <w:lang w:eastAsia="ko-KR"/>
        </w:rPr>
        <w:t>미치는</w:t>
      </w:r>
      <w:r w:rsidRPr="00745663">
        <w:rPr>
          <w:lang w:eastAsia="ko-KR"/>
        </w:rPr>
        <w:t xml:space="preserve"> </w:t>
      </w:r>
      <w:r w:rsidRPr="00745663">
        <w:rPr>
          <w:rFonts w:ascii="맑은 고딕" w:eastAsia="맑은 고딕" w:hAnsi="맑은 고딕" w:cs="맑은 고딕" w:hint="eastAsia"/>
          <w:lang w:eastAsia="ko-KR"/>
        </w:rPr>
        <w:t>요인</w:t>
      </w:r>
      <w:r w:rsidRPr="00745663">
        <w:rPr>
          <w:lang w:eastAsia="ko-KR"/>
        </w:rPr>
        <w:t xml:space="preserve"> </w:t>
      </w:r>
      <w:r w:rsidRPr="00745663">
        <w:rPr>
          <w:rFonts w:ascii="맑은 고딕" w:eastAsia="맑은 고딕" w:hAnsi="맑은 고딕" w:cs="맑은 고딕" w:hint="eastAsia"/>
          <w:lang w:eastAsia="ko-KR"/>
        </w:rPr>
        <w:t>분석</w:t>
      </w:r>
      <w:r w:rsidRPr="00745663">
        <w:rPr>
          <w:lang w:eastAsia="ko-KR"/>
        </w:rPr>
        <w:t xml:space="preserve">', </w:t>
      </w:r>
      <w:r w:rsidRPr="00745663">
        <w:rPr>
          <w:rFonts w:hint="eastAsia"/>
          <w:i/>
          <w:lang w:eastAsia="ko-KR"/>
        </w:rPr>
        <w:t>국토계획</w:t>
      </w:r>
      <w:r w:rsidRPr="00745663">
        <w:rPr>
          <w:lang w:eastAsia="ko-KR"/>
        </w:rPr>
        <w:t>, 52: 81-96.</w:t>
      </w:r>
    </w:p>
    <w:p w14:paraId="494EDC63" w14:textId="77777777" w:rsidR="00745663" w:rsidRPr="00745663" w:rsidRDefault="00745663" w:rsidP="00745663">
      <w:pPr>
        <w:pStyle w:val="EndNoteBibliography"/>
        <w:ind w:left="720" w:hanging="720"/>
        <w:rPr>
          <w:lang w:eastAsia="ko-KR"/>
        </w:rPr>
      </w:pPr>
      <w:r w:rsidRPr="00745663">
        <w:rPr>
          <w:rFonts w:ascii="맑은 고딕" w:eastAsia="맑은 고딕" w:hAnsi="맑은 고딕" w:cs="맑은 고딕" w:hint="eastAsia"/>
          <w:lang w:eastAsia="ko-KR"/>
        </w:rPr>
        <w:t>이경재</w:t>
      </w:r>
      <w:r w:rsidRPr="00745663">
        <w:rPr>
          <w:lang w:eastAsia="ko-KR"/>
        </w:rPr>
        <w:t xml:space="preserve">, </w:t>
      </w:r>
      <w:r w:rsidRPr="00745663">
        <w:rPr>
          <w:rFonts w:ascii="맑은 고딕" w:eastAsia="맑은 고딕" w:hAnsi="맑은 고딕" w:cs="맑은 고딕" w:hint="eastAsia"/>
          <w:lang w:eastAsia="ko-KR"/>
        </w:rPr>
        <w:t>김수재</w:t>
      </w:r>
      <w:r w:rsidRPr="00745663">
        <w:rPr>
          <w:lang w:eastAsia="ko-KR"/>
        </w:rPr>
        <w:t xml:space="preserve">, </w:t>
      </w:r>
      <w:r w:rsidRPr="00745663">
        <w:rPr>
          <w:rFonts w:ascii="맑은 고딕" w:eastAsia="맑은 고딕" w:hAnsi="맑은 고딕" w:cs="맑은 고딕" w:hint="eastAsia"/>
          <w:lang w:eastAsia="ko-KR"/>
        </w:rPr>
        <w:t>문형택</w:t>
      </w:r>
      <w:r w:rsidRPr="00745663">
        <w:rPr>
          <w:lang w:eastAsia="ko-KR"/>
        </w:rPr>
        <w:t xml:space="preserve">, </w:t>
      </w:r>
      <w:r w:rsidRPr="00745663">
        <w:rPr>
          <w:rFonts w:ascii="맑은 고딕" w:eastAsia="맑은 고딕" w:hAnsi="맑은 고딕" w:cs="맑은 고딕" w:hint="eastAsia"/>
          <w:lang w:eastAsia="ko-KR"/>
        </w:rPr>
        <w:t>한재윤</w:t>
      </w:r>
      <w:r w:rsidRPr="00745663">
        <w:rPr>
          <w:lang w:eastAsia="ko-KR"/>
        </w:rPr>
        <w:t xml:space="preserve">, and </w:t>
      </w:r>
      <w:r w:rsidRPr="00745663">
        <w:rPr>
          <w:rFonts w:ascii="맑은 고딕" w:eastAsia="맑은 고딕" w:hAnsi="맑은 고딕" w:cs="맑은 고딕" w:hint="eastAsia"/>
          <w:lang w:eastAsia="ko-KR"/>
        </w:rPr>
        <w:t>추상호</w:t>
      </w:r>
      <w:r w:rsidRPr="00745663">
        <w:rPr>
          <w:lang w:eastAsia="ko-KR"/>
        </w:rPr>
        <w:t>. 2020. '</w:t>
      </w:r>
      <w:r w:rsidRPr="00745663">
        <w:rPr>
          <w:rFonts w:ascii="맑은 고딕" w:eastAsia="맑은 고딕" w:hAnsi="맑은 고딕" w:cs="맑은 고딕" w:hint="eastAsia"/>
          <w:lang w:eastAsia="ko-KR"/>
        </w:rPr>
        <w:t>심층신경망</w:t>
      </w:r>
      <w:r w:rsidRPr="00745663">
        <w:rPr>
          <w:lang w:eastAsia="ko-KR"/>
        </w:rPr>
        <w:t xml:space="preserve"> </w:t>
      </w:r>
      <w:r w:rsidRPr="00745663">
        <w:rPr>
          <w:rFonts w:ascii="맑은 고딕" w:eastAsia="맑은 고딕" w:hAnsi="맑은 고딕" w:cs="맑은 고딕" w:hint="eastAsia"/>
          <w:lang w:eastAsia="ko-KR"/>
        </w:rPr>
        <w:t>모형을</w:t>
      </w:r>
      <w:r w:rsidRPr="00745663">
        <w:rPr>
          <w:lang w:eastAsia="ko-KR"/>
        </w:rPr>
        <w:t xml:space="preserve"> </w:t>
      </w:r>
      <w:r w:rsidRPr="00745663">
        <w:rPr>
          <w:rFonts w:ascii="맑은 고딕" w:eastAsia="맑은 고딕" w:hAnsi="맑은 고딕" w:cs="맑은 고딕" w:hint="eastAsia"/>
          <w:lang w:eastAsia="ko-KR"/>
        </w:rPr>
        <w:t>활용한</w:t>
      </w:r>
      <w:r w:rsidRPr="00745663">
        <w:rPr>
          <w:lang w:eastAsia="ko-KR"/>
        </w:rPr>
        <w:t xml:space="preserve"> </w:t>
      </w:r>
      <w:r w:rsidRPr="00745663">
        <w:rPr>
          <w:rFonts w:ascii="맑은 고딕" w:eastAsia="맑은 고딕" w:hAnsi="맑은 고딕" w:cs="맑은 고딕" w:hint="eastAsia"/>
          <w:lang w:eastAsia="ko-KR"/>
        </w:rPr>
        <w:t>대중교통</w:t>
      </w:r>
      <w:r w:rsidRPr="00745663">
        <w:rPr>
          <w:lang w:eastAsia="ko-KR"/>
        </w:rPr>
        <w:t xml:space="preserve"> </w:t>
      </w:r>
      <w:r w:rsidRPr="00745663">
        <w:rPr>
          <w:rFonts w:ascii="맑은 고딕" w:eastAsia="맑은 고딕" w:hAnsi="맑은 고딕" w:cs="맑은 고딕" w:hint="eastAsia"/>
          <w:lang w:eastAsia="ko-KR"/>
        </w:rPr>
        <w:t>이용자의</w:t>
      </w:r>
      <w:r w:rsidRPr="00745663">
        <w:rPr>
          <w:lang w:eastAsia="ko-KR"/>
        </w:rPr>
        <w:t xml:space="preserve"> </w:t>
      </w:r>
      <w:r w:rsidRPr="00745663">
        <w:rPr>
          <w:rFonts w:ascii="맑은 고딕" w:eastAsia="맑은 고딕" w:hAnsi="맑은 고딕" w:cs="맑은 고딕" w:hint="eastAsia"/>
          <w:lang w:eastAsia="ko-KR"/>
        </w:rPr>
        <w:t>환승시간</w:t>
      </w:r>
      <w:r w:rsidRPr="00745663">
        <w:rPr>
          <w:lang w:eastAsia="ko-KR"/>
        </w:rPr>
        <w:t xml:space="preserve"> </w:t>
      </w:r>
      <w:r w:rsidRPr="00745663">
        <w:rPr>
          <w:rFonts w:ascii="맑은 고딕" w:eastAsia="맑은 고딕" w:hAnsi="맑은 고딕" w:cs="맑은 고딕" w:hint="eastAsia"/>
          <w:lang w:eastAsia="ko-KR"/>
        </w:rPr>
        <w:t>추정에</w:t>
      </w:r>
      <w:r w:rsidRPr="00745663">
        <w:rPr>
          <w:lang w:eastAsia="ko-KR"/>
        </w:rPr>
        <w:t xml:space="preserve"> </w:t>
      </w:r>
      <w:r w:rsidRPr="00745663">
        <w:rPr>
          <w:rFonts w:ascii="맑은 고딕" w:eastAsia="맑은 고딕" w:hAnsi="맑은 고딕" w:cs="맑은 고딕" w:hint="eastAsia"/>
          <w:lang w:eastAsia="ko-KR"/>
        </w:rPr>
        <w:t>관한</w:t>
      </w:r>
      <w:r w:rsidRPr="00745663">
        <w:rPr>
          <w:lang w:eastAsia="ko-KR"/>
        </w:rPr>
        <w:t xml:space="preserve"> </w:t>
      </w:r>
      <w:r w:rsidRPr="00745663">
        <w:rPr>
          <w:rFonts w:ascii="맑은 고딕" w:eastAsia="맑은 고딕" w:hAnsi="맑은 고딕" w:cs="맑은 고딕" w:hint="eastAsia"/>
          <w:lang w:eastAsia="ko-KR"/>
        </w:rPr>
        <w:t>연구</w:t>
      </w:r>
      <w:r w:rsidRPr="00745663">
        <w:rPr>
          <w:lang w:eastAsia="ko-KR"/>
        </w:rPr>
        <w:t xml:space="preserve">', </w:t>
      </w:r>
      <w:r w:rsidRPr="00745663">
        <w:rPr>
          <w:rFonts w:hint="eastAsia"/>
          <w:i/>
          <w:lang w:eastAsia="ko-KR"/>
        </w:rPr>
        <w:t>한국</w:t>
      </w:r>
      <w:r w:rsidRPr="00745663">
        <w:rPr>
          <w:i/>
          <w:lang w:eastAsia="ko-KR"/>
        </w:rPr>
        <w:t>ITS</w:t>
      </w:r>
      <w:r w:rsidRPr="00745663">
        <w:rPr>
          <w:rFonts w:ascii="맑은 고딕" w:eastAsia="맑은 고딕" w:hAnsi="맑은 고딕" w:cs="맑은 고딕" w:hint="eastAsia"/>
          <w:i/>
          <w:lang w:eastAsia="ko-KR"/>
        </w:rPr>
        <w:t>학회논문</w:t>
      </w:r>
      <w:r w:rsidRPr="00745663">
        <w:rPr>
          <w:rFonts w:hint="eastAsia"/>
          <w:i/>
          <w:lang w:eastAsia="ko-KR"/>
        </w:rPr>
        <w:t>지</w:t>
      </w:r>
      <w:r w:rsidRPr="00745663">
        <w:rPr>
          <w:lang w:eastAsia="ko-KR"/>
        </w:rPr>
        <w:t>, 19: 32-43.</w:t>
      </w:r>
    </w:p>
    <w:p w14:paraId="65368390" w14:textId="77777777" w:rsidR="00745663" w:rsidRPr="00745663" w:rsidRDefault="00745663" w:rsidP="00745663">
      <w:pPr>
        <w:pStyle w:val="EndNoteBibliography"/>
        <w:ind w:left="720" w:hanging="720"/>
        <w:rPr>
          <w:lang w:eastAsia="ko-KR"/>
        </w:rPr>
      </w:pPr>
      <w:r w:rsidRPr="00745663">
        <w:rPr>
          <w:rFonts w:ascii="맑은 고딕" w:eastAsia="맑은 고딕" w:hAnsi="맑은 고딕" w:cs="맑은 고딕" w:hint="eastAsia"/>
          <w:lang w:eastAsia="ko-KR"/>
        </w:rPr>
        <w:t>이상준</w:t>
      </w:r>
      <w:r w:rsidRPr="00745663">
        <w:rPr>
          <w:lang w:eastAsia="ko-KR"/>
        </w:rPr>
        <w:t xml:space="preserve">, </w:t>
      </w:r>
      <w:r w:rsidRPr="00745663">
        <w:rPr>
          <w:rFonts w:ascii="맑은 고딕" w:eastAsia="맑은 고딕" w:hAnsi="맑은 고딕" w:cs="맑은 고딕" w:hint="eastAsia"/>
          <w:lang w:eastAsia="ko-KR"/>
        </w:rPr>
        <w:t>신성일</w:t>
      </w:r>
      <w:r w:rsidRPr="00745663">
        <w:rPr>
          <w:lang w:eastAsia="ko-KR"/>
        </w:rPr>
        <w:t xml:space="preserve">, </w:t>
      </w:r>
      <w:r w:rsidRPr="00745663">
        <w:rPr>
          <w:rFonts w:ascii="맑은 고딕" w:eastAsia="맑은 고딕" w:hAnsi="맑은 고딕" w:cs="맑은 고딕" w:hint="eastAsia"/>
          <w:lang w:eastAsia="ko-KR"/>
        </w:rPr>
        <w:t>이성희</w:t>
      </w:r>
      <w:r w:rsidRPr="00745663">
        <w:rPr>
          <w:lang w:eastAsia="ko-KR"/>
        </w:rPr>
        <w:t xml:space="preserve">, and </w:t>
      </w:r>
      <w:r w:rsidRPr="00745663">
        <w:rPr>
          <w:rFonts w:ascii="맑은 고딕" w:eastAsia="맑은 고딕" w:hAnsi="맑은 고딕" w:cs="맑은 고딕" w:hint="eastAsia"/>
          <w:lang w:eastAsia="ko-KR"/>
        </w:rPr>
        <w:t>윤성진</w:t>
      </w:r>
      <w:r w:rsidRPr="00745663">
        <w:rPr>
          <w:lang w:eastAsia="ko-KR"/>
        </w:rPr>
        <w:t>. 2021. '</w:t>
      </w:r>
      <w:r w:rsidRPr="00745663">
        <w:rPr>
          <w:rFonts w:ascii="맑은 고딕" w:eastAsia="맑은 고딕" w:hAnsi="맑은 고딕" w:cs="맑은 고딕" w:hint="eastAsia"/>
          <w:lang w:eastAsia="ko-KR"/>
        </w:rPr>
        <w:t>승객</w:t>
      </w:r>
      <w:r w:rsidRPr="00745663">
        <w:rPr>
          <w:lang w:eastAsia="ko-KR"/>
        </w:rPr>
        <w:t xml:space="preserve"> </w:t>
      </w:r>
      <w:r w:rsidRPr="00745663">
        <w:rPr>
          <w:rFonts w:ascii="맑은 고딕" w:eastAsia="맑은 고딕" w:hAnsi="맑은 고딕" w:cs="맑은 고딕" w:hint="eastAsia"/>
          <w:lang w:eastAsia="ko-KR"/>
        </w:rPr>
        <w:t>승하차</w:t>
      </w:r>
      <w:r w:rsidRPr="00745663">
        <w:rPr>
          <w:lang w:eastAsia="ko-KR"/>
        </w:rPr>
        <w:t xml:space="preserve"> </w:t>
      </w:r>
      <w:r w:rsidRPr="00745663">
        <w:rPr>
          <w:rFonts w:ascii="맑은 고딕" w:eastAsia="맑은 고딕" w:hAnsi="맑은 고딕" w:cs="맑은 고딕" w:hint="eastAsia"/>
          <w:lang w:eastAsia="ko-KR"/>
        </w:rPr>
        <w:t>이동</w:t>
      </w:r>
      <w:r w:rsidRPr="00745663">
        <w:rPr>
          <w:lang w:eastAsia="ko-KR"/>
        </w:rPr>
        <w:t xml:space="preserve"> </w:t>
      </w:r>
      <w:r w:rsidRPr="00745663">
        <w:rPr>
          <w:rFonts w:ascii="맑은 고딕" w:eastAsia="맑은 고딕" w:hAnsi="맑은 고딕" w:cs="맑은 고딕" w:hint="eastAsia"/>
          <w:lang w:eastAsia="ko-KR"/>
        </w:rPr>
        <w:t>및</w:t>
      </w:r>
      <w:r w:rsidRPr="00745663">
        <w:rPr>
          <w:lang w:eastAsia="ko-KR"/>
        </w:rPr>
        <w:t xml:space="preserve"> </w:t>
      </w:r>
      <w:r w:rsidRPr="00745663">
        <w:rPr>
          <w:rFonts w:ascii="맑은 고딕" w:eastAsia="맑은 고딕" w:hAnsi="맑은 고딕" w:cs="맑은 고딕" w:hint="eastAsia"/>
          <w:lang w:eastAsia="ko-KR"/>
        </w:rPr>
        <w:t>대기행태를</w:t>
      </w:r>
      <w:r w:rsidRPr="00745663">
        <w:rPr>
          <w:lang w:eastAsia="ko-KR"/>
        </w:rPr>
        <w:t xml:space="preserve"> </w:t>
      </w:r>
      <w:r w:rsidRPr="00745663">
        <w:rPr>
          <w:rFonts w:ascii="맑은 고딕" w:eastAsia="맑은 고딕" w:hAnsi="맑은 고딕" w:cs="맑은 고딕" w:hint="eastAsia"/>
          <w:lang w:eastAsia="ko-KR"/>
        </w:rPr>
        <w:t>고려한</w:t>
      </w:r>
      <w:r w:rsidRPr="00745663">
        <w:rPr>
          <w:lang w:eastAsia="ko-KR"/>
        </w:rPr>
        <w:t xml:space="preserve"> </w:t>
      </w:r>
      <w:r w:rsidRPr="00745663">
        <w:rPr>
          <w:rFonts w:ascii="맑은 고딕" w:eastAsia="맑은 고딕" w:hAnsi="맑은 고딕" w:cs="맑은 고딕" w:hint="eastAsia"/>
          <w:lang w:eastAsia="ko-KR"/>
        </w:rPr>
        <w:lastRenderedPageBreak/>
        <w:t>도시철도</w:t>
      </w:r>
      <w:r w:rsidRPr="00745663">
        <w:rPr>
          <w:lang w:eastAsia="ko-KR"/>
        </w:rPr>
        <w:t xml:space="preserve"> </w:t>
      </w:r>
      <w:r w:rsidRPr="00745663">
        <w:rPr>
          <w:rFonts w:ascii="맑은 고딕" w:eastAsia="맑은 고딕" w:hAnsi="맑은 고딕" w:cs="맑은 고딕" w:hint="eastAsia"/>
          <w:lang w:eastAsia="ko-KR"/>
        </w:rPr>
        <w:t>승강장</w:t>
      </w:r>
      <w:r w:rsidRPr="00745663">
        <w:rPr>
          <w:lang w:eastAsia="ko-KR"/>
        </w:rPr>
        <w:t xml:space="preserve"> </w:t>
      </w:r>
      <w:r w:rsidRPr="00745663">
        <w:rPr>
          <w:rFonts w:ascii="맑은 고딕" w:eastAsia="맑은 고딕" w:hAnsi="맑은 고딕" w:cs="맑은 고딕" w:hint="eastAsia"/>
          <w:lang w:eastAsia="ko-KR"/>
        </w:rPr>
        <w:t>점유면적</w:t>
      </w:r>
      <w:r w:rsidRPr="00745663">
        <w:rPr>
          <w:lang w:eastAsia="ko-KR"/>
        </w:rPr>
        <w:t xml:space="preserve"> </w:t>
      </w:r>
      <w:r w:rsidRPr="00745663">
        <w:rPr>
          <w:rFonts w:ascii="맑은 고딕" w:eastAsia="맑은 고딕" w:hAnsi="맑은 고딕" w:cs="맑은 고딕" w:hint="eastAsia"/>
          <w:lang w:eastAsia="ko-KR"/>
        </w:rPr>
        <w:t>추정방안</w:t>
      </w:r>
      <w:r w:rsidRPr="00745663">
        <w:rPr>
          <w:lang w:eastAsia="ko-KR"/>
        </w:rPr>
        <w:t xml:space="preserve">', </w:t>
      </w:r>
      <w:r w:rsidRPr="00745663">
        <w:rPr>
          <w:rFonts w:hint="eastAsia"/>
          <w:i/>
          <w:lang w:eastAsia="ko-KR"/>
        </w:rPr>
        <w:t>대한교통학회지</w:t>
      </w:r>
      <w:r w:rsidRPr="00745663">
        <w:rPr>
          <w:lang w:eastAsia="ko-KR"/>
        </w:rPr>
        <w:t>, 39: 721-35.</w:t>
      </w:r>
    </w:p>
    <w:p w14:paraId="275EED03" w14:textId="77777777" w:rsidR="00745663" w:rsidRPr="00745663" w:rsidRDefault="00745663" w:rsidP="00745663">
      <w:pPr>
        <w:pStyle w:val="EndNoteBibliography"/>
        <w:ind w:left="720" w:hanging="720"/>
        <w:rPr>
          <w:lang w:eastAsia="ko-KR"/>
        </w:rPr>
      </w:pPr>
      <w:r w:rsidRPr="00745663">
        <w:rPr>
          <w:rFonts w:ascii="맑은 고딕" w:eastAsia="맑은 고딕" w:hAnsi="맑은 고딕" w:cs="맑은 고딕" w:hint="eastAsia"/>
          <w:lang w:eastAsia="ko-KR"/>
        </w:rPr>
        <w:t>이상준</w:t>
      </w:r>
      <w:r w:rsidRPr="00745663">
        <w:rPr>
          <w:lang w:eastAsia="ko-KR"/>
        </w:rPr>
        <w:t xml:space="preserve">, </w:t>
      </w:r>
      <w:r w:rsidRPr="00745663">
        <w:rPr>
          <w:rFonts w:ascii="맑은 고딕" w:eastAsia="맑은 고딕" w:hAnsi="맑은 고딕" w:cs="맑은 고딕" w:hint="eastAsia"/>
          <w:lang w:eastAsia="ko-KR"/>
        </w:rPr>
        <w:t>신성일</w:t>
      </w:r>
      <w:r w:rsidRPr="00745663">
        <w:rPr>
          <w:lang w:eastAsia="ko-KR"/>
        </w:rPr>
        <w:t>. 2020. '</w:t>
      </w:r>
      <w:r w:rsidRPr="00745663">
        <w:rPr>
          <w:rFonts w:ascii="맑은 고딕" w:eastAsia="맑은 고딕" w:hAnsi="맑은 고딕" w:cs="맑은 고딕" w:hint="eastAsia"/>
          <w:lang w:eastAsia="ko-KR"/>
        </w:rPr>
        <w:t>교통카드</w:t>
      </w:r>
      <w:r w:rsidRPr="00745663">
        <w:rPr>
          <w:lang w:eastAsia="ko-KR"/>
        </w:rPr>
        <w:t xml:space="preserve"> </w:t>
      </w:r>
      <w:r w:rsidRPr="00745663">
        <w:rPr>
          <w:rFonts w:ascii="맑은 고딕" w:eastAsia="맑은 고딕" w:hAnsi="맑은 고딕" w:cs="맑은 고딕" w:hint="eastAsia"/>
          <w:lang w:eastAsia="ko-KR"/>
        </w:rPr>
        <w:t>자료를</w:t>
      </w:r>
      <w:r w:rsidRPr="00745663">
        <w:rPr>
          <w:lang w:eastAsia="ko-KR"/>
        </w:rPr>
        <w:t xml:space="preserve"> </w:t>
      </w:r>
      <w:r w:rsidRPr="00745663">
        <w:rPr>
          <w:rFonts w:ascii="맑은 고딕" w:eastAsia="맑은 고딕" w:hAnsi="맑은 고딕" w:cs="맑은 고딕" w:hint="eastAsia"/>
          <w:lang w:eastAsia="ko-KR"/>
        </w:rPr>
        <w:t>활용한</w:t>
      </w:r>
      <w:r w:rsidRPr="00745663">
        <w:rPr>
          <w:lang w:eastAsia="ko-KR"/>
        </w:rPr>
        <w:t xml:space="preserve"> </w:t>
      </w:r>
      <w:r w:rsidRPr="00745663">
        <w:rPr>
          <w:rFonts w:ascii="맑은 고딕" w:eastAsia="맑은 고딕" w:hAnsi="맑은 고딕" w:cs="맑은 고딕" w:hint="eastAsia"/>
          <w:lang w:eastAsia="ko-KR"/>
        </w:rPr>
        <w:t>지하철</w:t>
      </w:r>
      <w:r w:rsidRPr="00745663">
        <w:rPr>
          <w:lang w:eastAsia="ko-KR"/>
        </w:rPr>
        <w:t xml:space="preserve"> </w:t>
      </w:r>
      <w:r w:rsidRPr="00745663">
        <w:rPr>
          <w:rFonts w:ascii="맑은 고딕" w:eastAsia="맑은 고딕" w:hAnsi="맑은 고딕" w:cs="맑은 고딕" w:hint="eastAsia"/>
          <w:lang w:eastAsia="ko-KR"/>
        </w:rPr>
        <w:t>혼잡도</w:t>
      </w:r>
      <w:r w:rsidRPr="00745663">
        <w:rPr>
          <w:lang w:eastAsia="ko-KR"/>
        </w:rPr>
        <w:t xml:space="preserve"> </w:t>
      </w:r>
      <w:r w:rsidRPr="00745663">
        <w:rPr>
          <w:rFonts w:ascii="맑은 고딕" w:eastAsia="맑은 고딕" w:hAnsi="맑은 고딕" w:cs="맑은 고딕" w:hint="eastAsia"/>
          <w:lang w:eastAsia="ko-KR"/>
        </w:rPr>
        <w:t>개선</w:t>
      </w:r>
      <w:r w:rsidRPr="00745663">
        <w:rPr>
          <w:lang w:eastAsia="ko-KR"/>
        </w:rPr>
        <w:t xml:space="preserve"> </w:t>
      </w:r>
      <w:r w:rsidRPr="00745663">
        <w:rPr>
          <w:rFonts w:ascii="맑은 고딕" w:eastAsia="맑은 고딕" w:hAnsi="맑은 고딕" w:cs="맑은 고딕" w:hint="eastAsia"/>
          <w:lang w:eastAsia="ko-KR"/>
        </w:rPr>
        <w:t>연구</w:t>
      </w:r>
      <w:r w:rsidRPr="00745663">
        <w:rPr>
          <w:lang w:eastAsia="ko-KR"/>
        </w:rPr>
        <w:t xml:space="preserve"> : Early Bird </w:t>
      </w:r>
      <w:r w:rsidRPr="00745663">
        <w:rPr>
          <w:rFonts w:ascii="맑은 고딕" w:eastAsia="맑은 고딕" w:hAnsi="맑은 고딕" w:cs="맑은 고딕" w:hint="eastAsia"/>
          <w:lang w:eastAsia="ko-KR"/>
        </w:rPr>
        <w:t>정책대안을</w:t>
      </w:r>
      <w:r w:rsidRPr="00745663">
        <w:rPr>
          <w:lang w:eastAsia="ko-KR"/>
        </w:rPr>
        <w:t xml:space="preserve"> </w:t>
      </w:r>
      <w:r w:rsidRPr="00745663">
        <w:rPr>
          <w:rFonts w:ascii="맑은 고딕" w:eastAsia="맑은 고딕" w:hAnsi="맑은 고딕" w:cs="맑은 고딕" w:hint="eastAsia"/>
          <w:lang w:eastAsia="ko-KR"/>
        </w:rPr>
        <w:t>중심으로</w:t>
      </w:r>
      <w:r w:rsidRPr="00745663">
        <w:rPr>
          <w:lang w:eastAsia="ko-KR"/>
        </w:rPr>
        <w:t xml:space="preserve">', </w:t>
      </w:r>
      <w:r w:rsidRPr="00745663">
        <w:rPr>
          <w:rFonts w:hint="eastAsia"/>
          <w:i/>
          <w:lang w:eastAsia="ko-KR"/>
        </w:rPr>
        <w:t>한국</w:t>
      </w:r>
      <w:r w:rsidRPr="00745663">
        <w:rPr>
          <w:i/>
          <w:lang w:eastAsia="ko-KR"/>
        </w:rPr>
        <w:t>IT</w:t>
      </w:r>
      <w:r w:rsidRPr="00745663">
        <w:rPr>
          <w:rFonts w:ascii="맑은 고딕" w:eastAsia="맑은 고딕" w:hAnsi="맑은 고딕" w:cs="맑은 고딕" w:hint="eastAsia"/>
          <w:i/>
          <w:lang w:eastAsia="ko-KR"/>
        </w:rPr>
        <w:t>서비스학회</w:t>
      </w:r>
      <w:r w:rsidRPr="00745663">
        <w:rPr>
          <w:rFonts w:hint="eastAsia"/>
          <w:i/>
          <w:lang w:eastAsia="ko-KR"/>
        </w:rPr>
        <w:t>지</w:t>
      </w:r>
      <w:r w:rsidRPr="00745663">
        <w:rPr>
          <w:lang w:eastAsia="ko-KR"/>
        </w:rPr>
        <w:t>, 19: 125-38.</w:t>
      </w:r>
    </w:p>
    <w:p w14:paraId="7C1FD911" w14:textId="77777777" w:rsidR="00745663" w:rsidRPr="00745663" w:rsidRDefault="00745663" w:rsidP="00745663">
      <w:pPr>
        <w:pStyle w:val="EndNoteBibliography"/>
        <w:ind w:left="720" w:hanging="720"/>
        <w:rPr>
          <w:lang w:eastAsia="ko-KR"/>
        </w:rPr>
      </w:pPr>
      <w:r w:rsidRPr="00745663">
        <w:rPr>
          <w:rFonts w:ascii="맑은 고딕" w:eastAsia="맑은 고딕" w:hAnsi="맑은 고딕" w:cs="맑은 고딕" w:hint="eastAsia"/>
          <w:lang w:eastAsia="ko-KR"/>
        </w:rPr>
        <w:t>이선하</w:t>
      </w:r>
      <w:r w:rsidRPr="00745663">
        <w:rPr>
          <w:lang w:eastAsia="ko-KR"/>
        </w:rPr>
        <w:t xml:space="preserve">, </w:t>
      </w:r>
      <w:r w:rsidRPr="00745663">
        <w:rPr>
          <w:rFonts w:ascii="맑은 고딕" w:eastAsia="맑은 고딕" w:hAnsi="맑은 고딕" w:cs="맑은 고딕" w:hint="eastAsia"/>
          <w:lang w:eastAsia="ko-KR"/>
        </w:rPr>
        <w:t>천춘근</w:t>
      </w:r>
      <w:r w:rsidRPr="00745663">
        <w:rPr>
          <w:lang w:eastAsia="ko-KR"/>
        </w:rPr>
        <w:t xml:space="preserve">, </w:t>
      </w:r>
      <w:r w:rsidRPr="00745663">
        <w:rPr>
          <w:rFonts w:ascii="맑은 고딕" w:eastAsia="맑은 고딕" w:hAnsi="맑은 고딕" w:cs="맑은 고딕" w:hint="eastAsia"/>
          <w:lang w:eastAsia="ko-KR"/>
        </w:rPr>
        <w:t>정병두</w:t>
      </w:r>
      <w:r w:rsidRPr="00745663">
        <w:rPr>
          <w:lang w:eastAsia="ko-KR"/>
        </w:rPr>
        <w:t xml:space="preserve">, </w:t>
      </w:r>
      <w:r w:rsidRPr="00745663">
        <w:rPr>
          <w:rFonts w:ascii="맑은 고딕" w:eastAsia="맑은 고딕" w:hAnsi="맑은 고딕" w:cs="맑은 고딕" w:hint="eastAsia"/>
          <w:lang w:eastAsia="ko-KR"/>
        </w:rPr>
        <w:t>유병영</w:t>
      </w:r>
      <w:r w:rsidRPr="00745663">
        <w:rPr>
          <w:lang w:eastAsia="ko-KR"/>
        </w:rPr>
        <w:t xml:space="preserve">, and </w:t>
      </w:r>
      <w:r w:rsidRPr="00745663">
        <w:rPr>
          <w:rFonts w:ascii="맑은 고딕" w:eastAsia="맑은 고딕" w:hAnsi="맑은 고딕" w:cs="맑은 고딕" w:hint="eastAsia"/>
          <w:lang w:eastAsia="ko-KR"/>
        </w:rPr>
        <w:t>김은지</w:t>
      </w:r>
      <w:r w:rsidRPr="00745663">
        <w:rPr>
          <w:lang w:eastAsia="ko-KR"/>
        </w:rPr>
        <w:t>. 2015. '</w:t>
      </w:r>
      <w:r w:rsidRPr="00745663">
        <w:rPr>
          <w:rFonts w:ascii="맑은 고딕" w:eastAsia="맑은 고딕" w:hAnsi="맑은 고딕" w:cs="맑은 고딕" w:hint="eastAsia"/>
          <w:lang w:eastAsia="ko-KR"/>
        </w:rPr>
        <w:t>철도</w:t>
      </w:r>
      <w:r w:rsidRPr="00745663">
        <w:rPr>
          <w:lang w:eastAsia="ko-KR"/>
        </w:rPr>
        <w:t xml:space="preserve"> </w:t>
      </w:r>
      <w:r w:rsidRPr="00745663">
        <w:rPr>
          <w:rFonts w:ascii="맑은 고딕" w:eastAsia="맑은 고딕" w:hAnsi="맑은 고딕" w:cs="맑은 고딕" w:hint="eastAsia"/>
          <w:lang w:eastAsia="ko-KR"/>
        </w:rPr>
        <w:t>이용객</w:t>
      </w:r>
      <w:r w:rsidRPr="00745663">
        <w:rPr>
          <w:lang w:eastAsia="ko-KR"/>
        </w:rPr>
        <w:t xml:space="preserve"> </w:t>
      </w:r>
      <w:r w:rsidRPr="00745663">
        <w:rPr>
          <w:rFonts w:ascii="맑은 고딕" w:eastAsia="맑은 고딕" w:hAnsi="맑은 고딕" w:cs="맑은 고딕" w:hint="eastAsia"/>
          <w:lang w:eastAsia="ko-KR"/>
        </w:rPr>
        <w:t>정보제공</w:t>
      </w:r>
      <w:r w:rsidRPr="00745663">
        <w:rPr>
          <w:lang w:eastAsia="ko-KR"/>
        </w:rPr>
        <w:t xml:space="preserve"> </w:t>
      </w:r>
      <w:r w:rsidRPr="00745663">
        <w:rPr>
          <w:rFonts w:ascii="맑은 고딕" w:eastAsia="맑은 고딕" w:hAnsi="맑은 고딕" w:cs="맑은 고딕" w:hint="eastAsia"/>
          <w:lang w:eastAsia="ko-KR"/>
        </w:rPr>
        <w:t>효과평가</w:t>
      </w:r>
      <w:r w:rsidRPr="00745663">
        <w:rPr>
          <w:lang w:eastAsia="ko-KR"/>
        </w:rPr>
        <w:t xml:space="preserve"> </w:t>
      </w:r>
      <w:r w:rsidRPr="00745663">
        <w:rPr>
          <w:rFonts w:ascii="맑은 고딕" w:eastAsia="맑은 고딕" w:hAnsi="맑은 고딕" w:cs="맑은 고딕" w:hint="eastAsia"/>
          <w:lang w:eastAsia="ko-KR"/>
        </w:rPr>
        <w:t>방법론</w:t>
      </w:r>
      <w:r w:rsidRPr="00745663">
        <w:rPr>
          <w:lang w:eastAsia="ko-KR"/>
        </w:rPr>
        <w:t xml:space="preserve"> </w:t>
      </w:r>
      <w:r w:rsidRPr="00745663">
        <w:rPr>
          <w:rFonts w:ascii="맑은 고딕" w:eastAsia="맑은 고딕" w:hAnsi="맑은 고딕" w:cs="맑은 고딕" w:hint="eastAsia"/>
          <w:lang w:eastAsia="ko-KR"/>
        </w:rPr>
        <w:t>연구</w:t>
      </w:r>
      <w:r w:rsidRPr="00745663">
        <w:rPr>
          <w:lang w:eastAsia="ko-KR"/>
        </w:rPr>
        <w:t xml:space="preserve"> -</w:t>
      </w:r>
      <w:r w:rsidRPr="00745663">
        <w:rPr>
          <w:rFonts w:ascii="맑은 고딕" w:eastAsia="맑은 고딕" w:hAnsi="맑은 고딕" w:cs="맑은 고딕" w:hint="eastAsia"/>
          <w:lang w:eastAsia="ko-KR"/>
        </w:rPr>
        <w:t>승강장의</w:t>
      </w:r>
      <w:r w:rsidRPr="00745663">
        <w:rPr>
          <w:lang w:eastAsia="ko-KR"/>
        </w:rPr>
        <w:t xml:space="preserve"> </w:t>
      </w:r>
      <w:r w:rsidRPr="00745663">
        <w:rPr>
          <w:rFonts w:ascii="맑은 고딕" w:eastAsia="맑은 고딕" w:hAnsi="맑은 고딕" w:cs="맑은 고딕" w:hint="eastAsia"/>
          <w:lang w:eastAsia="ko-KR"/>
        </w:rPr>
        <w:t>혼잡상황을</w:t>
      </w:r>
      <w:r w:rsidRPr="00745663">
        <w:rPr>
          <w:lang w:eastAsia="ko-KR"/>
        </w:rPr>
        <w:t xml:space="preserve"> </w:t>
      </w:r>
      <w:r w:rsidRPr="00745663">
        <w:rPr>
          <w:rFonts w:ascii="맑은 고딕" w:eastAsia="맑은 고딕" w:hAnsi="맑은 고딕" w:cs="맑은 고딕" w:hint="eastAsia"/>
          <w:lang w:eastAsia="ko-KR"/>
        </w:rPr>
        <w:t>고려한</w:t>
      </w:r>
      <w:r w:rsidRPr="00745663">
        <w:rPr>
          <w:lang w:eastAsia="ko-KR"/>
        </w:rPr>
        <w:t xml:space="preserve"> Gate Metering </w:t>
      </w:r>
      <w:r w:rsidRPr="00745663">
        <w:rPr>
          <w:rFonts w:ascii="맑은 고딕" w:eastAsia="맑은 고딕" w:hAnsi="맑은 고딕" w:cs="맑은 고딕" w:hint="eastAsia"/>
          <w:lang w:eastAsia="ko-KR"/>
        </w:rPr>
        <w:t>사례</w:t>
      </w:r>
      <w:r w:rsidRPr="00745663">
        <w:rPr>
          <w:lang w:eastAsia="ko-KR"/>
        </w:rPr>
        <w:t xml:space="preserve"> </w:t>
      </w:r>
      <w:r w:rsidRPr="00745663">
        <w:rPr>
          <w:rFonts w:ascii="맑은 고딕" w:eastAsia="맑은 고딕" w:hAnsi="맑은 고딕" w:cs="맑은 고딕" w:hint="eastAsia"/>
          <w:lang w:eastAsia="ko-KR"/>
        </w:rPr>
        <w:t>연구</w:t>
      </w:r>
      <w:r w:rsidRPr="00745663">
        <w:rPr>
          <w:lang w:eastAsia="ko-KR"/>
        </w:rPr>
        <w:t xml:space="preserve"> </w:t>
      </w:r>
      <w:r w:rsidRPr="00745663">
        <w:rPr>
          <w:rFonts w:ascii="맑은 고딕" w:eastAsia="맑은 고딕" w:hAnsi="맑은 고딕" w:cs="맑은 고딕" w:hint="eastAsia"/>
          <w:lang w:eastAsia="ko-KR"/>
        </w:rPr>
        <w:t>중심으로</w:t>
      </w:r>
      <w:r w:rsidRPr="00745663">
        <w:rPr>
          <w:lang w:eastAsia="ko-KR"/>
        </w:rPr>
        <w:t xml:space="preserve">', </w:t>
      </w:r>
      <w:r w:rsidRPr="00745663">
        <w:rPr>
          <w:rFonts w:hint="eastAsia"/>
          <w:i/>
          <w:lang w:eastAsia="ko-KR"/>
        </w:rPr>
        <w:t>한국</w:t>
      </w:r>
      <w:r w:rsidRPr="00745663">
        <w:rPr>
          <w:i/>
          <w:lang w:eastAsia="ko-KR"/>
        </w:rPr>
        <w:t>ITS</w:t>
      </w:r>
      <w:r w:rsidRPr="00745663">
        <w:rPr>
          <w:rFonts w:ascii="맑은 고딕" w:eastAsia="맑은 고딕" w:hAnsi="맑은 고딕" w:cs="맑은 고딕" w:hint="eastAsia"/>
          <w:i/>
          <w:lang w:eastAsia="ko-KR"/>
        </w:rPr>
        <w:t>학회</w:t>
      </w:r>
      <w:r w:rsidRPr="00745663">
        <w:rPr>
          <w:i/>
          <w:lang w:eastAsia="ko-KR"/>
        </w:rPr>
        <w:t xml:space="preserve"> </w:t>
      </w:r>
      <w:r w:rsidRPr="00745663">
        <w:rPr>
          <w:rFonts w:ascii="맑은 고딕" w:eastAsia="맑은 고딕" w:hAnsi="맑은 고딕" w:cs="맑은 고딕" w:hint="eastAsia"/>
          <w:i/>
          <w:lang w:eastAsia="ko-KR"/>
        </w:rPr>
        <w:t>논문</w:t>
      </w:r>
      <w:r w:rsidRPr="00745663">
        <w:rPr>
          <w:rFonts w:hint="eastAsia"/>
          <w:i/>
          <w:lang w:eastAsia="ko-KR"/>
        </w:rPr>
        <w:t>지</w:t>
      </w:r>
      <w:r w:rsidRPr="00745663">
        <w:rPr>
          <w:lang w:eastAsia="ko-KR"/>
        </w:rPr>
        <w:t>, 14: 50-62.</w:t>
      </w:r>
    </w:p>
    <w:p w14:paraId="2D96AC14" w14:textId="77777777" w:rsidR="00745663" w:rsidRPr="00745663" w:rsidRDefault="00745663" w:rsidP="00745663">
      <w:pPr>
        <w:pStyle w:val="EndNoteBibliography"/>
        <w:ind w:left="720" w:hanging="720"/>
        <w:rPr>
          <w:lang w:eastAsia="ko-KR"/>
        </w:rPr>
      </w:pPr>
      <w:r w:rsidRPr="00745663">
        <w:rPr>
          <w:rFonts w:ascii="맑은 고딕" w:eastAsia="맑은 고딕" w:hAnsi="맑은 고딕" w:cs="맑은 고딕" w:hint="eastAsia"/>
          <w:lang w:eastAsia="ko-KR"/>
        </w:rPr>
        <w:t>이정훈</w:t>
      </w:r>
      <w:r w:rsidRPr="00745663">
        <w:rPr>
          <w:lang w:eastAsia="ko-KR"/>
        </w:rPr>
        <w:t xml:space="preserve">, and </w:t>
      </w:r>
      <w:r w:rsidRPr="00745663">
        <w:rPr>
          <w:rFonts w:ascii="맑은 고딕" w:eastAsia="맑은 고딕" w:hAnsi="맑은 고딕" w:cs="맑은 고딕" w:hint="eastAsia"/>
          <w:lang w:eastAsia="ko-KR"/>
        </w:rPr>
        <w:t>정헌영</w:t>
      </w:r>
      <w:r w:rsidRPr="00745663">
        <w:rPr>
          <w:lang w:eastAsia="ko-KR"/>
        </w:rPr>
        <w:t>. 2018. '</w:t>
      </w:r>
      <w:r w:rsidRPr="00745663">
        <w:rPr>
          <w:rFonts w:ascii="맑은 고딕" w:eastAsia="맑은 고딕" w:hAnsi="맑은 고딕" w:cs="맑은 고딕" w:hint="eastAsia"/>
          <w:lang w:eastAsia="ko-KR"/>
        </w:rPr>
        <w:t>분위</w:t>
      </w:r>
      <w:r w:rsidRPr="00745663">
        <w:rPr>
          <w:lang w:eastAsia="ko-KR"/>
        </w:rPr>
        <w:t xml:space="preserve"> </w:t>
      </w:r>
      <w:r w:rsidRPr="00745663">
        <w:rPr>
          <w:rFonts w:ascii="맑은 고딕" w:eastAsia="맑은 고딕" w:hAnsi="맑은 고딕" w:cs="맑은 고딕" w:hint="eastAsia"/>
          <w:lang w:eastAsia="ko-KR"/>
        </w:rPr>
        <w:t>회귀를</w:t>
      </w:r>
      <w:r w:rsidRPr="00745663">
        <w:rPr>
          <w:lang w:eastAsia="ko-KR"/>
        </w:rPr>
        <w:t xml:space="preserve"> </w:t>
      </w:r>
      <w:r w:rsidRPr="00745663">
        <w:rPr>
          <w:rFonts w:ascii="맑은 고딕" w:eastAsia="맑은 고딕" w:hAnsi="맑은 고딕" w:cs="맑은 고딕" w:hint="eastAsia"/>
          <w:lang w:eastAsia="ko-KR"/>
        </w:rPr>
        <w:t>활용한</w:t>
      </w:r>
      <w:r w:rsidRPr="00745663">
        <w:rPr>
          <w:lang w:eastAsia="ko-KR"/>
        </w:rPr>
        <w:t xml:space="preserve"> </w:t>
      </w:r>
      <w:r w:rsidRPr="00745663">
        <w:rPr>
          <w:rFonts w:ascii="맑은 고딕" w:eastAsia="맑은 고딕" w:hAnsi="맑은 고딕" w:cs="맑은 고딕" w:hint="eastAsia"/>
          <w:lang w:eastAsia="ko-KR"/>
        </w:rPr>
        <w:t>기상조건이</w:t>
      </w:r>
      <w:r w:rsidRPr="00745663">
        <w:rPr>
          <w:lang w:eastAsia="ko-KR"/>
        </w:rPr>
        <w:t xml:space="preserve"> </w:t>
      </w:r>
      <w:r w:rsidRPr="00745663">
        <w:rPr>
          <w:rFonts w:ascii="맑은 고딕" w:eastAsia="맑은 고딕" w:hAnsi="맑은 고딕" w:cs="맑은 고딕" w:hint="eastAsia"/>
          <w:lang w:eastAsia="ko-KR"/>
        </w:rPr>
        <w:t>대중교통</w:t>
      </w:r>
      <w:r w:rsidRPr="00745663">
        <w:rPr>
          <w:lang w:eastAsia="ko-KR"/>
        </w:rPr>
        <w:t xml:space="preserve"> </w:t>
      </w:r>
      <w:r w:rsidRPr="00745663">
        <w:rPr>
          <w:rFonts w:ascii="맑은 고딕" w:eastAsia="맑은 고딕" w:hAnsi="맑은 고딕" w:cs="맑은 고딕" w:hint="eastAsia"/>
          <w:lang w:eastAsia="ko-KR"/>
        </w:rPr>
        <w:t>수단별</w:t>
      </w:r>
      <w:r w:rsidRPr="00745663">
        <w:rPr>
          <w:lang w:eastAsia="ko-KR"/>
        </w:rPr>
        <w:t xml:space="preserve"> </w:t>
      </w:r>
      <w:r w:rsidRPr="00745663">
        <w:rPr>
          <w:rFonts w:ascii="맑은 고딕" w:eastAsia="맑은 고딕" w:hAnsi="맑은 고딕" w:cs="맑은 고딕" w:hint="eastAsia"/>
          <w:lang w:eastAsia="ko-KR"/>
        </w:rPr>
        <w:t>통행량에미치는</w:t>
      </w:r>
      <w:r w:rsidRPr="00745663">
        <w:rPr>
          <w:lang w:eastAsia="ko-KR"/>
        </w:rPr>
        <w:t xml:space="preserve"> </w:t>
      </w:r>
      <w:r w:rsidRPr="00745663">
        <w:rPr>
          <w:rFonts w:ascii="맑은 고딕" w:eastAsia="맑은 고딕" w:hAnsi="맑은 고딕" w:cs="맑은 고딕" w:hint="eastAsia"/>
          <w:lang w:eastAsia="ko-KR"/>
        </w:rPr>
        <w:t>영향에</w:t>
      </w:r>
      <w:r w:rsidRPr="00745663">
        <w:rPr>
          <w:lang w:eastAsia="ko-KR"/>
        </w:rPr>
        <w:t xml:space="preserve"> </w:t>
      </w:r>
      <w:r w:rsidRPr="00745663">
        <w:rPr>
          <w:rFonts w:ascii="맑은 고딕" w:eastAsia="맑은 고딕" w:hAnsi="맑은 고딕" w:cs="맑은 고딕" w:hint="eastAsia"/>
          <w:lang w:eastAsia="ko-KR"/>
        </w:rPr>
        <w:t>대한</w:t>
      </w:r>
      <w:r w:rsidRPr="00745663">
        <w:rPr>
          <w:lang w:eastAsia="ko-KR"/>
        </w:rPr>
        <w:t xml:space="preserve"> </w:t>
      </w:r>
      <w:r w:rsidRPr="00745663">
        <w:rPr>
          <w:rFonts w:ascii="맑은 고딕" w:eastAsia="맑은 고딕" w:hAnsi="맑은 고딕" w:cs="맑은 고딕" w:hint="eastAsia"/>
          <w:lang w:eastAsia="ko-KR"/>
        </w:rPr>
        <w:t>연구</w:t>
      </w:r>
      <w:r w:rsidRPr="00745663">
        <w:rPr>
          <w:lang w:eastAsia="ko-KR"/>
        </w:rPr>
        <w:t xml:space="preserve">', </w:t>
      </w:r>
      <w:r w:rsidRPr="00745663">
        <w:rPr>
          <w:rFonts w:hint="eastAsia"/>
          <w:i/>
          <w:lang w:eastAsia="ko-KR"/>
        </w:rPr>
        <w:t>국토계획</w:t>
      </w:r>
      <w:r w:rsidRPr="00745663">
        <w:rPr>
          <w:lang w:eastAsia="ko-KR"/>
        </w:rPr>
        <w:t>, 53: 95-106.</w:t>
      </w:r>
    </w:p>
    <w:p w14:paraId="3D8C03AA" w14:textId="77777777" w:rsidR="00745663" w:rsidRPr="00745663" w:rsidRDefault="00745663" w:rsidP="00745663">
      <w:pPr>
        <w:pStyle w:val="EndNoteBibliography"/>
        <w:ind w:left="720" w:hanging="720"/>
        <w:rPr>
          <w:lang w:eastAsia="ko-KR"/>
        </w:rPr>
      </w:pPr>
      <w:r w:rsidRPr="00745663">
        <w:rPr>
          <w:rFonts w:ascii="맑은 고딕" w:eastAsia="맑은 고딕" w:hAnsi="맑은 고딕" w:cs="맑은 고딕" w:hint="eastAsia"/>
          <w:lang w:eastAsia="ko-KR"/>
        </w:rPr>
        <w:t>이호</w:t>
      </w:r>
      <w:r w:rsidRPr="00745663">
        <w:rPr>
          <w:lang w:eastAsia="ko-KR"/>
        </w:rPr>
        <w:t xml:space="preserve">, and </w:t>
      </w:r>
      <w:r w:rsidRPr="00745663">
        <w:rPr>
          <w:rFonts w:ascii="맑은 고딕" w:eastAsia="맑은 고딕" w:hAnsi="맑은 고딕" w:cs="맑은 고딕" w:hint="eastAsia"/>
          <w:lang w:eastAsia="ko-KR"/>
        </w:rPr>
        <w:t>최진경</w:t>
      </w:r>
      <w:r w:rsidRPr="00745663">
        <w:rPr>
          <w:lang w:eastAsia="ko-KR"/>
        </w:rPr>
        <w:t>. 2015. '</w:t>
      </w:r>
      <w:r w:rsidRPr="00745663">
        <w:rPr>
          <w:rFonts w:ascii="맑은 고딕" w:eastAsia="맑은 고딕" w:hAnsi="맑은 고딕" w:cs="맑은 고딕" w:hint="eastAsia"/>
          <w:lang w:eastAsia="ko-KR"/>
        </w:rPr>
        <w:t>대중교통카드</w:t>
      </w:r>
      <w:r w:rsidRPr="00745663">
        <w:rPr>
          <w:lang w:eastAsia="ko-KR"/>
        </w:rPr>
        <w:t xml:space="preserve"> </w:t>
      </w:r>
      <w:r w:rsidRPr="00745663">
        <w:rPr>
          <w:rFonts w:ascii="맑은 고딕" w:eastAsia="맑은 고딕" w:hAnsi="맑은 고딕" w:cs="맑은 고딕" w:hint="eastAsia"/>
          <w:lang w:eastAsia="ko-KR"/>
        </w:rPr>
        <w:t>자료를</w:t>
      </w:r>
      <w:r w:rsidRPr="00745663">
        <w:rPr>
          <w:lang w:eastAsia="ko-KR"/>
        </w:rPr>
        <w:t xml:space="preserve"> </w:t>
      </w:r>
      <w:r w:rsidRPr="00745663">
        <w:rPr>
          <w:rFonts w:ascii="맑은 고딕" w:eastAsia="맑은 고딕" w:hAnsi="맑은 고딕" w:cs="맑은 고딕" w:hint="eastAsia"/>
          <w:lang w:eastAsia="ko-KR"/>
        </w:rPr>
        <w:t>활용한</w:t>
      </w:r>
      <w:r w:rsidRPr="00745663">
        <w:rPr>
          <w:lang w:eastAsia="ko-KR"/>
        </w:rPr>
        <w:t xml:space="preserve"> </w:t>
      </w:r>
      <w:r w:rsidRPr="00745663">
        <w:rPr>
          <w:rFonts w:ascii="맑은 고딕" w:eastAsia="맑은 고딕" w:hAnsi="맑은 고딕" w:cs="맑은 고딕" w:hint="eastAsia"/>
          <w:lang w:eastAsia="ko-KR"/>
        </w:rPr>
        <w:t>도시철도</w:t>
      </w:r>
      <w:r w:rsidRPr="00745663">
        <w:rPr>
          <w:lang w:eastAsia="ko-KR"/>
        </w:rPr>
        <w:t xml:space="preserve"> </w:t>
      </w:r>
      <w:r w:rsidRPr="00745663">
        <w:rPr>
          <w:rFonts w:ascii="맑은 고딕" w:eastAsia="맑은 고딕" w:hAnsi="맑은 고딕" w:cs="맑은 고딕" w:hint="eastAsia"/>
          <w:lang w:eastAsia="ko-KR"/>
        </w:rPr>
        <w:t>승강장</w:t>
      </w:r>
      <w:r w:rsidRPr="00745663">
        <w:rPr>
          <w:lang w:eastAsia="ko-KR"/>
        </w:rPr>
        <w:t xml:space="preserve"> </w:t>
      </w:r>
      <w:r w:rsidRPr="00745663">
        <w:rPr>
          <w:rFonts w:ascii="맑은 고딕" w:eastAsia="맑은 고딕" w:hAnsi="맑은 고딕" w:cs="맑은 고딕" w:hint="eastAsia"/>
          <w:lang w:eastAsia="ko-KR"/>
        </w:rPr>
        <w:t>혼잡도</w:t>
      </w:r>
      <w:r w:rsidRPr="00745663">
        <w:rPr>
          <w:lang w:eastAsia="ko-KR"/>
        </w:rPr>
        <w:t xml:space="preserve"> </w:t>
      </w:r>
      <w:r w:rsidRPr="00745663">
        <w:rPr>
          <w:rFonts w:ascii="맑은 고딕" w:eastAsia="맑은 고딕" w:hAnsi="맑은 고딕" w:cs="맑은 고딕" w:hint="eastAsia"/>
          <w:lang w:eastAsia="ko-KR"/>
        </w:rPr>
        <w:t>추정</w:t>
      </w:r>
      <w:r w:rsidRPr="00745663">
        <w:rPr>
          <w:lang w:eastAsia="ko-KR"/>
        </w:rPr>
        <w:t xml:space="preserve"> </w:t>
      </w:r>
      <w:r w:rsidRPr="00745663">
        <w:rPr>
          <w:rFonts w:ascii="맑은 고딕" w:eastAsia="맑은 고딕" w:hAnsi="맑은 고딕" w:cs="맑은 고딕" w:hint="eastAsia"/>
          <w:lang w:eastAsia="ko-KR"/>
        </w:rPr>
        <w:t>알고리즘</w:t>
      </w:r>
      <w:r w:rsidRPr="00745663">
        <w:rPr>
          <w:lang w:eastAsia="ko-KR"/>
        </w:rPr>
        <w:t xml:space="preserve"> </w:t>
      </w:r>
      <w:r w:rsidRPr="00745663">
        <w:rPr>
          <w:rFonts w:ascii="맑은 고딕" w:eastAsia="맑은 고딕" w:hAnsi="맑은 고딕" w:cs="맑은 고딕" w:hint="eastAsia"/>
          <w:lang w:eastAsia="ko-KR"/>
        </w:rPr>
        <w:t>개발</w:t>
      </w:r>
      <w:r w:rsidRPr="00745663">
        <w:rPr>
          <w:lang w:eastAsia="ko-KR"/>
        </w:rPr>
        <w:t xml:space="preserve">', </w:t>
      </w:r>
      <w:r w:rsidRPr="00745663">
        <w:rPr>
          <w:rFonts w:hint="eastAsia"/>
          <w:i/>
          <w:lang w:eastAsia="ko-KR"/>
        </w:rPr>
        <w:t>한국철도학회논문집</w:t>
      </w:r>
      <w:r w:rsidRPr="00745663">
        <w:rPr>
          <w:lang w:eastAsia="ko-KR"/>
        </w:rPr>
        <w:t>, 18: 270-77.</w:t>
      </w:r>
    </w:p>
    <w:p w14:paraId="1DBB6660" w14:textId="77777777" w:rsidR="00745663" w:rsidRPr="00745663" w:rsidRDefault="00745663" w:rsidP="00745663">
      <w:pPr>
        <w:pStyle w:val="EndNoteBibliography"/>
        <w:ind w:left="720" w:hanging="720"/>
        <w:rPr>
          <w:lang w:eastAsia="ko-KR"/>
        </w:rPr>
      </w:pPr>
      <w:r w:rsidRPr="00745663">
        <w:rPr>
          <w:rFonts w:ascii="맑은 고딕" w:eastAsia="맑은 고딕" w:hAnsi="맑은 고딕" w:cs="맑은 고딕" w:hint="eastAsia"/>
          <w:lang w:eastAsia="ko-KR"/>
        </w:rPr>
        <w:t>장진영</w:t>
      </w:r>
      <w:r w:rsidRPr="00745663">
        <w:rPr>
          <w:lang w:eastAsia="ko-KR"/>
        </w:rPr>
        <w:t xml:space="preserve">, </w:t>
      </w:r>
      <w:r w:rsidRPr="00745663">
        <w:rPr>
          <w:rFonts w:ascii="맑은 고딕" w:eastAsia="맑은 고딕" w:hAnsi="맑은 고딕" w:cs="맑은 고딕" w:hint="eastAsia"/>
          <w:lang w:eastAsia="ko-KR"/>
        </w:rPr>
        <w:t>김채원</w:t>
      </w:r>
      <w:r w:rsidRPr="00745663">
        <w:rPr>
          <w:lang w:eastAsia="ko-KR"/>
        </w:rPr>
        <w:t xml:space="preserve">, and </w:t>
      </w:r>
      <w:r w:rsidRPr="00745663">
        <w:rPr>
          <w:rFonts w:ascii="맑은 고딕" w:eastAsia="맑은 고딕" w:hAnsi="맑은 고딕" w:cs="맑은 고딕" w:hint="eastAsia"/>
          <w:lang w:eastAsia="ko-KR"/>
        </w:rPr>
        <w:t>박민서</w:t>
      </w:r>
      <w:r w:rsidRPr="00745663">
        <w:rPr>
          <w:lang w:eastAsia="ko-KR"/>
        </w:rPr>
        <w:t>. 2023. '</w:t>
      </w:r>
      <w:r w:rsidRPr="00745663">
        <w:rPr>
          <w:rFonts w:ascii="맑은 고딕" w:eastAsia="맑은 고딕" w:hAnsi="맑은 고딕" w:cs="맑은 고딕" w:hint="eastAsia"/>
          <w:lang w:eastAsia="ko-KR"/>
        </w:rPr>
        <w:t>머신러닝</w:t>
      </w:r>
      <w:r w:rsidRPr="00745663">
        <w:rPr>
          <w:lang w:eastAsia="ko-KR"/>
        </w:rPr>
        <w:t xml:space="preserve"> </w:t>
      </w:r>
      <w:r w:rsidRPr="00745663">
        <w:rPr>
          <w:rFonts w:ascii="맑은 고딕" w:eastAsia="맑은 고딕" w:hAnsi="맑은 고딕" w:cs="맑은 고딕" w:hint="eastAsia"/>
          <w:lang w:eastAsia="ko-KR"/>
        </w:rPr>
        <w:t>기반</w:t>
      </w:r>
      <w:r w:rsidRPr="00745663">
        <w:rPr>
          <w:lang w:eastAsia="ko-KR"/>
        </w:rPr>
        <w:t xml:space="preserve"> 2</w:t>
      </w:r>
      <w:r w:rsidRPr="00745663">
        <w:rPr>
          <w:rFonts w:ascii="맑은 고딕" w:eastAsia="맑은 고딕" w:hAnsi="맑은 고딕" w:cs="맑은 고딕" w:hint="eastAsia"/>
          <w:lang w:eastAsia="ko-KR"/>
        </w:rPr>
        <w:t>호선</w:t>
      </w:r>
      <w:r w:rsidRPr="00745663">
        <w:rPr>
          <w:lang w:eastAsia="ko-KR"/>
        </w:rPr>
        <w:t xml:space="preserve"> </w:t>
      </w:r>
      <w:r w:rsidRPr="00745663">
        <w:rPr>
          <w:rFonts w:ascii="맑은 고딕" w:eastAsia="맑은 고딕" w:hAnsi="맑은 고딕" w:cs="맑은 고딕" w:hint="eastAsia"/>
          <w:lang w:eastAsia="ko-KR"/>
        </w:rPr>
        <w:t>출퇴근</w:t>
      </w:r>
      <w:r w:rsidRPr="00745663">
        <w:rPr>
          <w:lang w:eastAsia="ko-KR"/>
        </w:rPr>
        <w:t xml:space="preserve"> </w:t>
      </w:r>
      <w:r w:rsidRPr="00745663">
        <w:rPr>
          <w:rFonts w:ascii="맑은 고딕" w:eastAsia="맑은 고딕" w:hAnsi="맑은 고딕" w:cs="맑은 고딕" w:hint="eastAsia"/>
          <w:lang w:eastAsia="ko-KR"/>
        </w:rPr>
        <w:t>시간대</w:t>
      </w:r>
      <w:r w:rsidRPr="00745663">
        <w:rPr>
          <w:lang w:eastAsia="ko-KR"/>
        </w:rPr>
        <w:t xml:space="preserve"> </w:t>
      </w:r>
      <w:r w:rsidRPr="00745663">
        <w:rPr>
          <w:rFonts w:ascii="맑은 고딕" w:eastAsia="맑은 고딕" w:hAnsi="맑은 고딕" w:cs="맑은 고딕" w:hint="eastAsia"/>
          <w:lang w:eastAsia="ko-KR"/>
        </w:rPr>
        <w:t>지하철</w:t>
      </w:r>
      <w:r w:rsidRPr="00745663">
        <w:rPr>
          <w:lang w:eastAsia="ko-KR"/>
        </w:rPr>
        <w:t xml:space="preserve"> </w:t>
      </w:r>
      <w:r w:rsidRPr="00745663">
        <w:rPr>
          <w:rFonts w:ascii="맑은 고딕" w:eastAsia="맑은 고딕" w:hAnsi="맑은 고딕" w:cs="맑은 고딕" w:hint="eastAsia"/>
          <w:lang w:eastAsia="ko-KR"/>
        </w:rPr>
        <w:t>역사</w:t>
      </w:r>
      <w:r w:rsidRPr="00745663">
        <w:rPr>
          <w:lang w:eastAsia="ko-KR"/>
        </w:rPr>
        <w:t xml:space="preserve"> </w:t>
      </w:r>
      <w:r w:rsidRPr="00745663">
        <w:rPr>
          <w:rFonts w:ascii="맑은 고딕" w:eastAsia="맑은 고딕" w:hAnsi="맑은 고딕" w:cs="맑은 고딕" w:hint="eastAsia"/>
          <w:lang w:eastAsia="ko-KR"/>
        </w:rPr>
        <w:t>내</w:t>
      </w:r>
      <w:r w:rsidRPr="00745663">
        <w:rPr>
          <w:lang w:eastAsia="ko-KR"/>
        </w:rPr>
        <w:t xml:space="preserve"> </w:t>
      </w:r>
      <w:r w:rsidRPr="00745663">
        <w:rPr>
          <w:rFonts w:ascii="맑은 고딕" w:eastAsia="맑은 고딕" w:hAnsi="맑은 고딕" w:cs="맑은 고딕" w:hint="eastAsia"/>
          <w:lang w:eastAsia="ko-KR"/>
        </w:rPr>
        <w:t>혼잡도</w:t>
      </w:r>
      <w:r w:rsidRPr="00745663">
        <w:rPr>
          <w:lang w:eastAsia="ko-KR"/>
        </w:rPr>
        <w:t xml:space="preserve"> </w:t>
      </w:r>
      <w:r w:rsidRPr="00745663">
        <w:rPr>
          <w:rFonts w:ascii="맑은 고딕" w:eastAsia="맑은 고딕" w:hAnsi="맑은 고딕" w:cs="맑은 고딕" w:hint="eastAsia"/>
          <w:lang w:eastAsia="ko-KR"/>
        </w:rPr>
        <w:t>예측</w:t>
      </w:r>
      <w:r w:rsidRPr="00745663">
        <w:rPr>
          <w:lang w:eastAsia="ko-KR"/>
        </w:rPr>
        <w:t xml:space="preserve">', </w:t>
      </w:r>
      <w:r w:rsidRPr="00745663">
        <w:rPr>
          <w:rFonts w:hint="eastAsia"/>
          <w:i/>
          <w:lang w:eastAsia="ko-KR"/>
        </w:rPr>
        <w:t>문화기술의</w:t>
      </w:r>
      <w:r w:rsidRPr="00745663">
        <w:rPr>
          <w:i/>
          <w:lang w:eastAsia="ko-KR"/>
        </w:rPr>
        <w:t xml:space="preserve"> </w:t>
      </w:r>
      <w:r w:rsidRPr="00745663">
        <w:rPr>
          <w:rFonts w:ascii="맑은 고딕" w:eastAsia="맑은 고딕" w:hAnsi="맑은 고딕" w:cs="맑은 고딕" w:hint="eastAsia"/>
          <w:i/>
          <w:lang w:eastAsia="ko-KR"/>
        </w:rPr>
        <w:t>융</w:t>
      </w:r>
      <w:r w:rsidRPr="00745663">
        <w:rPr>
          <w:rFonts w:hint="eastAsia"/>
          <w:i/>
          <w:lang w:eastAsia="ko-KR"/>
        </w:rPr>
        <w:t>합</w:t>
      </w:r>
      <w:r w:rsidRPr="00745663">
        <w:rPr>
          <w:lang w:eastAsia="ko-KR"/>
        </w:rPr>
        <w:t>, 9: 145-50.</w:t>
      </w:r>
    </w:p>
    <w:p w14:paraId="21B98C56" w14:textId="77777777" w:rsidR="00745663" w:rsidRPr="00745663" w:rsidRDefault="00745663" w:rsidP="00745663">
      <w:pPr>
        <w:pStyle w:val="EndNoteBibliography"/>
        <w:ind w:left="720" w:hanging="720"/>
        <w:rPr>
          <w:lang w:eastAsia="ko-KR"/>
        </w:rPr>
      </w:pPr>
      <w:r w:rsidRPr="00745663">
        <w:rPr>
          <w:rFonts w:ascii="맑은 고딕" w:eastAsia="맑은 고딕" w:hAnsi="맑은 고딕" w:cs="맑은 고딕" w:hint="eastAsia"/>
          <w:lang w:eastAsia="ko-KR"/>
        </w:rPr>
        <w:t>천예은</w:t>
      </w:r>
      <w:r w:rsidRPr="00745663">
        <w:rPr>
          <w:lang w:eastAsia="ko-KR"/>
        </w:rPr>
        <w:t xml:space="preserve">, </w:t>
      </w:r>
      <w:r w:rsidRPr="00745663">
        <w:rPr>
          <w:rFonts w:ascii="맑은 고딕" w:eastAsia="맑은 고딕" w:hAnsi="맑은 고딕" w:cs="맑은 고딕" w:hint="eastAsia"/>
          <w:lang w:eastAsia="ko-KR"/>
        </w:rPr>
        <w:t>김세빈</w:t>
      </w:r>
      <w:r w:rsidRPr="00745663">
        <w:rPr>
          <w:lang w:eastAsia="ko-KR"/>
        </w:rPr>
        <w:t xml:space="preserve">, </w:t>
      </w:r>
      <w:r w:rsidRPr="00745663">
        <w:rPr>
          <w:rFonts w:ascii="맑은 고딕" w:eastAsia="맑은 고딕" w:hAnsi="맑은 고딕" w:cs="맑은 고딕" w:hint="eastAsia"/>
          <w:lang w:eastAsia="ko-KR"/>
        </w:rPr>
        <w:t>이자윤</w:t>
      </w:r>
      <w:r w:rsidRPr="00745663">
        <w:rPr>
          <w:lang w:eastAsia="ko-KR"/>
        </w:rPr>
        <w:t xml:space="preserve">, and </w:t>
      </w:r>
      <w:r w:rsidRPr="00745663">
        <w:rPr>
          <w:rFonts w:ascii="맑은 고딕" w:eastAsia="맑은 고딕" w:hAnsi="맑은 고딕" w:cs="맑은 고딕" w:hint="eastAsia"/>
          <w:lang w:eastAsia="ko-KR"/>
        </w:rPr>
        <w:t>우지환</w:t>
      </w:r>
      <w:r w:rsidRPr="00745663">
        <w:rPr>
          <w:lang w:eastAsia="ko-KR"/>
        </w:rPr>
        <w:t>. 2021. '</w:t>
      </w:r>
      <w:r w:rsidRPr="00745663">
        <w:rPr>
          <w:rFonts w:ascii="맑은 고딕" w:eastAsia="맑은 고딕" w:hAnsi="맑은 고딕" w:cs="맑은 고딕" w:hint="eastAsia"/>
          <w:lang w:eastAsia="ko-KR"/>
        </w:rPr>
        <w:t>설명</w:t>
      </w:r>
      <w:r w:rsidRPr="00745663">
        <w:rPr>
          <w:lang w:eastAsia="ko-KR"/>
        </w:rPr>
        <w:t xml:space="preserve"> </w:t>
      </w:r>
      <w:r w:rsidRPr="00745663">
        <w:rPr>
          <w:rFonts w:ascii="맑은 고딕" w:eastAsia="맑은 고딕" w:hAnsi="맑은 고딕" w:cs="맑은 고딕" w:hint="eastAsia"/>
          <w:lang w:eastAsia="ko-KR"/>
        </w:rPr>
        <w:t>가능한</w:t>
      </w:r>
      <w:r w:rsidRPr="00745663">
        <w:rPr>
          <w:lang w:eastAsia="ko-KR"/>
        </w:rPr>
        <w:t xml:space="preserve"> AI </w:t>
      </w:r>
      <w:r w:rsidRPr="00745663">
        <w:rPr>
          <w:rFonts w:ascii="맑은 고딕" w:eastAsia="맑은 고딕" w:hAnsi="맑은 고딕" w:cs="맑은 고딕" w:hint="eastAsia"/>
          <w:lang w:eastAsia="ko-KR"/>
        </w:rPr>
        <w:t>기술을</w:t>
      </w:r>
      <w:r w:rsidRPr="00745663">
        <w:rPr>
          <w:lang w:eastAsia="ko-KR"/>
        </w:rPr>
        <w:t xml:space="preserve"> </w:t>
      </w:r>
      <w:r w:rsidRPr="00745663">
        <w:rPr>
          <w:rFonts w:ascii="맑은 고딕" w:eastAsia="맑은 고딕" w:hAnsi="맑은 고딕" w:cs="맑은 고딕" w:hint="eastAsia"/>
          <w:lang w:eastAsia="ko-KR"/>
        </w:rPr>
        <w:t>활용한</w:t>
      </w:r>
      <w:r w:rsidRPr="00745663">
        <w:rPr>
          <w:lang w:eastAsia="ko-KR"/>
        </w:rPr>
        <w:t xml:space="preserve"> </w:t>
      </w:r>
      <w:r w:rsidRPr="00745663">
        <w:rPr>
          <w:rFonts w:ascii="맑은 고딕" w:eastAsia="맑은 고딕" w:hAnsi="맑은 고딕" w:cs="맑은 고딕" w:hint="eastAsia"/>
          <w:lang w:eastAsia="ko-KR"/>
        </w:rPr>
        <w:t>신용평가</w:t>
      </w:r>
      <w:r w:rsidRPr="00745663">
        <w:rPr>
          <w:lang w:eastAsia="ko-KR"/>
        </w:rPr>
        <w:t xml:space="preserve"> </w:t>
      </w:r>
      <w:r w:rsidRPr="00745663">
        <w:rPr>
          <w:rFonts w:ascii="맑은 고딕" w:eastAsia="맑은 고딕" w:hAnsi="맑은 고딕" w:cs="맑은 고딕" w:hint="eastAsia"/>
          <w:lang w:eastAsia="ko-KR"/>
        </w:rPr>
        <w:t>모형에</w:t>
      </w:r>
      <w:r w:rsidRPr="00745663">
        <w:rPr>
          <w:lang w:eastAsia="ko-KR"/>
        </w:rPr>
        <w:t xml:space="preserve"> </w:t>
      </w:r>
      <w:r w:rsidRPr="00745663">
        <w:rPr>
          <w:rFonts w:ascii="맑은 고딕" w:eastAsia="맑은 고딕" w:hAnsi="맑은 고딕" w:cs="맑은 고딕" w:hint="eastAsia"/>
          <w:lang w:eastAsia="ko-KR"/>
        </w:rPr>
        <w:t>대한</w:t>
      </w:r>
      <w:r w:rsidRPr="00745663">
        <w:rPr>
          <w:lang w:eastAsia="ko-KR"/>
        </w:rPr>
        <w:t xml:space="preserve"> </w:t>
      </w:r>
      <w:r w:rsidRPr="00745663">
        <w:rPr>
          <w:rFonts w:ascii="맑은 고딕" w:eastAsia="맑은 고딕" w:hAnsi="맑은 고딕" w:cs="맑은 고딕" w:hint="eastAsia"/>
          <w:lang w:eastAsia="ko-KR"/>
        </w:rPr>
        <w:t>연구</w:t>
      </w:r>
      <w:r w:rsidRPr="00745663">
        <w:rPr>
          <w:lang w:eastAsia="ko-KR"/>
        </w:rPr>
        <w:t xml:space="preserve">', </w:t>
      </w:r>
      <w:r w:rsidRPr="00745663">
        <w:rPr>
          <w:rFonts w:hint="eastAsia"/>
          <w:i/>
          <w:lang w:eastAsia="ko-KR"/>
        </w:rPr>
        <w:t>한국데이터정보과학회지</w:t>
      </w:r>
      <w:r w:rsidRPr="00745663">
        <w:rPr>
          <w:lang w:eastAsia="ko-KR"/>
        </w:rPr>
        <w:t>, 32: 283-95.</w:t>
      </w:r>
    </w:p>
    <w:p w14:paraId="63432C7D" w14:textId="77777777" w:rsidR="00745663" w:rsidRPr="00745663" w:rsidRDefault="00745663" w:rsidP="00745663">
      <w:pPr>
        <w:pStyle w:val="EndNoteBibliography"/>
        <w:ind w:left="720" w:hanging="720"/>
        <w:rPr>
          <w:lang w:eastAsia="ko-KR"/>
        </w:rPr>
      </w:pPr>
      <w:r w:rsidRPr="00745663">
        <w:rPr>
          <w:rFonts w:ascii="맑은 고딕" w:eastAsia="맑은 고딕" w:hAnsi="맑은 고딕" w:cs="맑은 고딕" w:hint="eastAsia"/>
          <w:lang w:eastAsia="ko-KR"/>
        </w:rPr>
        <w:t>행정안전부</w:t>
      </w:r>
      <w:r w:rsidRPr="00745663">
        <w:rPr>
          <w:lang w:eastAsia="ko-KR"/>
        </w:rPr>
        <w:t>. 2023. "</w:t>
      </w:r>
      <w:r w:rsidRPr="00745663">
        <w:rPr>
          <w:rFonts w:ascii="맑은 고딕" w:eastAsia="맑은 고딕" w:hAnsi="맑은 고딕" w:cs="맑은 고딕" w:hint="eastAsia"/>
          <w:lang w:eastAsia="ko-KR"/>
        </w:rPr>
        <w:t>공공데이터의</w:t>
      </w:r>
      <w:r w:rsidRPr="00745663">
        <w:rPr>
          <w:lang w:eastAsia="ko-KR"/>
        </w:rPr>
        <w:t xml:space="preserve"> </w:t>
      </w:r>
      <w:r w:rsidRPr="00745663">
        <w:rPr>
          <w:rFonts w:ascii="맑은 고딕" w:eastAsia="맑은 고딕" w:hAnsi="맑은 고딕" w:cs="맑은 고딕" w:hint="eastAsia"/>
          <w:lang w:eastAsia="ko-KR"/>
        </w:rPr>
        <w:t>제공</w:t>
      </w:r>
      <w:r w:rsidRPr="00745663">
        <w:rPr>
          <w:lang w:eastAsia="ko-KR"/>
        </w:rPr>
        <w:t xml:space="preserve"> </w:t>
      </w:r>
      <w:r w:rsidRPr="00745663">
        <w:rPr>
          <w:rFonts w:ascii="맑은 고딕" w:eastAsia="맑은 고딕" w:hAnsi="맑은 고딕" w:cs="맑은 고딕" w:hint="eastAsia"/>
          <w:lang w:eastAsia="ko-KR"/>
        </w:rPr>
        <w:t>및</w:t>
      </w:r>
      <w:r w:rsidRPr="00745663">
        <w:rPr>
          <w:lang w:eastAsia="ko-KR"/>
        </w:rPr>
        <w:t xml:space="preserve"> </w:t>
      </w:r>
      <w:r w:rsidRPr="00745663">
        <w:rPr>
          <w:rFonts w:ascii="맑은 고딕" w:eastAsia="맑은 고딕" w:hAnsi="맑은 고딕" w:cs="맑은 고딕" w:hint="eastAsia"/>
          <w:lang w:eastAsia="ko-KR"/>
        </w:rPr>
        <w:t>이용</w:t>
      </w:r>
      <w:r w:rsidRPr="00745663">
        <w:rPr>
          <w:lang w:eastAsia="ko-KR"/>
        </w:rPr>
        <w:t xml:space="preserve"> </w:t>
      </w:r>
      <w:r w:rsidRPr="00745663">
        <w:rPr>
          <w:rFonts w:ascii="맑은 고딕" w:eastAsia="맑은 고딕" w:hAnsi="맑은 고딕" w:cs="맑은 고딕" w:hint="eastAsia"/>
          <w:lang w:eastAsia="ko-KR"/>
        </w:rPr>
        <w:t>활성화에</w:t>
      </w:r>
      <w:r w:rsidRPr="00745663">
        <w:rPr>
          <w:lang w:eastAsia="ko-KR"/>
        </w:rPr>
        <w:t xml:space="preserve"> </w:t>
      </w:r>
      <w:r w:rsidRPr="00745663">
        <w:rPr>
          <w:rFonts w:ascii="맑은 고딕" w:eastAsia="맑은 고딕" w:hAnsi="맑은 고딕" w:cs="맑은 고딕" w:hint="eastAsia"/>
          <w:lang w:eastAsia="ko-KR"/>
        </w:rPr>
        <w:t>관한</w:t>
      </w:r>
      <w:r w:rsidRPr="00745663">
        <w:rPr>
          <w:lang w:eastAsia="ko-KR"/>
        </w:rPr>
        <w:t xml:space="preserve"> </w:t>
      </w:r>
      <w:r w:rsidRPr="00745663">
        <w:rPr>
          <w:rFonts w:ascii="맑은 고딕" w:eastAsia="맑은 고딕" w:hAnsi="맑은 고딕" w:cs="맑은 고딕" w:hint="eastAsia"/>
          <w:lang w:eastAsia="ko-KR"/>
        </w:rPr>
        <w:t>법률</w:t>
      </w:r>
      <w:r w:rsidRPr="00745663">
        <w:rPr>
          <w:lang w:eastAsia="ko-KR"/>
        </w:rPr>
        <w:t xml:space="preserve"> ( </w:t>
      </w:r>
      <w:r w:rsidRPr="00745663">
        <w:rPr>
          <w:rFonts w:ascii="맑은 고딕" w:eastAsia="맑은 고딕" w:hAnsi="맑은 고딕" w:cs="맑은 고딕" w:hint="eastAsia"/>
          <w:lang w:eastAsia="ko-KR"/>
        </w:rPr>
        <w:t>약칭</w:t>
      </w:r>
      <w:r w:rsidRPr="00745663">
        <w:rPr>
          <w:lang w:eastAsia="ko-KR"/>
        </w:rPr>
        <w:t xml:space="preserve">: </w:t>
      </w:r>
      <w:r w:rsidRPr="00745663">
        <w:rPr>
          <w:rFonts w:ascii="맑은 고딕" w:eastAsia="맑은 고딕" w:hAnsi="맑은 고딕" w:cs="맑은 고딕" w:hint="eastAsia"/>
          <w:lang w:eastAsia="ko-KR"/>
        </w:rPr>
        <w:t>공공데이터법</w:t>
      </w:r>
      <w:r w:rsidRPr="00745663">
        <w:rPr>
          <w:lang w:eastAsia="ko-KR"/>
        </w:rPr>
        <w:t xml:space="preserve"> )." In, edited by </w:t>
      </w:r>
      <w:r w:rsidRPr="00745663">
        <w:rPr>
          <w:rFonts w:ascii="맑은 고딕" w:eastAsia="맑은 고딕" w:hAnsi="맑은 고딕" w:cs="맑은 고딕" w:hint="eastAsia"/>
          <w:lang w:eastAsia="ko-KR"/>
        </w:rPr>
        <w:t>공공데이터정책과</w:t>
      </w:r>
      <w:r w:rsidRPr="00745663">
        <w:rPr>
          <w:lang w:eastAsia="ko-KR"/>
        </w:rPr>
        <w:t xml:space="preserve">. </w:t>
      </w:r>
      <w:r w:rsidRPr="00745663">
        <w:rPr>
          <w:rFonts w:ascii="맑은 고딕" w:eastAsia="맑은 고딕" w:hAnsi="맑은 고딕" w:cs="맑은 고딕" w:hint="eastAsia"/>
          <w:lang w:eastAsia="ko-KR"/>
        </w:rPr>
        <w:t>법제처</w:t>
      </w:r>
      <w:r w:rsidRPr="00745663">
        <w:rPr>
          <w:lang w:eastAsia="ko-KR"/>
        </w:rPr>
        <w:t xml:space="preserve"> </w:t>
      </w:r>
      <w:r w:rsidRPr="00745663">
        <w:rPr>
          <w:rFonts w:ascii="맑은 고딕" w:eastAsia="맑은 고딕" w:hAnsi="맑은 고딕" w:cs="맑은 고딕" w:hint="eastAsia"/>
          <w:lang w:eastAsia="ko-KR"/>
        </w:rPr>
        <w:t>국가법령정보센터</w:t>
      </w:r>
      <w:r w:rsidRPr="00745663">
        <w:rPr>
          <w:lang w:eastAsia="ko-KR"/>
        </w:rPr>
        <w:t>.</w:t>
      </w:r>
    </w:p>
    <w:p w14:paraId="34B4B3D7" w14:textId="7E0364E9" w:rsidR="00631F3E" w:rsidRPr="00BF4511" w:rsidRDefault="002A4F36">
      <w:pPr>
        <w:rPr>
          <w:color w:val="FF0000"/>
        </w:rPr>
      </w:pPr>
      <w:r w:rsidRPr="00BF4511">
        <w:rPr>
          <w:color w:val="FF0000"/>
        </w:rPr>
        <w:fldChar w:fldCharType="end"/>
      </w:r>
    </w:p>
    <w:sectPr w:rsidR="00631F3E" w:rsidRPr="00BF4511" w:rsidSect="003D21E3">
      <w:pgSz w:w="11910" w:h="16840"/>
      <w:pgMar w:top="1580" w:right="1180" w:bottom="2040" w:left="1180" w:header="0" w:footer="18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4BE6EA" w14:textId="77777777" w:rsidR="003C17FF" w:rsidRDefault="003C17FF">
      <w:r>
        <w:separator/>
      </w:r>
    </w:p>
  </w:endnote>
  <w:endnote w:type="continuationSeparator" w:id="0">
    <w:p w14:paraId="6AE15EAC" w14:textId="77777777" w:rsidR="003C17FF" w:rsidRDefault="003C1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9BC27" w14:textId="77777777" w:rsidR="00A86E78" w:rsidRDefault="00A86E78">
    <w:pPr>
      <w:pStyle w:val="a3"/>
      <w:spacing w:line="14" w:lineRule="auto"/>
      <w:rPr>
        <w:sz w:val="20"/>
        <w:lang w:eastAsia="ko-K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5E02CF" w14:textId="77777777" w:rsidR="003C17FF" w:rsidRDefault="003C17FF">
      <w:r>
        <w:separator/>
      </w:r>
    </w:p>
  </w:footnote>
  <w:footnote w:type="continuationSeparator" w:id="0">
    <w:p w14:paraId="6DD17EBA" w14:textId="77777777" w:rsidR="003C17FF" w:rsidRDefault="003C17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E20E8"/>
    <w:multiLevelType w:val="multilevel"/>
    <w:tmpl w:val="9F142E74"/>
    <w:lvl w:ilvl="0">
      <w:start w:val="1"/>
      <w:numFmt w:val="decimal"/>
      <w:lvlText w:val="%1."/>
      <w:lvlJc w:val="left"/>
      <w:pPr>
        <w:ind w:left="453" w:hanging="344"/>
      </w:pPr>
      <w:rPr>
        <w:rFonts w:ascii="Georgia" w:eastAsia="Georgia" w:hAnsi="Georgia" w:cs="Georgia" w:hint="default"/>
        <w:b/>
        <w:bCs/>
        <w:w w:val="106"/>
        <w:sz w:val="24"/>
        <w:szCs w:val="24"/>
        <w:lang w:val="en-US" w:eastAsia="en-US" w:bidi="en-US"/>
      </w:rPr>
    </w:lvl>
    <w:lvl w:ilvl="1">
      <w:start w:val="1"/>
      <w:numFmt w:val="decimal"/>
      <w:lvlText w:val="%1.%2."/>
      <w:lvlJc w:val="left"/>
      <w:pPr>
        <w:ind w:left="612" w:hanging="503"/>
      </w:pPr>
      <w:rPr>
        <w:rFonts w:ascii="Palatino Linotype" w:eastAsia="Palatino Linotype" w:hAnsi="Palatino Linotype" w:cs="Palatino Linotype" w:hint="default"/>
        <w:i/>
        <w:spacing w:val="-1"/>
        <w:w w:val="106"/>
        <w:sz w:val="24"/>
        <w:szCs w:val="24"/>
        <w:lang w:val="en-US" w:eastAsia="en-US" w:bidi="en-US"/>
      </w:rPr>
    </w:lvl>
    <w:lvl w:ilvl="2">
      <w:numFmt w:val="bullet"/>
      <w:lvlText w:val="•"/>
      <w:lvlJc w:val="left"/>
      <w:pPr>
        <w:ind w:left="1611" w:hanging="503"/>
      </w:pPr>
      <w:rPr>
        <w:rFonts w:hint="default"/>
        <w:lang w:val="en-US" w:eastAsia="en-US" w:bidi="en-US"/>
      </w:rPr>
    </w:lvl>
    <w:lvl w:ilvl="3">
      <w:numFmt w:val="bullet"/>
      <w:lvlText w:val="•"/>
      <w:lvlJc w:val="left"/>
      <w:pPr>
        <w:ind w:left="2603" w:hanging="503"/>
      </w:pPr>
      <w:rPr>
        <w:rFonts w:hint="default"/>
        <w:lang w:val="en-US" w:eastAsia="en-US" w:bidi="en-US"/>
      </w:rPr>
    </w:lvl>
    <w:lvl w:ilvl="4">
      <w:numFmt w:val="bullet"/>
      <w:lvlText w:val="•"/>
      <w:lvlJc w:val="left"/>
      <w:pPr>
        <w:ind w:left="3595" w:hanging="503"/>
      </w:pPr>
      <w:rPr>
        <w:rFonts w:hint="default"/>
        <w:lang w:val="en-US" w:eastAsia="en-US" w:bidi="en-US"/>
      </w:rPr>
    </w:lvl>
    <w:lvl w:ilvl="5">
      <w:numFmt w:val="bullet"/>
      <w:lvlText w:val="•"/>
      <w:lvlJc w:val="left"/>
      <w:pPr>
        <w:ind w:left="4586" w:hanging="503"/>
      </w:pPr>
      <w:rPr>
        <w:rFonts w:hint="default"/>
        <w:lang w:val="en-US" w:eastAsia="en-US" w:bidi="en-US"/>
      </w:rPr>
    </w:lvl>
    <w:lvl w:ilvl="6">
      <w:numFmt w:val="bullet"/>
      <w:lvlText w:val="•"/>
      <w:lvlJc w:val="left"/>
      <w:pPr>
        <w:ind w:left="5578" w:hanging="503"/>
      </w:pPr>
      <w:rPr>
        <w:rFonts w:hint="default"/>
        <w:lang w:val="en-US" w:eastAsia="en-US" w:bidi="en-US"/>
      </w:rPr>
    </w:lvl>
    <w:lvl w:ilvl="7">
      <w:numFmt w:val="bullet"/>
      <w:lvlText w:val="•"/>
      <w:lvlJc w:val="left"/>
      <w:pPr>
        <w:ind w:left="6570" w:hanging="503"/>
      </w:pPr>
      <w:rPr>
        <w:rFonts w:hint="default"/>
        <w:lang w:val="en-US" w:eastAsia="en-US" w:bidi="en-US"/>
      </w:rPr>
    </w:lvl>
    <w:lvl w:ilvl="8">
      <w:numFmt w:val="bullet"/>
      <w:lvlText w:val="•"/>
      <w:lvlJc w:val="left"/>
      <w:pPr>
        <w:ind w:left="7562" w:hanging="503"/>
      </w:pPr>
      <w:rPr>
        <w:rFonts w:hint="default"/>
        <w:lang w:val="en-US" w:eastAsia="en-US" w:bidi="en-US"/>
      </w:rPr>
    </w:lvl>
  </w:abstractNum>
  <w:abstractNum w:abstractNumId="1" w15:restartNumberingAfterBreak="0">
    <w:nsid w:val="2AA940DE"/>
    <w:multiLevelType w:val="multilevel"/>
    <w:tmpl w:val="79984646"/>
    <w:lvl w:ilvl="0">
      <w:start w:val="1"/>
      <w:numFmt w:val="decimal"/>
      <w:lvlText w:val="%1."/>
      <w:lvlJc w:val="left"/>
      <w:pPr>
        <w:ind w:left="453" w:hanging="344"/>
      </w:pPr>
      <w:rPr>
        <w:rFonts w:ascii="Georgia" w:eastAsia="Georgia" w:hAnsi="Georgia" w:cs="Georgia"/>
        <w:b/>
        <w:sz w:val="24"/>
        <w:szCs w:val="24"/>
      </w:rPr>
    </w:lvl>
    <w:lvl w:ilvl="1">
      <w:start w:val="1"/>
      <w:numFmt w:val="decimal"/>
      <w:lvlText w:val="%1.%2."/>
      <w:lvlJc w:val="left"/>
      <w:pPr>
        <w:ind w:left="612" w:hanging="502"/>
      </w:pPr>
      <w:rPr>
        <w:rFonts w:ascii="Palatino Linotype" w:eastAsia="Palatino Linotype" w:hAnsi="Palatino Linotype" w:cs="Palatino Linotype"/>
        <w:i/>
        <w:sz w:val="24"/>
        <w:szCs w:val="24"/>
      </w:rPr>
    </w:lvl>
    <w:lvl w:ilvl="2">
      <w:numFmt w:val="bullet"/>
      <w:lvlText w:val="•"/>
      <w:lvlJc w:val="left"/>
      <w:pPr>
        <w:ind w:left="1611" w:hanging="503"/>
      </w:pPr>
    </w:lvl>
    <w:lvl w:ilvl="3">
      <w:numFmt w:val="bullet"/>
      <w:lvlText w:val="•"/>
      <w:lvlJc w:val="left"/>
      <w:pPr>
        <w:ind w:left="2603" w:hanging="503"/>
      </w:pPr>
    </w:lvl>
    <w:lvl w:ilvl="4">
      <w:numFmt w:val="bullet"/>
      <w:lvlText w:val="•"/>
      <w:lvlJc w:val="left"/>
      <w:pPr>
        <w:ind w:left="3595" w:hanging="503"/>
      </w:pPr>
    </w:lvl>
    <w:lvl w:ilvl="5">
      <w:numFmt w:val="bullet"/>
      <w:lvlText w:val="•"/>
      <w:lvlJc w:val="left"/>
      <w:pPr>
        <w:ind w:left="4586" w:hanging="503"/>
      </w:pPr>
    </w:lvl>
    <w:lvl w:ilvl="6">
      <w:numFmt w:val="bullet"/>
      <w:lvlText w:val="•"/>
      <w:lvlJc w:val="left"/>
      <w:pPr>
        <w:ind w:left="5578" w:hanging="503"/>
      </w:pPr>
    </w:lvl>
    <w:lvl w:ilvl="7">
      <w:numFmt w:val="bullet"/>
      <w:lvlText w:val="•"/>
      <w:lvlJc w:val="left"/>
      <w:pPr>
        <w:ind w:left="6570" w:hanging="503"/>
      </w:pPr>
    </w:lvl>
    <w:lvl w:ilvl="8">
      <w:numFmt w:val="bullet"/>
      <w:lvlText w:val="•"/>
      <w:lvlJc w:val="left"/>
      <w:pPr>
        <w:ind w:left="7562" w:hanging="502"/>
      </w:pPr>
    </w:lvl>
  </w:abstractNum>
  <w:num w:numId="1" w16cid:durableId="600336843">
    <w:abstractNumId w:val="0"/>
  </w:num>
  <w:num w:numId="2" w16cid:durableId="37690179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K">
    <w15:presenceInfo w15:providerId="None" w15:userId="K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characterSpacingControl w:val="doNotCompress"/>
  <w:hdrShapeDefaults>
    <o:shapedefaults v:ext="edit" spidmax="2053"/>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HRA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dzzrerwqx2senevt2h5t5zdxda0pfvxwtx0&quot;&gt;My EndNote Library_KK&lt;record-ids&gt;&lt;item&gt;300&lt;/item&gt;&lt;item&gt;301&lt;/item&gt;&lt;item&gt;303&lt;/item&gt;&lt;item&gt;304&lt;/item&gt;&lt;item&gt;305&lt;/item&gt;&lt;item&gt;306&lt;/item&gt;&lt;item&gt;307&lt;/item&gt;&lt;item&gt;308&lt;/item&gt;&lt;item&gt;309&lt;/item&gt;&lt;item&gt;310&lt;/item&gt;&lt;item&gt;311&lt;/item&gt;&lt;item&gt;312&lt;/item&gt;&lt;item&gt;314&lt;/item&gt;&lt;item&gt;316&lt;/item&gt;&lt;item&gt;317&lt;/item&gt;&lt;item&gt;318&lt;/item&gt;&lt;item&gt;319&lt;/item&gt;&lt;item&gt;320&lt;/item&gt;&lt;item&gt;321&lt;/item&gt;&lt;item&gt;322&lt;/item&gt;&lt;item&gt;324&lt;/item&gt;&lt;item&gt;325&lt;/item&gt;&lt;item&gt;326&lt;/item&gt;&lt;item&gt;327&lt;/item&gt;&lt;/record-ids&gt;&lt;/item&gt;&lt;/Libraries&gt;"/>
  </w:docVars>
  <w:rsids>
    <w:rsidRoot w:val="00637E56"/>
    <w:rsid w:val="0000377B"/>
    <w:rsid w:val="000041AA"/>
    <w:rsid w:val="00007654"/>
    <w:rsid w:val="00007677"/>
    <w:rsid w:val="00011F5C"/>
    <w:rsid w:val="00012AB3"/>
    <w:rsid w:val="0001505E"/>
    <w:rsid w:val="00017E8A"/>
    <w:rsid w:val="00024B9D"/>
    <w:rsid w:val="00033EA9"/>
    <w:rsid w:val="000365FA"/>
    <w:rsid w:val="00041052"/>
    <w:rsid w:val="00042AA5"/>
    <w:rsid w:val="00043F40"/>
    <w:rsid w:val="00045AAB"/>
    <w:rsid w:val="00045F51"/>
    <w:rsid w:val="00055F48"/>
    <w:rsid w:val="000601CC"/>
    <w:rsid w:val="00060614"/>
    <w:rsid w:val="0006422C"/>
    <w:rsid w:val="00065F2E"/>
    <w:rsid w:val="000704C1"/>
    <w:rsid w:val="00077192"/>
    <w:rsid w:val="000802B8"/>
    <w:rsid w:val="00081AD7"/>
    <w:rsid w:val="00093742"/>
    <w:rsid w:val="000A544F"/>
    <w:rsid w:val="000B6012"/>
    <w:rsid w:val="000B6AE3"/>
    <w:rsid w:val="000C02F1"/>
    <w:rsid w:val="000C07FF"/>
    <w:rsid w:val="000D02AA"/>
    <w:rsid w:val="000D1211"/>
    <w:rsid w:val="000D1577"/>
    <w:rsid w:val="000D287C"/>
    <w:rsid w:val="000D28EC"/>
    <w:rsid w:val="000D6ACA"/>
    <w:rsid w:val="000E193E"/>
    <w:rsid w:val="000E3BC0"/>
    <w:rsid w:val="000E6C8B"/>
    <w:rsid w:val="000F3A64"/>
    <w:rsid w:val="000F6305"/>
    <w:rsid w:val="000F70F1"/>
    <w:rsid w:val="00103541"/>
    <w:rsid w:val="00107C14"/>
    <w:rsid w:val="00113399"/>
    <w:rsid w:val="00114ED1"/>
    <w:rsid w:val="00116709"/>
    <w:rsid w:val="00124DC6"/>
    <w:rsid w:val="001311A1"/>
    <w:rsid w:val="00132279"/>
    <w:rsid w:val="0013335B"/>
    <w:rsid w:val="00134D89"/>
    <w:rsid w:val="00155A0E"/>
    <w:rsid w:val="001622DC"/>
    <w:rsid w:val="00162708"/>
    <w:rsid w:val="0016503F"/>
    <w:rsid w:val="001652ED"/>
    <w:rsid w:val="001765BC"/>
    <w:rsid w:val="001850D1"/>
    <w:rsid w:val="00186259"/>
    <w:rsid w:val="00193517"/>
    <w:rsid w:val="00196C5A"/>
    <w:rsid w:val="001970D1"/>
    <w:rsid w:val="001A323D"/>
    <w:rsid w:val="001A3948"/>
    <w:rsid w:val="001A595C"/>
    <w:rsid w:val="001B2FCD"/>
    <w:rsid w:val="001B7076"/>
    <w:rsid w:val="001B773E"/>
    <w:rsid w:val="001C2EE7"/>
    <w:rsid w:val="001C3590"/>
    <w:rsid w:val="001C53AF"/>
    <w:rsid w:val="001C6CFA"/>
    <w:rsid w:val="001C7F83"/>
    <w:rsid w:val="001D2056"/>
    <w:rsid w:val="001D59CF"/>
    <w:rsid w:val="001D6E8D"/>
    <w:rsid w:val="001D74C6"/>
    <w:rsid w:val="001E5B55"/>
    <w:rsid w:val="001F3096"/>
    <w:rsid w:val="001F330B"/>
    <w:rsid w:val="001F3B12"/>
    <w:rsid w:val="001F711C"/>
    <w:rsid w:val="00206E7A"/>
    <w:rsid w:val="00210B09"/>
    <w:rsid w:val="00211F2A"/>
    <w:rsid w:val="002177C8"/>
    <w:rsid w:val="00224941"/>
    <w:rsid w:val="00225057"/>
    <w:rsid w:val="00225975"/>
    <w:rsid w:val="00230CDD"/>
    <w:rsid w:val="0023310C"/>
    <w:rsid w:val="002402F7"/>
    <w:rsid w:val="00240F4F"/>
    <w:rsid w:val="00242A05"/>
    <w:rsid w:val="002472B5"/>
    <w:rsid w:val="002557A0"/>
    <w:rsid w:val="00256CCF"/>
    <w:rsid w:val="00260A1C"/>
    <w:rsid w:val="00270D0A"/>
    <w:rsid w:val="00270E98"/>
    <w:rsid w:val="00271F41"/>
    <w:rsid w:val="00273B71"/>
    <w:rsid w:val="00277251"/>
    <w:rsid w:val="00282B97"/>
    <w:rsid w:val="002859FA"/>
    <w:rsid w:val="002862D1"/>
    <w:rsid w:val="00286D0C"/>
    <w:rsid w:val="00291CB5"/>
    <w:rsid w:val="00294F5D"/>
    <w:rsid w:val="002A3CE3"/>
    <w:rsid w:val="002A4A0D"/>
    <w:rsid w:val="002A4F36"/>
    <w:rsid w:val="002B03FB"/>
    <w:rsid w:val="002B2FD6"/>
    <w:rsid w:val="002C6E93"/>
    <w:rsid w:val="002D4F5D"/>
    <w:rsid w:val="002E08BF"/>
    <w:rsid w:val="002E39B7"/>
    <w:rsid w:val="002E4086"/>
    <w:rsid w:val="002F6DCD"/>
    <w:rsid w:val="00300816"/>
    <w:rsid w:val="00301011"/>
    <w:rsid w:val="00304AA7"/>
    <w:rsid w:val="00316426"/>
    <w:rsid w:val="00321EFD"/>
    <w:rsid w:val="00326FBF"/>
    <w:rsid w:val="00334B61"/>
    <w:rsid w:val="00334CEA"/>
    <w:rsid w:val="00336E2E"/>
    <w:rsid w:val="00347E5D"/>
    <w:rsid w:val="00351025"/>
    <w:rsid w:val="00351E20"/>
    <w:rsid w:val="00353031"/>
    <w:rsid w:val="00354888"/>
    <w:rsid w:val="00357D37"/>
    <w:rsid w:val="00362181"/>
    <w:rsid w:val="003635C2"/>
    <w:rsid w:val="00366637"/>
    <w:rsid w:val="00366DBE"/>
    <w:rsid w:val="00367B7C"/>
    <w:rsid w:val="003738F9"/>
    <w:rsid w:val="00373FDA"/>
    <w:rsid w:val="00376932"/>
    <w:rsid w:val="003827FF"/>
    <w:rsid w:val="003858B6"/>
    <w:rsid w:val="00385CFB"/>
    <w:rsid w:val="00385F8D"/>
    <w:rsid w:val="003907AD"/>
    <w:rsid w:val="003917EF"/>
    <w:rsid w:val="0039205F"/>
    <w:rsid w:val="00392327"/>
    <w:rsid w:val="00394372"/>
    <w:rsid w:val="003A2F6D"/>
    <w:rsid w:val="003A6E11"/>
    <w:rsid w:val="003B27AF"/>
    <w:rsid w:val="003C17FF"/>
    <w:rsid w:val="003C4C9E"/>
    <w:rsid w:val="003D0BBF"/>
    <w:rsid w:val="003D21E3"/>
    <w:rsid w:val="003D2F90"/>
    <w:rsid w:val="003D71BB"/>
    <w:rsid w:val="003D77F0"/>
    <w:rsid w:val="003E446A"/>
    <w:rsid w:val="003E719F"/>
    <w:rsid w:val="003F20DD"/>
    <w:rsid w:val="003F2D25"/>
    <w:rsid w:val="003F37B0"/>
    <w:rsid w:val="003F5726"/>
    <w:rsid w:val="003F60B2"/>
    <w:rsid w:val="004016A1"/>
    <w:rsid w:val="00405BD8"/>
    <w:rsid w:val="004067EA"/>
    <w:rsid w:val="00410802"/>
    <w:rsid w:val="004121B6"/>
    <w:rsid w:val="0041343C"/>
    <w:rsid w:val="00422EB1"/>
    <w:rsid w:val="00426685"/>
    <w:rsid w:val="00433A31"/>
    <w:rsid w:val="00433AD9"/>
    <w:rsid w:val="00434A46"/>
    <w:rsid w:val="00440296"/>
    <w:rsid w:val="004410E5"/>
    <w:rsid w:val="00441591"/>
    <w:rsid w:val="004431FA"/>
    <w:rsid w:val="00443DDA"/>
    <w:rsid w:val="00447D42"/>
    <w:rsid w:val="00455D76"/>
    <w:rsid w:val="00461C58"/>
    <w:rsid w:val="0046316C"/>
    <w:rsid w:val="00463B61"/>
    <w:rsid w:val="004640C9"/>
    <w:rsid w:val="00471F0F"/>
    <w:rsid w:val="004722D1"/>
    <w:rsid w:val="00480412"/>
    <w:rsid w:val="00483476"/>
    <w:rsid w:val="00485057"/>
    <w:rsid w:val="0049075D"/>
    <w:rsid w:val="00491E78"/>
    <w:rsid w:val="00493254"/>
    <w:rsid w:val="004955D5"/>
    <w:rsid w:val="00495609"/>
    <w:rsid w:val="00495AD5"/>
    <w:rsid w:val="004A3C96"/>
    <w:rsid w:val="004A4B70"/>
    <w:rsid w:val="004A62ED"/>
    <w:rsid w:val="004B1FB5"/>
    <w:rsid w:val="004B4D63"/>
    <w:rsid w:val="004B4DB4"/>
    <w:rsid w:val="004B5E14"/>
    <w:rsid w:val="004B65ED"/>
    <w:rsid w:val="004C0572"/>
    <w:rsid w:val="004C3D7C"/>
    <w:rsid w:val="004D6594"/>
    <w:rsid w:val="004E1BCD"/>
    <w:rsid w:val="004E631F"/>
    <w:rsid w:val="004E6B6B"/>
    <w:rsid w:val="004F03E2"/>
    <w:rsid w:val="004F3CD7"/>
    <w:rsid w:val="005052B0"/>
    <w:rsid w:val="00506985"/>
    <w:rsid w:val="005071FE"/>
    <w:rsid w:val="005135DC"/>
    <w:rsid w:val="00523D45"/>
    <w:rsid w:val="005259DB"/>
    <w:rsid w:val="00532361"/>
    <w:rsid w:val="005446D5"/>
    <w:rsid w:val="00550032"/>
    <w:rsid w:val="0055532B"/>
    <w:rsid w:val="0055578A"/>
    <w:rsid w:val="005626F3"/>
    <w:rsid w:val="00564B54"/>
    <w:rsid w:val="005665F2"/>
    <w:rsid w:val="00573768"/>
    <w:rsid w:val="005748B8"/>
    <w:rsid w:val="005775C7"/>
    <w:rsid w:val="005778ED"/>
    <w:rsid w:val="005800C0"/>
    <w:rsid w:val="00582740"/>
    <w:rsid w:val="00584509"/>
    <w:rsid w:val="005848BA"/>
    <w:rsid w:val="00592F2B"/>
    <w:rsid w:val="0059544A"/>
    <w:rsid w:val="00596524"/>
    <w:rsid w:val="005970F7"/>
    <w:rsid w:val="005A130A"/>
    <w:rsid w:val="005A1C63"/>
    <w:rsid w:val="005A1EC4"/>
    <w:rsid w:val="005A31F8"/>
    <w:rsid w:val="005A699A"/>
    <w:rsid w:val="005B1E70"/>
    <w:rsid w:val="005B3CD5"/>
    <w:rsid w:val="005C1A59"/>
    <w:rsid w:val="005C2FA8"/>
    <w:rsid w:val="005C3D1F"/>
    <w:rsid w:val="005C54F4"/>
    <w:rsid w:val="005D0CE6"/>
    <w:rsid w:val="005D15D4"/>
    <w:rsid w:val="005D55D9"/>
    <w:rsid w:val="005E5830"/>
    <w:rsid w:val="005E678B"/>
    <w:rsid w:val="005E753D"/>
    <w:rsid w:val="005F2D67"/>
    <w:rsid w:val="005F4AC0"/>
    <w:rsid w:val="005F5D90"/>
    <w:rsid w:val="005F6385"/>
    <w:rsid w:val="0060217E"/>
    <w:rsid w:val="00602F99"/>
    <w:rsid w:val="0061266A"/>
    <w:rsid w:val="00613D50"/>
    <w:rsid w:val="00623C0A"/>
    <w:rsid w:val="00631F3E"/>
    <w:rsid w:val="0063324E"/>
    <w:rsid w:val="00633812"/>
    <w:rsid w:val="00636FAD"/>
    <w:rsid w:val="00637E56"/>
    <w:rsid w:val="00643D65"/>
    <w:rsid w:val="00647AA1"/>
    <w:rsid w:val="00651224"/>
    <w:rsid w:val="006527E2"/>
    <w:rsid w:val="006539E6"/>
    <w:rsid w:val="0065616C"/>
    <w:rsid w:val="00657289"/>
    <w:rsid w:val="006606F8"/>
    <w:rsid w:val="0066370E"/>
    <w:rsid w:val="00664560"/>
    <w:rsid w:val="006664B8"/>
    <w:rsid w:val="0068133F"/>
    <w:rsid w:val="00683C20"/>
    <w:rsid w:val="00690439"/>
    <w:rsid w:val="00690622"/>
    <w:rsid w:val="006919A7"/>
    <w:rsid w:val="00692AB8"/>
    <w:rsid w:val="006956C0"/>
    <w:rsid w:val="006975D0"/>
    <w:rsid w:val="00697BA1"/>
    <w:rsid w:val="006A4756"/>
    <w:rsid w:val="006A76A0"/>
    <w:rsid w:val="006B0F45"/>
    <w:rsid w:val="006B1BC7"/>
    <w:rsid w:val="006B2651"/>
    <w:rsid w:val="006B3DD6"/>
    <w:rsid w:val="006C1330"/>
    <w:rsid w:val="006C7C11"/>
    <w:rsid w:val="006D285B"/>
    <w:rsid w:val="006D2A51"/>
    <w:rsid w:val="006D6459"/>
    <w:rsid w:val="006E2ED6"/>
    <w:rsid w:val="006E2F5F"/>
    <w:rsid w:val="006E31DC"/>
    <w:rsid w:val="006E5510"/>
    <w:rsid w:val="006E6CEC"/>
    <w:rsid w:val="006F220E"/>
    <w:rsid w:val="006F284F"/>
    <w:rsid w:val="006F7CEC"/>
    <w:rsid w:val="00701C61"/>
    <w:rsid w:val="00712AC3"/>
    <w:rsid w:val="00715011"/>
    <w:rsid w:val="00732DBB"/>
    <w:rsid w:val="007356D1"/>
    <w:rsid w:val="00743239"/>
    <w:rsid w:val="00744E95"/>
    <w:rsid w:val="00745663"/>
    <w:rsid w:val="00746069"/>
    <w:rsid w:val="007524DA"/>
    <w:rsid w:val="007526D7"/>
    <w:rsid w:val="0075582F"/>
    <w:rsid w:val="0075793B"/>
    <w:rsid w:val="00762BE6"/>
    <w:rsid w:val="00763052"/>
    <w:rsid w:val="00765C3C"/>
    <w:rsid w:val="00766ACA"/>
    <w:rsid w:val="0077494B"/>
    <w:rsid w:val="00777D3E"/>
    <w:rsid w:val="007815EE"/>
    <w:rsid w:val="00781631"/>
    <w:rsid w:val="00781D9D"/>
    <w:rsid w:val="00791EF0"/>
    <w:rsid w:val="00796170"/>
    <w:rsid w:val="007A3E08"/>
    <w:rsid w:val="007A590D"/>
    <w:rsid w:val="007B02C4"/>
    <w:rsid w:val="007B1A12"/>
    <w:rsid w:val="007B7D25"/>
    <w:rsid w:val="007C17B7"/>
    <w:rsid w:val="007C1AA2"/>
    <w:rsid w:val="007C2658"/>
    <w:rsid w:val="007C51B3"/>
    <w:rsid w:val="007D1C13"/>
    <w:rsid w:val="007D1FEA"/>
    <w:rsid w:val="007D4795"/>
    <w:rsid w:val="007D4DE1"/>
    <w:rsid w:val="007D641A"/>
    <w:rsid w:val="007E6041"/>
    <w:rsid w:val="007E6482"/>
    <w:rsid w:val="007E75AF"/>
    <w:rsid w:val="007F09DB"/>
    <w:rsid w:val="007F1DBB"/>
    <w:rsid w:val="007F2912"/>
    <w:rsid w:val="007F64AF"/>
    <w:rsid w:val="00807353"/>
    <w:rsid w:val="00811C93"/>
    <w:rsid w:val="008132A2"/>
    <w:rsid w:val="0082037A"/>
    <w:rsid w:val="00820809"/>
    <w:rsid w:val="00821920"/>
    <w:rsid w:val="00822D9D"/>
    <w:rsid w:val="008309A5"/>
    <w:rsid w:val="00832476"/>
    <w:rsid w:val="008345E3"/>
    <w:rsid w:val="008415B3"/>
    <w:rsid w:val="00842838"/>
    <w:rsid w:val="0084331B"/>
    <w:rsid w:val="00843441"/>
    <w:rsid w:val="00844F1C"/>
    <w:rsid w:val="00845C8E"/>
    <w:rsid w:val="00854B82"/>
    <w:rsid w:val="00855CBD"/>
    <w:rsid w:val="0086206E"/>
    <w:rsid w:val="00865529"/>
    <w:rsid w:val="00866A6D"/>
    <w:rsid w:val="008671DC"/>
    <w:rsid w:val="008729DD"/>
    <w:rsid w:val="00872F0A"/>
    <w:rsid w:val="0087356A"/>
    <w:rsid w:val="00875A72"/>
    <w:rsid w:val="00883275"/>
    <w:rsid w:val="0089200E"/>
    <w:rsid w:val="008920C4"/>
    <w:rsid w:val="00894F6F"/>
    <w:rsid w:val="008965D5"/>
    <w:rsid w:val="00896B06"/>
    <w:rsid w:val="008A59CF"/>
    <w:rsid w:val="008A6B6A"/>
    <w:rsid w:val="008A7789"/>
    <w:rsid w:val="008B02B6"/>
    <w:rsid w:val="008B24FC"/>
    <w:rsid w:val="008B2AA6"/>
    <w:rsid w:val="008B4075"/>
    <w:rsid w:val="008B59B0"/>
    <w:rsid w:val="008B5EA0"/>
    <w:rsid w:val="008C2F96"/>
    <w:rsid w:val="008C2FED"/>
    <w:rsid w:val="008C4506"/>
    <w:rsid w:val="008C531B"/>
    <w:rsid w:val="008C63BD"/>
    <w:rsid w:val="008D0858"/>
    <w:rsid w:val="008D1113"/>
    <w:rsid w:val="008E2D29"/>
    <w:rsid w:val="008E7305"/>
    <w:rsid w:val="008E7435"/>
    <w:rsid w:val="008F2125"/>
    <w:rsid w:val="008F2712"/>
    <w:rsid w:val="00900332"/>
    <w:rsid w:val="0090297D"/>
    <w:rsid w:val="00903038"/>
    <w:rsid w:val="00920E19"/>
    <w:rsid w:val="00925345"/>
    <w:rsid w:val="00925B11"/>
    <w:rsid w:val="00927171"/>
    <w:rsid w:val="00927FE8"/>
    <w:rsid w:val="00930032"/>
    <w:rsid w:val="009306F5"/>
    <w:rsid w:val="009422D2"/>
    <w:rsid w:val="0094483E"/>
    <w:rsid w:val="0094504C"/>
    <w:rsid w:val="0095103D"/>
    <w:rsid w:val="00953186"/>
    <w:rsid w:val="009543CE"/>
    <w:rsid w:val="00961609"/>
    <w:rsid w:val="00964B33"/>
    <w:rsid w:val="00964E40"/>
    <w:rsid w:val="0096584D"/>
    <w:rsid w:val="00966FFD"/>
    <w:rsid w:val="009677D3"/>
    <w:rsid w:val="009739AF"/>
    <w:rsid w:val="00974F96"/>
    <w:rsid w:val="00975133"/>
    <w:rsid w:val="0097577F"/>
    <w:rsid w:val="00980539"/>
    <w:rsid w:val="0098490B"/>
    <w:rsid w:val="009866FB"/>
    <w:rsid w:val="00986D2E"/>
    <w:rsid w:val="00993203"/>
    <w:rsid w:val="00993FD4"/>
    <w:rsid w:val="009958B2"/>
    <w:rsid w:val="00997A7A"/>
    <w:rsid w:val="009A0374"/>
    <w:rsid w:val="009A1F58"/>
    <w:rsid w:val="009B065E"/>
    <w:rsid w:val="009B22C9"/>
    <w:rsid w:val="009B2BAF"/>
    <w:rsid w:val="009B583D"/>
    <w:rsid w:val="009B5F88"/>
    <w:rsid w:val="009C2B84"/>
    <w:rsid w:val="009C4640"/>
    <w:rsid w:val="009D24AB"/>
    <w:rsid w:val="009D55D4"/>
    <w:rsid w:val="009E07B5"/>
    <w:rsid w:val="009E199D"/>
    <w:rsid w:val="009E544E"/>
    <w:rsid w:val="009E5D2B"/>
    <w:rsid w:val="009E77A9"/>
    <w:rsid w:val="009F32CF"/>
    <w:rsid w:val="009F5410"/>
    <w:rsid w:val="009F7CE0"/>
    <w:rsid w:val="00A01D71"/>
    <w:rsid w:val="00A03D09"/>
    <w:rsid w:val="00A07E73"/>
    <w:rsid w:val="00A10A3C"/>
    <w:rsid w:val="00A12A33"/>
    <w:rsid w:val="00A162AA"/>
    <w:rsid w:val="00A1679F"/>
    <w:rsid w:val="00A201EA"/>
    <w:rsid w:val="00A2162C"/>
    <w:rsid w:val="00A25E1C"/>
    <w:rsid w:val="00A403A9"/>
    <w:rsid w:val="00A41060"/>
    <w:rsid w:val="00A43B33"/>
    <w:rsid w:val="00A51C57"/>
    <w:rsid w:val="00A51EB1"/>
    <w:rsid w:val="00A550E0"/>
    <w:rsid w:val="00A57684"/>
    <w:rsid w:val="00A61DFF"/>
    <w:rsid w:val="00A6425E"/>
    <w:rsid w:val="00A67856"/>
    <w:rsid w:val="00A704CF"/>
    <w:rsid w:val="00A72D86"/>
    <w:rsid w:val="00A756DD"/>
    <w:rsid w:val="00A76263"/>
    <w:rsid w:val="00A77003"/>
    <w:rsid w:val="00A81DBA"/>
    <w:rsid w:val="00A86E78"/>
    <w:rsid w:val="00A94DFC"/>
    <w:rsid w:val="00A971E5"/>
    <w:rsid w:val="00AA2D55"/>
    <w:rsid w:val="00AA73D3"/>
    <w:rsid w:val="00AA7A47"/>
    <w:rsid w:val="00AB18B6"/>
    <w:rsid w:val="00AB2AE1"/>
    <w:rsid w:val="00AB6095"/>
    <w:rsid w:val="00AC1C8B"/>
    <w:rsid w:val="00AC705F"/>
    <w:rsid w:val="00AD0842"/>
    <w:rsid w:val="00AD4873"/>
    <w:rsid w:val="00AD67B2"/>
    <w:rsid w:val="00AD7741"/>
    <w:rsid w:val="00AE12C9"/>
    <w:rsid w:val="00AE2F1D"/>
    <w:rsid w:val="00AE3E25"/>
    <w:rsid w:val="00AF0159"/>
    <w:rsid w:val="00AF3DB8"/>
    <w:rsid w:val="00B00E11"/>
    <w:rsid w:val="00B01025"/>
    <w:rsid w:val="00B01090"/>
    <w:rsid w:val="00B0210B"/>
    <w:rsid w:val="00B037D5"/>
    <w:rsid w:val="00B046F5"/>
    <w:rsid w:val="00B04C9D"/>
    <w:rsid w:val="00B07263"/>
    <w:rsid w:val="00B1006A"/>
    <w:rsid w:val="00B1479A"/>
    <w:rsid w:val="00B16C86"/>
    <w:rsid w:val="00B2479F"/>
    <w:rsid w:val="00B24EDD"/>
    <w:rsid w:val="00B2522D"/>
    <w:rsid w:val="00B2777B"/>
    <w:rsid w:val="00B3075A"/>
    <w:rsid w:val="00B30D9B"/>
    <w:rsid w:val="00B33202"/>
    <w:rsid w:val="00B36D43"/>
    <w:rsid w:val="00B407BA"/>
    <w:rsid w:val="00B42B00"/>
    <w:rsid w:val="00B4417A"/>
    <w:rsid w:val="00B45C70"/>
    <w:rsid w:val="00B53D36"/>
    <w:rsid w:val="00B5474B"/>
    <w:rsid w:val="00B623C5"/>
    <w:rsid w:val="00B628A8"/>
    <w:rsid w:val="00B64E3D"/>
    <w:rsid w:val="00B66006"/>
    <w:rsid w:val="00B76702"/>
    <w:rsid w:val="00B7790D"/>
    <w:rsid w:val="00B82CA5"/>
    <w:rsid w:val="00B84364"/>
    <w:rsid w:val="00B874CB"/>
    <w:rsid w:val="00B912AB"/>
    <w:rsid w:val="00B941DD"/>
    <w:rsid w:val="00B95797"/>
    <w:rsid w:val="00BA1511"/>
    <w:rsid w:val="00BA1CFA"/>
    <w:rsid w:val="00BA2C45"/>
    <w:rsid w:val="00BB1013"/>
    <w:rsid w:val="00BB2195"/>
    <w:rsid w:val="00BB358E"/>
    <w:rsid w:val="00BB4EA0"/>
    <w:rsid w:val="00BB4F91"/>
    <w:rsid w:val="00BB58AC"/>
    <w:rsid w:val="00BB6B4A"/>
    <w:rsid w:val="00BC58A6"/>
    <w:rsid w:val="00BD39C8"/>
    <w:rsid w:val="00BD45CD"/>
    <w:rsid w:val="00BE1425"/>
    <w:rsid w:val="00BE1D68"/>
    <w:rsid w:val="00BE72EB"/>
    <w:rsid w:val="00BF4511"/>
    <w:rsid w:val="00C00D26"/>
    <w:rsid w:val="00C01B7F"/>
    <w:rsid w:val="00C11116"/>
    <w:rsid w:val="00C114EE"/>
    <w:rsid w:val="00C12E93"/>
    <w:rsid w:val="00C12FED"/>
    <w:rsid w:val="00C156E6"/>
    <w:rsid w:val="00C15BEA"/>
    <w:rsid w:val="00C20EC4"/>
    <w:rsid w:val="00C219C8"/>
    <w:rsid w:val="00C277E3"/>
    <w:rsid w:val="00C32534"/>
    <w:rsid w:val="00C32E17"/>
    <w:rsid w:val="00C34F8B"/>
    <w:rsid w:val="00C3685D"/>
    <w:rsid w:val="00C45486"/>
    <w:rsid w:val="00C459FE"/>
    <w:rsid w:val="00C46F34"/>
    <w:rsid w:val="00C47FBB"/>
    <w:rsid w:val="00C50AE7"/>
    <w:rsid w:val="00C5176E"/>
    <w:rsid w:val="00C51FB3"/>
    <w:rsid w:val="00C63F98"/>
    <w:rsid w:val="00C6462A"/>
    <w:rsid w:val="00C65A9F"/>
    <w:rsid w:val="00C7027B"/>
    <w:rsid w:val="00C70792"/>
    <w:rsid w:val="00C71D43"/>
    <w:rsid w:val="00C75B50"/>
    <w:rsid w:val="00C80536"/>
    <w:rsid w:val="00C8221F"/>
    <w:rsid w:val="00C96881"/>
    <w:rsid w:val="00C96B2C"/>
    <w:rsid w:val="00CB1171"/>
    <w:rsid w:val="00CB3922"/>
    <w:rsid w:val="00CC5498"/>
    <w:rsid w:val="00CC5D0D"/>
    <w:rsid w:val="00CC7DC0"/>
    <w:rsid w:val="00CD01C9"/>
    <w:rsid w:val="00CD0A76"/>
    <w:rsid w:val="00CD117A"/>
    <w:rsid w:val="00CD1522"/>
    <w:rsid w:val="00CD4424"/>
    <w:rsid w:val="00CD5659"/>
    <w:rsid w:val="00CD6E0F"/>
    <w:rsid w:val="00CE1499"/>
    <w:rsid w:val="00CE3EF5"/>
    <w:rsid w:val="00CE6964"/>
    <w:rsid w:val="00CE6BA2"/>
    <w:rsid w:val="00CE72E2"/>
    <w:rsid w:val="00CF15AB"/>
    <w:rsid w:val="00CF4453"/>
    <w:rsid w:val="00CF4E7C"/>
    <w:rsid w:val="00CF7671"/>
    <w:rsid w:val="00CF7A33"/>
    <w:rsid w:val="00D011EB"/>
    <w:rsid w:val="00D032E1"/>
    <w:rsid w:val="00D04984"/>
    <w:rsid w:val="00D05EEA"/>
    <w:rsid w:val="00D070A0"/>
    <w:rsid w:val="00D20A93"/>
    <w:rsid w:val="00D24C96"/>
    <w:rsid w:val="00D31F5F"/>
    <w:rsid w:val="00D322DB"/>
    <w:rsid w:val="00D372D8"/>
    <w:rsid w:val="00D4024B"/>
    <w:rsid w:val="00D402C0"/>
    <w:rsid w:val="00D42E83"/>
    <w:rsid w:val="00D44B19"/>
    <w:rsid w:val="00D509C1"/>
    <w:rsid w:val="00D556BA"/>
    <w:rsid w:val="00D55978"/>
    <w:rsid w:val="00D576A3"/>
    <w:rsid w:val="00D60831"/>
    <w:rsid w:val="00D62EDB"/>
    <w:rsid w:val="00D6563A"/>
    <w:rsid w:val="00D66D5F"/>
    <w:rsid w:val="00D67511"/>
    <w:rsid w:val="00D71FDA"/>
    <w:rsid w:val="00D73F58"/>
    <w:rsid w:val="00D77D6A"/>
    <w:rsid w:val="00D803EC"/>
    <w:rsid w:val="00D80D05"/>
    <w:rsid w:val="00D811EF"/>
    <w:rsid w:val="00D8180E"/>
    <w:rsid w:val="00D8678E"/>
    <w:rsid w:val="00D87C63"/>
    <w:rsid w:val="00D935B7"/>
    <w:rsid w:val="00D95B60"/>
    <w:rsid w:val="00D96F70"/>
    <w:rsid w:val="00D97DCC"/>
    <w:rsid w:val="00DA6F8C"/>
    <w:rsid w:val="00DB40C7"/>
    <w:rsid w:val="00DB6A8C"/>
    <w:rsid w:val="00DC40A4"/>
    <w:rsid w:val="00DC44DB"/>
    <w:rsid w:val="00DC5C6B"/>
    <w:rsid w:val="00DC5F93"/>
    <w:rsid w:val="00DC7F80"/>
    <w:rsid w:val="00DE0613"/>
    <w:rsid w:val="00DE183E"/>
    <w:rsid w:val="00DE4840"/>
    <w:rsid w:val="00DE4C85"/>
    <w:rsid w:val="00DE5349"/>
    <w:rsid w:val="00DF20EA"/>
    <w:rsid w:val="00DF2BD2"/>
    <w:rsid w:val="00DF2E9A"/>
    <w:rsid w:val="00DF3464"/>
    <w:rsid w:val="00DF5E24"/>
    <w:rsid w:val="00E022DF"/>
    <w:rsid w:val="00E03037"/>
    <w:rsid w:val="00E04C1E"/>
    <w:rsid w:val="00E13687"/>
    <w:rsid w:val="00E140E1"/>
    <w:rsid w:val="00E14E85"/>
    <w:rsid w:val="00E154A2"/>
    <w:rsid w:val="00E16489"/>
    <w:rsid w:val="00E20667"/>
    <w:rsid w:val="00E2071C"/>
    <w:rsid w:val="00E26670"/>
    <w:rsid w:val="00E300D8"/>
    <w:rsid w:val="00E30342"/>
    <w:rsid w:val="00E36D66"/>
    <w:rsid w:val="00E44CCE"/>
    <w:rsid w:val="00E45E0A"/>
    <w:rsid w:val="00E54599"/>
    <w:rsid w:val="00E56B2A"/>
    <w:rsid w:val="00E57C5E"/>
    <w:rsid w:val="00E6091A"/>
    <w:rsid w:val="00E63489"/>
    <w:rsid w:val="00E67AE1"/>
    <w:rsid w:val="00E67FB1"/>
    <w:rsid w:val="00E70141"/>
    <w:rsid w:val="00E70591"/>
    <w:rsid w:val="00E72EE5"/>
    <w:rsid w:val="00E73C2B"/>
    <w:rsid w:val="00E75D3E"/>
    <w:rsid w:val="00E87081"/>
    <w:rsid w:val="00E91235"/>
    <w:rsid w:val="00EA15FE"/>
    <w:rsid w:val="00EA2C84"/>
    <w:rsid w:val="00EB20B2"/>
    <w:rsid w:val="00EB4372"/>
    <w:rsid w:val="00EB639E"/>
    <w:rsid w:val="00EB7EF9"/>
    <w:rsid w:val="00EC71B5"/>
    <w:rsid w:val="00EC736A"/>
    <w:rsid w:val="00EC77B5"/>
    <w:rsid w:val="00EC7946"/>
    <w:rsid w:val="00ED037B"/>
    <w:rsid w:val="00ED4365"/>
    <w:rsid w:val="00ED72B5"/>
    <w:rsid w:val="00EE04C3"/>
    <w:rsid w:val="00EE0572"/>
    <w:rsid w:val="00EE0C3E"/>
    <w:rsid w:val="00EE184A"/>
    <w:rsid w:val="00EE393A"/>
    <w:rsid w:val="00EE3B56"/>
    <w:rsid w:val="00EE6780"/>
    <w:rsid w:val="00EE68A2"/>
    <w:rsid w:val="00EE7154"/>
    <w:rsid w:val="00EF37DA"/>
    <w:rsid w:val="00F01034"/>
    <w:rsid w:val="00F013F2"/>
    <w:rsid w:val="00F11AF7"/>
    <w:rsid w:val="00F12E10"/>
    <w:rsid w:val="00F16798"/>
    <w:rsid w:val="00F16ED2"/>
    <w:rsid w:val="00F2104B"/>
    <w:rsid w:val="00F228FB"/>
    <w:rsid w:val="00F23332"/>
    <w:rsid w:val="00F236B7"/>
    <w:rsid w:val="00F23C50"/>
    <w:rsid w:val="00F26563"/>
    <w:rsid w:val="00F27B22"/>
    <w:rsid w:val="00F31047"/>
    <w:rsid w:val="00F36E41"/>
    <w:rsid w:val="00F4035A"/>
    <w:rsid w:val="00F4145C"/>
    <w:rsid w:val="00F41566"/>
    <w:rsid w:val="00F42155"/>
    <w:rsid w:val="00F45033"/>
    <w:rsid w:val="00F47F24"/>
    <w:rsid w:val="00F50D13"/>
    <w:rsid w:val="00F53F40"/>
    <w:rsid w:val="00F54C2F"/>
    <w:rsid w:val="00F61C39"/>
    <w:rsid w:val="00F63C49"/>
    <w:rsid w:val="00F6477E"/>
    <w:rsid w:val="00F647DB"/>
    <w:rsid w:val="00F65B73"/>
    <w:rsid w:val="00F74EF3"/>
    <w:rsid w:val="00F7601F"/>
    <w:rsid w:val="00F80F3F"/>
    <w:rsid w:val="00F82778"/>
    <w:rsid w:val="00F90C86"/>
    <w:rsid w:val="00F94684"/>
    <w:rsid w:val="00F96705"/>
    <w:rsid w:val="00FA33C2"/>
    <w:rsid w:val="00FA49F1"/>
    <w:rsid w:val="00FA7B23"/>
    <w:rsid w:val="00FB19C0"/>
    <w:rsid w:val="00FB1F66"/>
    <w:rsid w:val="00FB47EA"/>
    <w:rsid w:val="00FB48C7"/>
    <w:rsid w:val="00FB5BD9"/>
    <w:rsid w:val="00FB746C"/>
    <w:rsid w:val="00FC09F7"/>
    <w:rsid w:val="00FC788D"/>
    <w:rsid w:val="00FC79C6"/>
    <w:rsid w:val="00FE18E6"/>
    <w:rsid w:val="00FE20E9"/>
    <w:rsid w:val="00FE571E"/>
    <w:rsid w:val="00FF2854"/>
    <w:rsid w:val="00FF5121"/>
    <w:rsid w:val="00FF5C81"/>
    <w:rsid w:val="00FF75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0CAC11E"/>
  <w15:chartTrackingRefBased/>
  <w15:docId w15:val="{50EBF5CE-8FEC-4E9B-A634-E26BD7640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21E3"/>
    <w:pPr>
      <w:widowControl w:val="0"/>
      <w:autoSpaceDE w:val="0"/>
      <w:autoSpaceDN w:val="0"/>
      <w:spacing w:after="0" w:line="240" w:lineRule="auto"/>
      <w:jc w:val="left"/>
    </w:pPr>
    <w:rPr>
      <w:rFonts w:ascii="Times New Roman" w:eastAsia="Times New Roman" w:hAnsi="Times New Roman" w:cs="Times New Roman"/>
      <w:kern w:val="0"/>
      <w:sz w:val="22"/>
      <w:lang w:eastAsia="en-US" w:bidi="en-US"/>
      <w14:ligatures w14:val="none"/>
    </w:rPr>
  </w:style>
  <w:style w:type="paragraph" w:styleId="1">
    <w:name w:val="heading 1"/>
    <w:basedOn w:val="a"/>
    <w:link w:val="1Char"/>
    <w:uiPriority w:val="9"/>
    <w:qFormat/>
    <w:rsid w:val="003D21E3"/>
    <w:pPr>
      <w:spacing w:before="1"/>
      <w:ind w:left="453" w:hanging="343"/>
      <w:outlineLvl w:val="0"/>
    </w:pPr>
    <w:rPr>
      <w:rFonts w:ascii="Georgia" w:eastAsia="Georgia" w:hAnsi="Georgia" w:cs="Georgia"/>
      <w:b/>
      <w:bCs/>
      <w:sz w:val="24"/>
      <w:szCs w:val="24"/>
    </w:rPr>
  </w:style>
  <w:style w:type="paragraph" w:styleId="2">
    <w:name w:val="heading 2"/>
    <w:basedOn w:val="a"/>
    <w:next w:val="a"/>
    <w:link w:val="2Char"/>
    <w:uiPriority w:val="9"/>
    <w:unhideWhenUsed/>
    <w:qFormat/>
    <w:rsid w:val="003D21E3"/>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3D21E3"/>
    <w:pPr>
      <w:keepNext/>
      <w:keepLines/>
      <w:autoSpaceDE/>
      <w:autoSpaceDN/>
      <w:spacing w:before="280" w:after="80"/>
      <w:outlineLvl w:val="2"/>
    </w:pPr>
    <w:rPr>
      <w:b/>
      <w:sz w:val="28"/>
      <w:szCs w:val="28"/>
      <w:lang w:eastAsia="ko-KR"/>
    </w:rPr>
  </w:style>
  <w:style w:type="paragraph" w:styleId="4">
    <w:name w:val="heading 4"/>
    <w:basedOn w:val="a"/>
    <w:next w:val="a"/>
    <w:link w:val="4Char"/>
    <w:uiPriority w:val="9"/>
    <w:semiHidden/>
    <w:unhideWhenUsed/>
    <w:qFormat/>
    <w:rsid w:val="003D21E3"/>
    <w:pPr>
      <w:keepNext/>
      <w:keepLines/>
      <w:autoSpaceDE/>
      <w:autoSpaceDN/>
      <w:spacing w:before="240" w:after="40"/>
      <w:outlineLvl w:val="3"/>
    </w:pPr>
    <w:rPr>
      <w:b/>
      <w:sz w:val="24"/>
      <w:szCs w:val="24"/>
      <w:lang w:eastAsia="ko-KR"/>
    </w:rPr>
  </w:style>
  <w:style w:type="paragraph" w:styleId="5">
    <w:name w:val="heading 5"/>
    <w:basedOn w:val="a"/>
    <w:next w:val="a"/>
    <w:link w:val="5Char"/>
    <w:uiPriority w:val="9"/>
    <w:semiHidden/>
    <w:unhideWhenUsed/>
    <w:qFormat/>
    <w:rsid w:val="003D21E3"/>
    <w:pPr>
      <w:keepNext/>
      <w:keepLines/>
      <w:autoSpaceDE/>
      <w:autoSpaceDN/>
      <w:spacing w:before="220" w:after="40"/>
      <w:outlineLvl w:val="4"/>
    </w:pPr>
    <w:rPr>
      <w:b/>
      <w:lang w:eastAsia="ko-KR"/>
    </w:rPr>
  </w:style>
  <w:style w:type="paragraph" w:styleId="6">
    <w:name w:val="heading 6"/>
    <w:basedOn w:val="a"/>
    <w:next w:val="a"/>
    <w:link w:val="6Char"/>
    <w:uiPriority w:val="9"/>
    <w:semiHidden/>
    <w:unhideWhenUsed/>
    <w:qFormat/>
    <w:rsid w:val="003D21E3"/>
    <w:pPr>
      <w:keepNext/>
      <w:keepLines/>
      <w:autoSpaceDE/>
      <w:autoSpaceDN/>
      <w:spacing w:before="200" w:after="40"/>
      <w:outlineLvl w:val="5"/>
    </w:pPr>
    <w:rPr>
      <w:b/>
      <w:sz w:val="20"/>
      <w:szCs w:val="20"/>
      <w:lang w:eastAsia="ko-KR"/>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D21E3"/>
    <w:rPr>
      <w:rFonts w:ascii="Georgia" w:eastAsia="Georgia" w:hAnsi="Georgia" w:cs="Georgia"/>
      <w:b/>
      <w:bCs/>
      <w:kern w:val="0"/>
      <w:sz w:val="24"/>
      <w:szCs w:val="24"/>
      <w:lang w:eastAsia="en-US" w:bidi="en-US"/>
      <w14:ligatures w14:val="none"/>
    </w:rPr>
  </w:style>
  <w:style w:type="character" w:customStyle="1" w:styleId="2Char">
    <w:name w:val="제목 2 Char"/>
    <w:basedOn w:val="a0"/>
    <w:link w:val="2"/>
    <w:uiPriority w:val="9"/>
    <w:rsid w:val="003D21E3"/>
    <w:rPr>
      <w:rFonts w:asciiTheme="majorHAnsi" w:eastAsiaTheme="majorEastAsia" w:hAnsiTheme="majorHAnsi" w:cstheme="majorBidi"/>
      <w:kern w:val="0"/>
      <w:sz w:val="22"/>
      <w:lang w:eastAsia="en-US" w:bidi="en-US"/>
      <w14:ligatures w14:val="none"/>
    </w:rPr>
  </w:style>
  <w:style w:type="character" w:customStyle="1" w:styleId="3Char">
    <w:name w:val="제목 3 Char"/>
    <w:basedOn w:val="a0"/>
    <w:link w:val="3"/>
    <w:uiPriority w:val="9"/>
    <w:semiHidden/>
    <w:rsid w:val="003D21E3"/>
    <w:rPr>
      <w:rFonts w:ascii="Times New Roman" w:eastAsia="Times New Roman" w:hAnsi="Times New Roman" w:cs="Times New Roman"/>
      <w:b/>
      <w:kern w:val="0"/>
      <w:sz w:val="28"/>
      <w:szCs w:val="28"/>
      <w:lang w:bidi="en-US"/>
      <w14:ligatures w14:val="none"/>
    </w:rPr>
  </w:style>
  <w:style w:type="character" w:customStyle="1" w:styleId="4Char">
    <w:name w:val="제목 4 Char"/>
    <w:basedOn w:val="a0"/>
    <w:link w:val="4"/>
    <w:uiPriority w:val="9"/>
    <w:semiHidden/>
    <w:rsid w:val="003D21E3"/>
    <w:rPr>
      <w:rFonts w:ascii="Times New Roman" w:eastAsia="Times New Roman" w:hAnsi="Times New Roman" w:cs="Times New Roman"/>
      <w:b/>
      <w:kern w:val="0"/>
      <w:sz w:val="24"/>
      <w:szCs w:val="24"/>
      <w:lang w:bidi="en-US"/>
      <w14:ligatures w14:val="none"/>
    </w:rPr>
  </w:style>
  <w:style w:type="character" w:customStyle="1" w:styleId="5Char">
    <w:name w:val="제목 5 Char"/>
    <w:basedOn w:val="a0"/>
    <w:link w:val="5"/>
    <w:uiPriority w:val="9"/>
    <w:semiHidden/>
    <w:rsid w:val="003D21E3"/>
    <w:rPr>
      <w:rFonts w:ascii="Times New Roman" w:eastAsia="Times New Roman" w:hAnsi="Times New Roman" w:cs="Times New Roman"/>
      <w:b/>
      <w:kern w:val="0"/>
      <w:sz w:val="22"/>
      <w:lang w:bidi="en-US"/>
      <w14:ligatures w14:val="none"/>
    </w:rPr>
  </w:style>
  <w:style w:type="character" w:customStyle="1" w:styleId="6Char">
    <w:name w:val="제목 6 Char"/>
    <w:basedOn w:val="a0"/>
    <w:link w:val="6"/>
    <w:uiPriority w:val="9"/>
    <w:semiHidden/>
    <w:rsid w:val="003D21E3"/>
    <w:rPr>
      <w:rFonts w:ascii="Times New Roman" w:eastAsia="Times New Roman" w:hAnsi="Times New Roman" w:cs="Times New Roman"/>
      <w:b/>
      <w:kern w:val="0"/>
      <w:szCs w:val="20"/>
      <w:lang w:bidi="en-US"/>
      <w14:ligatures w14:val="none"/>
    </w:rPr>
  </w:style>
  <w:style w:type="table" w:customStyle="1" w:styleId="TableNormal0">
    <w:name w:val="Table Normal_0"/>
    <w:uiPriority w:val="2"/>
    <w:semiHidden/>
    <w:unhideWhenUsed/>
    <w:qFormat/>
    <w:rsid w:val="003D21E3"/>
    <w:pPr>
      <w:widowControl w:val="0"/>
      <w:autoSpaceDE w:val="0"/>
      <w:autoSpaceDN w:val="0"/>
      <w:spacing w:after="0" w:line="240" w:lineRule="auto"/>
      <w:jc w:val="left"/>
    </w:pPr>
    <w:rPr>
      <w:kern w:val="0"/>
      <w:sz w:val="22"/>
      <w:lang w:eastAsia="en-US"/>
      <w14:ligatures w14:val="none"/>
    </w:rPr>
    <w:tblPr>
      <w:tblInd w:w="0" w:type="dxa"/>
      <w:tblCellMar>
        <w:top w:w="0" w:type="dxa"/>
        <w:left w:w="0" w:type="dxa"/>
        <w:bottom w:w="0" w:type="dxa"/>
        <w:right w:w="0" w:type="dxa"/>
      </w:tblCellMar>
    </w:tblPr>
  </w:style>
  <w:style w:type="paragraph" w:styleId="a3">
    <w:name w:val="Body Text"/>
    <w:basedOn w:val="a"/>
    <w:link w:val="Char"/>
    <w:uiPriority w:val="1"/>
    <w:qFormat/>
    <w:rsid w:val="003D21E3"/>
    <w:rPr>
      <w:sz w:val="24"/>
      <w:szCs w:val="24"/>
    </w:rPr>
  </w:style>
  <w:style w:type="character" w:customStyle="1" w:styleId="Char">
    <w:name w:val="본문 Char"/>
    <w:basedOn w:val="a0"/>
    <w:link w:val="a3"/>
    <w:uiPriority w:val="1"/>
    <w:rsid w:val="003D21E3"/>
    <w:rPr>
      <w:rFonts w:ascii="Times New Roman" w:eastAsia="Times New Roman" w:hAnsi="Times New Roman" w:cs="Times New Roman"/>
      <w:kern w:val="0"/>
      <w:sz w:val="24"/>
      <w:szCs w:val="24"/>
      <w:lang w:eastAsia="en-US" w:bidi="en-US"/>
      <w14:ligatures w14:val="none"/>
    </w:rPr>
  </w:style>
  <w:style w:type="paragraph" w:styleId="a4">
    <w:name w:val="List Paragraph"/>
    <w:basedOn w:val="a"/>
    <w:uiPriority w:val="1"/>
    <w:qFormat/>
    <w:rsid w:val="003D21E3"/>
    <w:pPr>
      <w:spacing w:before="1"/>
      <w:ind w:left="453" w:hanging="343"/>
    </w:pPr>
    <w:rPr>
      <w:rFonts w:ascii="Palatino Linotype" w:eastAsia="Palatino Linotype" w:hAnsi="Palatino Linotype" w:cs="Palatino Linotype"/>
    </w:rPr>
  </w:style>
  <w:style w:type="paragraph" w:customStyle="1" w:styleId="TableParagraph">
    <w:name w:val="Table Paragraph"/>
    <w:basedOn w:val="a"/>
    <w:qFormat/>
    <w:rsid w:val="003D21E3"/>
  </w:style>
  <w:style w:type="paragraph" w:styleId="a5">
    <w:name w:val="header"/>
    <w:basedOn w:val="a"/>
    <w:link w:val="Char0"/>
    <w:uiPriority w:val="99"/>
    <w:unhideWhenUsed/>
    <w:rsid w:val="003D21E3"/>
    <w:pPr>
      <w:tabs>
        <w:tab w:val="center" w:pos="4513"/>
        <w:tab w:val="right" w:pos="9026"/>
      </w:tabs>
      <w:snapToGrid w:val="0"/>
    </w:pPr>
  </w:style>
  <w:style w:type="character" w:customStyle="1" w:styleId="Char0">
    <w:name w:val="머리글 Char"/>
    <w:basedOn w:val="a0"/>
    <w:link w:val="a5"/>
    <w:uiPriority w:val="99"/>
    <w:rsid w:val="003D21E3"/>
    <w:rPr>
      <w:rFonts w:ascii="Times New Roman" w:eastAsia="Times New Roman" w:hAnsi="Times New Roman" w:cs="Times New Roman"/>
      <w:kern w:val="0"/>
      <w:sz w:val="22"/>
      <w:lang w:eastAsia="en-US" w:bidi="en-US"/>
      <w14:ligatures w14:val="none"/>
    </w:rPr>
  </w:style>
  <w:style w:type="paragraph" w:styleId="a6">
    <w:name w:val="footer"/>
    <w:basedOn w:val="a"/>
    <w:link w:val="Char1"/>
    <w:uiPriority w:val="99"/>
    <w:unhideWhenUsed/>
    <w:rsid w:val="003D21E3"/>
    <w:pPr>
      <w:tabs>
        <w:tab w:val="center" w:pos="4513"/>
        <w:tab w:val="right" w:pos="9026"/>
      </w:tabs>
      <w:snapToGrid w:val="0"/>
    </w:pPr>
  </w:style>
  <w:style w:type="character" w:customStyle="1" w:styleId="Char1">
    <w:name w:val="바닥글 Char"/>
    <w:basedOn w:val="a0"/>
    <w:link w:val="a6"/>
    <w:uiPriority w:val="99"/>
    <w:rsid w:val="003D21E3"/>
    <w:rPr>
      <w:rFonts w:ascii="Times New Roman" w:eastAsia="Times New Roman" w:hAnsi="Times New Roman" w:cs="Times New Roman"/>
      <w:kern w:val="0"/>
      <w:sz w:val="22"/>
      <w:lang w:eastAsia="en-US" w:bidi="en-US"/>
      <w14:ligatures w14:val="none"/>
    </w:rPr>
  </w:style>
  <w:style w:type="character" w:styleId="a7">
    <w:name w:val="Hyperlink"/>
    <w:basedOn w:val="a0"/>
    <w:uiPriority w:val="99"/>
    <w:unhideWhenUsed/>
    <w:rsid w:val="003D21E3"/>
    <w:rPr>
      <w:color w:val="0563C1" w:themeColor="hyperlink"/>
      <w:u w:val="single"/>
    </w:rPr>
  </w:style>
  <w:style w:type="character" w:styleId="a8">
    <w:name w:val="Unresolved Mention"/>
    <w:basedOn w:val="a0"/>
    <w:uiPriority w:val="99"/>
    <w:semiHidden/>
    <w:unhideWhenUsed/>
    <w:rsid w:val="003D21E3"/>
    <w:rPr>
      <w:color w:val="605E5C"/>
      <w:shd w:val="clear" w:color="auto" w:fill="E1DFDD"/>
    </w:rPr>
  </w:style>
  <w:style w:type="paragraph" w:customStyle="1" w:styleId="EndNoteBibliographyTitle">
    <w:name w:val="EndNote Bibliography Title"/>
    <w:basedOn w:val="a"/>
    <w:link w:val="EndNoteBibliographyTitleChar"/>
    <w:rsid w:val="003D21E3"/>
    <w:pPr>
      <w:jc w:val="center"/>
    </w:pPr>
    <w:rPr>
      <w:noProof/>
      <w:sz w:val="24"/>
      <w:szCs w:val="24"/>
    </w:rPr>
  </w:style>
  <w:style w:type="character" w:customStyle="1" w:styleId="EndNoteBibliographyTitleChar">
    <w:name w:val="EndNote Bibliography Title Char"/>
    <w:basedOn w:val="Char"/>
    <w:link w:val="EndNoteBibliographyTitle"/>
    <w:rsid w:val="003D21E3"/>
    <w:rPr>
      <w:rFonts w:ascii="Times New Roman" w:eastAsia="Times New Roman" w:hAnsi="Times New Roman" w:cs="Times New Roman"/>
      <w:noProof/>
      <w:kern w:val="0"/>
      <w:sz w:val="24"/>
      <w:szCs w:val="24"/>
      <w:lang w:eastAsia="en-US" w:bidi="en-US"/>
      <w14:ligatures w14:val="none"/>
    </w:rPr>
  </w:style>
  <w:style w:type="paragraph" w:customStyle="1" w:styleId="EndNoteBibliography">
    <w:name w:val="EndNote Bibliography"/>
    <w:basedOn w:val="a"/>
    <w:link w:val="EndNoteBibliographyChar"/>
    <w:rsid w:val="003D21E3"/>
    <w:pPr>
      <w:jc w:val="both"/>
    </w:pPr>
    <w:rPr>
      <w:noProof/>
      <w:sz w:val="24"/>
      <w:szCs w:val="24"/>
    </w:rPr>
  </w:style>
  <w:style w:type="character" w:customStyle="1" w:styleId="EndNoteBibliographyChar">
    <w:name w:val="EndNote Bibliography Char"/>
    <w:basedOn w:val="Char"/>
    <w:link w:val="EndNoteBibliography"/>
    <w:rsid w:val="003D21E3"/>
    <w:rPr>
      <w:rFonts w:ascii="Times New Roman" w:eastAsia="Times New Roman" w:hAnsi="Times New Roman" w:cs="Times New Roman"/>
      <w:noProof/>
      <w:kern w:val="0"/>
      <w:sz w:val="24"/>
      <w:szCs w:val="24"/>
      <w:lang w:eastAsia="en-US" w:bidi="en-US"/>
      <w14:ligatures w14:val="none"/>
    </w:rPr>
  </w:style>
  <w:style w:type="table" w:styleId="a9">
    <w:name w:val="Table Grid"/>
    <w:basedOn w:val="a1"/>
    <w:uiPriority w:val="39"/>
    <w:rsid w:val="003D21E3"/>
    <w:pPr>
      <w:widowControl w:val="0"/>
      <w:autoSpaceDE w:val="0"/>
      <w:autoSpaceDN w:val="0"/>
      <w:spacing w:after="0" w:line="240" w:lineRule="auto"/>
      <w:jc w:val="left"/>
    </w:pPr>
    <w:rPr>
      <w:kern w:val="0"/>
      <w:sz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3D21E3"/>
    <w:rPr>
      <w:b/>
      <w:bCs/>
      <w:sz w:val="20"/>
      <w:szCs w:val="20"/>
    </w:rPr>
  </w:style>
  <w:style w:type="character" w:styleId="ab">
    <w:name w:val="Placeholder Text"/>
    <w:basedOn w:val="a0"/>
    <w:uiPriority w:val="99"/>
    <w:semiHidden/>
    <w:rsid w:val="003D21E3"/>
    <w:rPr>
      <w:color w:val="808080"/>
    </w:rPr>
  </w:style>
  <w:style w:type="paragraph" w:styleId="ac">
    <w:name w:val="Subtitle"/>
    <w:basedOn w:val="a"/>
    <w:next w:val="a"/>
    <w:link w:val="Char2"/>
    <w:uiPriority w:val="11"/>
    <w:qFormat/>
    <w:rsid w:val="003D21E3"/>
    <w:pPr>
      <w:spacing w:after="60"/>
      <w:jc w:val="center"/>
      <w:outlineLvl w:val="1"/>
    </w:pPr>
    <w:rPr>
      <w:rFonts w:asciiTheme="minorHAnsi" w:eastAsiaTheme="minorEastAsia" w:hAnsiTheme="minorHAnsi" w:cstheme="minorBidi"/>
      <w:sz w:val="24"/>
      <w:szCs w:val="24"/>
    </w:rPr>
  </w:style>
  <w:style w:type="character" w:customStyle="1" w:styleId="Char2">
    <w:name w:val="부제 Char"/>
    <w:basedOn w:val="a0"/>
    <w:link w:val="ac"/>
    <w:uiPriority w:val="11"/>
    <w:rsid w:val="003D21E3"/>
    <w:rPr>
      <w:kern w:val="0"/>
      <w:sz w:val="24"/>
      <w:szCs w:val="24"/>
      <w:lang w:eastAsia="en-US" w:bidi="en-US"/>
      <w14:ligatures w14:val="none"/>
    </w:rPr>
  </w:style>
  <w:style w:type="table" w:customStyle="1" w:styleId="TableNormal00">
    <w:name w:val="Table Normal_0_0"/>
    <w:rsid w:val="003D21E3"/>
    <w:pPr>
      <w:widowControl w:val="0"/>
      <w:spacing w:after="0" w:line="240" w:lineRule="auto"/>
      <w:jc w:val="left"/>
    </w:pPr>
    <w:rPr>
      <w:kern w:val="0"/>
      <w:sz w:val="22"/>
      <w:lang w:eastAsia="en-US"/>
      <w14:ligatures w14:val="none"/>
    </w:rPr>
    <w:tblPr>
      <w:tblInd w:w="0" w:type="dxa"/>
      <w:tblCellMar>
        <w:top w:w="0" w:type="dxa"/>
        <w:left w:w="0" w:type="dxa"/>
        <w:bottom w:w="0" w:type="dxa"/>
        <w:right w:w="0" w:type="dxa"/>
      </w:tblCellMar>
    </w:tblPr>
  </w:style>
  <w:style w:type="paragraph" w:styleId="ad">
    <w:name w:val="Revision"/>
    <w:hidden/>
    <w:uiPriority w:val="99"/>
    <w:semiHidden/>
    <w:rsid w:val="003D21E3"/>
    <w:pPr>
      <w:spacing w:after="0" w:line="240" w:lineRule="auto"/>
      <w:jc w:val="left"/>
    </w:pPr>
    <w:rPr>
      <w:rFonts w:ascii="Times New Roman" w:eastAsia="Times New Roman" w:hAnsi="Times New Roman" w:cs="Times New Roman"/>
      <w:kern w:val="0"/>
      <w:sz w:val="22"/>
      <w:lang w:eastAsia="en-US" w:bidi="en-US"/>
      <w14:ligatures w14:val="none"/>
    </w:rPr>
  </w:style>
  <w:style w:type="character" w:styleId="ae">
    <w:name w:val="annotation reference"/>
    <w:basedOn w:val="a0"/>
    <w:uiPriority w:val="99"/>
    <w:semiHidden/>
    <w:unhideWhenUsed/>
    <w:rsid w:val="003D21E3"/>
    <w:rPr>
      <w:sz w:val="16"/>
      <w:szCs w:val="16"/>
    </w:rPr>
  </w:style>
  <w:style w:type="paragraph" w:styleId="af">
    <w:name w:val="annotation text"/>
    <w:basedOn w:val="a"/>
    <w:link w:val="Char3"/>
    <w:uiPriority w:val="99"/>
    <w:unhideWhenUsed/>
    <w:rsid w:val="003D21E3"/>
    <w:rPr>
      <w:sz w:val="20"/>
      <w:szCs w:val="20"/>
    </w:rPr>
  </w:style>
  <w:style w:type="character" w:customStyle="1" w:styleId="Char3">
    <w:name w:val="메모 텍스트 Char"/>
    <w:basedOn w:val="a0"/>
    <w:link w:val="af"/>
    <w:uiPriority w:val="99"/>
    <w:rsid w:val="003D21E3"/>
    <w:rPr>
      <w:rFonts w:ascii="Times New Roman" w:eastAsia="Times New Roman" w:hAnsi="Times New Roman" w:cs="Times New Roman"/>
      <w:kern w:val="0"/>
      <w:szCs w:val="20"/>
      <w:lang w:eastAsia="en-US" w:bidi="en-US"/>
      <w14:ligatures w14:val="none"/>
    </w:rPr>
  </w:style>
  <w:style w:type="paragraph" w:styleId="af0">
    <w:name w:val="annotation subject"/>
    <w:basedOn w:val="af"/>
    <w:next w:val="af"/>
    <w:link w:val="Char4"/>
    <w:uiPriority w:val="99"/>
    <w:semiHidden/>
    <w:unhideWhenUsed/>
    <w:rsid w:val="003D21E3"/>
    <w:rPr>
      <w:b/>
      <w:bCs/>
    </w:rPr>
  </w:style>
  <w:style w:type="character" w:customStyle="1" w:styleId="Char4">
    <w:name w:val="메모 주제 Char"/>
    <w:basedOn w:val="Char3"/>
    <w:link w:val="af0"/>
    <w:uiPriority w:val="99"/>
    <w:semiHidden/>
    <w:rsid w:val="003D21E3"/>
    <w:rPr>
      <w:rFonts w:ascii="Times New Roman" w:eastAsia="Times New Roman" w:hAnsi="Times New Roman" w:cs="Times New Roman"/>
      <w:b/>
      <w:bCs/>
      <w:kern w:val="0"/>
      <w:szCs w:val="20"/>
      <w:lang w:eastAsia="en-US" w:bidi="en-US"/>
      <w14:ligatures w14:val="none"/>
    </w:rPr>
  </w:style>
  <w:style w:type="table" w:customStyle="1" w:styleId="TableNormal">
    <w:name w:val="Table Normal"/>
    <w:rsid w:val="003D21E3"/>
    <w:pPr>
      <w:widowControl w:val="0"/>
      <w:spacing w:after="0" w:line="240" w:lineRule="auto"/>
      <w:jc w:val="left"/>
    </w:pPr>
    <w:rPr>
      <w:rFonts w:ascii="Times New Roman" w:eastAsia="바탕" w:hAnsi="Times New Roman" w:cs="Times New Roman"/>
      <w:kern w:val="0"/>
      <w:sz w:val="22"/>
      <w14:ligatures w14:val="none"/>
    </w:rPr>
    <w:tblPr>
      <w:tblCellMar>
        <w:top w:w="0" w:type="dxa"/>
        <w:left w:w="0" w:type="dxa"/>
        <w:bottom w:w="0" w:type="dxa"/>
        <w:right w:w="0" w:type="dxa"/>
      </w:tblCellMar>
    </w:tblPr>
  </w:style>
  <w:style w:type="paragraph" w:styleId="af1">
    <w:name w:val="Title"/>
    <w:basedOn w:val="a"/>
    <w:next w:val="a"/>
    <w:link w:val="Char5"/>
    <w:uiPriority w:val="10"/>
    <w:qFormat/>
    <w:rsid w:val="003D21E3"/>
    <w:pPr>
      <w:keepNext/>
      <w:keepLines/>
      <w:autoSpaceDE/>
      <w:autoSpaceDN/>
      <w:spacing w:before="480" w:after="120"/>
    </w:pPr>
    <w:rPr>
      <w:b/>
      <w:sz w:val="72"/>
      <w:szCs w:val="72"/>
      <w:lang w:eastAsia="ko-KR"/>
    </w:rPr>
  </w:style>
  <w:style w:type="character" w:customStyle="1" w:styleId="Char5">
    <w:name w:val="제목 Char"/>
    <w:basedOn w:val="a0"/>
    <w:link w:val="af1"/>
    <w:uiPriority w:val="10"/>
    <w:rsid w:val="003D21E3"/>
    <w:rPr>
      <w:rFonts w:ascii="Times New Roman" w:eastAsia="Times New Roman" w:hAnsi="Times New Roman" w:cs="Times New Roman"/>
      <w:b/>
      <w:kern w:val="0"/>
      <w:sz w:val="72"/>
      <w:szCs w:val="72"/>
      <w:lang w:bidi="en-US"/>
      <w14:ligatures w14:val="none"/>
    </w:rPr>
  </w:style>
  <w:style w:type="character" w:styleId="af2">
    <w:name w:val="FollowedHyperlink"/>
    <w:basedOn w:val="a0"/>
    <w:uiPriority w:val="99"/>
    <w:semiHidden/>
    <w:unhideWhenUsed/>
    <w:rsid w:val="00B1479A"/>
    <w:rPr>
      <w:color w:val="954F72" w:themeColor="followedHyperlink"/>
      <w:u w:val="single"/>
    </w:rPr>
  </w:style>
  <w:style w:type="paragraph" w:styleId="af3">
    <w:name w:val="No Spacing"/>
    <w:uiPriority w:val="1"/>
    <w:qFormat/>
    <w:rsid w:val="007C51B3"/>
    <w:pPr>
      <w:widowControl w:val="0"/>
      <w:autoSpaceDE w:val="0"/>
      <w:autoSpaceDN w:val="0"/>
      <w:spacing w:after="0" w:line="240" w:lineRule="auto"/>
      <w:jc w:val="left"/>
    </w:pPr>
    <w:rPr>
      <w:rFonts w:ascii="Times New Roman" w:eastAsia="Times New Roman" w:hAnsi="Times New Roman" w:cs="Times New Roman"/>
      <w:kern w:val="0"/>
      <w:sz w:val="22"/>
      <w:lang w:eastAsia="en-US" w:bidi="en-US"/>
      <w14:ligatures w14:val="none"/>
    </w:rPr>
  </w:style>
  <w:style w:type="paragraph" w:styleId="af4">
    <w:name w:val="footnote text"/>
    <w:basedOn w:val="a"/>
    <w:link w:val="Char6"/>
    <w:uiPriority w:val="99"/>
    <w:semiHidden/>
    <w:unhideWhenUsed/>
    <w:rsid w:val="006527E2"/>
    <w:pPr>
      <w:snapToGrid w:val="0"/>
    </w:pPr>
  </w:style>
  <w:style w:type="character" w:customStyle="1" w:styleId="Char6">
    <w:name w:val="각주 텍스트 Char"/>
    <w:basedOn w:val="a0"/>
    <w:link w:val="af4"/>
    <w:uiPriority w:val="99"/>
    <w:semiHidden/>
    <w:rsid w:val="006527E2"/>
    <w:rPr>
      <w:rFonts w:ascii="Times New Roman" w:eastAsia="Times New Roman" w:hAnsi="Times New Roman" w:cs="Times New Roman"/>
      <w:kern w:val="0"/>
      <w:sz w:val="22"/>
      <w:lang w:eastAsia="en-US" w:bidi="en-US"/>
      <w14:ligatures w14:val="none"/>
    </w:rPr>
  </w:style>
  <w:style w:type="character" w:styleId="af5">
    <w:name w:val="footnote reference"/>
    <w:basedOn w:val="a0"/>
    <w:uiPriority w:val="99"/>
    <w:semiHidden/>
    <w:unhideWhenUsed/>
    <w:rsid w:val="006527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4970">
      <w:bodyDiv w:val="1"/>
      <w:marLeft w:val="0"/>
      <w:marRight w:val="0"/>
      <w:marTop w:val="0"/>
      <w:marBottom w:val="0"/>
      <w:divBdr>
        <w:top w:val="none" w:sz="0" w:space="0" w:color="auto"/>
        <w:left w:val="none" w:sz="0" w:space="0" w:color="auto"/>
        <w:bottom w:val="none" w:sz="0" w:space="0" w:color="auto"/>
        <w:right w:val="none" w:sz="0" w:space="0" w:color="auto"/>
      </w:divBdr>
    </w:div>
    <w:div w:id="31543557">
      <w:bodyDiv w:val="1"/>
      <w:marLeft w:val="0"/>
      <w:marRight w:val="0"/>
      <w:marTop w:val="0"/>
      <w:marBottom w:val="0"/>
      <w:divBdr>
        <w:top w:val="none" w:sz="0" w:space="0" w:color="auto"/>
        <w:left w:val="none" w:sz="0" w:space="0" w:color="auto"/>
        <w:bottom w:val="none" w:sz="0" w:space="0" w:color="auto"/>
        <w:right w:val="none" w:sz="0" w:space="0" w:color="auto"/>
      </w:divBdr>
    </w:div>
    <w:div w:id="114758903">
      <w:bodyDiv w:val="1"/>
      <w:marLeft w:val="0"/>
      <w:marRight w:val="0"/>
      <w:marTop w:val="0"/>
      <w:marBottom w:val="0"/>
      <w:divBdr>
        <w:top w:val="none" w:sz="0" w:space="0" w:color="auto"/>
        <w:left w:val="none" w:sz="0" w:space="0" w:color="auto"/>
        <w:bottom w:val="none" w:sz="0" w:space="0" w:color="auto"/>
        <w:right w:val="none" w:sz="0" w:space="0" w:color="auto"/>
      </w:divBdr>
    </w:div>
    <w:div w:id="174728163">
      <w:bodyDiv w:val="1"/>
      <w:marLeft w:val="0"/>
      <w:marRight w:val="0"/>
      <w:marTop w:val="0"/>
      <w:marBottom w:val="0"/>
      <w:divBdr>
        <w:top w:val="none" w:sz="0" w:space="0" w:color="auto"/>
        <w:left w:val="none" w:sz="0" w:space="0" w:color="auto"/>
        <w:bottom w:val="none" w:sz="0" w:space="0" w:color="auto"/>
        <w:right w:val="none" w:sz="0" w:space="0" w:color="auto"/>
      </w:divBdr>
    </w:div>
    <w:div w:id="295642806">
      <w:bodyDiv w:val="1"/>
      <w:marLeft w:val="0"/>
      <w:marRight w:val="0"/>
      <w:marTop w:val="0"/>
      <w:marBottom w:val="0"/>
      <w:divBdr>
        <w:top w:val="none" w:sz="0" w:space="0" w:color="auto"/>
        <w:left w:val="none" w:sz="0" w:space="0" w:color="auto"/>
        <w:bottom w:val="none" w:sz="0" w:space="0" w:color="auto"/>
        <w:right w:val="none" w:sz="0" w:space="0" w:color="auto"/>
      </w:divBdr>
    </w:div>
    <w:div w:id="313685085">
      <w:bodyDiv w:val="1"/>
      <w:marLeft w:val="0"/>
      <w:marRight w:val="0"/>
      <w:marTop w:val="0"/>
      <w:marBottom w:val="0"/>
      <w:divBdr>
        <w:top w:val="none" w:sz="0" w:space="0" w:color="auto"/>
        <w:left w:val="none" w:sz="0" w:space="0" w:color="auto"/>
        <w:bottom w:val="none" w:sz="0" w:space="0" w:color="auto"/>
        <w:right w:val="none" w:sz="0" w:space="0" w:color="auto"/>
      </w:divBdr>
    </w:div>
    <w:div w:id="542208357">
      <w:bodyDiv w:val="1"/>
      <w:marLeft w:val="0"/>
      <w:marRight w:val="0"/>
      <w:marTop w:val="0"/>
      <w:marBottom w:val="0"/>
      <w:divBdr>
        <w:top w:val="none" w:sz="0" w:space="0" w:color="auto"/>
        <w:left w:val="none" w:sz="0" w:space="0" w:color="auto"/>
        <w:bottom w:val="none" w:sz="0" w:space="0" w:color="auto"/>
        <w:right w:val="none" w:sz="0" w:space="0" w:color="auto"/>
      </w:divBdr>
    </w:div>
    <w:div w:id="558786786">
      <w:bodyDiv w:val="1"/>
      <w:marLeft w:val="0"/>
      <w:marRight w:val="0"/>
      <w:marTop w:val="0"/>
      <w:marBottom w:val="0"/>
      <w:divBdr>
        <w:top w:val="none" w:sz="0" w:space="0" w:color="auto"/>
        <w:left w:val="none" w:sz="0" w:space="0" w:color="auto"/>
        <w:bottom w:val="none" w:sz="0" w:space="0" w:color="auto"/>
        <w:right w:val="none" w:sz="0" w:space="0" w:color="auto"/>
      </w:divBdr>
    </w:div>
    <w:div w:id="697196415">
      <w:bodyDiv w:val="1"/>
      <w:marLeft w:val="0"/>
      <w:marRight w:val="0"/>
      <w:marTop w:val="0"/>
      <w:marBottom w:val="0"/>
      <w:divBdr>
        <w:top w:val="none" w:sz="0" w:space="0" w:color="auto"/>
        <w:left w:val="none" w:sz="0" w:space="0" w:color="auto"/>
        <w:bottom w:val="none" w:sz="0" w:space="0" w:color="auto"/>
        <w:right w:val="none" w:sz="0" w:space="0" w:color="auto"/>
      </w:divBdr>
    </w:div>
    <w:div w:id="1142845838">
      <w:bodyDiv w:val="1"/>
      <w:marLeft w:val="0"/>
      <w:marRight w:val="0"/>
      <w:marTop w:val="0"/>
      <w:marBottom w:val="0"/>
      <w:divBdr>
        <w:top w:val="none" w:sz="0" w:space="0" w:color="auto"/>
        <w:left w:val="none" w:sz="0" w:space="0" w:color="auto"/>
        <w:bottom w:val="none" w:sz="0" w:space="0" w:color="auto"/>
        <w:right w:val="none" w:sz="0" w:space="0" w:color="auto"/>
      </w:divBdr>
    </w:div>
    <w:div w:id="1207910980">
      <w:bodyDiv w:val="1"/>
      <w:marLeft w:val="0"/>
      <w:marRight w:val="0"/>
      <w:marTop w:val="0"/>
      <w:marBottom w:val="0"/>
      <w:divBdr>
        <w:top w:val="none" w:sz="0" w:space="0" w:color="auto"/>
        <w:left w:val="none" w:sz="0" w:space="0" w:color="auto"/>
        <w:bottom w:val="none" w:sz="0" w:space="0" w:color="auto"/>
        <w:right w:val="none" w:sz="0" w:space="0" w:color="auto"/>
      </w:divBdr>
    </w:div>
    <w:div w:id="1330017072">
      <w:bodyDiv w:val="1"/>
      <w:marLeft w:val="0"/>
      <w:marRight w:val="0"/>
      <w:marTop w:val="0"/>
      <w:marBottom w:val="0"/>
      <w:divBdr>
        <w:top w:val="none" w:sz="0" w:space="0" w:color="auto"/>
        <w:left w:val="none" w:sz="0" w:space="0" w:color="auto"/>
        <w:bottom w:val="none" w:sz="0" w:space="0" w:color="auto"/>
        <w:right w:val="none" w:sz="0" w:space="0" w:color="auto"/>
      </w:divBdr>
    </w:div>
    <w:div w:id="1656951230">
      <w:bodyDiv w:val="1"/>
      <w:marLeft w:val="0"/>
      <w:marRight w:val="0"/>
      <w:marTop w:val="0"/>
      <w:marBottom w:val="0"/>
      <w:divBdr>
        <w:top w:val="none" w:sz="0" w:space="0" w:color="auto"/>
        <w:left w:val="none" w:sz="0" w:space="0" w:color="auto"/>
        <w:bottom w:val="none" w:sz="0" w:space="0" w:color="auto"/>
        <w:right w:val="none" w:sz="0" w:space="0" w:color="auto"/>
      </w:divBdr>
    </w:div>
    <w:div w:id="1863205698">
      <w:bodyDiv w:val="1"/>
      <w:marLeft w:val="0"/>
      <w:marRight w:val="0"/>
      <w:marTop w:val="0"/>
      <w:marBottom w:val="0"/>
      <w:divBdr>
        <w:top w:val="none" w:sz="0" w:space="0" w:color="auto"/>
        <w:left w:val="none" w:sz="0" w:space="0" w:color="auto"/>
        <w:bottom w:val="none" w:sz="0" w:space="0" w:color="auto"/>
        <w:right w:val="none" w:sz="0" w:space="0" w:color="auto"/>
      </w:divBdr>
    </w:div>
    <w:div w:id="1929270280">
      <w:bodyDiv w:val="1"/>
      <w:marLeft w:val="0"/>
      <w:marRight w:val="0"/>
      <w:marTop w:val="0"/>
      <w:marBottom w:val="0"/>
      <w:divBdr>
        <w:top w:val="none" w:sz="0" w:space="0" w:color="auto"/>
        <w:left w:val="none" w:sz="0" w:space="0" w:color="auto"/>
        <w:bottom w:val="none" w:sz="0" w:space="0" w:color="auto"/>
        <w:right w:val="none" w:sz="0" w:space="0" w:color="auto"/>
      </w:divBdr>
    </w:div>
    <w:div w:id="211721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statista.com/chart/30882/share-of-commuters-that-take-public-transpor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0A85E-E147-47D3-83E4-8E736ACB0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2298</TotalTime>
  <Pages>23</Pages>
  <Words>7444</Words>
  <Characters>42437</Characters>
  <Application>Microsoft Office Word</Application>
  <DocSecurity>0</DocSecurity>
  <Lines>353</Lines>
  <Paragraphs>99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Kyungwon Kim</dc:creator>
  <cp:keywords/>
  <dc:description/>
  <cp:lastModifiedBy>KK</cp:lastModifiedBy>
  <cp:revision>692</cp:revision>
  <dcterms:created xsi:type="dcterms:W3CDTF">2024-10-14T14:52:00Z</dcterms:created>
  <dcterms:modified xsi:type="dcterms:W3CDTF">2025-01-14T14:06:00Z</dcterms:modified>
</cp:coreProperties>
</file>