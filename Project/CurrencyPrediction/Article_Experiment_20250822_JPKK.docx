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F5F3D" w14:textId="77777777" w:rsidR="003D21E3" w:rsidRPr="009911B6" w:rsidRDefault="003D21E3" w:rsidP="003D21E3">
      <w:pPr>
        <w:pStyle w:val="a3"/>
        <w:spacing w:before="11"/>
        <w:jc w:val="both"/>
        <w:rPr>
          <w:rFonts w:ascii="조선신명조" w:eastAsia="조선신명조"/>
          <w:sz w:val="17"/>
        </w:rPr>
      </w:pPr>
    </w:p>
    <w:p w14:paraId="52094AE3" w14:textId="272010BA" w:rsidR="00BF5EB7" w:rsidRDefault="00163DBA" w:rsidP="003D21E3">
      <w:pPr>
        <w:pStyle w:val="a3"/>
        <w:spacing w:before="248"/>
        <w:jc w:val="center"/>
        <w:rPr>
          <w:rFonts w:ascii="조선신명조" w:eastAsia="조선신명조"/>
          <w:sz w:val="34"/>
          <w:szCs w:val="22"/>
          <w:lang w:eastAsia="ko-KR"/>
        </w:rPr>
      </w:pPr>
      <w:r w:rsidRPr="00163DBA">
        <w:rPr>
          <w:rFonts w:ascii="조선신명조" w:eastAsia="조선신명조" w:hint="eastAsia"/>
          <w:sz w:val="34"/>
          <w:szCs w:val="22"/>
          <w:lang w:eastAsia="ko-KR"/>
        </w:rPr>
        <w:t>글로벌</w:t>
      </w:r>
      <w:r w:rsidRPr="00163DBA">
        <w:rPr>
          <w:rFonts w:ascii="조선신명조" w:eastAsia="조선신명조"/>
          <w:sz w:val="34"/>
          <w:szCs w:val="22"/>
          <w:lang w:eastAsia="ko-KR"/>
        </w:rPr>
        <w:t xml:space="preserve"> </w:t>
      </w:r>
      <w:r w:rsidRPr="00163DBA">
        <w:rPr>
          <w:rFonts w:ascii="조선신명조" w:eastAsia="조선신명조" w:hint="eastAsia"/>
          <w:sz w:val="34"/>
          <w:szCs w:val="22"/>
          <w:lang w:eastAsia="ko-KR"/>
        </w:rPr>
        <w:t>이벤트</w:t>
      </w:r>
      <w:r>
        <w:rPr>
          <w:rFonts w:ascii="조선신명조" w:eastAsia="조선신명조" w:hint="eastAsia"/>
          <w:sz w:val="34"/>
          <w:szCs w:val="22"/>
          <w:lang w:eastAsia="ko-KR"/>
        </w:rPr>
        <w:t xml:space="preserve">와 </w:t>
      </w:r>
      <w:r w:rsidRPr="00163DBA">
        <w:rPr>
          <w:rFonts w:ascii="조선신명조" w:eastAsia="조선신명조" w:hint="eastAsia"/>
          <w:sz w:val="34"/>
          <w:szCs w:val="22"/>
          <w:lang w:eastAsia="ko-KR"/>
        </w:rPr>
        <w:t>감성</w:t>
      </w:r>
      <w:r w:rsidRPr="00163DBA">
        <w:rPr>
          <w:rFonts w:ascii="조선신명조" w:eastAsia="조선신명조"/>
          <w:sz w:val="34"/>
          <w:szCs w:val="22"/>
          <w:lang w:eastAsia="ko-KR"/>
        </w:rPr>
        <w:t xml:space="preserve"> </w:t>
      </w:r>
      <w:r w:rsidRPr="00163DBA">
        <w:rPr>
          <w:rFonts w:ascii="조선신명조" w:eastAsia="조선신명조" w:hint="eastAsia"/>
          <w:sz w:val="34"/>
          <w:szCs w:val="22"/>
          <w:lang w:eastAsia="ko-KR"/>
        </w:rPr>
        <w:t>융합</w:t>
      </w:r>
      <w:r>
        <w:rPr>
          <w:rFonts w:ascii="조선신명조" w:eastAsia="조선신명조" w:hint="eastAsia"/>
          <w:sz w:val="34"/>
          <w:szCs w:val="22"/>
          <w:lang w:eastAsia="ko-KR"/>
        </w:rPr>
        <w:t>을</w:t>
      </w:r>
      <w:r w:rsidRPr="00163DBA">
        <w:rPr>
          <w:rFonts w:ascii="조선신명조" w:eastAsia="조선신명조"/>
          <w:sz w:val="34"/>
          <w:szCs w:val="22"/>
          <w:lang w:eastAsia="ko-KR"/>
        </w:rPr>
        <w:t xml:space="preserve"> </w:t>
      </w:r>
      <w:r w:rsidRPr="00163DBA">
        <w:rPr>
          <w:rFonts w:ascii="조선신명조" w:eastAsia="조선신명조" w:hint="eastAsia"/>
          <w:sz w:val="34"/>
          <w:szCs w:val="22"/>
          <w:lang w:eastAsia="ko-KR"/>
        </w:rPr>
        <w:t>활용한</w:t>
      </w:r>
      <w:r w:rsidRPr="00163DBA">
        <w:rPr>
          <w:rFonts w:ascii="조선신명조" w:eastAsia="조선신명조"/>
          <w:sz w:val="34"/>
          <w:szCs w:val="22"/>
          <w:lang w:eastAsia="ko-KR"/>
        </w:rPr>
        <w:t xml:space="preserve"> </w:t>
      </w:r>
      <w:r w:rsidR="00F77F71">
        <w:rPr>
          <w:rFonts w:ascii="조선신명조" w:eastAsia="조선신명조" w:hint="eastAsia"/>
          <w:sz w:val="34"/>
          <w:szCs w:val="22"/>
          <w:lang w:eastAsia="ko-KR"/>
        </w:rPr>
        <w:t xml:space="preserve">한국의 </w:t>
      </w:r>
      <w:r w:rsidRPr="00163DBA">
        <w:rPr>
          <w:rFonts w:ascii="조선신명조" w:eastAsia="조선신명조" w:hint="eastAsia"/>
          <w:sz w:val="34"/>
          <w:szCs w:val="22"/>
          <w:lang w:eastAsia="ko-KR"/>
        </w:rPr>
        <w:t>딥러닝</w:t>
      </w:r>
      <w:r>
        <w:rPr>
          <w:rFonts w:ascii="조선신명조" w:eastAsia="조선신명조" w:hint="eastAsia"/>
          <w:sz w:val="34"/>
          <w:szCs w:val="22"/>
          <w:lang w:eastAsia="ko-KR"/>
        </w:rPr>
        <w:t xml:space="preserve"> 단기</w:t>
      </w:r>
      <w:r w:rsidRPr="00163DBA">
        <w:rPr>
          <w:rFonts w:ascii="조선신명조" w:eastAsia="조선신명조"/>
          <w:sz w:val="34"/>
          <w:szCs w:val="22"/>
          <w:lang w:eastAsia="ko-KR"/>
        </w:rPr>
        <w:t xml:space="preserve"> </w:t>
      </w:r>
      <w:r w:rsidRPr="00163DBA">
        <w:rPr>
          <w:rFonts w:ascii="조선신명조" w:eastAsia="조선신명조" w:hint="eastAsia"/>
          <w:sz w:val="34"/>
          <w:szCs w:val="22"/>
          <w:lang w:eastAsia="ko-KR"/>
        </w:rPr>
        <w:t>환율</w:t>
      </w:r>
      <w:r w:rsidRPr="00163DBA">
        <w:rPr>
          <w:rFonts w:ascii="조선신명조" w:eastAsia="조선신명조"/>
          <w:sz w:val="34"/>
          <w:szCs w:val="22"/>
          <w:lang w:eastAsia="ko-KR"/>
        </w:rPr>
        <w:t xml:space="preserve"> </w:t>
      </w:r>
      <w:r w:rsidRPr="00163DBA">
        <w:rPr>
          <w:rFonts w:ascii="조선신명조" w:eastAsia="조선신명조" w:hint="eastAsia"/>
          <w:sz w:val="34"/>
          <w:szCs w:val="22"/>
          <w:lang w:eastAsia="ko-KR"/>
        </w:rPr>
        <w:t>예측</w:t>
      </w:r>
      <w:commentRangeStart w:id="0"/>
      <w:commentRangeEnd w:id="0"/>
      <w:r w:rsidR="00D3718A">
        <w:rPr>
          <w:rStyle w:val="ae"/>
        </w:rPr>
        <w:commentReference w:id="0"/>
      </w:r>
    </w:p>
    <w:p w14:paraId="138FB14D" w14:textId="1832CADB" w:rsidR="00822DDE" w:rsidRDefault="00822DDE" w:rsidP="003D21E3">
      <w:pPr>
        <w:pStyle w:val="a3"/>
        <w:spacing w:before="248"/>
        <w:jc w:val="center"/>
        <w:rPr>
          <w:rFonts w:ascii="조선신명조" w:eastAsia="조선신명조" w:hint="eastAsia"/>
          <w:sz w:val="34"/>
          <w:szCs w:val="22"/>
          <w:lang w:eastAsia="ko-KR"/>
        </w:rPr>
      </w:pPr>
      <w:r w:rsidRPr="00822DDE">
        <w:rPr>
          <w:rFonts w:ascii="조선신명조" w:eastAsia="조선신명조"/>
          <w:sz w:val="34"/>
          <w:szCs w:val="22"/>
          <w:lang w:eastAsia="ko-KR"/>
        </w:rPr>
        <w:t>Global Events and Sentiment Fusion for Deep Learning</w:t>
      </w:r>
      <w:r w:rsidRPr="00822DDE">
        <w:rPr>
          <w:rFonts w:ascii="조선신명조" w:eastAsia="조선신명조"/>
          <w:sz w:val="34"/>
          <w:szCs w:val="22"/>
          <w:lang w:eastAsia="ko-KR"/>
        </w:rPr>
        <w:t>–</w:t>
      </w:r>
      <w:r w:rsidRPr="00822DDE">
        <w:rPr>
          <w:rFonts w:ascii="조선신명조" w:eastAsia="조선신명조"/>
          <w:sz w:val="34"/>
          <w:szCs w:val="22"/>
          <w:lang w:eastAsia="ko-KR"/>
        </w:rPr>
        <w:t>Based Short-Term Exchange Rate Prediction in Korea</w:t>
      </w:r>
    </w:p>
    <w:p w14:paraId="77B96B7F" w14:textId="5905E404" w:rsidR="003D21E3" w:rsidRPr="009911B6" w:rsidRDefault="008A7789" w:rsidP="003D21E3">
      <w:pPr>
        <w:pStyle w:val="a3"/>
        <w:spacing w:before="248"/>
        <w:jc w:val="center"/>
        <w:rPr>
          <w:rFonts w:ascii="조선신명조" w:eastAsia="조선신명조" w:hAnsi="Meiryo"/>
          <w:i/>
          <w:sz w:val="16"/>
          <w:lang w:eastAsia="ko-KR"/>
        </w:rPr>
      </w:pPr>
      <w:proofErr w:type="spellStart"/>
      <w:r w:rsidRPr="009911B6">
        <w:rPr>
          <w:rFonts w:ascii="조선신명조" w:eastAsia="조선신명조" w:hint="eastAsia"/>
          <w:w w:val="105"/>
          <w:lang w:eastAsia="ko-KR"/>
        </w:rPr>
        <w:t>Jaeheung</w:t>
      </w:r>
      <w:proofErr w:type="spellEnd"/>
      <w:r w:rsidRPr="009911B6">
        <w:rPr>
          <w:rFonts w:ascii="조선신명조" w:eastAsia="조선신명조" w:hint="eastAsia"/>
          <w:w w:val="105"/>
          <w:lang w:eastAsia="ko-KR"/>
        </w:rPr>
        <w:t xml:space="preserve"> Park</w:t>
      </w:r>
      <w:r w:rsidR="007D1FEA" w:rsidRPr="009911B6">
        <w:rPr>
          <w:rFonts w:ascii="조선신명조" w:eastAsia="조선신명조" w:hAnsi="Calibri" w:hint="eastAsia"/>
          <w:w w:val="105"/>
          <w:position w:val="9"/>
          <w:sz w:val="16"/>
        </w:rPr>
        <w:t>a</w:t>
      </w:r>
      <w:r w:rsidR="007D1FEA" w:rsidRPr="009911B6">
        <w:rPr>
          <w:rFonts w:ascii="조선신명조" w:eastAsia="조선신명조" w:hint="eastAsia"/>
          <w:w w:val="105"/>
          <w:lang w:eastAsia="ko-KR"/>
        </w:rPr>
        <w:t xml:space="preserve">, </w:t>
      </w:r>
      <w:proofErr w:type="spellStart"/>
      <w:r w:rsidR="00883275" w:rsidRPr="009911B6">
        <w:rPr>
          <w:rFonts w:ascii="조선신명조" w:eastAsia="조선신명조" w:hint="eastAsia"/>
          <w:w w:val="105"/>
          <w:lang w:eastAsia="ko-KR"/>
        </w:rPr>
        <w:t>Kyungwon</w:t>
      </w:r>
      <w:proofErr w:type="spellEnd"/>
      <w:r w:rsidR="00883275" w:rsidRPr="009911B6">
        <w:rPr>
          <w:rFonts w:ascii="조선신명조" w:eastAsia="조선신명조" w:hint="eastAsia"/>
          <w:w w:val="105"/>
          <w:lang w:eastAsia="ko-KR"/>
        </w:rPr>
        <w:t xml:space="preserve"> Kim</w:t>
      </w:r>
      <w:r w:rsidR="003D21E3" w:rsidRPr="009911B6">
        <w:rPr>
          <w:rFonts w:ascii="조선신명조" w:eastAsia="조선신명조" w:hAnsi="Calibri" w:hint="eastAsia"/>
          <w:w w:val="105"/>
          <w:position w:val="9"/>
          <w:sz w:val="16"/>
        </w:rPr>
        <w:t>a</w:t>
      </w:r>
      <w:r w:rsidR="005F6385" w:rsidRPr="009911B6">
        <w:rPr>
          <w:rFonts w:ascii="조선신명조" w:eastAsia="조선신명조" w:hAnsi="Calibri" w:hint="eastAsia"/>
          <w:w w:val="105"/>
          <w:position w:val="9"/>
          <w:sz w:val="16"/>
          <w:lang w:eastAsia="ko-KR"/>
        </w:rPr>
        <w:t>,</w:t>
      </w:r>
      <w:r w:rsidR="005F6385" w:rsidRPr="009911B6">
        <w:rPr>
          <w:rFonts w:ascii="Cambria Math" w:eastAsia="조선신명조" w:hAnsi="Cambria Math" w:cs="Cambria Math"/>
          <w:i/>
          <w:w w:val="105"/>
          <w:position w:val="9"/>
          <w:sz w:val="16"/>
        </w:rPr>
        <w:t>∗</w:t>
      </w:r>
    </w:p>
    <w:p w14:paraId="1F5DCCF7" w14:textId="77777777" w:rsidR="003D21E3" w:rsidRPr="009911B6" w:rsidRDefault="003D21E3" w:rsidP="003D21E3">
      <w:pPr>
        <w:spacing w:before="176" w:line="254" w:lineRule="exact"/>
        <w:jc w:val="center"/>
        <w:rPr>
          <w:rFonts w:ascii="조선신명조" w:eastAsia="조선신명조"/>
          <w:i/>
          <w:sz w:val="20"/>
        </w:rPr>
      </w:pPr>
      <w:r w:rsidRPr="009911B6">
        <w:rPr>
          <w:rFonts w:ascii="조선신명조" w:eastAsia="조선신명조" w:hint="eastAsia"/>
          <w:i/>
          <w:w w:val="105"/>
          <w:position w:val="7"/>
          <w:sz w:val="14"/>
        </w:rPr>
        <w:t>a</w:t>
      </w:r>
      <w:r w:rsidRPr="009911B6">
        <w:rPr>
          <w:rFonts w:ascii="조선신명조" w:eastAsia="조선신명조" w:hint="eastAsia"/>
          <w:i/>
          <w:w w:val="105"/>
          <w:sz w:val="20"/>
        </w:rPr>
        <w:t>School of International Trade and Business, Incheon National University, Incheon, 22012, Republic of Korea</w:t>
      </w:r>
    </w:p>
    <w:p w14:paraId="75CBDAF7" w14:textId="3C90C6FE" w:rsidR="003D21E3" w:rsidRPr="009911B6" w:rsidRDefault="00555A28" w:rsidP="003D21E3">
      <w:pPr>
        <w:pStyle w:val="a3"/>
        <w:spacing w:before="3"/>
        <w:jc w:val="both"/>
        <w:rPr>
          <w:rFonts w:ascii="조선신명조" w:eastAsia="조선신명조"/>
          <w:i/>
          <w:sz w:val="26"/>
        </w:rPr>
      </w:pPr>
      <w:r w:rsidRPr="009911B6">
        <w:rPr>
          <w:rFonts w:ascii="조선신명조" w:eastAsia="조선신명조" w:hint="eastAsia"/>
          <w:noProof/>
        </w:rPr>
        <mc:AlternateContent>
          <mc:Choice Requires="wps">
            <w:drawing>
              <wp:anchor distT="0" distB="0" distL="0" distR="0" simplePos="0" relativeHeight="251659264" behindDoc="1" locked="0" layoutInCell="1" allowOverlap="1" wp14:anchorId="70DB56BB" wp14:editId="3DE2B043">
                <wp:simplePos x="0" y="0"/>
                <wp:positionH relativeFrom="page">
                  <wp:posOffset>819150</wp:posOffset>
                </wp:positionH>
                <wp:positionV relativeFrom="paragraph">
                  <wp:posOffset>252095</wp:posOffset>
                </wp:positionV>
                <wp:extent cx="5921375" cy="0"/>
                <wp:effectExtent l="9525" t="6985" r="12700" b="12065"/>
                <wp:wrapTopAndBottom/>
                <wp:docPr id="147388472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1375"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D67074" id="Line 2"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19.85pt" to="530.7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" strokeweight=".4pt">
                <w10:wrap type="topAndBottom" anchorx="page"/>
              </v:line>
            </w:pict>
          </mc:Fallback>
        </mc:AlternateContent>
      </w:r>
    </w:p>
    <w:p w14:paraId="49E71CC1" w14:textId="6D0FAE85" w:rsidR="00BF5EB7" w:rsidRDefault="00BF5EB7" w:rsidP="003D21E3">
      <w:pPr>
        <w:pStyle w:val="1"/>
        <w:spacing w:before="155"/>
        <w:ind w:left="110" w:firstLine="0"/>
        <w:jc w:val="both"/>
        <w:rPr>
          <w:rFonts w:ascii="조선신명조" w:eastAsia="조선신명조"/>
          <w:lang w:eastAsia="ko-KR"/>
        </w:rPr>
      </w:pPr>
      <w:commentRangeStart w:id="1"/>
      <w:r>
        <w:rPr>
          <w:rFonts w:ascii="조선신명조" w:eastAsia="조선신명조" w:hint="eastAsia"/>
          <w:lang w:eastAsia="ko-KR"/>
        </w:rPr>
        <w:t>요약</w:t>
      </w:r>
    </w:p>
    <w:p w14:paraId="463A975B" w14:textId="520EF8B1" w:rsidR="005707E4" w:rsidRDefault="005707E4" w:rsidP="00BF5EB7">
      <w:pPr>
        <w:pStyle w:val="1"/>
        <w:spacing w:before="155"/>
        <w:ind w:left="0" w:firstLine="0"/>
        <w:jc w:val="both"/>
        <w:rPr>
          <w:rFonts w:ascii="조선신명조" w:eastAsia="조선신명조"/>
          <w:b w:val="0"/>
          <w:bCs w:val="0"/>
          <w:i/>
          <w:iCs/>
          <w:sz w:val="18"/>
          <w:szCs w:val="18"/>
          <w:lang w:eastAsia="ko-KR"/>
        </w:rPr>
      </w:pPr>
      <w:r w:rsidRPr="005707E4">
        <w:rPr>
          <w:rFonts w:ascii="조선신명조" w:eastAsia="조선신명조"/>
          <w:b w:val="0"/>
          <w:bCs w:val="0"/>
          <w:i/>
          <w:iCs/>
          <w:sz w:val="18"/>
          <w:szCs w:val="18"/>
          <w:lang w:eastAsia="ko-KR"/>
        </w:rPr>
        <w:t>본 연구는 원/달러 환율의 단기 예측 성능을 향상시키기 위해 거시</w:t>
      </w:r>
      <w:r w:rsidRPr="005707E4">
        <w:rPr>
          <w:rFonts w:ascii="조선신명조" w:eastAsia="조선신명조"/>
          <w:b w:val="0"/>
          <w:bCs w:val="0"/>
          <w:i/>
          <w:iCs/>
          <w:sz w:val="18"/>
          <w:szCs w:val="18"/>
          <w:lang w:eastAsia="ko-KR"/>
        </w:rPr>
        <w:t>·</w:t>
      </w:r>
      <w:r w:rsidRPr="005707E4">
        <w:rPr>
          <w:rFonts w:ascii="조선신명조" w:eastAsia="조선신명조"/>
          <w:b w:val="0"/>
          <w:bCs w:val="0"/>
          <w:i/>
          <w:iCs/>
          <w:sz w:val="18"/>
          <w:szCs w:val="18"/>
          <w:lang w:eastAsia="ko-KR"/>
        </w:rPr>
        <w:t>금융시장 지표와 더불어 뉴스 기반 이벤트(GDELT) 및 감성 요약 지표를 통합한 딥러닝 모델을 제안하였다. LSTM, GRU, CNN-LSTM, CNN-GRU 네 가지 아키텍처를 대상으로 다양한 입력 조합과 시차 구간(lookback=5~90일)을 실험한 결과, 이벤트</w:t>
      </w:r>
      <w:r w:rsidRPr="005707E4">
        <w:rPr>
          <w:rFonts w:ascii="조선신명조" w:eastAsia="조선신명조"/>
          <w:b w:val="0"/>
          <w:bCs w:val="0"/>
          <w:i/>
          <w:iCs/>
          <w:sz w:val="18"/>
          <w:szCs w:val="18"/>
          <w:lang w:eastAsia="ko-KR"/>
        </w:rPr>
        <w:t>·</w:t>
      </w:r>
      <w:r w:rsidRPr="005707E4">
        <w:rPr>
          <w:rFonts w:ascii="조선신명조" w:eastAsia="조선신명조"/>
          <w:b w:val="0"/>
          <w:bCs w:val="0"/>
          <w:i/>
          <w:iCs/>
          <w:sz w:val="18"/>
          <w:szCs w:val="18"/>
          <w:lang w:eastAsia="ko-KR"/>
        </w:rPr>
        <w:t>감성 통합 입력과 CNN-LSTM(lookback=20)의 조합이 최적 성능을 달성하였다(MSE=47.71, MAPE=0.39%). 변수 중요도 분석(Permutation Importance)을 통해 금</w:t>
      </w:r>
      <w:r w:rsidRPr="005707E4">
        <w:rPr>
          <w:rFonts w:ascii="조선신명조" w:eastAsia="조선신명조"/>
          <w:b w:val="0"/>
          <w:bCs w:val="0"/>
          <w:i/>
          <w:iCs/>
          <w:sz w:val="18"/>
          <w:szCs w:val="18"/>
          <w:lang w:eastAsia="ko-KR"/>
        </w:rPr>
        <w:t>·</w:t>
      </w:r>
      <w:r w:rsidRPr="005707E4">
        <w:rPr>
          <w:rFonts w:ascii="조선신명조" w:eastAsia="조선신명조"/>
          <w:b w:val="0"/>
          <w:bCs w:val="0"/>
          <w:i/>
          <w:iCs/>
          <w:sz w:val="18"/>
          <w:szCs w:val="18"/>
          <w:lang w:eastAsia="ko-KR"/>
        </w:rPr>
        <w:t>알루미늄</w:t>
      </w:r>
      <w:r w:rsidRPr="005707E4">
        <w:rPr>
          <w:rFonts w:ascii="조선신명조" w:eastAsia="조선신명조"/>
          <w:b w:val="0"/>
          <w:bCs w:val="0"/>
          <w:i/>
          <w:iCs/>
          <w:sz w:val="18"/>
          <w:szCs w:val="18"/>
          <w:lang w:eastAsia="ko-KR"/>
        </w:rPr>
        <w:t>·</w:t>
      </w:r>
      <w:r w:rsidRPr="005707E4">
        <w:rPr>
          <w:rFonts w:ascii="조선신명조" w:eastAsia="조선신명조"/>
          <w:b w:val="0"/>
          <w:bCs w:val="0"/>
          <w:i/>
          <w:iCs/>
          <w:sz w:val="18"/>
          <w:szCs w:val="18"/>
          <w:lang w:eastAsia="ko-KR"/>
        </w:rPr>
        <w:t>구리 등 원자재 가격, 미국 정책금리와 국채금리, KOSPI/KOSDAQ 지수 및 거래량 등이 환율 변동의 핵심 설명력을 가지는 것으로 확인되었으며, 뉴스 요약의 감성 변동성 역시 의미 있는 신호로 작용하였다. 시각화 결과, CNN-LSTM 기반 예측치는 실제 환율과 유사한 흐름을 포착하며 단기 방향성을 효과적으로 설명하였다. 본 연구는 사건</w:t>
      </w:r>
      <w:r w:rsidRPr="005707E4">
        <w:rPr>
          <w:rFonts w:ascii="조선신명조" w:eastAsia="조선신명조"/>
          <w:b w:val="0"/>
          <w:bCs w:val="0"/>
          <w:i/>
          <w:iCs/>
          <w:sz w:val="18"/>
          <w:szCs w:val="18"/>
          <w:lang w:eastAsia="ko-KR"/>
        </w:rPr>
        <w:t>·</w:t>
      </w:r>
      <w:r w:rsidRPr="005707E4">
        <w:rPr>
          <w:rFonts w:ascii="조선신명조" w:eastAsia="조선신명조"/>
          <w:b w:val="0"/>
          <w:bCs w:val="0"/>
          <w:i/>
          <w:iCs/>
          <w:sz w:val="18"/>
          <w:szCs w:val="18"/>
          <w:lang w:eastAsia="ko-KR"/>
        </w:rPr>
        <w:t>감성 정보의 활용이 환율 예측의 정확도를 높일 수 있음을 실증적으로 보여주며, 향후 금융시장 예측에 있어 텍스트 기반 신호의 중요성을 뒷받침한다.</w:t>
      </w:r>
    </w:p>
    <w:p w14:paraId="0AD63A5A" w14:textId="52168D61" w:rsidR="00BF5EB7" w:rsidRPr="00BF5EB7" w:rsidRDefault="00BF5EB7" w:rsidP="00BF5EB7">
      <w:pPr>
        <w:pStyle w:val="1"/>
        <w:spacing w:before="155"/>
        <w:ind w:left="0" w:firstLine="0"/>
        <w:jc w:val="both"/>
        <w:rPr>
          <w:rFonts w:ascii="조선신명조" w:eastAsia="조선신명조"/>
          <w:b w:val="0"/>
          <w:bCs w:val="0"/>
          <w:i/>
          <w:iCs/>
          <w:sz w:val="18"/>
          <w:szCs w:val="18"/>
          <w:lang w:eastAsia="ko-KR"/>
        </w:rPr>
      </w:pPr>
      <w:r w:rsidRPr="00BF5EB7">
        <w:rPr>
          <w:rFonts w:ascii="조선신명조" w:eastAsia="조선신명조" w:hint="eastAsia"/>
          <w:b w:val="0"/>
          <w:bCs w:val="0"/>
          <w:i/>
          <w:iCs/>
          <w:sz w:val="18"/>
          <w:szCs w:val="18"/>
          <w:lang w:eastAsia="ko-KR"/>
        </w:rPr>
        <w:t>중심어 : 환율, 시계열 예측, 딥러닝, 글로벌 이벤트, 뉴스 감성 분석</w:t>
      </w:r>
    </w:p>
    <w:p w14:paraId="289C1BDC" w14:textId="22149649" w:rsidR="003D21E3" w:rsidRPr="009911B6" w:rsidRDefault="003D21E3" w:rsidP="003D21E3">
      <w:pPr>
        <w:pStyle w:val="1"/>
        <w:spacing w:before="155"/>
        <w:ind w:left="110" w:firstLine="0"/>
        <w:jc w:val="both"/>
        <w:rPr>
          <w:rFonts w:ascii="조선신명조" w:eastAsia="조선신명조"/>
          <w:lang w:eastAsia="ko-KR"/>
        </w:rPr>
      </w:pPr>
      <w:r w:rsidRPr="009911B6">
        <w:rPr>
          <w:rFonts w:ascii="조선신명조" w:eastAsia="조선신명조" w:hint="eastAsia"/>
          <w:lang w:eastAsia="ko-KR"/>
        </w:rPr>
        <w:t>Abstract</w:t>
      </w:r>
    </w:p>
    <w:p w14:paraId="1F094D7C" w14:textId="5710A55D" w:rsidR="00BF5EB7" w:rsidRDefault="005707E4" w:rsidP="003D21E3">
      <w:pPr>
        <w:pStyle w:val="a3"/>
        <w:tabs>
          <w:tab w:val="left" w:pos="1360"/>
        </w:tabs>
        <w:spacing w:before="83" w:line="235" w:lineRule="auto"/>
        <w:ind w:left="110" w:right="463"/>
        <w:jc w:val="both"/>
        <w:rPr>
          <w:rFonts w:ascii="조선신명조" w:eastAsia="조선신명조"/>
          <w:i/>
          <w:w w:val="105"/>
          <w:sz w:val="18"/>
          <w:szCs w:val="18"/>
        </w:rPr>
      </w:pPr>
      <w:r w:rsidRPr="005707E4">
        <w:rPr>
          <w:rFonts w:ascii="조선신명조" w:eastAsia="조선신명조"/>
          <w:i/>
          <w:w w:val="105"/>
          <w:sz w:val="18"/>
          <w:szCs w:val="18"/>
        </w:rPr>
        <w:t>This study proposes a deep learning framework for enhancing short-term forecasting of the KRW/USD exchange rate by integrating macro-financial indicators with news-based event (GDELT) and sentiment summary variables. Four architectures</w:t>
      </w:r>
      <w:r w:rsidRPr="005707E4">
        <w:rPr>
          <w:rFonts w:ascii="조선신명조" w:eastAsia="조선신명조"/>
          <w:i/>
          <w:w w:val="105"/>
          <w:sz w:val="18"/>
          <w:szCs w:val="18"/>
        </w:rPr>
        <w:t>—</w:t>
      </w:r>
      <w:r w:rsidRPr="005707E4">
        <w:rPr>
          <w:rFonts w:ascii="조선신명조" w:eastAsia="조선신명조"/>
          <w:i/>
          <w:w w:val="105"/>
          <w:sz w:val="18"/>
          <w:szCs w:val="18"/>
        </w:rPr>
        <w:t>LSTM, GRU, CNN-LSTM, and CNN-GRU</w:t>
      </w:r>
      <w:r w:rsidRPr="005707E4">
        <w:rPr>
          <w:rFonts w:ascii="조선신명조" w:eastAsia="조선신명조"/>
          <w:i/>
          <w:w w:val="105"/>
          <w:sz w:val="18"/>
          <w:szCs w:val="18"/>
        </w:rPr>
        <w:t>—</w:t>
      </w:r>
      <w:r w:rsidRPr="005707E4">
        <w:rPr>
          <w:rFonts w:ascii="조선신명조" w:eastAsia="조선신명조"/>
          <w:i/>
          <w:w w:val="105"/>
          <w:sz w:val="18"/>
          <w:szCs w:val="18"/>
        </w:rPr>
        <w:t>were evaluated across multiple input settings and lookback windows (5</w:t>
      </w:r>
      <w:r w:rsidRPr="005707E4">
        <w:rPr>
          <w:rFonts w:ascii="조선신명조" w:eastAsia="조선신명조"/>
          <w:i/>
          <w:w w:val="105"/>
          <w:sz w:val="18"/>
          <w:szCs w:val="18"/>
        </w:rPr>
        <w:t>–</w:t>
      </w:r>
      <w:r w:rsidRPr="005707E4">
        <w:rPr>
          <w:rFonts w:ascii="조선신명조" w:eastAsia="조선신명조"/>
          <w:i/>
          <w:w w:val="105"/>
          <w:sz w:val="18"/>
          <w:szCs w:val="18"/>
        </w:rPr>
        <w:t>90 days). The combination of event</w:t>
      </w:r>
      <w:r w:rsidRPr="005707E4">
        <w:rPr>
          <w:rFonts w:ascii="조선신명조" w:eastAsia="조선신명조"/>
          <w:i/>
          <w:w w:val="105"/>
          <w:sz w:val="18"/>
          <w:szCs w:val="18"/>
        </w:rPr>
        <w:t>–</w:t>
      </w:r>
      <w:r w:rsidRPr="005707E4">
        <w:rPr>
          <w:rFonts w:ascii="조선신명조" w:eastAsia="조선신명조"/>
          <w:i/>
          <w:w w:val="105"/>
          <w:sz w:val="18"/>
          <w:szCs w:val="18"/>
        </w:rPr>
        <w:t>sentiment integration and CNN-LSTM with a 20-day lookback achieved the best performance (MSE=47.71, MAPE=0.39%). Permutation importance analysis revealed that commodity prices (gold, aluminum, copper), U.S. policy and bond yields, and domestic equity indices (KOSPI/KOSDAQ) exerted the strongest explanatory power on exchange rate fluctuations, while sentiment volatility in news summaries also provided significant predictive signals. Visualization of the best-performing model demonstrated that CNN-LSTM predictions closely tracked actual exchange rate dynamics, effectively capturing short-term market direction. These findings provide empirical evidence that incorporating event and sentiment information can improve forecasting accuracy, underscoring the role of text-based signals in financial market prediction.</w:t>
      </w:r>
    </w:p>
    <w:p w14:paraId="0705446D" w14:textId="2F1290C5" w:rsidR="003D21E3" w:rsidRPr="00BF5EB7" w:rsidRDefault="003D21E3" w:rsidP="003D21E3">
      <w:pPr>
        <w:pStyle w:val="a3"/>
        <w:tabs>
          <w:tab w:val="left" w:pos="1360"/>
        </w:tabs>
        <w:spacing w:before="83" w:line="235" w:lineRule="auto"/>
        <w:ind w:left="110" w:right="463"/>
        <w:jc w:val="both"/>
        <w:rPr>
          <w:rFonts w:ascii="조선신명조" w:eastAsia="조선신명조"/>
          <w:sz w:val="18"/>
          <w:szCs w:val="18"/>
          <w:lang w:eastAsia="ko-KR"/>
        </w:rPr>
      </w:pPr>
      <w:r w:rsidRPr="00BF5EB7">
        <w:rPr>
          <w:rFonts w:ascii="조선신명조" w:eastAsia="조선신명조" w:hint="eastAsia"/>
          <w:i/>
          <w:spacing w:val="-3"/>
          <w:w w:val="105"/>
          <w:sz w:val="18"/>
          <w:szCs w:val="18"/>
        </w:rPr>
        <w:t>Keywords:</w:t>
      </w:r>
      <w:r w:rsidRPr="00BF5EB7">
        <w:rPr>
          <w:rFonts w:ascii="조선신명조" w:eastAsia="조선신명조" w:hint="eastAsia"/>
          <w:i/>
          <w:spacing w:val="-3"/>
          <w:w w:val="105"/>
          <w:sz w:val="18"/>
          <w:szCs w:val="18"/>
        </w:rPr>
        <w:tab/>
      </w:r>
      <w:r w:rsidR="00BF5EB7" w:rsidRPr="00BF5EB7">
        <w:rPr>
          <w:rFonts w:ascii="조선신명조" w:eastAsia="조선신명조" w:hAnsiTheme="minorHAnsi" w:cs="맑은 고딕"/>
          <w:sz w:val="18"/>
          <w:szCs w:val="18"/>
          <w:lang w:eastAsia="ko-KR"/>
        </w:rPr>
        <w:t>Exchange Rate, Time Series Forecasting, Deep Learning, Global Events, News Sentiment</w:t>
      </w:r>
      <w:commentRangeEnd w:id="1"/>
      <w:r w:rsidR="00D3718A">
        <w:rPr>
          <w:rStyle w:val="ae"/>
        </w:rPr>
        <w:commentReference w:id="1"/>
      </w:r>
    </w:p>
    <w:p w14:paraId="701EC2FD" w14:textId="308BAD40" w:rsidR="003D21E3" w:rsidRPr="009911B6" w:rsidRDefault="00555A28" w:rsidP="003D21E3">
      <w:pPr>
        <w:pStyle w:val="a3"/>
        <w:spacing w:before="5"/>
        <w:jc w:val="both"/>
        <w:rPr>
          <w:rFonts w:ascii="조선신명조" w:eastAsia="조선신명조"/>
          <w:sz w:val="13"/>
        </w:rPr>
      </w:pPr>
      <w:r w:rsidRPr="009911B6">
        <w:rPr>
          <w:rFonts w:ascii="조선신명조" w:eastAsia="조선신명조" w:hint="eastAsia"/>
          <w:noProof/>
        </w:rPr>
        <mc:AlternateContent>
          <mc:Choice Requires="wps">
            <w:drawing>
              <wp:anchor distT="0" distB="0" distL="0" distR="0" simplePos="0" relativeHeight="251660288" behindDoc="1" locked="0" layoutInCell="1" allowOverlap="1" wp14:anchorId="299B28B7" wp14:editId="7B9C26DC">
                <wp:simplePos x="0" y="0"/>
                <wp:positionH relativeFrom="page">
                  <wp:posOffset>819150</wp:posOffset>
                </wp:positionH>
                <wp:positionV relativeFrom="paragraph">
                  <wp:posOffset>125730</wp:posOffset>
                </wp:positionV>
                <wp:extent cx="5921375" cy="0"/>
                <wp:effectExtent l="9525" t="6350" r="12700" b="12700"/>
                <wp:wrapTopAndBottom/>
                <wp:docPr id="45348149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1375"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B0F970" id="Line 3"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9.9pt" to="530.7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" strokeweight=".4pt">
                <w10:wrap type="topAndBottom" anchorx="page"/>
              </v:line>
            </w:pict>
          </mc:Fallback>
        </mc:AlternateContent>
      </w:r>
    </w:p>
    <w:p w14:paraId="672B695B" w14:textId="77777777" w:rsidR="003D21E3" w:rsidRPr="009911B6" w:rsidRDefault="003D21E3" w:rsidP="003D21E3">
      <w:pPr>
        <w:pStyle w:val="a3"/>
        <w:jc w:val="both"/>
        <w:rPr>
          <w:rFonts w:ascii="조선신명조" w:eastAsia="조선신명조"/>
          <w:sz w:val="20"/>
        </w:rPr>
      </w:pPr>
    </w:p>
    <w:p w14:paraId="0775B53C" w14:textId="77777777" w:rsidR="003D21E3" w:rsidRPr="009911B6" w:rsidRDefault="003D21E3" w:rsidP="003D21E3">
      <w:pPr>
        <w:pStyle w:val="a3"/>
        <w:jc w:val="both"/>
        <w:rPr>
          <w:rFonts w:ascii="조선신명조" w:eastAsia="조선신명조"/>
          <w:sz w:val="20"/>
        </w:rPr>
      </w:pPr>
    </w:p>
    <w:p w14:paraId="49B664DC" w14:textId="307C72CD" w:rsidR="003D21E3" w:rsidRPr="009911B6" w:rsidRDefault="00555A28" w:rsidP="003D21E3">
      <w:pPr>
        <w:pStyle w:val="a3"/>
        <w:spacing w:before="11"/>
        <w:jc w:val="both"/>
        <w:rPr>
          <w:rFonts w:ascii="조선신명조" w:eastAsia="조선신명조"/>
          <w:sz w:val="12"/>
        </w:rPr>
      </w:pPr>
      <w:r w:rsidRPr="009911B6">
        <w:rPr>
          <w:rFonts w:ascii="조선신명조" w:eastAsia="조선신명조" w:hint="eastAsia"/>
          <w:noProof/>
        </w:rPr>
        <mc:AlternateContent>
          <mc:Choice Requires="wps">
            <w:drawing>
              <wp:anchor distT="0" distB="0" distL="0" distR="0" simplePos="0" relativeHeight="251661312" behindDoc="1" locked="0" layoutInCell="1" allowOverlap="1" wp14:anchorId="4075B3CC" wp14:editId="0602B23D">
                <wp:simplePos x="0" y="0"/>
                <wp:positionH relativeFrom="page">
                  <wp:posOffset>819150</wp:posOffset>
                </wp:positionH>
                <wp:positionV relativeFrom="paragraph">
                  <wp:posOffset>121920</wp:posOffset>
                </wp:positionV>
                <wp:extent cx="2368550" cy="0"/>
                <wp:effectExtent l="9525" t="13970" r="12700" b="5080"/>
                <wp:wrapTopAndBottom/>
                <wp:docPr id="54804078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8550"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7BD14" id="Line 4"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9.6pt" to="251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" strokeweight=".4pt">
                <w10:wrap type="topAndBottom" anchorx="page"/>
              </v:line>
            </w:pict>
          </mc:Fallback>
        </mc:AlternateContent>
      </w:r>
    </w:p>
    <w:p w14:paraId="6D6FE967" w14:textId="29581E6F" w:rsidR="003D21E3" w:rsidRPr="009911B6" w:rsidRDefault="003D21E3" w:rsidP="003D21E3">
      <w:pPr>
        <w:spacing w:line="226" w:lineRule="exact"/>
        <w:ind w:left="377"/>
        <w:jc w:val="both"/>
        <w:rPr>
          <w:rFonts w:ascii="조선신명조" w:eastAsia="조선신명조"/>
          <w:sz w:val="20"/>
        </w:rPr>
      </w:pPr>
      <w:r w:rsidRPr="009911B6">
        <w:rPr>
          <w:rFonts w:ascii="Cambria Math" w:eastAsia="조선신명조" w:hAnsi="Cambria Math" w:cs="Cambria Math"/>
          <w:i/>
          <w:w w:val="110"/>
          <w:position w:val="7"/>
          <w:sz w:val="14"/>
        </w:rPr>
        <w:t>∗</w:t>
      </w:r>
      <w:r w:rsidRPr="009911B6">
        <w:rPr>
          <w:rFonts w:ascii="조선신명조" w:eastAsia="조선신명조" w:hint="eastAsia"/>
          <w:w w:val="110"/>
          <w:sz w:val="20"/>
        </w:rPr>
        <w:t xml:space="preserve">Corresponding author: </w:t>
      </w:r>
      <w:r w:rsidR="008F2712" w:rsidRPr="009911B6">
        <w:rPr>
          <w:rFonts w:ascii="조선신명조" w:eastAsia="조선신명조" w:hint="eastAsia"/>
          <w:w w:val="110"/>
          <w:sz w:val="20"/>
          <w:lang w:eastAsia="ko-KR"/>
        </w:rPr>
        <w:t>thekimk.kr</w:t>
      </w:r>
      <w:r w:rsidRPr="009911B6">
        <w:rPr>
          <w:rFonts w:ascii="조선신명조" w:eastAsia="조선신명조" w:hint="eastAsia"/>
          <w:w w:val="110"/>
          <w:sz w:val="20"/>
        </w:rPr>
        <w:t>@gmail.</w:t>
      </w:r>
      <w:r w:rsidRPr="009911B6">
        <w:rPr>
          <w:rFonts w:ascii="조선신명조" w:eastAsia="조선신명조" w:hint="eastAsia"/>
          <w:sz w:val="20"/>
          <w:szCs w:val="20"/>
        </w:rPr>
        <w:t>com</w:t>
      </w:r>
    </w:p>
    <w:p w14:paraId="795A12D2" w14:textId="65221C7B" w:rsidR="003D21E3" w:rsidRPr="009911B6" w:rsidRDefault="003D21E3" w:rsidP="003D21E3">
      <w:pPr>
        <w:spacing w:line="263" w:lineRule="exact"/>
        <w:ind w:left="468"/>
        <w:jc w:val="both"/>
        <w:rPr>
          <w:rFonts w:ascii="조선신명조" w:eastAsia="조선신명조"/>
          <w:sz w:val="20"/>
          <w:szCs w:val="20"/>
        </w:rPr>
      </w:pPr>
      <w:r w:rsidRPr="009911B6">
        <w:rPr>
          <w:rFonts w:ascii="조선신명조" w:eastAsia="조선신명조" w:hint="eastAsia"/>
          <w:i/>
          <w:sz w:val="20"/>
        </w:rPr>
        <w:t xml:space="preserve">ORCID(s): </w:t>
      </w:r>
      <w:r w:rsidRPr="009911B6">
        <w:rPr>
          <w:rFonts w:ascii="조선신명조" w:eastAsia="조선신명조" w:hint="eastAsia"/>
          <w:sz w:val="20"/>
          <w:szCs w:val="20"/>
        </w:rPr>
        <w:t>0000-0001-6530-8426 (K. Kim)</w:t>
      </w:r>
    </w:p>
    <w:p w14:paraId="0F90EC9E" w14:textId="77777777" w:rsidR="003D21E3" w:rsidRPr="009911B6" w:rsidRDefault="003D21E3" w:rsidP="003D21E3">
      <w:pPr>
        <w:spacing w:line="263" w:lineRule="exact"/>
        <w:jc w:val="both"/>
        <w:rPr>
          <w:rFonts w:ascii="조선신명조" w:eastAsia="조선신명조"/>
          <w:sz w:val="20"/>
          <w:lang w:eastAsia="ko-KR"/>
        </w:rPr>
        <w:sectPr w:rsidR="003D21E3" w:rsidRPr="009911B6" w:rsidSect="00D95A4E">
          <w:footerReference w:type="default" r:id="rId12"/>
          <w:pgSz w:w="11910" w:h="16840"/>
          <w:pgMar w:top="1580" w:right="1180" w:bottom="2040" w:left="1180" w:header="720" w:footer="1849" w:gutter="0"/>
          <w:cols w:space="720"/>
        </w:sectPr>
      </w:pPr>
    </w:p>
    <w:p w14:paraId="0764A43F" w14:textId="79869EBD" w:rsidR="00F22F32" w:rsidRPr="00F22F32" w:rsidRDefault="00F22F32" w:rsidP="00F22F32">
      <w:pPr>
        <w:pStyle w:val="1"/>
        <w:tabs>
          <w:tab w:val="left" w:pos="454"/>
        </w:tabs>
        <w:spacing w:before="102"/>
        <w:ind w:left="0" w:firstLine="0"/>
        <w:jc w:val="both"/>
        <w:rPr>
          <w:rFonts w:ascii="조선신명조" w:eastAsia="조선신명조"/>
          <w:lang w:eastAsia="ko-KR"/>
        </w:rPr>
      </w:pPr>
      <w:commentRangeStart w:id="2"/>
      <w:proofErr w:type="spellStart"/>
      <w:r>
        <w:rPr>
          <w:rFonts w:ascii="조선신명조" w:eastAsia="조선신명조" w:hint="eastAsia"/>
          <w:lang w:eastAsia="ko-KR"/>
        </w:rPr>
        <w:lastRenderedPageBreak/>
        <w:t>Ⅰ</w:t>
      </w:r>
      <w:proofErr w:type="spellEnd"/>
      <w:r w:rsidRPr="00F22F32">
        <w:rPr>
          <w:rFonts w:ascii="조선신명조" w:eastAsia="조선신명조" w:hint="eastAsia"/>
          <w:lang w:eastAsia="ko-KR"/>
        </w:rPr>
        <w:t>. 서론</w:t>
      </w:r>
    </w:p>
    <w:p w14:paraId="222E01ED" w14:textId="6CAC4064" w:rsidR="006B151D" w:rsidRDefault="00777171" w:rsidP="008D354C">
      <w:pPr>
        <w:pBdr>
          <w:top w:val="nil"/>
          <w:left w:val="nil"/>
          <w:bottom w:val="nil"/>
          <w:right w:val="nil"/>
          <w:between w:val="nil"/>
        </w:pBdr>
        <w:spacing w:before="191" w:line="252" w:lineRule="auto"/>
        <w:ind w:left="110" w:firstLineChars="200" w:firstLine="360"/>
        <w:jc w:val="both"/>
        <w:rPr>
          <w:rFonts w:ascii="조선신명조" w:eastAsia="조선신명조" w:hAnsiTheme="minorHAnsi" w:cs="맑은 고딕"/>
          <w:sz w:val="18"/>
          <w:szCs w:val="18"/>
          <w:lang w:eastAsia="ko-KR"/>
        </w:rPr>
      </w:pPr>
      <w:r w:rsidRPr="009911B6">
        <w:rPr>
          <w:rFonts w:ascii="조선신명조" w:eastAsia="조선신명조" w:hAnsiTheme="minorHAnsi" w:cs="맑은 고딕" w:hint="eastAsia"/>
          <w:sz w:val="18"/>
          <w:szCs w:val="18"/>
          <w:lang w:eastAsia="ko-KR"/>
        </w:rPr>
        <w:t>환율(Exchange rate)은 외국 통화 한 단위를 획득하기 위해 자국 통화를 얼마나 지불해야 하는지를 나타내는, 즉 자국 통화와 외국 통화 간의 교환 비율을 의미한다</w:t>
      </w:r>
      <w:r w:rsidR="00F22F32">
        <w:rPr>
          <w:rFonts w:ascii="조선신명조" w:eastAsia="조선신명조" w:hAnsiTheme="minorHAnsi" w:cs="맑은 고딕" w:hint="eastAsia"/>
          <w:sz w:val="18"/>
          <w:szCs w:val="18"/>
          <w:lang w:eastAsia="ko-KR"/>
        </w:rPr>
        <w:t>[1]</w:t>
      </w:r>
      <w:r w:rsidRPr="009911B6">
        <w:rPr>
          <w:rFonts w:ascii="조선신명조" w:eastAsia="조선신명조" w:hAnsiTheme="minorHAnsi" w:cs="맑은 고딕" w:hint="eastAsia"/>
          <w:sz w:val="18"/>
          <w:szCs w:val="18"/>
          <w:lang w:eastAsia="ko-KR"/>
        </w:rPr>
        <w:t xml:space="preserve">. 이는 두 나라 통화의 상대적 가치를 보여주는 지표로, 오늘날 거의 모든 경제 활동이 국제 거래와 밀접하게 연계되어 있기 때문에 개인의 </w:t>
      </w:r>
      <w:r w:rsidR="00F22F32" w:rsidRPr="009911B6">
        <w:rPr>
          <w:rFonts w:ascii="조선신명조" w:eastAsia="조선신명조" w:hAnsiTheme="minorHAnsi" w:cs="맑은 고딕" w:hint="eastAsia"/>
          <w:sz w:val="18"/>
          <w:szCs w:val="18"/>
          <w:lang w:eastAsia="ko-KR"/>
        </w:rPr>
        <w:t>일상생활 뿐</w:t>
      </w:r>
      <w:r w:rsidRPr="009911B6">
        <w:rPr>
          <w:rFonts w:ascii="조선신명조" w:eastAsia="조선신명조" w:hAnsiTheme="minorHAnsi" w:cs="맑은 고딕" w:hint="eastAsia"/>
          <w:sz w:val="18"/>
          <w:szCs w:val="18"/>
          <w:lang w:eastAsia="ko-KR"/>
        </w:rPr>
        <w:t xml:space="preserve"> 아니라 기업 경영, 국가 경제 운영에 이르기까지 필수적인 정보로 기능한다</w:t>
      </w:r>
      <w:r w:rsidR="00F22F32">
        <w:rPr>
          <w:rFonts w:ascii="조선신명조" w:eastAsia="조선신명조" w:hAnsiTheme="minorHAnsi" w:cs="맑은 고딕" w:hint="eastAsia"/>
          <w:sz w:val="18"/>
          <w:szCs w:val="18"/>
          <w:lang w:eastAsia="ko-KR"/>
        </w:rPr>
        <w:t>[2].</w:t>
      </w:r>
      <w:r w:rsidR="006B151D">
        <w:rPr>
          <w:rFonts w:ascii="조선신명조" w:eastAsia="조선신명조" w:hAnsiTheme="minorHAnsi" w:cs="맑은 고딕" w:hint="eastAsia"/>
          <w:sz w:val="18"/>
          <w:szCs w:val="18"/>
          <w:lang w:eastAsia="ko-KR"/>
        </w:rPr>
        <w:t xml:space="preserve"> </w:t>
      </w:r>
      <w:r w:rsidRPr="009911B6">
        <w:rPr>
          <w:rFonts w:ascii="조선신명조" w:eastAsia="조선신명조" w:hAnsiTheme="minorHAnsi" w:cs="맑은 고딕" w:hint="eastAsia"/>
          <w:sz w:val="18"/>
          <w:szCs w:val="18"/>
          <w:lang w:eastAsia="ko-KR"/>
        </w:rPr>
        <w:t xml:space="preserve">특히 </w:t>
      </w:r>
      <w:r w:rsidR="00F22F32">
        <w:rPr>
          <w:rFonts w:ascii="조선신명조" w:eastAsia="조선신명조" w:hAnsiTheme="minorHAnsi" w:cs="맑은 고딕" w:hint="eastAsia"/>
          <w:sz w:val="18"/>
          <w:szCs w:val="18"/>
          <w:lang w:eastAsia="ko-KR"/>
        </w:rPr>
        <w:t>원</w:t>
      </w:r>
      <w:r w:rsidR="00BC4D77">
        <w:rPr>
          <w:rFonts w:ascii="조선신명조" w:eastAsia="조선신명조" w:hAnsiTheme="minorHAnsi" w:cs="맑은 고딕" w:hint="eastAsia"/>
          <w:sz w:val="18"/>
          <w:szCs w:val="18"/>
          <w:lang w:eastAsia="ko-KR"/>
        </w:rPr>
        <w:t>/</w:t>
      </w:r>
      <w:r w:rsidR="00F22F32">
        <w:rPr>
          <w:rFonts w:ascii="조선신명조" w:eastAsia="조선신명조" w:hAnsiTheme="minorHAnsi" w:cs="맑은 고딕" w:hint="eastAsia"/>
          <w:sz w:val="18"/>
          <w:szCs w:val="18"/>
          <w:lang w:eastAsia="ko-KR"/>
        </w:rPr>
        <w:t>달러</w:t>
      </w:r>
      <w:r w:rsidRPr="009911B6">
        <w:rPr>
          <w:rFonts w:ascii="조선신명조" w:eastAsia="조선신명조" w:hAnsiTheme="minorHAnsi" w:cs="맑은 고딕" w:hint="eastAsia"/>
          <w:sz w:val="18"/>
          <w:szCs w:val="18"/>
          <w:lang w:eastAsia="ko-KR"/>
        </w:rPr>
        <w:t xml:space="preserve"> 환율은 한국 대외경제에서 핵심적인 역할을 한다. 환율 변동은 수출입 가격, 외국인 투자, 물가 수준, 중앙은행의 통화정책 등 다양한 거시경제 변수와 밀접하게 연관되어 있으며, 환율의 향후 변화를 예측하는 것은 국가 경제의 안정성과 기업의 재무 전략 수립에 있어 중요한 과제로 인식된다.</w:t>
      </w:r>
      <w:r w:rsidR="00282D9D">
        <w:rPr>
          <w:rFonts w:ascii="조선신명조" w:eastAsia="조선신명조" w:hAnsiTheme="minorHAnsi" w:cs="맑은 고딕" w:hint="eastAsia"/>
          <w:sz w:val="18"/>
          <w:szCs w:val="18"/>
          <w:lang w:eastAsia="ko-KR"/>
        </w:rPr>
        <w:t xml:space="preserve"> </w:t>
      </w:r>
      <w:r w:rsidRPr="009911B6">
        <w:rPr>
          <w:rFonts w:ascii="조선신명조" w:eastAsia="조선신명조" w:hAnsiTheme="minorHAnsi" w:cs="맑은 고딕" w:hint="eastAsia"/>
          <w:sz w:val="18"/>
          <w:szCs w:val="18"/>
          <w:lang w:eastAsia="ko-KR"/>
        </w:rPr>
        <w:t xml:space="preserve">그러나 환율은 경제 </w:t>
      </w:r>
      <w:proofErr w:type="spellStart"/>
      <w:r w:rsidR="006B151D" w:rsidRPr="009911B6">
        <w:rPr>
          <w:rFonts w:ascii="조선신명조" w:eastAsia="조선신명조" w:hAnsiTheme="minorHAnsi" w:cs="맑은 고딕" w:hint="eastAsia"/>
          <w:sz w:val="18"/>
          <w:szCs w:val="18"/>
          <w:lang w:eastAsia="ko-KR"/>
        </w:rPr>
        <w:t>펀더멘털</w:t>
      </w:r>
      <w:r w:rsidR="006B151D" w:rsidRPr="009911B6">
        <w:rPr>
          <w:rFonts w:ascii="조선신명조" w:eastAsia="조선신명조" w:hAnsiTheme="minorHAnsi" w:cs="맑은 고딕"/>
          <w:sz w:val="18"/>
          <w:szCs w:val="18"/>
          <w:lang w:eastAsia="ko-KR"/>
        </w:rPr>
        <w:t>뿐만</w:t>
      </w:r>
      <w:proofErr w:type="spellEnd"/>
      <w:r w:rsidRPr="009911B6">
        <w:rPr>
          <w:rFonts w:ascii="조선신명조" w:eastAsia="조선신명조" w:hAnsiTheme="minorHAnsi" w:cs="맑은 고딕" w:hint="eastAsia"/>
          <w:sz w:val="18"/>
          <w:szCs w:val="18"/>
          <w:lang w:eastAsia="ko-KR"/>
        </w:rPr>
        <w:t xml:space="preserve"> 아니라 지정학적 리스크, 글로벌 자본 흐름, 시장 심리 등 복합적인 요인의 영향을 받는다. 이로 인해 환율 변동은 종종 ‘랜덤워크(Random Walk)’로 설명되며, 이는 술에 취한 사람이 어디로 걸어갈지 예측하기 어렵듯 환율의 다음 시점을 정확히 전망하기 힘들다는 비유적 표현이다</w:t>
      </w:r>
      <w:r w:rsidR="006B151D">
        <w:rPr>
          <w:rFonts w:ascii="조선신명조" w:eastAsia="조선신명조" w:hAnsiTheme="minorHAnsi" w:cs="맑은 고딕" w:hint="eastAsia"/>
          <w:sz w:val="18"/>
          <w:szCs w:val="18"/>
          <w:lang w:eastAsia="ko-KR"/>
        </w:rPr>
        <w:t>[3].</w:t>
      </w:r>
      <w:r w:rsidR="00D77333" w:rsidRPr="009911B6">
        <w:rPr>
          <w:rFonts w:ascii="조선신명조" w:eastAsia="조선신명조" w:hAnsiTheme="minorHAnsi" w:cs="맑은 고딕" w:hint="eastAsia"/>
          <w:sz w:val="18"/>
          <w:szCs w:val="18"/>
          <w:lang w:eastAsia="ko-KR"/>
        </w:rPr>
        <w:t xml:space="preserve"> </w:t>
      </w:r>
      <w:r w:rsidR="006B151D">
        <w:rPr>
          <w:rFonts w:ascii="조선신명조" w:eastAsia="조선신명조" w:hAnsiTheme="minorHAnsi" w:cs="맑은 고딕" w:hint="eastAsia"/>
          <w:sz w:val="18"/>
          <w:szCs w:val="18"/>
          <w:lang w:eastAsia="ko-KR"/>
        </w:rPr>
        <w:t xml:space="preserve"> </w:t>
      </w:r>
    </w:p>
    <w:p w14:paraId="744DE984" w14:textId="4C06EAF4" w:rsidR="00E75F58" w:rsidRDefault="00777171" w:rsidP="008D354C">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r w:rsidRPr="009911B6">
        <w:rPr>
          <w:rFonts w:ascii="조선신명조" w:eastAsia="조선신명조" w:hAnsiTheme="minorHAnsi" w:cs="맑은 고딕" w:hint="eastAsia"/>
          <w:sz w:val="18"/>
          <w:szCs w:val="18"/>
          <w:lang w:eastAsia="ko-KR"/>
        </w:rPr>
        <w:t xml:space="preserve">환율은 외환시장의 수요와 공급에 의해 결정되며, 장기적으로는 물가 수준이나 생산성 변화와 같은 경제 여건이 통화 가치에 영향을 미친다. 중기적으로는 대외거래와 거시경제정책이 주요 요인으로 작용하고, 단기적으로는 시장 참가자들의 기대, 주변국 환율 변동, 각종 뉴스에 의해 크게 좌우된다. 특히 시장 참가자들의 기대가 환율 상승 혹은 하락 쪽으로 쏠리면 자기실현적(Self-fulfilling) 거래를 통해 실제 환율 변동을 초래하기도 한다. 예컨대 다수가 환율 상승을 예상할 경우, 환율이 오르기 전에 외환을 </w:t>
      </w:r>
      <w:proofErr w:type="spellStart"/>
      <w:r w:rsidRPr="009911B6">
        <w:rPr>
          <w:rFonts w:ascii="조선신명조" w:eastAsia="조선신명조" w:hAnsiTheme="minorHAnsi" w:cs="맑은 고딕" w:hint="eastAsia"/>
          <w:sz w:val="18"/>
          <w:szCs w:val="18"/>
          <w:lang w:eastAsia="ko-KR"/>
        </w:rPr>
        <w:t>선매입하려는</w:t>
      </w:r>
      <w:proofErr w:type="spellEnd"/>
      <w:r w:rsidRPr="009911B6">
        <w:rPr>
          <w:rFonts w:ascii="조선신명조" w:eastAsia="조선신명조" w:hAnsiTheme="minorHAnsi" w:cs="맑은 고딕" w:hint="eastAsia"/>
          <w:sz w:val="18"/>
          <w:szCs w:val="18"/>
          <w:lang w:eastAsia="ko-KR"/>
        </w:rPr>
        <w:t xml:space="preserve"> 수요가 증가하여 실제로 환율 상승을 유발하게 된다.</w:t>
      </w:r>
      <w:r w:rsidR="006B151D">
        <w:rPr>
          <w:rFonts w:ascii="조선신명조" w:eastAsia="조선신명조" w:hAnsiTheme="minorHAnsi" w:cs="맑은 고딕" w:hint="eastAsia"/>
          <w:sz w:val="18"/>
          <w:szCs w:val="18"/>
          <w:lang w:eastAsia="ko-KR"/>
        </w:rPr>
        <w:t xml:space="preserve"> </w:t>
      </w:r>
      <w:r w:rsidRPr="009911B6">
        <w:rPr>
          <w:rFonts w:ascii="조선신명조" w:eastAsia="조선신명조" w:hAnsiTheme="minorHAnsi" w:cs="맑은 고딕" w:hint="eastAsia"/>
          <w:sz w:val="18"/>
          <w:szCs w:val="18"/>
          <w:lang w:eastAsia="ko-KR"/>
        </w:rPr>
        <w:t>또한 뉴스와 같은 정보 역시 시장 참가자들의 기대를 변화시켜 단기 환율 변동에 중요한 영향을 미친다. 실제로 2010년 5월 천안함 침몰조사 결과 발표로 지정학적 리스크가 부각되자 원</w:t>
      </w:r>
      <w:r w:rsidR="00BC4D77">
        <w:rPr>
          <w:rFonts w:ascii="조선신명조" w:eastAsia="조선신명조" w:hAnsiTheme="minorHAnsi" w:cs="맑은 고딕" w:hint="eastAsia"/>
          <w:sz w:val="18"/>
          <w:szCs w:val="18"/>
          <w:lang w:eastAsia="ko-KR"/>
        </w:rPr>
        <w:t>/</w:t>
      </w:r>
      <w:r w:rsidRPr="009911B6">
        <w:rPr>
          <w:rFonts w:ascii="조선신명조" w:eastAsia="조선신명조" w:hAnsiTheme="minorHAnsi" w:cs="맑은 고딕" w:hint="eastAsia"/>
          <w:sz w:val="18"/>
          <w:szCs w:val="18"/>
          <w:lang w:eastAsia="ko-KR"/>
        </w:rPr>
        <w:t>달러 환율이 단기간 급등한 사례가 있다</w:t>
      </w:r>
      <w:r w:rsidR="006B151D">
        <w:rPr>
          <w:rFonts w:ascii="조선신명조" w:eastAsia="조선신명조" w:hAnsiTheme="minorHAnsi" w:cs="맑은 고딕" w:hint="eastAsia"/>
          <w:sz w:val="18"/>
          <w:szCs w:val="18"/>
          <w:lang w:eastAsia="ko-KR"/>
        </w:rPr>
        <w:t>[</w:t>
      </w:r>
      <w:r w:rsidR="00854878">
        <w:rPr>
          <w:rFonts w:ascii="조선신명조" w:eastAsia="조선신명조" w:hAnsiTheme="minorHAnsi" w:cs="맑은 고딕" w:hint="eastAsia"/>
          <w:sz w:val="18"/>
          <w:szCs w:val="18"/>
          <w:lang w:eastAsia="ko-KR"/>
        </w:rPr>
        <w:t>4</w:t>
      </w:r>
      <w:r w:rsidR="006B151D">
        <w:rPr>
          <w:rFonts w:ascii="조선신명조" w:eastAsia="조선신명조" w:hAnsiTheme="minorHAnsi" w:cs="맑은 고딕" w:hint="eastAsia"/>
          <w:sz w:val="18"/>
          <w:szCs w:val="18"/>
          <w:lang w:eastAsia="ko-KR"/>
        </w:rPr>
        <w:t>].</w:t>
      </w:r>
      <w:r w:rsidRPr="009911B6">
        <w:rPr>
          <w:rFonts w:ascii="조선신명조" w:eastAsia="조선신명조" w:hAnsiTheme="minorHAnsi" w:cs="맑은 고딕" w:hint="eastAsia"/>
          <w:sz w:val="18"/>
          <w:szCs w:val="18"/>
          <w:lang w:eastAsia="ko-KR"/>
        </w:rPr>
        <w:t xml:space="preserve"> </w:t>
      </w:r>
    </w:p>
    <w:p w14:paraId="41C56825" w14:textId="77777777" w:rsidR="00E62E51" w:rsidRDefault="00E62E51" w:rsidP="008D354C">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p>
    <w:p w14:paraId="15501064" w14:textId="77777777" w:rsidR="00E62E51" w:rsidRDefault="00E62E51" w:rsidP="00E62E51">
      <w:pPr>
        <w:pStyle w:val="af3"/>
        <w:ind w:firstLineChars="100" w:firstLine="180"/>
        <w:jc w:val="both"/>
        <w:rPr>
          <w:rFonts w:ascii="조선신명조" w:eastAsia="조선신명조" w:hAnsiTheme="minorHAnsi"/>
          <w:sz w:val="18"/>
          <w:szCs w:val="18"/>
          <w:lang w:eastAsia="ko-KR"/>
        </w:rPr>
      </w:pPr>
      <w:r w:rsidRPr="00DE038E">
        <w:rPr>
          <w:rFonts w:ascii="조선신명조" w:eastAsia="조선신명조" w:hAnsiTheme="minorHAnsi" w:hint="eastAsia"/>
          <w:sz w:val="18"/>
          <w:szCs w:val="18"/>
          <w:lang w:eastAsia="ko-KR"/>
        </w:rPr>
        <w:t xml:space="preserve">이와 같은 환경에서 환율의 경로를 정밀하게 예측하는 것은 정책당국의 </w:t>
      </w:r>
      <w:proofErr w:type="spellStart"/>
      <w:r w:rsidRPr="00DE038E">
        <w:rPr>
          <w:rFonts w:ascii="조선신명조" w:eastAsia="조선신명조" w:hAnsiTheme="minorHAnsi" w:hint="eastAsia"/>
          <w:sz w:val="18"/>
          <w:szCs w:val="18"/>
          <w:lang w:eastAsia="ko-KR"/>
        </w:rPr>
        <w:t>통화·재정정책</w:t>
      </w:r>
      <w:proofErr w:type="spellEnd"/>
      <w:r w:rsidRPr="00DE038E">
        <w:rPr>
          <w:rFonts w:ascii="조선신명조" w:eastAsia="조선신명조" w:hAnsiTheme="minorHAnsi" w:hint="eastAsia"/>
          <w:sz w:val="18"/>
          <w:szCs w:val="18"/>
          <w:lang w:eastAsia="ko-KR"/>
        </w:rPr>
        <w:t xml:space="preserve"> 수립, 기업의 수출입 가격전략 조정, 금융기관의 리스크 관리에 필수적이다. 기존 국내 연구들은 이러한 필요성을 강조해왔다.</w:t>
      </w:r>
      <w:r>
        <w:rPr>
          <w:rFonts w:ascii="조선신명조" w:eastAsia="조선신명조" w:hAnsiTheme="minorHAnsi" w:hint="eastAsia"/>
          <w:sz w:val="18"/>
          <w:szCs w:val="18"/>
          <w:lang w:eastAsia="ko-KR"/>
        </w:rPr>
        <w:t xml:space="preserve"> </w:t>
      </w:r>
    </w:p>
    <w:p w14:paraId="3B917D08" w14:textId="77777777" w:rsidR="00E62E51" w:rsidRPr="00DE038E" w:rsidRDefault="00E62E51" w:rsidP="00E62E51">
      <w:pPr>
        <w:pStyle w:val="af3"/>
        <w:ind w:firstLineChars="100" w:firstLine="180"/>
        <w:jc w:val="both"/>
        <w:rPr>
          <w:rFonts w:ascii="조선신명조" w:eastAsia="조선신명조" w:hAnsiTheme="minorHAnsi"/>
          <w:sz w:val="18"/>
          <w:szCs w:val="18"/>
          <w:lang w:eastAsia="ko-KR"/>
        </w:rPr>
      </w:pPr>
      <w:proofErr w:type="spellStart"/>
      <w:r w:rsidRPr="00DE038E">
        <w:rPr>
          <w:rFonts w:ascii="조선신명조" w:eastAsia="조선신명조" w:hAnsiTheme="minorHAnsi" w:hint="eastAsia"/>
          <w:sz w:val="18"/>
          <w:szCs w:val="18"/>
          <w:lang w:eastAsia="ko-KR"/>
        </w:rPr>
        <w:t>김우석·한규식</w:t>
      </w:r>
      <w:proofErr w:type="spellEnd"/>
      <w:r w:rsidRPr="00DE038E">
        <w:rPr>
          <w:rFonts w:ascii="조선신명조" w:eastAsia="조선신명조" w:hAnsiTheme="minorHAnsi" w:hint="eastAsia"/>
          <w:sz w:val="18"/>
          <w:szCs w:val="18"/>
          <w:lang w:eastAsia="ko-KR"/>
        </w:rPr>
        <w:t>(2021)은 팬데믹 이후 환율의 구조적 변화를 분석하며 변동성 확대에 따른 예측 필요성을 제시하였고</w:t>
      </w:r>
      <w:r>
        <w:rPr>
          <w:rFonts w:ascii="조선신명조" w:eastAsia="조선신명조" w:hAnsiTheme="minorHAnsi" w:hint="eastAsia"/>
          <w:sz w:val="18"/>
          <w:szCs w:val="18"/>
          <w:lang w:eastAsia="ko-KR"/>
        </w:rPr>
        <w:t>[14]</w:t>
      </w:r>
      <w:r w:rsidRPr="00DE038E">
        <w:rPr>
          <w:rFonts w:ascii="조선신명조" w:eastAsia="조선신명조" w:hAnsiTheme="minorHAnsi" w:hint="eastAsia"/>
          <w:sz w:val="18"/>
          <w:szCs w:val="18"/>
          <w:lang w:eastAsia="ko-KR"/>
        </w:rPr>
        <w:t xml:space="preserve">, </w:t>
      </w:r>
      <w:proofErr w:type="spellStart"/>
      <w:r w:rsidRPr="00DE038E">
        <w:rPr>
          <w:rFonts w:ascii="조선신명조" w:eastAsia="조선신명조" w:hAnsiTheme="minorHAnsi" w:hint="eastAsia"/>
          <w:sz w:val="18"/>
          <w:szCs w:val="18"/>
          <w:lang w:eastAsia="ko-KR"/>
        </w:rPr>
        <w:t>오인정·김우주</w:t>
      </w:r>
      <w:proofErr w:type="spellEnd"/>
      <w:r w:rsidRPr="00DE038E">
        <w:rPr>
          <w:rFonts w:ascii="조선신명조" w:eastAsia="조선신명조" w:hAnsiTheme="minorHAnsi" w:hint="eastAsia"/>
          <w:sz w:val="18"/>
          <w:szCs w:val="18"/>
          <w:lang w:eastAsia="ko-KR"/>
        </w:rPr>
        <w:t xml:space="preserve">(2022)는 코로나19 구간을 대상으로 SARIMA와 ARDL 모형을 비교하여 국면별로 </w:t>
      </w:r>
      <w:r>
        <w:rPr>
          <w:rFonts w:ascii="조선신명조" w:eastAsia="조선신명조" w:hAnsiTheme="minorHAnsi" w:hint="eastAsia"/>
          <w:sz w:val="18"/>
          <w:szCs w:val="18"/>
          <w:lang w:eastAsia="ko-KR"/>
        </w:rPr>
        <w:t xml:space="preserve">원/달러 </w:t>
      </w:r>
      <w:r w:rsidRPr="00DE038E">
        <w:rPr>
          <w:rFonts w:ascii="조선신명조" w:eastAsia="조선신명조" w:hAnsiTheme="minorHAnsi" w:hint="eastAsia"/>
          <w:sz w:val="18"/>
          <w:szCs w:val="18"/>
          <w:lang w:eastAsia="ko-KR"/>
        </w:rPr>
        <w:t>예측모형의 성능이 달라진다는 점을 보여주었다</w:t>
      </w:r>
      <w:r>
        <w:rPr>
          <w:rFonts w:ascii="조선신명조" w:eastAsia="조선신명조" w:hAnsiTheme="minorHAnsi" w:hint="eastAsia"/>
          <w:sz w:val="18"/>
          <w:szCs w:val="18"/>
          <w:lang w:eastAsia="ko-KR"/>
        </w:rPr>
        <w:t>[15]</w:t>
      </w:r>
      <w:r w:rsidRPr="00DE038E">
        <w:rPr>
          <w:rFonts w:ascii="조선신명조" w:eastAsia="조선신명조" w:hAnsiTheme="minorHAnsi" w:hint="eastAsia"/>
          <w:sz w:val="18"/>
          <w:szCs w:val="18"/>
          <w:lang w:eastAsia="ko-KR"/>
        </w:rPr>
        <w:t xml:space="preserve">. </w:t>
      </w:r>
    </w:p>
    <w:p w14:paraId="5776784B" w14:textId="77777777" w:rsidR="00E62E51" w:rsidRPr="00DE038E" w:rsidRDefault="00E62E51" w:rsidP="00E62E51">
      <w:pPr>
        <w:pStyle w:val="af3"/>
        <w:ind w:firstLineChars="100" w:firstLine="180"/>
        <w:jc w:val="both"/>
        <w:rPr>
          <w:rFonts w:ascii="조선신명조" w:eastAsia="조선신명조" w:hAnsiTheme="minorHAnsi"/>
          <w:sz w:val="18"/>
          <w:szCs w:val="18"/>
          <w:lang w:eastAsia="ko-KR"/>
        </w:rPr>
      </w:pPr>
      <w:r w:rsidRPr="00DE038E">
        <w:rPr>
          <w:rFonts w:ascii="조선신명조" w:eastAsia="조선신명조" w:hAnsiTheme="minorHAnsi" w:hint="eastAsia"/>
          <w:sz w:val="18"/>
          <w:szCs w:val="18"/>
          <w:lang w:eastAsia="ko-KR"/>
        </w:rPr>
        <w:t xml:space="preserve">그러나 이러한 연구들은 대부분 종가 기반의 시계열 모형 비교 또는 구조변화 탐색에 초점을 맞추었으며, 이벤트 데이터와 감성 분석 지표를 결합하여 환율을 예측한 사례는 드물다. 이에 본 연구는 기존 선행연구의 </w:t>
      </w:r>
      <w:proofErr w:type="spellStart"/>
      <w:r w:rsidRPr="00DE038E">
        <w:rPr>
          <w:rFonts w:ascii="조선신명조" w:eastAsia="조선신명조" w:hAnsiTheme="minorHAnsi" w:hint="eastAsia"/>
          <w:sz w:val="18"/>
          <w:szCs w:val="18"/>
          <w:lang w:eastAsia="ko-KR"/>
        </w:rPr>
        <w:t>거시경제적·구조적</w:t>
      </w:r>
      <w:proofErr w:type="spellEnd"/>
      <w:r w:rsidRPr="00DE038E">
        <w:rPr>
          <w:rFonts w:ascii="조선신명조" w:eastAsia="조선신명조" w:hAnsiTheme="minorHAnsi" w:hint="eastAsia"/>
          <w:sz w:val="18"/>
          <w:szCs w:val="18"/>
          <w:lang w:eastAsia="ko-KR"/>
        </w:rPr>
        <w:t xml:space="preserve"> 요인을 포괄하면서, 나아가 뉴스 감성 점수와 GDELT 기반 이벤트 지표를 통합한 융합적 접근을 시도한다. 이를 통해 환율 변동성의 구조적 요인과 심리적 요인을 동시에 반영하는 정교한 예측 모델을 제시하고자 한다.</w:t>
      </w:r>
    </w:p>
    <w:p w14:paraId="4141D333" w14:textId="77777777" w:rsidR="00E62E51" w:rsidRPr="00E62E51" w:rsidRDefault="00E62E51" w:rsidP="008D354C">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p>
    <w:p w14:paraId="7A0EA051" w14:textId="484B67AC" w:rsidR="0067337E" w:rsidRDefault="00E75F58" w:rsidP="008D354C">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r w:rsidRPr="00E75F58">
        <w:rPr>
          <w:rFonts w:ascii="조선신명조" w:eastAsia="조선신명조" w:hAnsiTheme="minorHAnsi" w:cs="맑은 고딕" w:hint="eastAsia"/>
          <w:sz w:val="18"/>
          <w:szCs w:val="18"/>
          <w:lang w:eastAsia="ko-KR"/>
        </w:rPr>
        <w:t>이러한</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맥락에서</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시장</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참여자들의</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심리와</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뉴스에</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담긴</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감정을</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정량화해</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반영하는</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감</w:t>
      </w:r>
      <w:r w:rsidR="00A96F74">
        <w:rPr>
          <w:rFonts w:ascii="조선신명조" w:eastAsia="조선신명조" w:hAnsiTheme="minorHAnsi" w:cs="맑은 고딕" w:hint="eastAsia"/>
          <w:sz w:val="18"/>
          <w:szCs w:val="18"/>
          <w:lang w:eastAsia="ko-KR"/>
        </w:rPr>
        <w:t>성</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분석</w:t>
      </w:r>
      <w:r w:rsidRPr="00E75F58">
        <w:rPr>
          <w:rFonts w:ascii="조선신명조" w:eastAsia="조선신명조" w:hAnsiTheme="minorHAnsi" w:cs="맑은 고딕"/>
          <w:sz w:val="18"/>
          <w:szCs w:val="18"/>
          <w:lang w:eastAsia="ko-KR"/>
        </w:rPr>
        <w:t>(Sentiment Analysis)</w:t>
      </w:r>
      <w:r w:rsidRPr="00E75F58">
        <w:rPr>
          <w:rFonts w:ascii="조선신명조" w:eastAsia="조선신명조" w:hAnsiTheme="minorHAnsi" w:cs="맑은 고딕" w:hint="eastAsia"/>
          <w:sz w:val="18"/>
          <w:szCs w:val="18"/>
          <w:lang w:eastAsia="ko-KR"/>
        </w:rPr>
        <w:t>은</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환율</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예측의</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새로운</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단서를</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제공할</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수</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있다</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따라서</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본</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연구는</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감</w:t>
      </w:r>
      <w:r w:rsidR="00A96F74">
        <w:rPr>
          <w:rFonts w:ascii="조선신명조" w:eastAsia="조선신명조" w:hAnsiTheme="minorHAnsi" w:cs="맑은 고딕" w:hint="eastAsia"/>
          <w:sz w:val="18"/>
          <w:szCs w:val="18"/>
          <w:lang w:eastAsia="ko-KR"/>
        </w:rPr>
        <w:t>성</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지표를</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분석하여</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이를</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딥러닝</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기반</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시계열</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예측</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모델에</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결합함으로써</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원</w:t>
      </w:r>
      <w:r w:rsidR="00BC4D77">
        <w:rPr>
          <w:rFonts w:ascii="조선신명조" w:eastAsia="조선신명조" w:hAnsiTheme="minorHAnsi" w:cs="맑은 고딕" w:hint="eastAsia"/>
          <w:sz w:val="18"/>
          <w:szCs w:val="18"/>
          <w:lang w:eastAsia="ko-KR"/>
        </w:rPr>
        <w:t>/</w:t>
      </w:r>
      <w:r w:rsidRPr="00E75F58">
        <w:rPr>
          <w:rFonts w:ascii="조선신명조" w:eastAsia="조선신명조" w:hAnsiTheme="minorHAnsi" w:cs="맑은 고딕" w:hint="eastAsia"/>
          <w:sz w:val="18"/>
          <w:szCs w:val="18"/>
          <w:lang w:eastAsia="ko-KR"/>
        </w:rPr>
        <w:t>달러</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환율</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예측의</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정확도를</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향상시킬</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수</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있는</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가능성을</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탐색하고자</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한다</w:t>
      </w:r>
      <w:r w:rsidRPr="00E75F58">
        <w:rPr>
          <w:rFonts w:ascii="조선신명조" w:eastAsia="조선신명조" w:hAnsiTheme="minorHAnsi" w:cs="맑은 고딕"/>
          <w:sz w:val="18"/>
          <w:szCs w:val="18"/>
          <w:lang w:eastAsia="ko-KR"/>
        </w:rPr>
        <w:t>.</w:t>
      </w:r>
      <w:commentRangeEnd w:id="2"/>
      <w:r w:rsidR="00185EBD">
        <w:rPr>
          <w:rStyle w:val="ae"/>
        </w:rPr>
        <w:commentReference w:id="2"/>
      </w:r>
    </w:p>
    <w:p w14:paraId="49D54DF4" w14:textId="77777777" w:rsidR="00B815D3" w:rsidRDefault="00B815D3" w:rsidP="008D354C">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p>
    <w:p w14:paraId="2DFE626B" w14:textId="75D7F9A2" w:rsidR="00B815D3" w:rsidRPr="00F22F32" w:rsidRDefault="00B815D3" w:rsidP="00B815D3">
      <w:pPr>
        <w:pStyle w:val="1"/>
        <w:tabs>
          <w:tab w:val="left" w:pos="454"/>
        </w:tabs>
        <w:spacing w:before="102"/>
        <w:ind w:left="0" w:firstLine="0"/>
        <w:jc w:val="both"/>
        <w:rPr>
          <w:rFonts w:ascii="조선신명조" w:eastAsia="조선신명조"/>
          <w:lang w:eastAsia="ko-KR"/>
        </w:rPr>
      </w:pPr>
      <w:proofErr w:type="spellStart"/>
      <w:r>
        <w:rPr>
          <w:rFonts w:ascii="조선신명조" w:eastAsia="조선신명조" w:hAnsi="맑은 고딕" w:cs="맑은 고딕" w:hint="eastAsia"/>
          <w:lang w:eastAsia="ko-KR"/>
        </w:rPr>
        <w:t>Ⅱ</w:t>
      </w:r>
      <w:proofErr w:type="spellEnd"/>
      <w:r w:rsidRPr="00F22F32">
        <w:rPr>
          <w:rFonts w:ascii="조선신명조" w:eastAsia="조선신명조" w:hint="eastAsia"/>
          <w:lang w:eastAsia="ko-KR"/>
        </w:rPr>
        <w:t xml:space="preserve">. </w:t>
      </w:r>
      <w:r>
        <w:rPr>
          <w:rFonts w:ascii="조선신명조" w:eastAsia="조선신명조" w:hint="eastAsia"/>
          <w:lang w:eastAsia="ko-KR"/>
        </w:rPr>
        <w:t>문헌연구</w:t>
      </w:r>
    </w:p>
    <w:p w14:paraId="35274E1E" w14:textId="77777777" w:rsidR="00B815D3" w:rsidRDefault="00B815D3" w:rsidP="008D354C">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p>
    <w:p w14:paraId="68E136D5" w14:textId="54F750B7" w:rsidR="00F01735" w:rsidRDefault="00D7727E" w:rsidP="00F01735">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r w:rsidRPr="009911B6">
        <w:rPr>
          <w:rFonts w:ascii="조선신명조" w:eastAsia="조선신명조" w:hAnsiTheme="minorHAnsi" w:cs="맑은 고딕" w:hint="eastAsia"/>
          <w:sz w:val="18"/>
          <w:szCs w:val="18"/>
          <w:lang w:eastAsia="ko-KR"/>
        </w:rPr>
        <w:t>환율 예측 연구들은 전통적으로 거시경제 변수와 금융시장 변수를 주요 독립변수로 설정하였다.</w:t>
      </w:r>
      <w:r w:rsidRPr="009911B6">
        <w:rPr>
          <w:rFonts w:ascii="조선신명조" w:eastAsia="조선신명조" w:hAnsiTheme="minorHAnsi" w:cs="맑은 고딕" w:hint="eastAsia"/>
          <w:sz w:val="18"/>
          <w:szCs w:val="18"/>
          <w:lang w:eastAsia="ko-KR"/>
        </w:rPr>
        <w:br/>
      </w:r>
      <w:proofErr w:type="spellStart"/>
      <w:r w:rsidRPr="009911B6">
        <w:rPr>
          <w:rFonts w:ascii="조선신명조" w:eastAsia="조선신명조" w:hAnsiTheme="minorHAnsi" w:cs="맑은 고딕" w:hint="eastAsia"/>
          <w:sz w:val="18"/>
          <w:szCs w:val="18"/>
          <w:lang w:eastAsia="ko-KR"/>
        </w:rPr>
        <w:t>Plakandaras</w:t>
      </w:r>
      <w:proofErr w:type="spellEnd"/>
      <w:r w:rsidRPr="009911B6">
        <w:rPr>
          <w:rFonts w:ascii="조선신명조" w:eastAsia="조선신명조" w:hAnsiTheme="minorHAnsi" w:cs="맑은 고딕" w:hint="eastAsia"/>
          <w:sz w:val="18"/>
          <w:szCs w:val="18"/>
          <w:lang w:eastAsia="ko-KR"/>
        </w:rPr>
        <w:t xml:space="preserve"> et al.(2015)은 1999년부터 2011년까지의 데이터를 바탕으로 원자재(19개), 금속(10개), 주가지수(7개), 무역지수(3개), 금리(11개), 거시경제 지표(11개), 환율(8개) 등 광범위한 변수를 활용하였다. 다양한 모형을 비교한 결과, EEMD 기반 비선형 모형이 일간 및 월간 환율 예측에서 우수한 성능을 보였다</w:t>
      </w:r>
      <w:r w:rsidR="008D354C">
        <w:rPr>
          <w:rFonts w:ascii="조선신명조" w:eastAsia="조선신명조" w:hAnsiTheme="minorHAnsi" w:cs="맑은 고딕" w:hint="eastAsia"/>
          <w:sz w:val="18"/>
          <w:szCs w:val="18"/>
          <w:lang w:eastAsia="ko-KR"/>
        </w:rPr>
        <w:t>[5]</w:t>
      </w:r>
      <w:r w:rsidRPr="009911B6">
        <w:rPr>
          <w:rFonts w:ascii="조선신명조" w:eastAsia="조선신명조" w:hAnsiTheme="minorHAnsi" w:cs="맑은 고딕" w:hint="eastAsia"/>
          <w:sz w:val="18"/>
          <w:szCs w:val="18"/>
          <w:lang w:eastAsia="ko-KR"/>
        </w:rPr>
        <w:t>.</w:t>
      </w:r>
      <w:r w:rsidRPr="009911B6">
        <w:rPr>
          <w:rFonts w:ascii="조선신명조" w:eastAsia="조선신명조" w:hAnsiTheme="minorHAnsi" w:cs="맑은 고딕" w:hint="eastAsia"/>
          <w:sz w:val="18"/>
          <w:szCs w:val="18"/>
          <w:lang w:eastAsia="ko-KR"/>
        </w:rPr>
        <w:br/>
        <w:t>국내 연구로</w:t>
      </w:r>
      <w:r w:rsidR="008D354C">
        <w:rPr>
          <w:rFonts w:ascii="조선신명조" w:eastAsia="조선신명조" w:hAnsiTheme="minorHAnsi" w:cs="맑은 고딕" w:hint="eastAsia"/>
          <w:sz w:val="18"/>
          <w:szCs w:val="18"/>
          <w:lang w:eastAsia="ko-KR"/>
        </w:rPr>
        <w:t>는</w:t>
      </w:r>
      <w:r w:rsidRPr="009911B6">
        <w:rPr>
          <w:rFonts w:ascii="조선신명조" w:eastAsia="조선신명조" w:hAnsiTheme="minorHAnsi" w:cs="맑은 고딕" w:hint="eastAsia"/>
          <w:sz w:val="18"/>
          <w:szCs w:val="18"/>
          <w:lang w:eastAsia="ko-KR"/>
        </w:rPr>
        <w:t xml:space="preserve"> 임현욱 외(2021)</w:t>
      </w:r>
      <w:r w:rsidR="008D354C">
        <w:rPr>
          <w:rFonts w:ascii="조선신명조" w:eastAsia="조선신명조" w:hAnsiTheme="minorHAnsi" w:cs="맑은 고딕" w:hint="eastAsia"/>
          <w:sz w:val="18"/>
          <w:szCs w:val="18"/>
          <w:lang w:eastAsia="ko-KR"/>
        </w:rPr>
        <w:t>가</w:t>
      </w:r>
      <w:r w:rsidRPr="009911B6">
        <w:rPr>
          <w:rFonts w:ascii="조선신명조" w:eastAsia="조선신명조" w:hAnsiTheme="minorHAnsi" w:cs="맑은 고딕" w:hint="eastAsia"/>
          <w:sz w:val="18"/>
          <w:szCs w:val="18"/>
          <w:lang w:eastAsia="ko-KR"/>
        </w:rPr>
        <w:t xml:space="preserve"> </w:t>
      </w:r>
      <w:proofErr w:type="spellStart"/>
      <w:r w:rsidRPr="009911B6">
        <w:rPr>
          <w:rFonts w:ascii="조선신명조" w:eastAsia="조선신명조" w:hAnsiTheme="minorHAnsi" w:cs="맑은 고딕" w:hint="eastAsia"/>
          <w:sz w:val="18"/>
          <w:szCs w:val="18"/>
          <w:lang w:eastAsia="ko-KR"/>
        </w:rPr>
        <w:t>연합인포맥스와</w:t>
      </w:r>
      <w:proofErr w:type="spellEnd"/>
      <w:r w:rsidRPr="009911B6">
        <w:rPr>
          <w:rFonts w:ascii="조선신명조" w:eastAsia="조선신명조" w:hAnsiTheme="minorHAnsi" w:cs="맑은 고딕" w:hint="eastAsia"/>
          <w:sz w:val="18"/>
          <w:szCs w:val="18"/>
          <w:lang w:eastAsia="ko-KR"/>
        </w:rPr>
        <w:t xml:space="preserve"> Bloomberg</w:t>
      </w:r>
      <w:r w:rsidR="008D354C">
        <w:rPr>
          <w:rFonts w:ascii="조선신명조" w:eastAsia="조선신명조" w:hAnsiTheme="minorHAnsi" w:cs="맑은 고딕" w:hint="eastAsia"/>
          <w:sz w:val="18"/>
          <w:szCs w:val="18"/>
          <w:lang w:eastAsia="ko-KR"/>
        </w:rPr>
        <w:t xml:space="preserve"> 데이터를 사용하여 원/달러 환율을 예측하였다. </w:t>
      </w:r>
      <w:r w:rsidR="008D354C" w:rsidRPr="009911B6">
        <w:rPr>
          <w:rFonts w:ascii="조선신명조" w:eastAsia="조선신명조" w:hAnsiTheme="minorHAnsi" w:cs="맑은 고딕" w:hint="eastAsia"/>
          <w:sz w:val="18"/>
          <w:szCs w:val="18"/>
          <w:lang w:eastAsia="ko-KR"/>
        </w:rPr>
        <w:t xml:space="preserve">이들은 1년·10년 만기의 원화 IRS 금리, KTB 수익률, 본드 </w:t>
      </w:r>
      <w:proofErr w:type="spellStart"/>
      <w:r w:rsidR="008D354C" w:rsidRPr="009911B6">
        <w:rPr>
          <w:rFonts w:ascii="조선신명조" w:eastAsia="조선신명조" w:hAnsiTheme="minorHAnsi" w:cs="맑은 고딕" w:hint="eastAsia"/>
          <w:sz w:val="18"/>
          <w:szCs w:val="18"/>
          <w:lang w:eastAsia="ko-KR"/>
        </w:rPr>
        <w:t>스왑</w:t>
      </w:r>
      <w:proofErr w:type="spellEnd"/>
      <w:r w:rsidR="008D354C" w:rsidRPr="009911B6">
        <w:rPr>
          <w:rFonts w:ascii="조선신명조" w:eastAsia="조선신명조" w:hAnsiTheme="minorHAnsi" w:cs="맑은 고딕" w:hint="eastAsia"/>
          <w:sz w:val="18"/>
          <w:szCs w:val="18"/>
          <w:lang w:eastAsia="ko-KR"/>
        </w:rPr>
        <w:t xml:space="preserve"> 스프레드 등 금리 및 채권시장 변수를 중심으로 구성하였으며, ANN 모델이 평균 Hit Ratio 50.96%로 가장 우수</w:t>
      </w:r>
      <w:r w:rsidR="008D354C">
        <w:rPr>
          <w:rFonts w:ascii="조선신명조" w:eastAsia="조선신명조" w:hAnsiTheme="minorHAnsi" w:cs="맑은 고딕" w:hint="eastAsia"/>
          <w:sz w:val="18"/>
          <w:szCs w:val="18"/>
          <w:lang w:eastAsia="ko-KR"/>
        </w:rPr>
        <w:t>한 성과를 보였다[6]</w:t>
      </w:r>
      <w:r w:rsidR="008D354C" w:rsidRPr="009911B6">
        <w:rPr>
          <w:rFonts w:ascii="조선신명조" w:eastAsia="조선신명조" w:hAnsiTheme="minorHAnsi" w:cs="맑은 고딕" w:hint="eastAsia"/>
          <w:sz w:val="18"/>
          <w:szCs w:val="18"/>
          <w:lang w:eastAsia="ko-KR"/>
        </w:rPr>
        <w:t>.</w:t>
      </w:r>
      <w:r w:rsidR="008D354C">
        <w:rPr>
          <w:rFonts w:ascii="조선신명조" w:eastAsia="조선신명조" w:hAnsiTheme="minorHAnsi" w:cs="맑은 고딕" w:hint="eastAsia"/>
          <w:sz w:val="18"/>
          <w:szCs w:val="18"/>
          <w:lang w:eastAsia="ko-KR"/>
        </w:rPr>
        <w:t xml:space="preserve"> </w:t>
      </w:r>
      <w:r w:rsidR="0024728C" w:rsidRPr="0024728C">
        <w:rPr>
          <w:rFonts w:ascii="조선신명조" w:eastAsia="조선신명조" w:hAnsiTheme="minorHAnsi" w:cs="맑은 고딕"/>
          <w:sz w:val="18"/>
          <w:szCs w:val="18"/>
          <w:lang w:eastAsia="ko-KR"/>
        </w:rPr>
        <w:t xml:space="preserve">Cao et al.(2020)은 유가와 금값 같은 실물자산 </w:t>
      </w:r>
      <w:r w:rsidR="004E5982" w:rsidRPr="0024728C">
        <w:rPr>
          <w:rFonts w:ascii="조선신명조" w:eastAsia="조선신명조" w:hAnsiTheme="minorHAnsi" w:cs="맑은 고딕" w:hint="eastAsia"/>
          <w:sz w:val="18"/>
          <w:szCs w:val="18"/>
          <w:lang w:eastAsia="ko-KR"/>
        </w:rPr>
        <w:t>변수 뿐</w:t>
      </w:r>
      <w:r w:rsidR="0024728C" w:rsidRPr="0024728C">
        <w:rPr>
          <w:rFonts w:ascii="조선신명조" w:eastAsia="조선신명조" w:hAnsiTheme="minorHAnsi" w:cs="맑은 고딕"/>
          <w:sz w:val="18"/>
          <w:szCs w:val="18"/>
          <w:lang w:eastAsia="ko-KR"/>
        </w:rPr>
        <w:t xml:space="preserve"> 아니라 통화공급(M1, M2), CPI, PPI, 산업생산, 기준금리, 인플레이션율, 무역수지, 정책 불확실성 지수 등 거시경제 지표를 결합하였다. 이들은 제안한 DC-LSTM 모형이 CNN, LSTM, SVR, ARIMA보다 낮은 예측 오차(MAE 0.0145)를 기록했다고 보고하였다[7].</w:t>
      </w:r>
      <w:r w:rsidR="008D354C" w:rsidRPr="009911B6">
        <w:rPr>
          <w:rFonts w:ascii="조선신명조" w:eastAsia="조선신명조" w:hAnsiTheme="minorHAnsi" w:cs="맑은 고딕" w:hint="eastAsia"/>
          <w:sz w:val="18"/>
          <w:szCs w:val="18"/>
          <w:lang w:eastAsia="ko-KR"/>
        </w:rPr>
        <w:br/>
      </w:r>
      <w:r w:rsidR="0024728C" w:rsidRPr="0024728C">
        <w:rPr>
          <w:rFonts w:ascii="조선신명조" w:eastAsia="조선신명조" w:hAnsiTheme="minorHAnsi" w:cs="맑은 고딕"/>
          <w:sz w:val="18"/>
          <w:szCs w:val="18"/>
          <w:lang w:eastAsia="ko-KR"/>
        </w:rPr>
        <w:t xml:space="preserve">또한 Qureshi(2025)는 USD/INR 환율을 대상으로 금리, 인플레이션율, GDP 성장률, 외환보유액 등 거시경제 펀더멘털 변수를 활용하였다. 다양한 </w:t>
      </w:r>
      <w:proofErr w:type="spellStart"/>
      <w:r w:rsidR="0024728C" w:rsidRPr="0024728C">
        <w:rPr>
          <w:rFonts w:ascii="조선신명조" w:eastAsia="조선신명조" w:hAnsiTheme="minorHAnsi" w:cs="맑은 고딕"/>
          <w:sz w:val="18"/>
          <w:szCs w:val="18"/>
          <w:lang w:eastAsia="ko-KR"/>
        </w:rPr>
        <w:t>머신러닝</w:t>
      </w:r>
      <w:proofErr w:type="spellEnd"/>
      <w:r w:rsidR="0024728C" w:rsidRPr="0024728C">
        <w:rPr>
          <w:rFonts w:ascii="조선신명조" w:eastAsia="조선신명조" w:hAnsiTheme="minorHAnsi" w:cs="맑은 고딕"/>
          <w:sz w:val="18"/>
          <w:szCs w:val="18"/>
          <w:lang w:eastAsia="ko-KR"/>
        </w:rPr>
        <w:t xml:space="preserve"> 모형을 비교한 결과, Random Forest가 RMSE 0.029로 가장 우수한 성과를 </w:t>
      </w:r>
      <w:r w:rsidR="0024728C" w:rsidRPr="0024728C">
        <w:rPr>
          <w:rFonts w:ascii="조선신명조" w:eastAsia="조선신명조" w:hAnsiTheme="minorHAnsi" w:cs="맑은 고딕"/>
          <w:sz w:val="18"/>
          <w:szCs w:val="18"/>
          <w:lang w:eastAsia="ko-KR"/>
        </w:rPr>
        <w:lastRenderedPageBreak/>
        <w:t>나타냈다[8].</w:t>
      </w:r>
      <w:r w:rsidR="0024728C">
        <w:rPr>
          <w:rFonts w:ascii="조선신명조" w:eastAsia="조선신명조" w:hAnsiTheme="minorHAnsi" w:cs="맑은 고딕" w:hint="eastAsia"/>
          <w:sz w:val="18"/>
          <w:szCs w:val="18"/>
          <w:lang w:eastAsia="ko-KR"/>
        </w:rPr>
        <w:t xml:space="preserve"> </w:t>
      </w:r>
      <w:r w:rsidR="0024728C" w:rsidRPr="0024728C">
        <w:rPr>
          <w:rFonts w:ascii="조선신명조" w:eastAsia="조선신명조" w:hAnsiTheme="minorHAnsi" w:cs="맑은 고딕"/>
          <w:sz w:val="18"/>
          <w:szCs w:val="18"/>
          <w:lang w:eastAsia="ko-KR"/>
        </w:rPr>
        <w:t xml:space="preserve">마지막으로 Wang et al.(2021)은 USD/CNY </w:t>
      </w:r>
      <w:r w:rsidR="004E5982" w:rsidRPr="0024728C">
        <w:rPr>
          <w:rFonts w:ascii="조선신명조" w:eastAsia="조선신명조" w:hAnsiTheme="minorHAnsi" w:cs="맑은 고딕" w:hint="eastAsia"/>
          <w:sz w:val="18"/>
          <w:szCs w:val="18"/>
          <w:lang w:eastAsia="ko-KR"/>
        </w:rPr>
        <w:t>환율 뿐만</w:t>
      </w:r>
      <w:r w:rsidR="0024728C" w:rsidRPr="0024728C">
        <w:rPr>
          <w:rFonts w:ascii="조선신명조" w:eastAsia="조선신명조" w:hAnsiTheme="minorHAnsi" w:cs="맑은 고딕"/>
          <w:sz w:val="18"/>
          <w:szCs w:val="18"/>
          <w:lang w:eastAsia="ko-KR"/>
        </w:rPr>
        <w:t xml:space="preserve"> 아니라 나스닥, 다우존스, 상하이 종합지수, </w:t>
      </w:r>
      <w:proofErr w:type="spellStart"/>
      <w:r w:rsidR="0024728C" w:rsidRPr="0024728C">
        <w:rPr>
          <w:rFonts w:ascii="조선신명조" w:eastAsia="조선신명조" w:hAnsiTheme="minorHAnsi" w:cs="맑은 고딕"/>
          <w:sz w:val="18"/>
          <w:szCs w:val="18"/>
          <w:lang w:eastAsia="ko-KR"/>
        </w:rPr>
        <w:t>항셍지수</w:t>
      </w:r>
      <w:proofErr w:type="spellEnd"/>
      <w:r w:rsidR="0024728C" w:rsidRPr="0024728C">
        <w:rPr>
          <w:rFonts w:ascii="조선신명조" w:eastAsia="조선신명조" w:hAnsiTheme="minorHAnsi" w:cs="맑은 고딕"/>
          <w:sz w:val="18"/>
          <w:szCs w:val="18"/>
          <w:lang w:eastAsia="ko-KR"/>
        </w:rPr>
        <w:t xml:space="preserve"> 등 글로벌 주가지수를 독립변수로 결합하였다. CNN, RNN, LSTM 등 여러 모델을 비교한 결과, CNN-TLSTM 모형이 MAPE 0.18945로 가장 높은 예측력을 보였다[9].</w:t>
      </w:r>
      <w:r w:rsidR="0024728C">
        <w:rPr>
          <w:rFonts w:ascii="조선신명조" w:eastAsia="조선신명조" w:hAnsiTheme="minorHAnsi" w:cs="맑은 고딕" w:hint="eastAsia"/>
          <w:sz w:val="18"/>
          <w:szCs w:val="18"/>
          <w:lang w:eastAsia="ko-KR"/>
        </w:rPr>
        <w:t xml:space="preserve"> </w:t>
      </w:r>
      <w:r w:rsidR="0024728C" w:rsidRPr="0024728C">
        <w:rPr>
          <w:rFonts w:ascii="조선신명조" w:eastAsia="조선신명조" w:hAnsiTheme="minorHAnsi" w:cs="맑은 고딕"/>
          <w:sz w:val="18"/>
          <w:szCs w:val="18"/>
          <w:lang w:eastAsia="ko-KR"/>
        </w:rPr>
        <w:t>종합하면, 기존 환율 예측 연구들은 공통적으로 금리, 물가, 무역수지, 주가지수, 원자재 가격 등 거시경제 및 금융 변수를 중심으로 환율 변동을 설명하고자 했음을 확인할 수 있다.</w:t>
      </w:r>
    </w:p>
    <w:p w14:paraId="3C699DE4" w14:textId="77777777" w:rsidR="001774DD" w:rsidRDefault="001774DD" w:rsidP="00F01735">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p>
    <w:p w14:paraId="31406C65" w14:textId="77777777" w:rsidR="00E46C14" w:rsidRDefault="00E46C14" w:rsidP="00E46C14">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Pr>
          <w:rFonts w:ascii="조선신명조" w:eastAsia="조선신명조" w:hAnsi="맑은 고딕" w:cs="맑은 고딕" w:hint="eastAsia"/>
          <w:sz w:val="18"/>
          <w:szCs w:val="18"/>
          <w:lang w:eastAsia="ko-KR"/>
        </w:rPr>
        <w:t xml:space="preserve">기존 선행연구 대비 </w:t>
      </w:r>
      <w:r w:rsidRPr="00772740">
        <w:rPr>
          <w:rFonts w:ascii="조선신명조" w:eastAsia="조선신명조" w:hAnsi="맑은 고딕" w:cs="맑은 고딕"/>
          <w:sz w:val="18"/>
          <w:szCs w:val="18"/>
          <w:lang w:eastAsia="ko-KR"/>
        </w:rPr>
        <w:t>본 연구의 가장 큰 차별성은 전통적 변수군에 외생적 사건을 반영하는 이벤트 기반 지표를 통합한 점에 있다. 이를 위해 GDELT(Global Database of Events, Language, and Tone) 데이터베이스를 활용하였으며, 이는 전 세계 언론(인쇄</w:t>
      </w:r>
      <w:r w:rsidRPr="00772740">
        <w:rPr>
          <w:rFonts w:ascii="조선신명조" w:eastAsia="조선신명조" w:hAnsi="맑은 고딕" w:cs="맑은 고딕"/>
          <w:sz w:val="18"/>
          <w:szCs w:val="18"/>
          <w:lang w:eastAsia="ko-KR"/>
        </w:rPr>
        <w:t>·</w:t>
      </w:r>
      <w:r w:rsidRPr="00772740">
        <w:rPr>
          <w:rFonts w:ascii="조선신명조" w:eastAsia="조선신명조" w:hAnsi="맑은 고딕" w:cs="맑은 고딕"/>
          <w:sz w:val="18"/>
          <w:szCs w:val="18"/>
          <w:lang w:eastAsia="ko-KR"/>
        </w:rPr>
        <w:t>방송</w:t>
      </w:r>
      <w:r w:rsidRPr="00772740">
        <w:rPr>
          <w:rFonts w:ascii="조선신명조" w:eastAsia="조선신명조" w:hAnsi="맑은 고딕" w:cs="맑은 고딕"/>
          <w:sz w:val="18"/>
          <w:szCs w:val="18"/>
          <w:lang w:eastAsia="ko-KR"/>
        </w:rPr>
        <w:t>·</w:t>
      </w:r>
      <w:r w:rsidRPr="00772740">
        <w:rPr>
          <w:rFonts w:ascii="조선신명조" w:eastAsia="조선신명조" w:hAnsi="맑은 고딕" w:cs="맑은 고딕"/>
          <w:sz w:val="18"/>
          <w:szCs w:val="18"/>
          <w:lang w:eastAsia="ko-KR"/>
        </w:rPr>
        <w:t xml:space="preserve">웹 기반)을 실시간으로 모니터링하여 사건 유형, 위치, 감정 톤, 인물 및 조직, 문서 수 등 다양한 속성으로 사건을 </w:t>
      </w:r>
      <w:proofErr w:type="spellStart"/>
      <w:r w:rsidRPr="00772740">
        <w:rPr>
          <w:rFonts w:ascii="조선신명조" w:eastAsia="조선신명조" w:hAnsi="맑은 고딕" w:cs="맑은 고딕"/>
          <w:sz w:val="18"/>
          <w:szCs w:val="18"/>
          <w:lang w:eastAsia="ko-KR"/>
        </w:rPr>
        <w:t>정량화하는</w:t>
      </w:r>
      <w:proofErr w:type="spellEnd"/>
      <w:r w:rsidRPr="00772740">
        <w:rPr>
          <w:rFonts w:ascii="조선신명조" w:eastAsia="조선신명조" w:hAnsi="맑은 고딕" w:cs="맑은 고딕"/>
          <w:sz w:val="18"/>
          <w:szCs w:val="18"/>
          <w:lang w:eastAsia="ko-KR"/>
        </w:rPr>
        <w:t xml:space="preserve"> 데이터베이스이다</w:t>
      </w:r>
      <w:r>
        <w:rPr>
          <w:rFonts w:ascii="조선신명조" w:eastAsia="조선신명조" w:hAnsi="맑은 고딕" w:cs="맑은 고딕" w:hint="eastAsia"/>
          <w:sz w:val="18"/>
          <w:szCs w:val="18"/>
          <w:lang w:eastAsia="ko-KR"/>
        </w:rPr>
        <w:t xml:space="preserve">[16]. </w:t>
      </w:r>
      <w:r w:rsidRPr="00772740">
        <w:rPr>
          <w:rFonts w:ascii="조선신명조" w:eastAsia="조선신명조" w:hAnsi="맑은 고딕" w:cs="맑은 고딕"/>
          <w:sz w:val="18"/>
          <w:szCs w:val="18"/>
          <w:lang w:eastAsia="ko-KR"/>
        </w:rPr>
        <w:t>GDELT의 데이터는 전 세계 사회적 사건을 정량적 시계열 데이터로 전환할 수 있다는 점에서 기존 거시</w:t>
      </w:r>
      <w:r w:rsidRPr="00772740">
        <w:rPr>
          <w:rFonts w:ascii="조선신명조" w:eastAsia="조선신명조" w:hAnsi="맑은 고딕" w:cs="맑은 고딕"/>
          <w:sz w:val="18"/>
          <w:szCs w:val="18"/>
          <w:lang w:eastAsia="ko-KR"/>
        </w:rPr>
        <w:t>·</w:t>
      </w:r>
      <w:r w:rsidRPr="00772740">
        <w:rPr>
          <w:rFonts w:ascii="조선신명조" w:eastAsia="조선신명조" w:hAnsi="맑은 고딕" w:cs="맑은 고딕"/>
          <w:sz w:val="18"/>
          <w:szCs w:val="18"/>
          <w:lang w:eastAsia="ko-KR"/>
        </w:rPr>
        <w:t>금융 예측 변수의 한계를 보완할 수 있는 강력한 도구로 주목받고 있다</w:t>
      </w:r>
      <w:r>
        <w:rPr>
          <w:rFonts w:ascii="조선신명조" w:eastAsia="조선신명조" w:hAnsi="맑은 고딕" w:cs="맑은 고딕" w:hint="eastAsia"/>
          <w:sz w:val="18"/>
          <w:szCs w:val="18"/>
          <w:lang w:eastAsia="ko-KR"/>
        </w:rPr>
        <w:t>.</w:t>
      </w:r>
    </w:p>
    <w:p w14:paraId="454633DD" w14:textId="77777777" w:rsidR="00E46C14" w:rsidRPr="00E46C14" w:rsidRDefault="00E46C14" w:rsidP="00F01735">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p>
    <w:p w14:paraId="0128F8A4" w14:textId="77777777" w:rsidR="001774DD" w:rsidRDefault="001774DD" w:rsidP="001774DD">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772740">
        <w:rPr>
          <w:rFonts w:ascii="조선신명조" w:eastAsia="조선신명조" w:hAnsi="맑은 고딕" w:cs="맑은 고딕"/>
          <w:sz w:val="18"/>
          <w:szCs w:val="18"/>
          <w:lang w:eastAsia="ko-KR"/>
        </w:rPr>
        <w:t>경제 및 금융 분야에서도 GDELT 기반 이벤트 데이터를 예측 변수로 활용한 사례가 있다. 예컨대 ARIMA 모형에 GDELT 데이터를 추가하여 환율 예측 정확도를 약 1% 향상시키고, Gradient Boosting 기반 분류 모델에서는 정확도를 6% 상승시킨 연구</w:t>
      </w:r>
      <w:r>
        <w:rPr>
          <w:rFonts w:ascii="조선신명조" w:eastAsia="조선신명조" w:hAnsi="맑은 고딕" w:cs="맑은 고딕" w:hint="eastAsia"/>
          <w:sz w:val="18"/>
          <w:szCs w:val="18"/>
          <w:lang w:eastAsia="ko-KR"/>
        </w:rPr>
        <w:t xml:space="preserve">[17]와, </w:t>
      </w:r>
      <w:r w:rsidRPr="00772740">
        <w:rPr>
          <w:rFonts w:ascii="조선신명조" w:eastAsia="조선신명조" w:hAnsi="맑은 고딕" w:cs="맑은 고딕"/>
          <w:sz w:val="18"/>
          <w:szCs w:val="18"/>
          <w:lang w:eastAsia="ko-KR"/>
        </w:rPr>
        <w:t>유럽 채권시장 분석에서 GDELT 지표가 nowcasting 모델의 성능을 향상시킨 사례</w:t>
      </w:r>
      <w:r>
        <w:rPr>
          <w:rFonts w:ascii="조선신명조" w:eastAsia="조선신명조" w:hAnsi="맑은 고딕" w:cs="맑은 고딕" w:hint="eastAsia"/>
          <w:sz w:val="18"/>
          <w:szCs w:val="18"/>
          <w:lang w:eastAsia="ko-KR"/>
        </w:rPr>
        <w:t xml:space="preserve">가 있다[18]. </w:t>
      </w:r>
      <w:r w:rsidRPr="00772740">
        <w:rPr>
          <w:rFonts w:ascii="조선신명조" w:eastAsia="조선신명조" w:hAnsi="맑은 고딕" w:cs="맑은 고딕"/>
          <w:sz w:val="18"/>
          <w:szCs w:val="18"/>
          <w:lang w:eastAsia="ko-KR"/>
        </w:rPr>
        <w:t>또한 미국 주식시장 예측에서, GDELT 지표는 전통적 거시 경제 모형을 능가하는 설명력 및 예측 성능을 제공했다는 실증 결과도 보고되었다</w:t>
      </w:r>
      <w:r>
        <w:rPr>
          <w:rFonts w:ascii="조선신명조" w:eastAsia="조선신명조" w:hAnsi="맑은 고딕" w:cs="맑은 고딕" w:hint="eastAsia"/>
          <w:sz w:val="18"/>
          <w:szCs w:val="18"/>
          <w:lang w:eastAsia="ko-KR"/>
        </w:rPr>
        <w:t>[19].</w:t>
      </w:r>
    </w:p>
    <w:p w14:paraId="49F2C2D3" w14:textId="77777777" w:rsidR="001774DD" w:rsidRDefault="001774DD" w:rsidP="00F01735">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p>
    <w:p w14:paraId="1FA0184F" w14:textId="77777777" w:rsidR="00005728" w:rsidRPr="001A6A8A" w:rsidRDefault="00005728" w:rsidP="00005728">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1A6A8A">
        <w:rPr>
          <w:rFonts w:ascii="조선신명조" w:eastAsia="조선신명조" w:hAnsi="맑은 고딕" w:cs="맑은 고딕"/>
          <w:sz w:val="18"/>
          <w:szCs w:val="18"/>
          <w:lang w:eastAsia="ko-KR"/>
        </w:rPr>
        <w:t>본 연구는 뉴스 기사와 온라인 댓글이라는 두 가지 비정형 텍스트 데이터를 대상으로 감성 분석을 수행하였다. 감성 분석은 자연어 처리(NLP)의 하위 분야로, 텍스트에 내재된 정서적 톤을 식별하고 분류하는 작업을 의미한다[</w:t>
      </w:r>
      <w:r>
        <w:rPr>
          <w:rFonts w:ascii="조선신명조" w:eastAsia="조선신명조" w:hAnsi="맑은 고딕" w:cs="맑은 고딕" w:hint="eastAsia"/>
          <w:sz w:val="18"/>
          <w:szCs w:val="18"/>
          <w:lang w:eastAsia="ko-KR"/>
        </w:rPr>
        <w:t>20</w:t>
      </w:r>
      <w:r w:rsidRPr="001A6A8A">
        <w:rPr>
          <w:rFonts w:ascii="조선신명조" w:eastAsia="조선신명조" w:hAnsi="맑은 고딕" w:cs="맑은 고딕"/>
          <w:sz w:val="18"/>
          <w:szCs w:val="18"/>
          <w:lang w:eastAsia="ko-KR"/>
        </w:rPr>
        <w:t>].</w:t>
      </w:r>
    </w:p>
    <w:p w14:paraId="5BD1617E" w14:textId="77777777" w:rsidR="00005728" w:rsidRPr="001A6A8A" w:rsidRDefault="00005728" w:rsidP="00005728">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1A6A8A">
        <w:rPr>
          <w:rFonts w:ascii="조선신명조" w:eastAsia="조선신명조" w:hAnsi="맑은 고딕" w:cs="맑은 고딕"/>
          <w:sz w:val="18"/>
          <w:szCs w:val="18"/>
          <w:lang w:eastAsia="ko-KR"/>
        </w:rPr>
        <w:t xml:space="preserve">기존 연구에서는 규칙 기반 접근이나 전통적 </w:t>
      </w:r>
      <w:proofErr w:type="spellStart"/>
      <w:r w:rsidRPr="001A6A8A">
        <w:rPr>
          <w:rFonts w:ascii="조선신명조" w:eastAsia="조선신명조" w:hAnsi="맑은 고딕" w:cs="맑은 고딕"/>
          <w:sz w:val="18"/>
          <w:szCs w:val="18"/>
          <w:lang w:eastAsia="ko-KR"/>
        </w:rPr>
        <w:t>머신러닝</w:t>
      </w:r>
      <w:proofErr w:type="spellEnd"/>
      <w:r w:rsidRPr="001A6A8A">
        <w:rPr>
          <w:rFonts w:ascii="조선신명조" w:eastAsia="조선신명조" w:hAnsi="맑은 고딕" w:cs="맑은 고딕"/>
          <w:sz w:val="18"/>
          <w:szCs w:val="18"/>
          <w:lang w:eastAsia="ko-KR"/>
        </w:rPr>
        <w:t xml:space="preserve"> 기법이 주로 활용되었으나, 도메인 의존성, 언어 확장성, 은유</w:t>
      </w:r>
      <w:r w:rsidRPr="001A6A8A">
        <w:rPr>
          <w:rFonts w:ascii="조선신명조" w:eastAsia="조선신명조" w:hAnsi="맑은 고딕" w:cs="맑은 고딕"/>
          <w:sz w:val="18"/>
          <w:szCs w:val="18"/>
          <w:lang w:eastAsia="ko-KR"/>
        </w:rPr>
        <w:t>·</w:t>
      </w:r>
      <w:r w:rsidRPr="001A6A8A">
        <w:rPr>
          <w:rFonts w:ascii="조선신명조" w:eastAsia="조선신명조" w:hAnsi="맑은 고딕" w:cs="맑은 고딕"/>
          <w:sz w:val="18"/>
          <w:szCs w:val="18"/>
          <w:lang w:eastAsia="ko-KR"/>
        </w:rPr>
        <w:t>풍자와 같은 복잡한 뉘앙스 처리의 한계가 지속적으로 지적되었다[</w:t>
      </w:r>
      <w:r>
        <w:rPr>
          <w:rFonts w:ascii="조선신명조" w:eastAsia="조선신명조" w:hAnsi="맑은 고딕" w:cs="맑은 고딕" w:hint="eastAsia"/>
          <w:sz w:val="18"/>
          <w:szCs w:val="18"/>
          <w:lang w:eastAsia="ko-KR"/>
        </w:rPr>
        <w:t>21</w:t>
      </w:r>
      <w:r w:rsidRPr="001A6A8A">
        <w:rPr>
          <w:rFonts w:ascii="조선신명조" w:eastAsia="조선신명조" w:hAnsi="맑은 고딕" w:cs="맑은 고딕"/>
          <w:sz w:val="18"/>
          <w:szCs w:val="18"/>
          <w:lang w:eastAsia="ko-KR"/>
        </w:rPr>
        <w:t xml:space="preserve">]. 이러한 제약을 극복하기 위해 최근에는 Transformer 기반 딥러닝 모델이 적극 도입되었다. 특히 BERT 계열 모델은 양방향 문맥 정보를 활용하여 단어 의미를 정교하게 파악하고, 적은 데이터로도 </w:t>
      </w:r>
      <w:proofErr w:type="spellStart"/>
      <w:r w:rsidRPr="001A6A8A">
        <w:rPr>
          <w:rFonts w:ascii="조선신명조" w:eastAsia="조선신명조" w:hAnsi="맑은 고딕" w:cs="맑은 고딕"/>
          <w:sz w:val="18"/>
          <w:szCs w:val="18"/>
          <w:lang w:eastAsia="ko-KR"/>
        </w:rPr>
        <w:t>파인튜닝이</w:t>
      </w:r>
      <w:proofErr w:type="spellEnd"/>
      <w:r w:rsidRPr="001A6A8A">
        <w:rPr>
          <w:rFonts w:ascii="조선신명조" w:eastAsia="조선신명조" w:hAnsi="맑은 고딕" w:cs="맑은 고딕"/>
          <w:sz w:val="18"/>
          <w:szCs w:val="18"/>
          <w:lang w:eastAsia="ko-KR"/>
        </w:rPr>
        <w:t xml:space="preserve"> 가능하다는 장점이 있다.</w:t>
      </w:r>
    </w:p>
    <w:p w14:paraId="0A9613F7" w14:textId="77777777" w:rsidR="00005728" w:rsidRPr="001A6A8A" w:rsidRDefault="00005728" w:rsidP="00005728">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1A6A8A">
        <w:rPr>
          <w:rFonts w:ascii="조선신명조" w:eastAsia="조선신명조" w:hAnsi="맑은 고딕" w:cs="맑은 고딕"/>
          <w:sz w:val="18"/>
          <w:szCs w:val="18"/>
          <w:lang w:eastAsia="ko-KR"/>
        </w:rPr>
        <w:t xml:space="preserve">금융 분야에서는 </w:t>
      </w:r>
      <w:proofErr w:type="spellStart"/>
      <w:r w:rsidRPr="001A6A8A">
        <w:rPr>
          <w:rFonts w:ascii="조선신명조" w:eastAsia="조선신명조" w:hAnsi="맑은 고딕" w:cs="맑은 고딕"/>
          <w:sz w:val="18"/>
          <w:szCs w:val="18"/>
          <w:lang w:eastAsia="ko-KR"/>
        </w:rPr>
        <w:t>FinBERT</w:t>
      </w:r>
      <w:proofErr w:type="spellEnd"/>
      <w:r w:rsidRPr="001A6A8A">
        <w:rPr>
          <w:rFonts w:ascii="조선신명조" w:eastAsia="조선신명조" w:hAnsi="맑은 고딕" w:cs="맑은 고딕"/>
          <w:sz w:val="18"/>
          <w:szCs w:val="18"/>
          <w:lang w:eastAsia="ko-KR"/>
        </w:rPr>
        <w:t xml:space="preserve">와 같이 금융 특화 언어모델이 등장하여 기존 </w:t>
      </w:r>
      <w:proofErr w:type="spellStart"/>
      <w:r w:rsidRPr="001A6A8A">
        <w:rPr>
          <w:rFonts w:ascii="조선신명조" w:eastAsia="조선신명조" w:hAnsi="맑은 고딕" w:cs="맑은 고딕"/>
          <w:sz w:val="18"/>
          <w:szCs w:val="18"/>
          <w:lang w:eastAsia="ko-KR"/>
        </w:rPr>
        <w:t>머신러닝</w:t>
      </w:r>
      <w:proofErr w:type="spellEnd"/>
      <w:r w:rsidRPr="001A6A8A">
        <w:rPr>
          <w:rFonts w:ascii="조선신명조" w:eastAsia="조선신명조" w:hAnsi="맑은 고딕" w:cs="맑은 고딕"/>
          <w:sz w:val="18"/>
          <w:szCs w:val="18"/>
          <w:lang w:eastAsia="ko-KR"/>
        </w:rPr>
        <w:t xml:space="preserve"> 접근 대비 성능이 크게 향상되었으며[</w:t>
      </w:r>
      <w:r>
        <w:rPr>
          <w:rFonts w:ascii="조선신명조" w:eastAsia="조선신명조" w:hAnsi="맑은 고딕" w:cs="맑은 고딕" w:hint="eastAsia"/>
          <w:sz w:val="18"/>
          <w:szCs w:val="18"/>
          <w:lang w:eastAsia="ko-KR"/>
        </w:rPr>
        <w:t>22</w:t>
      </w:r>
      <w:r w:rsidRPr="001A6A8A">
        <w:rPr>
          <w:rFonts w:ascii="조선신명조" w:eastAsia="조선신명조" w:hAnsi="맑은 고딕" w:cs="맑은 고딕"/>
          <w:sz w:val="18"/>
          <w:szCs w:val="18"/>
          <w:lang w:eastAsia="ko-KR"/>
        </w:rPr>
        <w:t xml:space="preserve">], </w:t>
      </w:r>
      <w:proofErr w:type="spellStart"/>
      <w:r w:rsidRPr="001A6A8A">
        <w:rPr>
          <w:rFonts w:ascii="조선신명조" w:eastAsia="조선신명조" w:hAnsi="맑은 고딕" w:cs="맑은 고딕"/>
          <w:sz w:val="18"/>
          <w:szCs w:val="18"/>
          <w:lang w:eastAsia="ko-KR"/>
        </w:rPr>
        <w:t>FiQA</w:t>
      </w:r>
      <w:r w:rsidRPr="001A6A8A">
        <w:rPr>
          <w:rFonts w:ascii="조선신명조" w:eastAsia="조선신명조" w:hAnsi="맑은 고딕" w:cs="맑은 고딕"/>
          <w:sz w:val="18"/>
          <w:szCs w:val="18"/>
          <w:lang w:eastAsia="ko-KR"/>
        </w:rPr>
        <w:t>·</w:t>
      </w:r>
      <w:r w:rsidRPr="001A6A8A">
        <w:rPr>
          <w:rFonts w:ascii="조선신명조" w:eastAsia="조선신명조" w:hAnsi="맑은 고딕" w:cs="맑은 고딕"/>
          <w:sz w:val="18"/>
          <w:szCs w:val="18"/>
          <w:lang w:eastAsia="ko-KR"/>
        </w:rPr>
        <w:t>Financial</w:t>
      </w:r>
      <w:proofErr w:type="spellEnd"/>
      <w:r w:rsidRPr="001A6A8A">
        <w:rPr>
          <w:rFonts w:ascii="조선신명조" w:eastAsia="조선신명조" w:hAnsi="맑은 고딕" w:cs="맑은 고딕"/>
          <w:sz w:val="18"/>
          <w:szCs w:val="18"/>
          <w:lang w:eastAsia="ko-KR"/>
        </w:rPr>
        <w:t xml:space="preserve"> </w:t>
      </w:r>
      <w:proofErr w:type="spellStart"/>
      <w:r w:rsidRPr="001A6A8A">
        <w:rPr>
          <w:rFonts w:ascii="조선신명조" w:eastAsia="조선신명조" w:hAnsi="맑은 고딕" w:cs="맑은 고딕"/>
          <w:sz w:val="18"/>
          <w:szCs w:val="18"/>
          <w:lang w:eastAsia="ko-KR"/>
        </w:rPr>
        <w:t>PhraseBank</w:t>
      </w:r>
      <w:proofErr w:type="spellEnd"/>
      <w:r w:rsidRPr="001A6A8A">
        <w:rPr>
          <w:rFonts w:ascii="조선신명조" w:eastAsia="조선신명조" w:hAnsi="맑은 고딕" w:cs="맑은 고딕"/>
          <w:sz w:val="18"/>
          <w:szCs w:val="18"/>
          <w:lang w:eastAsia="ko-KR"/>
        </w:rPr>
        <w:t>와 같은 벤치마크에서도 Transformer 기반 모델들이 전통적 방법을 압도하는 성능을 기록하였다[</w:t>
      </w:r>
      <w:r>
        <w:rPr>
          <w:rFonts w:ascii="조선신명조" w:eastAsia="조선신명조" w:hAnsi="맑은 고딕" w:cs="맑은 고딕" w:hint="eastAsia"/>
          <w:sz w:val="18"/>
          <w:szCs w:val="18"/>
          <w:lang w:eastAsia="ko-KR"/>
        </w:rPr>
        <w:t>23</w:t>
      </w:r>
      <w:r w:rsidRPr="001A6A8A">
        <w:rPr>
          <w:rFonts w:ascii="조선신명조" w:eastAsia="조선신명조" w:hAnsi="맑은 고딕" w:cs="맑은 고딕"/>
          <w:sz w:val="18"/>
          <w:szCs w:val="18"/>
          <w:lang w:eastAsia="ko-KR"/>
        </w:rPr>
        <w:t xml:space="preserve">]. 더 나아가 최근에는 GPT-4o와 같은 대규모 언어모델(LLM)이 프롬프트 튜닝이나 few-shot 학습만으로도 </w:t>
      </w:r>
      <w:proofErr w:type="spellStart"/>
      <w:r w:rsidRPr="001A6A8A">
        <w:rPr>
          <w:rFonts w:ascii="조선신명조" w:eastAsia="조선신명조" w:hAnsi="맑은 고딕" w:cs="맑은 고딕"/>
          <w:sz w:val="18"/>
          <w:szCs w:val="18"/>
          <w:lang w:eastAsia="ko-KR"/>
        </w:rPr>
        <w:t>FinBERT</w:t>
      </w:r>
      <w:proofErr w:type="spellEnd"/>
      <w:r w:rsidRPr="001A6A8A">
        <w:rPr>
          <w:rFonts w:ascii="조선신명조" w:eastAsia="조선신명조" w:hAnsi="맑은 고딕" w:cs="맑은 고딕"/>
          <w:sz w:val="18"/>
          <w:szCs w:val="18"/>
          <w:lang w:eastAsia="ko-KR"/>
        </w:rPr>
        <w:t>와 동등하거나 그 이상의 성능을 보이는 것으로 보고되고 있다[2</w:t>
      </w:r>
      <w:r>
        <w:rPr>
          <w:rFonts w:ascii="조선신명조" w:eastAsia="조선신명조" w:hAnsi="맑은 고딕" w:cs="맑은 고딕" w:hint="eastAsia"/>
          <w:sz w:val="18"/>
          <w:szCs w:val="18"/>
          <w:lang w:eastAsia="ko-KR"/>
        </w:rPr>
        <w:t>4</w:t>
      </w:r>
      <w:r w:rsidRPr="001A6A8A">
        <w:rPr>
          <w:rFonts w:ascii="조선신명조" w:eastAsia="조선신명조" w:hAnsi="맑은 고딕" w:cs="맑은 고딕"/>
          <w:sz w:val="18"/>
          <w:szCs w:val="18"/>
          <w:lang w:eastAsia="ko-KR"/>
        </w:rPr>
        <w:t>][2</w:t>
      </w:r>
      <w:r>
        <w:rPr>
          <w:rFonts w:ascii="조선신명조" w:eastAsia="조선신명조" w:hAnsi="맑은 고딕" w:cs="맑은 고딕" w:hint="eastAsia"/>
          <w:sz w:val="18"/>
          <w:szCs w:val="18"/>
          <w:lang w:eastAsia="ko-KR"/>
        </w:rPr>
        <w:t>5</w:t>
      </w:r>
      <w:r w:rsidRPr="001A6A8A">
        <w:rPr>
          <w:rFonts w:ascii="조선신명조" w:eastAsia="조선신명조" w:hAnsi="맑은 고딕" w:cs="맑은 고딕"/>
          <w:sz w:val="18"/>
          <w:szCs w:val="18"/>
          <w:lang w:eastAsia="ko-KR"/>
        </w:rPr>
        <w:t>]. 이는 금융 뉴스</w:t>
      </w:r>
      <w:r w:rsidRPr="001A6A8A">
        <w:rPr>
          <w:rFonts w:ascii="조선신명조" w:eastAsia="조선신명조" w:hAnsi="맑은 고딕" w:cs="맑은 고딕"/>
          <w:sz w:val="18"/>
          <w:szCs w:val="18"/>
          <w:lang w:eastAsia="ko-KR"/>
        </w:rPr>
        <w:t>·</w:t>
      </w:r>
      <w:r w:rsidRPr="001A6A8A">
        <w:rPr>
          <w:rFonts w:ascii="조선신명조" w:eastAsia="조선신명조" w:hAnsi="맑은 고딕" w:cs="맑은 고딕"/>
          <w:sz w:val="18"/>
          <w:szCs w:val="18"/>
          <w:lang w:eastAsia="ko-KR"/>
        </w:rPr>
        <w:t>리포트 분석과 같은 복잡한 텍스트 처리에서 LLM이 높은 적응력과 확장성을 제공함을 보여준다.</w:t>
      </w:r>
    </w:p>
    <w:p w14:paraId="3A88A181" w14:textId="77777777" w:rsidR="00005728" w:rsidRPr="001A6A8A" w:rsidRDefault="00005728" w:rsidP="00005728">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1A6A8A">
        <w:rPr>
          <w:rFonts w:ascii="조선신명조" w:eastAsia="조선신명조" w:hAnsi="맑은 고딕" w:cs="맑은 고딕"/>
          <w:sz w:val="18"/>
          <w:szCs w:val="18"/>
          <w:lang w:eastAsia="ko-KR"/>
        </w:rPr>
        <w:t>이러한 흐름을 반영하여, 본 연구는 전통적인 규칙 기반</w:t>
      </w:r>
      <w:r w:rsidRPr="001A6A8A">
        <w:rPr>
          <w:rFonts w:ascii="조선신명조" w:eastAsia="조선신명조" w:hAnsi="맑은 고딕" w:cs="맑은 고딕"/>
          <w:sz w:val="18"/>
          <w:szCs w:val="18"/>
          <w:lang w:eastAsia="ko-KR"/>
        </w:rPr>
        <w:t>·</w:t>
      </w:r>
      <w:proofErr w:type="spellStart"/>
      <w:r w:rsidRPr="001A6A8A">
        <w:rPr>
          <w:rFonts w:ascii="조선신명조" w:eastAsia="조선신명조" w:hAnsi="맑은 고딕" w:cs="맑은 고딕"/>
          <w:sz w:val="18"/>
          <w:szCs w:val="18"/>
          <w:lang w:eastAsia="ko-KR"/>
        </w:rPr>
        <w:t>머신러닝</w:t>
      </w:r>
      <w:proofErr w:type="spellEnd"/>
      <w:r w:rsidRPr="001A6A8A">
        <w:rPr>
          <w:rFonts w:ascii="조선신명조" w:eastAsia="조선신명조" w:hAnsi="맑은 고딕" w:cs="맑은 고딕"/>
          <w:sz w:val="18"/>
          <w:szCs w:val="18"/>
          <w:lang w:eastAsia="ko-KR"/>
        </w:rPr>
        <w:t xml:space="preserve"> 접근 대신 GPT-4o-mini 기반 LLM 감성 분석 절차를 설계하였다.</w:t>
      </w:r>
    </w:p>
    <w:p w14:paraId="5CC57ED8" w14:textId="77777777" w:rsidR="00005728" w:rsidRPr="00005728" w:rsidRDefault="00005728" w:rsidP="00F01735">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p>
    <w:p w14:paraId="2E10B93D" w14:textId="28ABE9F9" w:rsidR="00F01735" w:rsidRDefault="00F01735" w:rsidP="00F01735">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r w:rsidRPr="00F01735">
        <w:rPr>
          <w:rFonts w:ascii="조선신명조" w:eastAsia="조선신명조" w:hAnsiTheme="minorHAnsi" w:cs="맑은 고딕"/>
          <w:sz w:val="18"/>
          <w:szCs w:val="18"/>
          <w:lang w:eastAsia="ko-KR"/>
        </w:rPr>
        <w:t>최근 금융시장 예측에서는 전통적인 거시</w:t>
      </w:r>
      <w:r w:rsidRPr="00F01735">
        <w:rPr>
          <w:rFonts w:ascii="조선신명조" w:eastAsia="조선신명조" w:hAnsiTheme="minorHAnsi" w:cs="맑은 고딕"/>
          <w:sz w:val="18"/>
          <w:szCs w:val="18"/>
          <w:lang w:eastAsia="ko-KR"/>
        </w:rPr>
        <w:t>·</w:t>
      </w:r>
      <w:r w:rsidRPr="00F01735">
        <w:rPr>
          <w:rFonts w:ascii="조선신명조" w:eastAsia="조선신명조" w:hAnsiTheme="minorHAnsi" w:cs="맑은 고딕"/>
          <w:sz w:val="18"/>
          <w:szCs w:val="18"/>
          <w:lang w:eastAsia="ko-KR"/>
        </w:rPr>
        <w:t xml:space="preserve">금융 </w:t>
      </w:r>
      <w:r w:rsidR="004E5982" w:rsidRPr="00F01735">
        <w:rPr>
          <w:rFonts w:ascii="조선신명조" w:eastAsia="조선신명조" w:hAnsiTheme="minorHAnsi" w:cs="맑은 고딕" w:hint="eastAsia"/>
          <w:sz w:val="18"/>
          <w:szCs w:val="18"/>
          <w:lang w:eastAsia="ko-KR"/>
        </w:rPr>
        <w:t>변수 뿐</w:t>
      </w:r>
      <w:r w:rsidRPr="00F01735">
        <w:rPr>
          <w:rFonts w:ascii="조선신명조" w:eastAsia="조선신명조" w:hAnsiTheme="minorHAnsi" w:cs="맑은 고딕"/>
          <w:sz w:val="18"/>
          <w:szCs w:val="18"/>
          <w:lang w:eastAsia="ko-KR"/>
        </w:rPr>
        <w:t xml:space="preserve"> 아니라 시장 참여자의 심리 변수를 반영하기 위해 감성 분석이 적극적으로 활용되고 있다.</w:t>
      </w:r>
      <w:r w:rsidRPr="00F01735">
        <w:rPr>
          <w:rFonts w:ascii="조선신명조" w:eastAsia="조선신명조" w:hAnsiTheme="minorHAnsi" w:cs="맑은 고딕"/>
          <w:sz w:val="18"/>
          <w:szCs w:val="18"/>
          <w:lang w:eastAsia="ko-KR"/>
        </w:rPr>
        <w:br/>
        <w:t xml:space="preserve">Mohan et al.(2019)은 Apple, Amazon, Microsoft 등 S&amp;P500 주요 기업의 종가 정보와 함께 국제 뉴스 기사에서 추출한 </w:t>
      </w:r>
      <w:proofErr w:type="spellStart"/>
      <w:r w:rsidRPr="00F01735">
        <w:rPr>
          <w:rFonts w:ascii="조선신명조" w:eastAsia="조선신명조" w:hAnsiTheme="minorHAnsi" w:cs="맑은 고딕"/>
          <w:sz w:val="18"/>
          <w:szCs w:val="18"/>
          <w:lang w:eastAsia="ko-KR"/>
        </w:rPr>
        <w:t>긍</w:t>
      </w:r>
      <w:proofErr w:type="spellEnd"/>
      <w:r w:rsidRPr="00F01735">
        <w:rPr>
          <w:rFonts w:ascii="조선신명조" w:eastAsia="조선신명조" w:hAnsiTheme="minorHAnsi" w:cs="맑은 고딕"/>
          <w:sz w:val="18"/>
          <w:szCs w:val="18"/>
          <w:lang w:eastAsia="ko-KR"/>
        </w:rPr>
        <w:t>·</w:t>
      </w:r>
      <w:r w:rsidRPr="00F01735">
        <w:rPr>
          <w:rFonts w:ascii="조선신명조" w:eastAsia="조선신명조" w:hAnsiTheme="minorHAnsi" w:cs="맑은 고딕"/>
          <w:sz w:val="18"/>
          <w:szCs w:val="18"/>
          <w:lang w:eastAsia="ko-KR"/>
        </w:rPr>
        <w:t>부정 감정 점수를 독립변수로 사용하였다. 분석 결과, 감정 변수를 포함한 RNN 모델이 MAPE 2.03으로 가장 우수한 성능을 보였다[10].</w:t>
      </w:r>
      <w:r>
        <w:rPr>
          <w:rFonts w:ascii="조선신명조" w:eastAsia="조선신명조" w:hAnsiTheme="minorHAnsi" w:cs="맑은 고딕" w:hint="eastAsia"/>
          <w:sz w:val="18"/>
          <w:szCs w:val="18"/>
          <w:lang w:eastAsia="ko-KR"/>
        </w:rPr>
        <w:t xml:space="preserve"> </w:t>
      </w:r>
      <w:r w:rsidRPr="00F01735">
        <w:rPr>
          <w:rFonts w:ascii="조선신명조" w:eastAsia="조선신명조" w:hAnsiTheme="minorHAnsi" w:cs="맑은 고딕"/>
          <w:sz w:val="18"/>
          <w:szCs w:val="18"/>
          <w:lang w:eastAsia="ko-KR"/>
        </w:rPr>
        <w:t>Jing et al.(2021)은 Shanghai Stock Exchange 데이터와 Eastmoney.com 투자자 게시글의 감정 점수를 CNN으로 분류하고, 이를 주가 기술적 지표와 함께 LSTM 모델에 입력하였다. 그 결과 CNN-LSTM 모델이 평균 MAPE 0.0449로 가장 뛰어난 예측력을 보여, 투자자 심리 반영의 효과성을 입증하였다[11].</w:t>
      </w:r>
      <w:r>
        <w:rPr>
          <w:rFonts w:ascii="조선신명조" w:eastAsia="조선신명조" w:hAnsiTheme="minorHAnsi" w:cs="맑은 고딕" w:hint="eastAsia"/>
          <w:sz w:val="18"/>
          <w:szCs w:val="18"/>
          <w:lang w:eastAsia="ko-KR"/>
        </w:rPr>
        <w:t xml:space="preserve"> </w:t>
      </w:r>
      <w:r w:rsidRPr="00F01735">
        <w:rPr>
          <w:rFonts w:ascii="조선신명조" w:eastAsia="조선신명조" w:hAnsiTheme="minorHAnsi" w:cs="맑은 고딕"/>
          <w:sz w:val="18"/>
          <w:szCs w:val="18"/>
          <w:lang w:eastAsia="ko-KR"/>
        </w:rPr>
        <w:t xml:space="preserve">또한 </w:t>
      </w:r>
      <w:proofErr w:type="spellStart"/>
      <w:r w:rsidRPr="00F01735">
        <w:rPr>
          <w:rFonts w:ascii="조선신명조" w:eastAsia="조선신명조" w:hAnsiTheme="minorHAnsi" w:cs="맑은 고딕"/>
          <w:sz w:val="18"/>
          <w:szCs w:val="18"/>
          <w:lang w:eastAsia="ko-KR"/>
        </w:rPr>
        <w:t>정가연</w:t>
      </w:r>
      <w:proofErr w:type="spellEnd"/>
      <w:r w:rsidRPr="00F01735">
        <w:rPr>
          <w:rFonts w:ascii="조선신명조" w:eastAsia="조선신명조" w:hAnsiTheme="minorHAnsi" w:cs="맑은 고딕"/>
          <w:sz w:val="18"/>
          <w:szCs w:val="18"/>
          <w:lang w:eastAsia="ko-KR"/>
        </w:rPr>
        <w:t xml:space="preserve"> 외(2024)는 네이버 증권 뉴스, 한국은행 API, Naver DATALAB 데이터를 활용하여 코스피, S&amp;P500, 유가, 금값, 원/엔 환율, 금리 등 거시</w:t>
      </w:r>
      <w:r w:rsidRPr="00F01735">
        <w:rPr>
          <w:rFonts w:ascii="조선신명조" w:eastAsia="조선신명조" w:hAnsiTheme="minorHAnsi" w:cs="맑은 고딕"/>
          <w:sz w:val="18"/>
          <w:szCs w:val="18"/>
          <w:lang w:eastAsia="ko-KR"/>
        </w:rPr>
        <w:t>·</w:t>
      </w:r>
      <w:r w:rsidRPr="00F01735">
        <w:rPr>
          <w:rFonts w:ascii="조선신명조" w:eastAsia="조선신명조" w:hAnsiTheme="minorHAnsi" w:cs="맑은 고딕"/>
          <w:sz w:val="18"/>
          <w:szCs w:val="18"/>
          <w:lang w:eastAsia="ko-KR"/>
        </w:rPr>
        <w:t>금융 변수와 함께 KLUE-BERT 기반 뉴스 감정 점수, 코스피 검색 빈도수 등 시장 심리 변수를 결합하였다. 실험 결과, CNN-GRU 모델이 MAPE 1.38%로 가장 낮아 감성 분석의 유용성을 보여주었다[12].</w:t>
      </w:r>
      <w:r>
        <w:rPr>
          <w:rFonts w:ascii="조선신명조" w:eastAsia="조선신명조" w:hAnsiTheme="minorHAnsi" w:cs="맑은 고딕" w:hint="eastAsia"/>
          <w:sz w:val="18"/>
          <w:szCs w:val="18"/>
          <w:lang w:eastAsia="ko-KR"/>
        </w:rPr>
        <w:t xml:space="preserve"> </w:t>
      </w:r>
      <w:r w:rsidRPr="00F01735">
        <w:rPr>
          <w:rFonts w:ascii="조선신명조" w:eastAsia="조선신명조" w:hAnsiTheme="minorHAnsi" w:cs="맑은 고딕"/>
          <w:sz w:val="18"/>
          <w:szCs w:val="18"/>
          <w:lang w:eastAsia="ko-KR"/>
        </w:rPr>
        <w:t>이러한 연구들은 전통적인 금융 변수에 뉴스 및 게시글 감정 점수를 결합하는 융합적 독립변수 구성이 주가 예측 정확도를 높일 수 있음을 시사한다.</w:t>
      </w:r>
    </w:p>
    <w:p w14:paraId="7027796A" w14:textId="77777777" w:rsidR="00734730" w:rsidRDefault="00F01735" w:rsidP="00734730">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r w:rsidRPr="00F01735">
        <w:rPr>
          <w:rFonts w:ascii="조선신명조" w:eastAsia="조선신명조" w:hAnsiTheme="minorHAnsi" w:cs="맑은 고딕"/>
          <w:sz w:val="18"/>
          <w:szCs w:val="18"/>
          <w:lang w:eastAsia="ko-KR"/>
        </w:rPr>
        <w:lastRenderedPageBreak/>
        <w:t>환율 예측에도 최근에는 감성 분석을 접목한 연구가 시도되고 있다.</w:t>
      </w:r>
      <w:r>
        <w:rPr>
          <w:rFonts w:ascii="조선신명조" w:eastAsia="조선신명조" w:hAnsiTheme="minorHAnsi" w:cs="맑은 고딕" w:hint="eastAsia"/>
          <w:sz w:val="18"/>
          <w:szCs w:val="18"/>
          <w:lang w:eastAsia="ko-KR"/>
        </w:rPr>
        <w:t xml:space="preserve"> </w:t>
      </w:r>
      <w:r w:rsidRPr="00F01735">
        <w:rPr>
          <w:rFonts w:ascii="조선신명조" w:eastAsia="조선신명조" w:hAnsiTheme="minorHAnsi" w:cs="맑은 고딕"/>
          <w:sz w:val="18"/>
          <w:szCs w:val="18"/>
          <w:lang w:eastAsia="ko-KR"/>
        </w:rPr>
        <w:t xml:space="preserve">Ding et al.(2024)은 Investing.com과 </w:t>
      </w:r>
      <w:proofErr w:type="spellStart"/>
      <w:r w:rsidRPr="00F01735">
        <w:rPr>
          <w:rFonts w:ascii="조선신명조" w:eastAsia="조선신명조" w:hAnsiTheme="minorHAnsi" w:cs="맑은 고딕"/>
          <w:sz w:val="18"/>
          <w:szCs w:val="18"/>
          <w:lang w:eastAsia="ko-KR"/>
        </w:rPr>
        <w:t>ForexEmpire</w:t>
      </w:r>
      <w:proofErr w:type="spellEnd"/>
      <w:r w:rsidRPr="00F01735">
        <w:rPr>
          <w:rFonts w:ascii="조선신명조" w:eastAsia="조선신명조" w:hAnsiTheme="minorHAnsi" w:cs="맑은 고딕"/>
          <w:sz w:val="18"/>
          <w:szCs w:val="18"/>
          <w:lang w:eastAsia="ko-KR"/>
        </w:rPr>
        <w:t>의 뉴스 및 댓글 데이터를 기반으로 감정 점수를 산출하였다. 이들은 해당 감성 지표를 USD/CAD, USD/MXN, USD/CNY, USD/JPY, USD/KRW 등 주요 교차환율, 원자재 가격(유가, 금, 구리, 옥수수 등), 글로벌 지수(S&amp;P500, EuroStoxx50, VIX), 채권수익률(미국</w:t>
      </w:r>
      <w:r w:rsidRPr="00F01735">
        <w:rPr>
          <w:rFonts w:ascii="조선신명조" w:eastAsia="조선신명조" w:hAnsiTheme="minorHAnsi" w:cs="맑은 고딕"/>
          <w:sz w:val="18"/>
          <w:szCs w:val="18"/>
          <w:lang w:eastAsia="ko-KR"/>
        </w:rPr>
        <w:t>·</w:t>
      </w:r>
      <w:r w:rsidRPr="00F01735">
        <w:rPr>
          <w:rFonts w:ascii="조선신명조" w:eastAsia="조선신명조" w:hAnsiTheme="minorHAnsi" w:cs="맑은 고딕"/>
          <w:sz w:val="18"/>
          <w:szCs w:val="18"/>
          <w:lang w:eastAsia="ko-KR"/>
        </w:rPr>
        <w:t>유로존 10년물)과 같은 거시</w:t>
      </w:r>
      <w:r w:rsidRPr="00F01735">
        <w:rPr>
          <w:rFonts w:ascii="조선신명조" w:eastAsia="조선신명조" w:hAnsiTheme="minorHAnsi" w:cs="맑은 고딕"/>
          <w:sz w:val="18"/>
          <w:szCs w:val="18"/>
          <w:lang w:eastAsia="ko-KR"/>
        </w:rPr>
        <w:t>·</w:t>
      </w:r>
      <w:r w:rsidRPr="00F01735">
        <w:rPr>
          <w:rFonts w:ascii="조선신명조" w:eastAsia="조선신명조" w:hAnsiTheme="minorHAnsi" w:cs="맑은 고딕"/>
          <w:sz w:val="18"/>
          <w:szCs w:val="18"/>
          <w:lang w:eastAsia="ko-KR"/>
        </w:rPr>
        <w:t>금융 변수와 결합하였다. 다양한 모형을 비교한 결과, PSO-LSTM 모델이 RMSE 0.0958로 가장 높은 성능을 기록하였다[13].</w:t>
      </w:r>
      <w:r>
        <w:rPr>
          <w:rFonts w:ascii="조선신명조" w:eastAsia="조선신명조" w:hAnsiTheme="minorHAnsi" w:cs="맑은 고딕" w:hint="eastAsia"/>
          <w:sz w:val="18"/>
          <w:szCs w:val="18"/>
          <w:lang w:eastAsia="ko-KR"/>
        </w:rPr>
        <w:t xml:space="preserve"> </w:t>
      </w:r>
      <w:r w:rsidRPr="00F01735">
        <w:rPr>
          <w:rFonts w:ascii="조선신명조" w:eastAsia="조선신명조" w:hAnsiTheme="minorHAnsi" w:cs="맑은 고딕"/>
          <w:sz w:val="18"/>
          <w:szCs w:val="18"/>
          <w:lang w:eastAsia="ko-KR"/>
        </w:rPr>
        <w:t>이러한 결과는 환율 예측에서도 단순한 거시경제 지표만으로 설명하기 어려운 단기 변동성을 뉴스 및 댓글에 담긴 시장 심리 변수가 효과적으로 보완할 수 있음을 보여준다.</w:t>
      </w:r>
    </w:p>
    <w:p w14:paraId="1D93AC7D" w14:textId="21889B8F" w:rsidR="00734730" w:rsidRPr="00734730" w:rsidRDefault="00734730" w:rsidP="00734730">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r w:rsidRPr="00734730">
        <w:rPr>
          <w:rFonts w:ascii="조선신명조" w:eastAsia="조선신명조" w:hAnsiTheme="minorHAnsi" w:cs="맑은 고딕" w:hint="eastAsia"/>
          <w:sz w:val="18"/>
          <w:szCs w:val="18"/>
          <w:lang w:eastAsia="ko-KR"/>
        </w:rPr>
        <w:t>&lt;표 1&gt;에 정리된 선행연구를 종합하면, 다음과 같은 시사점을</w:t>
      </w:r>
      <w:r>
        <w:rPr>
          <w:rFonts w:ascii="조선신명조" w:eastAsia="조선신명조" w:hAnsiTheme="minorHAnsi" w:cs="맑은 고딕" w:hint="eastAsia"/>
          <w:sz w:val="18"/>
          <w:szCs w:val="18"/>
          <w:lang w:eastAsia="ko-KR"/>
        </w:rPr>
        <w:t xml:space="preserve"> </w:t>
      </w:r>
      <w:r w:rsidRPr="00734730">
        <w:rPr>
          <w:rFonts w:ascii="조선신명조" w:eastAsia="조선신명조" w:hAnsiTheme="minorHAnsi" w:cs="맑은 고딕" w:hint="eastAsia"/>
          <w:sz w:val="18"/>
          <w:szCs w:val="18"/>
          <w:lang w:eastAsia="ko-KR"/>
        </w:rPr>
        <w:t>도출할 수 있다.</w:t>
      </w:r>
      <w:r>
        <w:rPr>
          <w:rFonts w:ascii="조선신명조" w:eastAsia="조선신명조" w:hAnsiTheme="minorHAnsi" w:cs="맑은 고딕" w:hint="eastAsia"/>
          <w:sz w:val="18"/>
          <w:szCs w:val="18"/>
          <w:lang w:eastAsia="ko-KR"/>
        </w:rPr>
        <w:t xml:space="preserve"> </w:t>
      </w:r>
      <w:r w:rsidRPr="00734730">
        <w:rPr>
          <w:rFonts w:ascii="조선신명조" w:eastAsia="조선신명조" w:hAnsiTheme="minorHAnsi" w:cs="맑은 고딕" w:hint="eastAsia"/>
          <w:sz w:val="18"/>
          <w:szCs w:val="18"/>
          <w:lang w:eastAsia="ko-KR"/>
        </w:rPr>
        <w:t>첫째, 환율 예측에서는 여전히 금리, 물가, 무역수지, 원자재 가격, 주가지수 등 거시경제 및 금융 변수가 핵심적 설명 변수로 기능하고 있다.</w:t>
      </w:r>
      <w:r>
        <w:rPr>
          <w:rFonts w:ascii="조선신명조" w:eastAsia="조선신명조" w:hAnsiTheme="minorHAnsi" w:cs="맑은 고딕" w:hint="eastAsia"/>
          <w:sz w:val="18"/>
          <w:szCs w:val="18"/>
          <w:lang w:eastAsia="ko-KR"/>
        </w:rPr>
        <w:t xml:space="preserve"> </w:t>
      </w:r>
      <w:r w:rsidRPr="00734730">
        <w:rPr>
          <w:rFonts w:ascii="조선신명조" w:eastAsia="조선신명조" w:hAnsiTheme="minorHAnsi" w:cs="맑은 고딕" w:hint="eastAsia"/>
          <w:sz w:val="18"/>
          <w:szCs w:val="18"/>
          <w:lang w:eastAsia="ko-KR"/>
        </w:rPr>
        <w:t>둘째, 최근 연구들은 뉴스, 투자자 게시글, 댓글 등 비정형 텍스트 데이터에서 추출한 감정 점수를 독립변수로 추가하여 예측 성능을 향상시키고 있으며, 이는 금융시장 예측에서 시장 심리 변수의 중요성을 뒷받침한다.</w:t>
      </w:r>
      <w:r>
        <w:rPr>
          <w:rFonts w:ascii="조선신명조" w:eastAsia="조선신명조" w:hAnsiTheme="minorHAnsi" w:cs="맑은 고딕" w:hint="eastAsia"/>
          <w:sz w:val="18"/>
          <w:szCs w:val="18"/>
          <w:lang w:eastAsia="ko-KR"/>
        </w:rPr>
        <w:t xml:space="preserve"> </w:t>
      </w:r>
      <w:r w:rsidRPr="00734730">
        <w:rPr>
          <w:rFonts w:ascii="조선신명조" w:eastAsia="조선신명조" w:hAnsiTheme="minorHAnsi" w:cs="맑은 고딕" w:hint="eastAsia"/>
          <w:sz w:val="18"/>
          <w:szCs w:val="18"/>
          <w:lang w:eastAsia="ko-KR"/>
        </w:rPr>
        <w:t xml:space="preserve">셋째, 감성 분석을 결합한 환율 예측 연구는 아직 초기 단계에 있으나, </w:t>
      </w:r>
      <w:proofErr w:type="spellStart"/>
      <w:r w:rsidRPr="00734730">
        <w:rPr>
          <w:rFonts w:ascii="조선신명조" w:eastAsia="조선신명조" w:hAnsiTheme="minorHAnsi" w:cs="맑은 고딕" w:hint="eastAsia"/>
          <w:sz w:val="18"/>
          <w:szCs w:val="18"/>
          <w:lang w:eastAsia="ko-KR"/>
        </w:rPr>
        <w:t>뉴스·댓글</w:t>
      </w:r>
      <w:proofErr w:type="spellEnd"/>
      <w:r w:rsidRPr="00734730">
        <w:rPr>
          <w:rFonts w:ascii="조선신명조" w:eastAsia="조선신명조" w:hAnsiTheme="minorHAnsi" w:cs="맑은 고딕" w:hint="eastAsia"/>
          <w:sz w:val="18"/>
          <w:szCs w:val="18"/>
          <w:lang w:eastAsia="ko-KR"/>
        </w:rPr>
        <w:t xml:space="preserve"> 감성과 같은 심리 변수의 확장적 활용 가능성이 크다는 점에서 향후 연구 방향성을 제시한다.</w:t>
      </w:r>
      <w:r>
        <w:rPr>
          <w:rFonts w:ascii="조선신명조" w:eastAsia="조선신명조" w:hAnsiTheme="minorHAnsi" w:cs="맑은 고딕" w:hint="eastAsia"/>
          <w:sz w:val="18"/>
          <w:szCs w:val="18"/>
          <w:lang w:eastAsia="ko-KR"/>
        </w:rPr>
        <w:t xml:space="preserve"> </w:t>
      </w:r>
      <w:r w:rsidRPr="00734730">
        <w:rPr>
          <w:rFonts w:ascii="조선신명조" w:eastAsia="조선신명조" w:hAnsiTheme="minorHAnsi" w:cs="맑은 고딕" w:hint="eastAsia"/>
          <w:sz w:val="18"/>
          <w:szCs w:val="18"/>
          <w:lang w:eastAsia="ko-KR"/>
        </w:rPr>
        <w:t>따라서 본 연구는 이러한 시사점을 바탕으로, 거시경제 변수와 함께 GDELT 이벤트 톤, 뉴스 감성</w:t>
      </w:r>
      <w:r w:rsidR="00040706">
        <w:rPr>
          <w:rFonts w:ascii="조선신명조" w:eastAsia="조선신명조" w:hAnsiTheme="minorHAnsi" w:cs="맑은 고딕" w:hint="eastAsia"/>
          <w:sz w:val="18"/>
          <w:szCs w:val="18"/>
          <w:lang w:eastAsia="ko-KR"/>
        </w:rPr>
        <w:t xml:space="preserve"> 분석</w:t>
      </w:r>
      <w:r w:rsidRPr="00734730">
        <w:rPr>
          <w:rFonts w:ascii="조선신명조" w:eastAsia="조선신명조" w:hAnsiTheme="minorHAnsi" w:cs="맑은 고딕" w:hint="eastAsia"/>
          <w:sz w:val="18"/>
          <w:szCs w:val="18"/>
          <w:lang w:eastAsia="ko-KR"/>
        </w:rPr>
        <w:t>을 통합한 딥러닝 기반 원/달러 환율 예측 모델을 제안한다. 이를 통해 환율 변동성을 설명할 수 있는 새로운 변수를 발굴하고, 기존 연구 대비 예측 정확도를 향상시키고자 한다.</w:t>
      </w:r>
    </w:p>
    <w:p w14:paraId="69A9F96A" w14:textId="77777777" w:rsidR="006675C9" w:rsidRPr="009911B6" w:rsidRDefault="006675C9" w:rsidP="006675C9">
      <w:pPr>
        <w:pBdr>
          <w:top w:val="nil"/>
          <w:left w:val="nil"/>
          <w:bottom w:val="nil"/>
          <w:right w:val="nil"/>
          <w:between w:val="nil"/>
        </w:pBdr>
        <w:spacing w:before="53" w:line="252" w:lineRule="auto"/>
        <w:jc w:val="both"/>
        <w:rPr>
          <w:rFonts w:ascii="조선신명조" w:eastAsia="조선신명조" w:hAnsi="맑은 고딕" w:cs="맑은 고딕"/>
          <w:sz w:val="31"/>
          <w:szCs w:val="24"/>
          <w:lang w:eastAsia="ko-KR"/>
        </w:rPr>
        <w:sectPr w:rsidR="006675C9" w:rsidRPr="009911B6" w:rsidSect="00D95A4E">
          <w:pgSz w:w="11910" w:h="16840"/>
          <w:pgMar w:top="1580" w:right="1180" w:bottom="2040" w:left="1180" w:header="0" w:footer="1849" w:gutter="0"/>
          <w:cols w:space="720"/>
        </w:sectPr>
      </w:pPr>
    </w:p>
    <w:p w14:paraId="29EC7806" w14:textId="77777777" w:rsidR="006675C9" w:rsidRDefault="006675C9" w:rsidP="0056600E">
      <w:pPr>
        <w:pBdr>
          <w:top w:val="nil"/>
          <w:left w:val="nil"/>
          <w:bottom w:val="nil"/>
          <w:right w:val="nil"/>
          <w:between w:val="nil"/>
        </w:pBdr>
        <w:spacing w:before="53" w:line="252" w:lineRule="auto"/>
        <w:jc w:val="both"/>
        <w:rPr>
          <w:rFonts w:ascii="조선신명조" w:eastAsia="조선신명조" w:hAnsi="맑은 고딕" w:cs="맑은 고딕"/>
          <w:sz w:val="18"/>
          <w:szCs w:val="18"/>
          <w:lang w:eastAsia="ko-KR"/>
        </w:rPr>
      </w:pPr>
    </w:p>
    <w:p w14:paraId="00C9CACB" w14:textId="037D0AFD" w:rsidR="006675C9" w:rsidRDefault="0056600E" w:rsidP="0056600E">
      <w:pPr>
        <w:pBdr>
          <w:top w:val="nil"/>
          <w:left w:val="nil"/>
          <w:bottom w:val="nil"/>
          <w:right w:val="nil"/>
          <w:between w:val="nil"/>
        </w:pBdr>
        <w:spacing w:before="53" w:line="252" w:lineRule="auto"/>
        <w:jc w:val="both"/>
        <w:rPr>
          <w:rFonts w:ascii="조선신명조" w:eastAsia="조선신명조" w:hAnsi="맑은 고딕" w:cs="맑은 고딕"/>
          <w:b/>
          <w:bCs/>
          <w:sz w:val="18"/>
          <w:szCs w:val="18"/>
          <w:lang w:eastAsia="ko-KR"/>
        </w:rPr>
      </w:pPr>
      <w:r w:rsidRPr="006675C9">
        <w:rPr>
          <w:rFonts w:ascii="조선신명조" w:eastAsia="조선신명조" w:hAnsi="맑은 고딕" w:cs="맑은 고딕" w:hint="eastAsia"/>
          <w:b/>
          <w:bCs/>
          <w:sz w:val="18"/>
          <w:szCs w:val="18"/>
          <w:lang w:eastAsia="ko-KR"/>
        </w:rPr>
        <w:t xml:space="preserve">&lt;표 1&gt; </w:t>
      </w:r>
      <w:r w:rsidR="00734730" w:rsidRPr="006675C9">
        <w:rPr>
          <w:rFonts w:ascii="조선신명조" w:eastAsia="조선신명조" w:hAnsi="맑은 고딕" w:cs="맑은 고딕" w:hint="eastAsia"/>
          <w:b/>
          <w:bCs/>
          <w:sz w:val="18"/>
          <w:szCs w:val="18"/>
          <w:lang w:eastAsia="ko-KR"/>
        </w:rPr>
        <w:t>환율 예측 및 주가 예측과 감</w:t>
      </w:r>
      <w:r w:rsidR="006675C9">
        <w:rPr>
          <w:rFonts w:ascii="조선신명조" w:eastAsia="조선신명조" w:hAnsi="맑은 고딕" w:cs="맑은 고딕" w:hint="eastAsia"/>
          <w:b/>
          <w:bCs/>
          <w:sz w:val="18"/>
          <w:szCs w:val="18"/>
          <w:lang w:eastAsia="ko-KR"/>
        </w:rPr>
        <w:t>성</w:t>
      </w:r>
      <w:r w:rsidR="00734730" w:rsidRPr="006675C9">
        <w:rPr>
          <w:rFonts w:ascii="조선신명조" w:eastAsia="조선신명조" w:hAnsi="맑은 고딕" w:cs="맑은 고딕" w:hint="eastAsia"/>
          <w:b/>
          <w:bCs/>
          <w:sz w:val="18"/>
          <w:szCs w:val="18"/>
          <w:lang w:eastAsia="ko-KR"/>
        </w:rPr>
        <w:t xml:space="preserve"> 분석을 활용한 </w:t>
      </w:r>
      <w:r w:rsidRPr="006675C9">
        <w:rPr>
          <w:rFonts w:ascii="조선신명조" w:eastAsia="조선신명조" w:hAnsi="맑은 고딕" w:cs="맑은 고딕" w:hint="eastAsia"/>
          <w:b/>
          <w:bCs/>
          <w:sz w:val="18"/>
          <w:szCs w:val="18"/>
          <w:lang w:eastAsia="ko-KR"/>
        </w:rPr>
        <w:t>선행연구</w:t>
      </w:r>
      <w:r w:rsidR="00734730" w:rsidRPr="006675C9">
        <w:rPr>
          <w:rFonts w:ascii="조선신명조" w:eastAsia="조선신명조" w:hAnsi="맑은 고딕" w:cs="맑은 고딕" w:hint="eastAsia"/>
          <w:b/>
          <w:bCs/>
          <w:sz w:val="18"/>
          <w:szCs w:val="18"/>
          <w:lang w:eastAsia="ko-KR"/>
        </w:rPr>
        <w:t xml:space="preserve"> 분석 방향과 성능 요약</w:t>
      </w:r>
    </w:p>
    <w:p w14:paraId="040802E2" w14:textId="77777777" w:rsidR="00665B3A" w:rsidRDefault="00665B3A" w:rsidP="0056600E">
      <w:pPr>
        <w:pBdr>
          <w:top w:val="nil"/>
          <w:left w:val="nil"/>
          <w:bottom w:val="nil"/>
          <w:right w:val="nil"/>
          <w:between w:val="nil"/>
        </w:pBdr>
        <w:spacing w:before="53" w:line="252" w:lineRule="auto"/>
        <w:jc w:val="both"/>
        <w:rPr>
          <w:rFonts w:ascii="조선신명조" w:eastAsia="조선신명조" w:hAnsi="맑은 고딕" w:cs="맑은 고딕"/>
          <w:b/>
          <w:bCs/>
          <w:sz w:val="18"/>
          <w:szCs w:val="18"/>
          <w:lang w:eastAsia="ko-KR"/>
        </w:rPr>
      </w:pPr>
    </w:p>
    <w:tbl>
      <w:tblPr>
        <w:tblStyle w:val="a9"/>
        <w:tblW w:w="0" w:type="auto"/>
        <w:tblLook w:val="04A0" w:firstRow="1" w:lastRow="0" w:firstColumn="1" w:lastColumn="0" w:noHBand="0" w:noVBand="1"/>
      </w:tblPr>
      <w:tblGrid>
        <w:gridCol w:w="825"/>
        <w:gridCol w:w="1174"/>
        <w:gridCol w:w="1269"/>
        <w:gridCol w:w="1237"/>
        <w:gridCol w:w="1995"/>
        <w:gridCol w:w="1887"/>
        <w:gridCol w:w="1153"/>
      </w:tblGrid>
      <w:tr w:rsidR="00665B3A" w14:paraId="1238D10C" w14:textId="77777777" w:rsidTr="004E5982">
        <w:tc>
          <w:tcPr>
            <w:tcW w:w="839" w:type="dxa"/>
            <w:shd w:val="clear" w:color="auto" w:fill="D9D9D9" w:themeFill="background1" w:themeFillShade="D9"/>
            <w:vAlign w:val="center"/>
          </w:tcPr>
          <w:p w14:paraId="5A27F8BD" w14:textId="40773C3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Fonts w:ascii="조선신명조" w:eastAsia="조선신명조" w:hAnsi="맑은 고딕" w:cs="맑은 고딕" w:hint="eastAsia"/>
                <w:sz w:val="14"/>
                <w:szCs w:val="14"/>
              </w:rPr>
              <w:t>연구</w:t>
            </w:r>
            <w:proofErr w:type="spellEnd"/>
            <w:r w:rsidRPr="00665B3A">
              <w:rPr>
                <w:rFonts w:ascii="조선신명조" w:eastAsia="조선신명조" w:hint="eastAsia"/>
                <w:sz w:val="14"/>
                <w:szCs w:val="14"/>
              </w:rPr>
              <w:t xml:space="preserve"> </w:t>
            </w:r>
            <w:proofErr w:type="spellStart"/>
            <w:r w:rsidRPr="00665B3A">
              <w:rPr>
                <w:rFonts w:ascii="조선신명조" w:eastAsia="조선신명조" w:hAnsi="맑은 고딕" w:cs="맑은 고딕" w:hint="eastAsia"/>
                <w:sz w:val="14"/>
                <w:szCs w:val="14"/>
              </w:rPr>
              <w:t>목적</w:t>
            </w:r>
            <w:proofErr w:type="spellEnd"/>
          </w:p>
        </w:tc>
        <w:tc>
          <w:tcPr>
            <w:tcW w:w="1033" w:type="dxa"/>
            <w:shd w:val="clear" w:color="auto" w:fill="D9D9D9" w:themeFill="background1" w:themeFillShade="D9"/>
            <w:vAlign w:val="center"/>
          </w:tcPr>
          <w:p w14:paraId="4A7E506A" w14:textId="7FD8968A"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Fonts w:ascii="조선신명조" w:eastAsia="조선신명조" w:hAnsi="맑은 고딕" w:cs="맑은 고딕" w:hint="eastAsia"/>
                <w:sz w:val="14"/>
                <w:szCs w:val="14"/>
              </w:rPr>
              <w:t>연구자</w:t>
            </w:r>
            <w:proofErr w:type="spellEnd"/>
            <w:r w:rsidRPr="00665B3A">
              <w:rPr>
                <w:rFonts w:ascii="조선신명조" w:eastAsia="조선신명조" w:hint="eastAsia"/>
                <w:sz w:val="14"/>
                <w:szCs w:val="14"/>
              </w:rPr>
              <w:t>(</w:t>
            </w:r>
            <w:proofErr w:type="spellStart"/>
            <w:r w:rsidRPr="00665B3A">
              <w:rPr>
                <w:rFonts w:ascii="조선신명조" w:eastAsia="조선신명조" w:hAnsi="맑은 고딕" w:cs="맑은 고딕" w:hint="eastAsia"/>
                <w:sz w:val="14"/>
                <w:szCs w:val="14"/>
              </w:rPr>
              <w:t>연도</w:t>
            </w:r>
            <w:proofErr w:type="spellEnd"/>
            <w:r w:rsidRPr="00665B3A">
              <w:rPr>
                <w:rFonts w:ascii="조선신명조" w:eastAsia="조선신명조" w:hint="eastAsia"/>
                <w:sz w:val="14"/>
                <w:szCs w:val="14"/>
              </w:rPr>
              <w:t>)</w:t>
            </w:r>
          </w:p>
        </w:tc>
        <w:tc>
          <w:tcPr>
            <w:tcW w:w="1115" w:type="dxa"/>
            <w:shd w:val="clear" w:color="auto" w:fill="D9D9D9" w:themeFill="background1" w:themeFillShade="D9"/>
            <w:vAlign w:val="center"/>
          </w:tcPr>
          <w:p w14:paraId="6ADFBF9B" w14:textId="268B8149"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Fonts w:ascii="조선신명조" w:eastAsia="조선신명조" w:hAnsi="맑은 고딕" w:cs="맑은 고딕" w:hint="eastAsia"/>
                <w:sz w:val="14"/>
                <w:szCs w:val="14"/>
              </w:rPr>
              <w:t>데이터</w:t>
            </w:r>
            <w:proofErr w:type="spellEnd"/>
            <w:r w:rsidRPr="00665B3A">
              <w:rPr>
                <w:rFonts w:ascii="조선신명조" w:eastAsia="조선신명조" w:hint="eastAsia"/>
                <w:sz w:val="14"/>
                <w:szCs w:val="14"/>
              </w:rPr>
              <w:t xml:space="preserve"> </w:t>
            </w:r>
            <w:proofErr w:type="spellStart"/>
            <w:r w:rsidRPr="00665B3A">
              <w:rPr>
                <w:rFonts w:ascii="조선신명조" w:eastAsia="조선신명조" w:hAnsi="맑은 고딕" w:cs="맑은 고딕" w:hint="eastAsia"/>
                <w:sz w:val="14"/>
                <w:szCs w:val="14"/>
              </w:rPr>
              <w:t>소스</w:t>
            </w:r>
            <w:proofErr w:type="spellEnd"/>
          </w:p>
        </w:tc>
        <w:tc>
          <w:tcPr>
            <w:tcW w:w="1062" w:type="dxa"/>
            <w:shd w:val="clear" w:color="auto" w:fill="D9D9D9" w:themeFill="background1" w:themeFillShade="D9"/>
            <w:vAlign w:val="center"/>
          </w:tcPr>
          <w:p w14:paraId="24C699FE" w14:textId="79CE399E"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Fonts w:ascii="조선신명조" w:eastAsia="조선신명조" w:hAnsi="맑은 고딕" w:cs="맑은 고딕" w:hint="eastAsia"/>
                <w:sz w:val="14"/>
                <w:szCs w:val="14"/>
              </w:rPr>
              <w:t>데이터</w:t>
            </w:r>
            <w:proofErr w:type="spellEnd"/>
            <w:r w:rsidRPr="00665B3A">
              <w:rPr>
                <w:rFonts w:ascii="조선신명조" w:eastAsia="조선신명조" w:hint="eastAsia"/>
                <w:sz w:val="14"/>
                <w:szCs w:val="14"/>
              </w:rPr>
              <w:t xml:space="preserve"> </w:t>
            </w:r>
            <w:proofErr w:type="spellStart"/>
            <w:r w:rsidRPr="00665B3A">
              <w:rPr>
                <w:rFonts w:ascii="조선신명조" w:eastAsia="조선신명조" w:hAnsi="맑은 고딕" w:cs="맑은 고딕" w:hint="eastAsia"/>
                <w:sz w:val="14"/>
                <w:szCs w:val="14"/>
              </w:rPr>
              <w:t>기간</w:t>
            </w:r>
            <w:proofErr w:type="spellEnd"/>
          </w:p>
        </w:tc>
        <w:tc>
          <w:tcPr>
            <w:tcW w:w="2183" w:type="dxa"/>
            <w:shd w:val="clear" w:color="auto" w:fill="D9D9D9" w:themeFill="background1" w:themeFillShade="D9"/>
            <w:vAlign w:val="center"/>
          </w:tcPr>
          <w:p w14:paraId="720E6256" w14:textId="545811EE"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Fonts w:ascii="조선신명조" w:eastAsia="조선신명조" w:hAnsi="맑은 고딕" w:cs="맑은 고딕" w:hint="eastAsia"/>
                <w:sz w:val="14"/>
                <w:szCs w:val="14"/>
              </w:rPr>
              <w:t>주요</w:t>
            </w:r>
            <w:proofErr w:type="spellEnd"/>
            <w:r w:rsidRPr="00665B3A">
              <w:rPr>
                <w:rFonts w:ascii="조선신명조" w:eastAsia="조선신명조" w:hint="eastAsia"/>
                <w:sz w:val="14"/>
                <w:szCs w:val="14"/>
              </w:rPr>
              <w:t xml:space="preserve"> </w:t>
            </w:r>
            <w:proofErr w:type="spellStart"/>
            <w:r w:rsidRPr="00665B3A">
              <w:rPr>
                <w:rFonts w:ascii="조선신명조" w:eastAsia="조선신명조" w:hAnsi="맑은 고딕" w:cs="맑은 고딕" w:hint="eastAsia"/>
                <w:sz w:val="14"/>
                <w:szCs w:val="14"/>
              </w:rPr>
              <w:t>독립변수</w:t>
            </w:r>
            <w:proofErr w:type="spellEnd"/>
          </w:p>
        </w:tc>
        <w:tc>
          <w:tcPr>
            <w:tcW w:w="2053" w:type="dxa"/>
            <w:shd w:val="clear" w:color="auto" w:fill="D9D9D9" w:themeFill="background1" w:themeFillShade="D9"/>
            <w:vAlign w:val="center"/>
          </w:tcPr>
          <w:p w14:paraId="2CDF7EDF" w14:textId="1B33B1F5"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Fonts w:ascii="조선신명조" w:eastAsia="조선신명조" w:hAnsi="맑은 고딕" w:cs="맑은 고딕" w:hint="eastAsia"/>
                <w:sz w:val="14"/>
                <w:szCs w:val="14"/>
              </w:rPr>
              <w:t>방법론</w:t>
            </w:r>
            <w:proofErr w:type="spellEnd"/>
          </w:p>
        </w:tc>
        <w:tc>
          <w:tcPr>
            <w:tcW w:w="1255" w:type="dxa"/>
            <w:shd w:val="clear" w:color="auto" w:fill="D9D9D9" w:themeFill="background1" w:themeFillShade="D9"/>
            <w:vAlign w:val="center"/>
          </w:tcPr>
          <w:p w14:paraId="1512EDC8" w14:textId="6A394B81"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Fonts w:ascii="조선신명조" w:eastAsia="조선신명조" w:hAnsi="맑은 고딕" w:cs="맑은 고딕" w:hint="eastAsia"/>
                <w:sz w:val="14"/>
                <w:szCs w:val="14"/>
              </w:rPr>
              <w:t>성능</w:t>
            </w:r>
            <w:proofErr w:type="spellEnd"/>
          </w:p>
        </w:tc>
      </w:tr>
      <w:tr w:rsidR="00665B3A" w14:paraId="12983FA9" w14:textId="77777777" w:rsidTr="00665B3A">
        <w:tc>
          <w:tcPr>
            <w:tcW w:w="839" w:type="dxa"/>
            <w:vMerge w:val="restart"/>
            <w:vAlign w:val="center"/>
          </w:tcPr>
          <w:p w14:paraId="28B88676" w14:textId="331276FF"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Style w:val="af7"/>
                <w:rFonts w:ascii="조선신명조" w:eastAsia="조선신명조" w:hint="eastAsia"/>
                <w:b w:val="0"/>
                <w:bCs w:val="0"/>
                <w:sz w:val="14"/>
                <w:szCs w:val="14"/>
              </w:rPr>
              <w:t>환율</w:t>
            </w:r>
            <w:proofErr w:type="spellEnd"/>
            <w:r w:rsidRPr="00665B3A">
              <w:rPr>
                <w:rStyle w:val="af7"/>
                <w:rFonts w:ascii="조선신명조" w:eastAsia="조선신명조" w:hint="eastAsia"/>
                <w:b w:val="0"/>
                <w:bCs w:val="0"/>
                <w:sz w:val="14"/>
                <w:szCs w:val="14"/>
              </w:rPr>
              <w:t xml:space="preserve"> </w:t>
            </w:r>
            <w:proofErr w:type="spellStart"/>
            <w:r w:rsidRPr="00665B3A">
              <w:rPr>
                <w:rStyle w:val="af7"/>
                <w:rFonts w:ascii="조선신명조" w:eastAsia="조선신명조" w:hint="eastAsia"/>
                <w:b w:val="0"/>
                <w:bCs w:val="0"/>
                <w:sz w:val="14"/>
                <w:szCs w:val="14"/>
              </w:rPr>
              <w:t>예측</w:t>
            </w:r>
            <w:proofErr w:type="spellEnd"/>
          </w:p>
        </w:tc>
        <w:tc>
          <w:tcPr>
            <w:tcW w:w="1033" w:type="dxa"/>
            <w:vAlign w:val="center"/>
          </w:tcPr>
          <w:p w14:paraId="5E2F9392" w14:textId="77777777" w:rsidR="00665B3A" w:rsidRPr="00665B3A" w:rsidRDefault="00665B3A" w:rsidP="00665B3A">
            <w:pPr>
              <w:spacing w:before="53" w:line="252" w:lineRule="auto"/>
              <w:jc w:val="center"/>
              <w:rPr>
                <w:rFonts w:ascii="조선신명조" w:eastAsia="조선신명조"/>
                <w:sz w:val="14"/>
                <w:szCs w:val="14"/>
                <w:lang w:eastAsia="ko-KR"/>
              </w:rPr>
            </w:pPr>
            <w:proofErr w:type="spellStart"/>
            <w:r w:rsidRPr="00665B3A">
              <w:rPr>
                <w:rFonts w:ascii="조선신명조" w:eastAsia="조선신명조" w:hint="eastAsia"/>
                <w:sz w:val="14"/>
                <w:szCs w:val="14"/>
              </w:rPr>
              <w:t>Plakandaras</w:t>
            </w:r>
            <w:proofErr w:type="spellEnd"/>
            <w:r w:rsidRPr="00665B3A">
              <w:rPr>
                <w:rFonts w:ascii="조선신명조" w:eastAsia="조선신명조" w:hint="eastAsia"/>
                <w:sz w:val="14"/>
                <w:szCs w:val="14"/>
              </w:rPr>
              <w:t xml:space="preserve"> et al.(2015)</w:t>
            </w:r>
          </w:p>
          <w:p w14:paraId="4A0B332F" w14:textId="46E278F5"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[5]</w:t>
            </w:r>
          </w:p>
        </w:tc>
        <w:tc>
          <w:tcPr>
            <w:tcW w:w="1115" w:type="dxa"/>
            <w:vAlign w:val="center"/>
          </w:tcPr>
          <w:p w14:paraId="2AB77581" w14:textId="51B1DDA5"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Fonts w:ascii="조선신명조" w:eastAsia="조선신명조" w:hAnsi="맑은 고딕" w:cs="맑은 고딕" w:hint="eastAsia"/>
                <w:sz w:val="14"/>
                <w:szCs w:val="14"/>
              </w:rPr>
              <w:t>미기재</w:t>
            </w:r>
            <w:proofErr w:type="spellEnd"/>
          </w:p>
        </w:tc>
        <w:tc>
          <w:tcPr>
            <w:tcW w:w="1062" w:type="dxa"/>
            <w:vAlign w:val="center"/>
          </w:tcPr>
          <w:p w14:paraId="5B23B120" w14:textId="2F90D943"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1999~2011</w:t>
            </w:r>
          </w:p>
        </w:tc>
        <w:tc>
          <w:tcPr>
            <w:tcW w:w="2183" w:type="dxa"/>
            <w:vAlign w:val="center"/>
          </w:tcPr>
          <w:p w14:paraId="034EFB9C" w14:textId="62EB9C6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lang w:eastAsia="ko-KR"/>
              </w:rPr>
              <w:t>원자재</w:t>
            </w:r>
            <w:r w:rsidRPr="00665B3A">
              <w:rPr>
                <w:rFonts w:ascii="조선신명조" w:eastAsia="조선신명조" w:hint="eastAsia"/>
                <w:sz w:val="14"/>
                <w:szCs w:val="14"/>
                <w:lang w:eastAsia="ko-KR"/>
              </w:rPr>
              <w:t xml:space="preserve">(19), </w:t>
            </w:r>
            <w:r w:rsidRPr="00665B3A">
              <w:rPr>
                <w:rFonts w:ascii="조선신명조" w:eastAsia="조선신명조" w:hAnsi="맑은 고딕" w:cs="맑은 고딕" w:hint="eastAsia"/>
                <w:sz w:val="14"/>
                <w:szCs w:val="14"/>
                <w:lang w:eastAsia="ko-KR"/>
              </w:rPr>
              <w:t>금속</w:t>
            </w:r>
            <w:r w:rsidRPr="00665B3A">
              <w:rPr>
                <w:rFonts w:ascii="조선신명조" w:eastAsia="조선신명조" w:hint="eastAsia"/>
                <w:sz w:val="14"/>
                <w:szCs w:val="14"/>
                <w:lang w:eastAsia="ko-KR"/>
              </w:rPr>
              <w:t xml:space="preserve">(10), </w:t>
            </w:r>
            <w:r w:rsidRPr="00665B3A">
              <w:rPr>
                <w:rFonts w:ascii="조선신명조" w:eastAsia="조선신명조" w:hAnsi="맑은 고딕" w:cs="맑은 고딕" w:hint="eastAsia"/>
                <w:sz w:val="14"/>
                <w:szCs w:val="14"/>
                <w:lang w:eastAsia="ko-KR"/>
              </w:rPr>
              <w:t>주가지수</w:t>
            </w:r>
            <w:r w:rsidRPr="00665B3A">
              <w:rPr>
                <w:rFonts w:ascii="조선신명조" w:eastAsia="조선신명조" w:hint="eastAsia"/>
                <w:sz w:val="14"/>
                <w:szCs w:val="14"/>
                <w:lang w:eastAsia="ko-KR"/>
              </w:rPr>
              <w:t xml:space="preserve">(7), </w:t>
            </w:r>
            <w:r w:rsidRPr="00665B3A">
              <w:rPr>
                <w:rFonts w:ascii="조선신명조" w:eastAsia="조선신명조" w:hAnsi="맑은 고딕" w:cs="맑은 고딕" w:hint="eastAsia"/>
                <w:sz w:val="14"/>
                <w:szCs w:val="14"/>
                <w:lang w:eastAsia="ko-KR"/>
              </w:rPr>
              <w:t>금리</w:t>
            </w:r>
            <w:r w:rsidRPr="00665B3A">
              <w:rPr>
                <w:rFonts w:ascii="조선신명조" w:eastAsia="조선신명조" w:hint="eastAsia"/>
                <w:sz w:val="14"/>
                <w:szCs w:val="14"/>
                <w:lang w:eastAsia="ko-KR"/>
              </w:rPr>
              <w:t xml:space="preserve">(11), </w:t>
            </w:r>
            <w:proofErr w:type="spellStart"/>
            <w:r w:rsidRPr="00665B3A">
              <w:rPr>
                <w:rFonts w:ascii="조선신명조" w:eastAsia="조선신명조" w:hAnsi="맑은 고딕" w:cs="맑은 고딕" w:hint="eastAsia"/>
                <w:sz w:val="14"/>
                <w:szCs w:val="14"/>
                <w:lang w:eastAsia="ko-KR"/>
              </w:rPr>
              <w:t>무역</w:t>
            </w:r>
            <w:r w:rsidRPr="00665B3A">
              <w:rPr>
                <w:rFonts w:ascii="조선신명조" w:eastAsia="조선신명조" w:hint="eastAsia"/>
                <w:sz w:val="14"/>
                <w:szCs w:val="14"/>
                <w:lang w:eastAsia="ko-KR"/>
              </w:rPr>
              <w:t>·</w:t>
            </w:r>
            <w:r w:rsidRPr="00665B3A">
              <w:rPr>
                <w:rFonts w:ascii="조선신명조" w:eastAsia="조선신명조" w:hAnsi="맑은 고딕" w:cs="맑은 고딕" w:hint="eastAsia"/>
                <w:sz w:val="14"/>
                <w:szCs w:val="14"/>
                <w:lang w:eastAsia="ko-KR"/>
              </w:rPr>
              <w:t>거시지표</w:t>
            </w:r>
            <w:proofErr w:type="spellEnd"/>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등</w:t>
            </w:r>
          </w:p>
        </w:tc>
        <w:tc>
          <w:tcPr>
            <w:tcW w:w="2053" w:type="dxa"/>
            <w:vAlign w:val="center"/>
          </w:tcPr>
          <w:p w14:paraId="08174121" w14:textId="03DC1D0C"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 xml:space="preserve">ARIMA, GARCH, AR-NN, MARS-NN, SVR, EEMD </w:t>
            </w:r>
            <w:proofErr w:type="spellStart"/>
            <w:r w:rsidRPr="00665B3A">
              <w:rPr>
                <w:rFonts w:ascii="조선신명조" w:eastAsia="조선신명조" w:hAnsi="맑은 고딕" w:cs="맑은 고딕" w:hint="eastAsia"/>
                <w:sz w:val="14"/>
                <w:szCs w:val="14"/>
              </w:rPr>
              <w:t>결합</w:t>
            </w:r>
            <w:proofErr w:type="spellEnd"/>
          </w:p>
        </w:tc>
        <w:tc>
          <w:tcPr>
            <w:tcW w:w="1255" w:type="dxa"/>
            <w:vAlign w:val="center"/>
          </w:tcPr>
          <w:p w14:paraId="7F2A3DF8" w14:textId="2E5311FA"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Fonts w:ascii="조선신명조" w:eastAsia="조선신명조" w:hAnsi="맑은 고딕" w:cs="맑은 고딕" w:hint="eastAsia"/>
                <w:sz w:val="14"/>
                <w:szCs w:val="14"/>
              </w:rPr>
              <w:t>일간</w:t>
            </w:r>
            <w:proofErr w:type="spellEnd"/>
            <w:r w:rsidRPr="00665B3A">
              <w:rPr>
                <w:rFonts w:ascii="조선신명조" w:eastAsia="조선신명조" w:hint="eastAsia"/>
                <w:sz w:val="14"/>
                <w:szCs w:val="14"/>
              </w:rPr>
              <w:t xml:space="preserve">: EEMD-MARS-SVR, MARS-NN </w:t>
            </w:r>
            <w:proofErr w:type="spellStart"/>
            <w:r w:rsidRPr="00665B3A">
              <w:rPr>
                <w:rFonts w:ascii="조선신명조" w:eastAsia="조선신명조" w:hAnsi="맑은 고딕" w:cs="맑은 고딕" w:hint="eastAsia"/>
                <w:sz w:val="14"/>
                <w:szCs w:val="14"/>
              </w:rPr>
              <w:t>우수</w:t>
            </w:r>
            <w:proofErr w:type="spellEnd"/>
            <w:r w:rsidRPr="00665B3A">
              <w:rPr>
                <w:rFonts w:ascii="조선신명조" w:eastAsia="조선신명조" w:hint="eastAsia"/>
                <w:sz w:val="14"/>
                <w:szCs w:val="14"/>
              </w:rPr>
              <w:t xml:space="preserve"> / </w:t>
            </w:r>
            <w:proofErr w:type="spellStart"/>
            <w:r w:rsidRPr="00665B3A">
              <w:rPr>
                <w:rFonts w:ascii="조선신명조" w:eastAsia="조선신명조" w:hAnsi="맑은 고딕" w:cs="맑은 고딕" w:hint="eastAsia"/>
                <w:sz w:val="14"/>
                <w:szCs w:val="14"/>
              </w:rPr>
              <w:t>월간</w:t>
            </w:r>
            <w:proofErr w:type="spellEnd"/>
            <w:r w:rsidRPr="00665B3A">
              <w:rPr>
                <w:rFonts w:ascii="조선신명조" w:eastAsia="조선신명조" w:hint="eastAsia"/>
                <w:sz w:val="14"/>
                <w:szCs w:val="14"/>
              </w:rPr>
              <w:t xml:space="preserve">: EEMD-AR-SVR </w:t>
            </w:r>
            <w:proofErr w:type="spellStart"/>
            <w:r w:rsidRPr="00665B3A">
              <w:rPr>
                <w:rFonts w:ascii="조선신명조" w:eastAsia="조선신명조" w:hAnsi="맑은 고딕" w:cs="맑은 고딕" w:hint="eastAsia"/>
                <w:sz w:val="14"/>
                <w:szCs w:val="14"/>
              </w:rPr>
              <w:t>우수</w:t>
            </w:r>
            <w:proofErr w:type="spellEnd"/>
          </w:p>
        </w:tc>
      </w:tr>
      <w:tr w:rsidR="00665B3A" w14:paraId="5125B28D" w14:textId="77777777" w:rsidTr="00665B3A">
        <w:tc>
          <w:tcPr>
            <w:tcW w:w="839" w:type="dxa"/>
            <w:vMerge/>
            <w:vAlign w:val="center"/>
          </w:tcPr>
          <w:p w14:paraId="75CEE23A" w14:textId="7777777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
        </w:tc>
        <w:tc>
          <w:tcPr>
            <w:tcW w:w="1033" w:type="dxa"/>
            <w:vAlign w:val="center"/>
          </w:tcPr>
          <w:p w14:paraId="0AA0F64A" w14:textId="77777777" w:rsidR="00665B3A" w:rsidRPr="00665B3A" w:rsidRDefault="00665B3A" w:rsidP="00665B3A">
            <w:pPr>
              <w:spacing w:before="53" w:line="252" w:lineRule="auto"/>
              <w:jc w:val="center"/>
              <w:rPr>
                <w:rFonts w:ascii="조선신명조" w:eastAsia="조선신명조"/>
                <w:sz w:val="14"/>
                <w:szCs w:val="14"/>
                <w:lang w:eastAsia="ko-KR"/>
              </w:rPr>
            </w:pPr>
            <w:proofErr w:type="spellStart"/>
            <w:r w:rsidRPr="00665B3A">
              <w:rPr>
                <w:rFonts w:ascii="조선신명조" w:eastAsia="조선신명조" w:hAnsi="맑은 고딕" w:cs="맑은 고딕" w:hint="eastAsia"/>
                <w:sz w:val="14"/>
                <w:szCs w:val="14"/>
              </w:rPr>
              <w:t>임현욱</w:t>
            </w:r>
            <w:proofErr w:type="spellEnd"/>
            <w:r w:rsidRPr="00665B3A">
              <w:rPr>
                <w:rFonts w:ascii="조선신명조" w:eastAsia="조선신명조" w:hint="eastAsia"/>
                <w:sz w:val="14"/>
                <w:szCs w:val="14"/>
              </w:rPr>
              <w:t xml:space="preserve"> </w:t>
            </w:r>
            <w:r w:rsidRPr="00665B3A">
              <w:rPr>
                <w:rFonts w:ascii="조선신명조" w:eastAsia="조선신명조" w:hAnsi="맑은 고딕" w:cs="맑은 고딕" w:hint="eastAsia"/>
                <w:sz w:val="14"/>
                <w:szCs w:val="14"/>
              </w:rPr>
              <w:t>외</w:t>
            </w:r>
            <w:r w:rsidRPr="00665B3A">
              <w:rPr>
                <w:rFonts w:ascii="조선신명조" w:eastAsia="조선신명조" w:hint="eastAsia"/>
                <w:sz w:val="14"/>
                <w:szCs w:val="14"/>
              </w:rPr>
              <w:t>(2021)</w:t>
            </w:r>
          </w:p>
          <w:p w14:paraId="1CC9AEE1" w14:textId="43364F79"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[6]</w:t>
            </w:r>
          </w:p>
        </w:tc>
        <w:tc>
          <w:tcPr>
            <w:tcW w:w="1115" w:type="dxa"/>
            <w:vAlign w:val="center"/>
          </w:tcPr>
          <w:p w14:paraId="00469F1F" w14:textId="55C4F18F"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Fonts w:ascii="조선신명조" w:eastAsia="조선신명조" w:hAnsi="맑은 고딕" w:cs="맑은 고딕" w:hint="eastAsia"/>
                <w:sz w:val="14"/>
                <w:szCs w:val="14"/>
                <w:lang w:eastAsia="ko-KR"/>
              </w:rPr>
              <w:t>연합인포맥스</w:t>
            </w:r>
            <w:proofErr w:type="spellEnd"/>
            <w:r w:rsidRPr="00665B3A">
              <w:rPr>
                <w:rFonts w:ascii="조선신명조" w:eastAsia="조선신명조" w:hint="eastAsia"/>
                <w:sz w:val="14"/>
                <w:szCs w:val="14"/>
                <w:lang w:eastAsia="ko-KR"/>
              </w:rPr>
              <w:t>, Bloomberg</w:t>
            </w:r>
          </w:p>
        </w:tc>
        <w:tc>
          <w:tcPr>
            <w:tcW w:w="1062" w:type="dxa"/>
            <w:vAlign w:val="center"/>
          </w:tcPr>
          <w:p w14:paraId="30531046" w14:textId="7F73D08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2008~2020</w:t>
            </w:r>
          </w:p>
        </w:tc>
        <w:tc>
          <w:tcPr>
            <w:tcW w:w="2183" w:type="dxa"/>
            <w:vAlign w:val="center"/>
          </w:tcPr>
          <w:p w14:paraId="7DA4271E" w14:textId="1913426E"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 xml:space="preserve">IRS </w:t>
            </w:r>
            <w:r w:rsidRPr="00665B3A">
              <w:rPr>
                <w:rFonts w:ascii="조선신명조" w:eastAsia="조선신명조" w:hAnsi="맑은 고딕" w:cs="맑은 고딕" w:hint="eastAsia"/>
                <w:sz w:val="14"/>
                <w:szCs w:val="14"/>
                <w:lang w:eastAsia="ko-KR"/>
              </w:rPr>
              <w:t>금리</w:t>
            </w:r>
            <w:r w:rsidRPr="00665B3A">
              <w:rPr>
                <w:rFonts w:ascii="조선신명조" w:eastAsia="조선신명조" w:hint="eastAsia"/>
                <w:sz w:val="14"/>
                <w:szCs w:val="14"/>
                <w:lang w:eastAsia="ko-KR"/>
              </w:rPr>
              <w:t xml:space="preserve">, KTB </w:t>
            </w:r>
            <w:r w:rsidRPr="00665B3A">
              <w:rPr>
                <w:rFonts w:ascii="조선신명조" w:eastAsia="조선신명조" w:hAnsi="맑은 고딕" w:cs="맑은 고딕" w:hint="eastAsia"/>
                <w:sz w:val="14"/>
                <w:szCs w:val="14"/>
                <w:lang w:eastAsia="ko-KR"/>
              </w:rPr>
              <w:t>수익률</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본드</w:t>
            </w:r>
            <w:r w:rsidRPr="00665B3A">
              <w:rPr>
                <w:rFonts w:ascii="조선신명조" w:eastAsia="조선신명조" w:hint="eastAsia"/>
                <w:sz w:val="14"/>
                <w:szCs w:val="14"/>
                <w:lang w:eastAsia="ko-KR"/>
              </w:rPr>
              <w:t xml:space="preserve"> </w:t>
            </w:r>
            <w:proofErr w:type="spellStart"/>
            <w:r w:rsidRPr="00665B3A">
              <w:rPr>
                <w:rFonts w:ascii="조선신명조" w:eastAsia="조선신명조" w:hAnsi="맑은 고딕" w:cs="맑은 고딕" w:hint="eastAsia"/>
                <w:sz w:val="14"/>
                <w:szCs w:val="14"/>
                <w:lang w:eastAsia="ko-KR"/>
              </w:rPr>
              <w:t>스왑</w:t>
            </w:r>
            <w:proofErr w:type="spellEnd"/>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스프레드</w:t>
            </w:r>
          </w:p>
        </w:tc>
        <w:tc>
          <w:tcPr>
            <w:tcW w:w="2053" w:type="dxa"/>
            <w:vAlign w:val="center"/>
          </w:tcPr>
          <w:p w14:paraId="1D7DA263" w14:textId="12E82DC9"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ANN, LR, DT</w:t>
            </w:r>
          </w:p>
        </w:tc>
        <w:tc>
          <w:tcPr>
            <w:tcW w:w="1255" w:type="dxa"/>
            <w:vAlign w:val="center"/>
          </w:tcPr>
          <w:p w14:paraId="77CB666F" w14:textId="703137DB"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 xml:space="preserve">ANN </w:t>
            </w:r>
            <w:proofErr w:type="spellStart"/>
            <w:r w:rsidRPr="00665B3A">
              <w:rPr>
                <w:rFonts w:ascii="조선신명조" w:eastAsia="조선신명조" w:hAnsi="맑은 고딕" w:cs="맑은 고딕" w:hint="eastAsia"/>
                <w:sz w:val="14"/>
                <w:szCs w:val="14"/>
              </w:rPr>
              <w:t>평균</w:t>
            </w:r>
            <w:proofErr w:type="spellEnd"/>
            <w:r w:rsidRPr="00665B3A">
              <w:rPr>
                <w:rFonts w:ascii="조선신명조" w:eastAsia="조선신명조" w:hint="eastAsia"/>
                <w:sz w:val="14"/>
                <w:szCs w:val="14"/>
              </w:rPr>
              <w:t xml:space="preserve"> Hit Ratio 50.96%</w:t>
            </w:r>
          </w:p>
        </w:tc>
      </w:tr>
      <w:tr w:rsidR="00665B3A" w14:paraId="238B47B7" w14:textId="77777777" w:rsidTr="00665B3A">
        <w:tc>
          <w:tcPr>
            <w:tcW w:w="839" w:type="dxa"/>
            <w:vMerge/>
            <w:vAlign w:val="center"/>
          </w:tcPr>
          <w:p w14:paraId="2E3F9960" w14:textId="7777777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
        </w:tc>
        <w:tc>
          <w:tcPr>
            <w:tcW w:w="1033" w:type="dxa"/>
            <w:vAlign w:val="center"/>
          </w:tcPr>
          <w:p w14:paraId="6D2A0D34"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Cao et al.(2020)</w:t>
            </w:r>
          </w:p>
          <w:p w14:paraId="58EBBCA8" w14:textId="7A2D5953"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[7]</w:t>
            </w:r>
          </w:p>
        </w:tc>
        <w:tc>
          <w:tcPr>
            <w:tcW w:w="1115" w:type="dxa"/>
            <w:vAlign w:val="center"/>
          </w:tcPr>
          <w:p w14:paraId="66B16F7E" w14:textId="3BAFB6A0"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Fonts w:ascii="조선신명조" w:eastAsia="조선신명조" w:hAnsi="맑은 고딕" w:cs="맑은 고딕" w:hint="eastAsia"/>
                <w:sz w:val="14"/>
                <w:szCs w:val="14"/>
              </w:rPr>
              <w:t>미기재</w:t>
            </w:r>
            <w:proofErr w:type="spellEnd"/>
          </w:p>
        </w:tc>
        <w:tc>
          <w:tcPr>
            <w:tcW w:w="1062" w:type="dxa"/>
            <w:vAlign w:val="center"/>
          </w:tcPr>
          <w:p w14:paraId="400F1548" w14:textId="5EFDDE6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2016.6~2019.4</w:t>
            </w:r>
          </w:p>
        </w:tc>
        <w:tc>
          <w:tcPr>
            <w:tcW w:w="2183" w:type="dxa"/>
            <w:vAlign w:val="center"/>
          </w:tcPr>
          <w:p w14:paraId="1DB04333" w14:textId="4C4A242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lang w:eastAsia="ko-KR"/>
              </w:rPr>
              <w:t>유가</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금값</w:t>
            </w:r>
            <w:r w:rsidRPr="00665B3A">
              <w:rPr>
                <w:rFonts w:ascii="조선신명조" w:eastAsia="조선신명조" w:hint="eastAsia"/>
                <w:sz w:val="14"/>
                <w:szCs w:val="14"/>
                <w:lang w:eastAsia="ko-KR"/>
              </w:rPr>
              <w:t xml:space="preserve">, CPI, PPI, </w:t>
            </w:r>
            <w:r w:rsidRPr="00665B3A">
              <w:rPr>
                <w:rFonts w:ascii="조선신명조" w:eastAsia="조선신명조" w:hAnsi="맑은 고딕" w:cs="맑은 고딕" w:hint="eastAsia"/>
                <w:sz w:val="14"/>
                <w:szCs w:val="14"/>
                <w:lang w:eastAsia="ko-KR"/>
              </w:rPr>
              <w:t>산업생산</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기준금리</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무역수지</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정책</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불확실성</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지수</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등</w:t>
            </w:r>
          </w:p>
        </w:tc>
        <w:tc>
          <w:tcPr>
            <w:tcW w:w="2053" w:type="dxa"/>
            <w:vAlign w:val="center"/>
          </w:tcPr>
          <w:p w14:paraId="0E0EBF6A" w14:textId="5359ED5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ARIMA, SVR, CNN, LSTM, DC-LSTM</w:t>
            </w:r>
          </w:p>
        </w:tc>
        <w:tc>
          <w:tcPr>
            <w:tcW w:w="1255" w:type="dxa"/>
            <w:vAlign w:val="center"/>
          </w:tcPr>
          <w:p w14:paraId="66D20EB6" w14:textId="3BF32881"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DC-LSTM MAE 0.0145</w:t>
            </w:r>
          </w:p>
        </w:tc>
      </w:tr>
      <w:tr w:rsidR="00665B3A" w14:paraId="279293A2" w14:textId="77777777" w:rsidTr="00665B3A">
        <w:tc>
          <w:tcPr>
            <w:tcW w:w="839" w:type="dxa"/>
            <w:vMerge/>
            <w:vAlign w:val="center"/>
          </w:tcPr>
          <w:p w14:paraId="314B0B07" w14:textId="7777777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
        </w:tc>
        <w:tc>
          <w:tcPr>
            <w:tcW w:w="1033" w:type="dxa"/>
            <w:vAlign w:val="center"/>
          </w:tcPr>
          <w:p w14:paraId="10C53488"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Qureshi(2025)</w:t>
            </w:r>
          </w:p>
          <w:p w14:paraId="26F2D353" w14:textId="4FDA5D23"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[8]</w:t>
            </w:r>
          </w:p>
        </w:tc>
        <w:tc>
          <w:tcPr>
            <w:tcW w:w="1115" w:type="dxa"/>
            <w:vAlign w:val="center"/>
          </w:tcPr>
          <w:p w14:paraId="4CA1F171" w14:textId="28C6241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 xml:space="preserve">FRED, IMF, World Bank </w:t>
            </w:r>
            <w:r w:rsidRPr="00665B3A">
              <w:rPr>
                <w:rFonts w:ascii="조선신명조" w:eastAsia="조선신명조" w:hAnsi="맑은 고딕" w:cs="맑은 고딕" w:hint="eastAsia"/>
                <w:sz w:val="14"/>
                <w:szCs w:val="14"/>
              </w:rPr>
              <w:t>등</w:t>
            </w:r>
          </w:p>
        </w:tc>
        <w:tc>
          <w:tcPr>
            <w:tcW w:w="1062" w:type="dxa"/>
            <w:vAlign w:val="center"/>
          </w:tcPr>
          <w:p w14:paraId="7BB8512A" w14:textId="54637121"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2015~2023</w:t>
            </w:r>
          </w:p>
        </w:tc>
        <w:tc>
          <w:tcPr>
            <w:tcW w:w="2183" w:type="dxa"/>
            <w:vAlign w:val="center"/>
          </w:tcPr>
          <w:p w14:paraId="690EC5A5" w14:textId="05F7D29D"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lang w:eastAsia="ko-KR"/>
              </w:rPr>
              <w:t>금리</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인플레이션율</w:t>
            </w:r>
            <w:r w:rsidRPr="00665B3A">
              <w:rPr>
                <w:rFonts w:ascii="조선신명조" w:eastAsia="조선신명조" w:hint="eastAsia"/>
                <w:sz w:val="14"/>
                <w:szCs w:val="14"/>
                <w:lang w:eastAsia="ko-KR"/>
              </w:rPr>
              <w:t xml:space="preserve">, GDP </w:t>
            </w:r>
            <w:r w:rsidRPr="00665B3A">
              <w:rPr>
                <w:rFonts w:ascii="조선신명조" w:eastAsia="조선신명조" w:hAnsi="맑은 고딕" w:cs="맑은 고딕" w:hint="eastAsia"/>
                <w:sz w:val="14"/>
                <w:szCs w:val="14"/>
                <w:lang w:eastAsia="ko-KR"/>
              </w:rPr>
              <w:t>성장률</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외환보유액</w:t>
            </w:r>
          </w:p>
        </w:tc>
        <w:tc>
          <w:tcPr>
            <w:tcW w:w="2053" w:type="dxa"/>
            <w:vAlign w:val="center"/>
          </w:tcPr>
          <w:p w14:paraId="76C141D9" w14:textId="0F57796D"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ARIMA, RW, RF, SVM</w:t>
            </w:r>
          </w:p>
        </w:tc>
        <w:tc>
          <w:tcPr>
            <w:tcW w:w="1255" w:type="dxa"/>
            <w:vAlign w:val="center"/>
          </w:tcPr>
          <w:p w14:paraId="6F082C26" w14:textId="29D9FA6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RF RMSE 0.029</w:t>
            </w:r>
          </w:p>
        </w:tc>
      </w:tr>
      <w:tr w:rsidR="00665B3A" w14:paraId="22C54F03" w14:textId="77777777" w:rsidTr="00665B3A">
        <w:tc>
          <w:tcPr>
            <w:tcW w:w="839" w:type="dxa"/>
            <w:vMerge/>
            <w:vAlign w:val="center"/>
          </w:tcPr>
          <w:p w14:paraId="3D3681FF" w14:textId="7777777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
        </w:tc>
        <w:tc>
          <w:tcPr>
            <w:tcW w:w="1033" w:type="dxa"/>
            <w:vAlign w:val="center"/>
          </w:tcPr>
          <w:p w14:paraId="16310426"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Wang et al.(2021)</w:t>
            </w:r>
          </w:p>
          <w:p w14:paraId="6F25ECCD" w14:textId="545E7E36"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[9]</w:t>
            </w:r>
          </w:p>
        </w:tc>
        <w:tc>
          <w:tcPr>
            <w:tcW w:w="1115" w:type="dxa"/>
            <w:vAlign w:val="center"/>
          </w:tcPr>
          <w:p w14:paraId="1CFA5429" w14:textId="7643CC25"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Wind DB</w:t>
            </w:r>
          </w:p>
        </w:tc>
        <w:tc>
          <w:tcPr>
            <w:tcW w:w="1062" w:type="dxa"/>
            <w:vAlign w:val="center"/>
          </w:tcPr>
          <w:p w14:paraId="4A7B5AB9" w14:textId="21FBB00A"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2006~2020</w:t>
            </w:r>
          </w:p>
        </w:tc>
        <w:tc>
          <w:tcPr>
            <w:tcW w:w="2183" w:type="dxa"/>
            <w:vAlign w:val="center"/>
          </w:tcPr>
          <w:p w14:paraId="79543D07" w14:textId="4F9D283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 xml:space="preserve">USD/CNY, </w:t>
            </w:r>
            <w:r w:rsidRPr="00665B3A">
              <w:rPr>
                <w:rFonts w:ascii="조선신명조" w:eastAsia="조선신명조" w:hAnsi="맑은 고딕" w:cs="맑은 고딕" w:hint="eastAsia"/>
                <w:sz w:val="14"/>
                <w:szCs w:val="14"/>
                <w:lang w:eastAsia="ko-KR"/>
              </w:rPr>
              <w:t>나스닥</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다우</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상하이</w:t>
            </w:r>
            <w:r w:rsidRPr="00665B3A">
              <w:rPr>
                <w:rFonts w:ascii="조선신명조" w:eastAsia="조선신명조" w:hint="eastAsia"/>
                <w:sz w:val="14"/>
                <w:szCs w:val="14"/>
                <w:lang w:eastAsia="ko-KR"/>
              </w:rPr>
              <w:t xml:space="preserve">, </w:t>
            </w:r>
            <w:proofErr w:type="spellStart"/>
            <w:r w:rsidRPr="00665B3A">
              <w:rPr>
                <w:rFonts w:ascii="조선신명조" w:eastAsia="조선신명조" w:hAnsi="맑은 고딕" w:cs="맑은 고딕" w:hint="eastAsia"/>
                <w:sz w:val="14"/>
                <w:szCs w:val="14"/>
                <w:lang w:eastAsia="ko-KR"/>
              </w:rPr>
              <w:t>항셍</w:t>
            </w:r>
            <w:proofErr w:type="spellEnd"/>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등</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지수</w:t>
            </w:r>
          </w:p>
        </w:tc>
        <w:tc>
          <w:tcPr>
            <w:tcW w:w="2053" w:type="dxa"/>
            <w:vAlign w:val="center"/>
          </w:tcPr>
          <w:p w14:paraId="2FB61CDF" w14:textId="5B1C320C"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MLP, CNN, RNN, LSTM, CNN-LSTM, CNN-TLSTM</w:t>
            </w:r>
          </w:p>
        </w:tc>
        <w:tc>
          <w:tcPr>
            <w:tcW w:w="1255" w:type="dxa"/>
            <w:vAlign w:val="center"/>
          </w:tcPr>
          <w:p w14:paraId="787E5D11" w14:textId="63B8EA6C"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CNN-TLSTM MAPE 0.18945</w:t>
            </w:r>
          </w:p>
        </w:tc>
      </w:tr>
      <w:tr w:rsidR="00665B3A" w14:paraId="392F5B76" w14:textId="77777777" w:rsidTr="00665B3A">
        <w:tc>
          <w:tcPr>
            <w:tcW w:w="839" w:type="dxa"/>
            <w:vMerge w:val="restart"/>
            <w:vAlign w:val="center"/>
          </w:tcPr>
          <w:p w14:paraId="0674E70E" w14:textId="480618EF"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Style w:val="af7"/>
                <w:rFonts w:ascii="조선신명조" w:eastAsia="조선신명조" w:hint="eastAsia"/>
                <w:b w:val="0"/>
                <w:bCs w:val="0"/>
                <w:sz w:val="14"/>
                <w:szCs w:val="14"/>
              </w:rPr>
              <w:t>주가</w:t>
            </w:r>
            <w:proofErr w:type="spellEnd"/>
            <w:r w:rsidRPr="00665B3A">
              <w:rPr>
                <w:rStyle w:val="af7"/>
                <w:rFonts w:ascii="조선신명조" w:eastAsia="조선신명조" w:hint="eastAsia"/>
                <w:b w:val="0"/>
                <w:bCs w:val="0"/>
                <w:sz w:val="14"/>
                <w:szCs w:val="14"/>
              </w:rPr>
              <w:t xml:space="preserve"> </w:t>
            </w:r>
            <w:proofErr w:type="spellStart"/>
            <w:r w:rsidRPr="00665B3A">
              <w:rPr>
                <w:rStyle w:val="af7"/>
                <w:rFonts w:ascii="조선신명조" w:eastAsia="조선신명조" w:hint="eastAsia"/>
                <w:b w:val="0"/>
                <w:bCs w:val="0"/>
                <w:sz w:val="14"/>
                <w:szCs w:val="14"/>
              </w:rPr>
              <w:t>예측</w:t>
            </w:r>
            <w:proofErr w:type="spellEnd"/>
            <w:r w:rsidRPr="00665B3A">
              <w:rPr>
                <w:rStyle w:val="af7"/>
                <w:rFonts w:ascii="조선신명조" w:eastAsia="조선신명조" w:hint="eastAsia"/>
                <w:b w:val="0"/>
                <w:bCs w:val="0"/>
                <w:sz w:val="14"/>
                <w:szCs w:val="14"/>
              </w:rPr>
              <w:t xml:space="preserve"> + </w:t>
            </w:r>
            <w:proofErr w:type="spellStart"/>
            <w:r w:rsidRPr="00665B3A">
              <w:rPr>
                <w:rStyle w:val="af7"/>
                <w:rFonts w:ascii="조선신명조" w:eastAsia="조선신명조" w:hint="eastAsia"/>
                <w:b w:val="0"/>
                <w:bCs w:val="0"/>
                <w:sz w:val="14"/>
                <w:szCs w:val="14"/>
              </w:rPr>
              <w:t>감성분석</w:t>
            </w:r>
            <w:proofErr w:type="spellEnd"/>
          </w:p>
        </w:tc>
        <w:tc>
          <w:tcPr>
            <w:tcW w:w="1033" w:type="dxa"/>
            <w:vAlign w:val="center"/>
          </w:tcPr>
          <w:p w14:paraId="0FA77128"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Mohan et al.(2019)</w:t>
            </w:r>
          </w:p>
          <w:p w14:paraId="4DD0CA12" w14:textId="6D00923A"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[10]</w:t>
            </w:r>
          </w:p>
        </w:tc>
        <w:tc>
          <w:tcPr>
            <w:tcW w:w="1115" w:type="dxa"/>
            <w:vAlign w:val="center"/>
          </w:tcPr>
          <w:p w14:paraId="5DE4E10A" w14:textId="2BCFCB91"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Fonts w:ascii="조선신명조" w:eastAsia="조선신명조" w:hAnsi="맑은 고딕" w:cs="맑은 고딕" w:hint="eastAsia"/>
                <w:sz w:val="14"/>
                <w:szCs w:val="14"/>
              </w:rPr>
              <w:t>해외</w:t>
            </w:r>
            <w:proofErr w:type="spellEnd"/>
            <w:r w:rsidRPr="00665B3A">
              <w:rPr>
                <w:rFonts w:ascii="조선신명조" w:eastAsia="조선신명조" w:hint="eastAsia"/>
                <w:sz w:val="14"/>
                <w:szCs w:val="14"/>
              </w:rPr>
              <w:t xml:space="preserve"> </w:t>
            </w:r>
            <w:proofErr w:type="spellStart"/>
            <w:r w:rsidRPr="00665B3A">
              <w:rPr>
                <w:rFonts w:ascii="조선신명조" w:eastAsia="조선신명조" w:hAnsi="맑은 고딕" w:cs="맑은 고딕" w:hint="eastAsia"/>
                <w:sz w:val="14"/>
                <w:szCs w:val="14"/>
              </w:rPr>
              <w:t>뉴스</w:t>
            </w:r>
            <w:proofErr w:type="spellEnd"/>
            <w:r w:rsidRPr="00665B3A">
              <w:rPr>
                <w:rFonts w:ascii="조선신명조" w:eastAsia="조선신명조" w:hint="eastAsia"/>
                <w:sz w:val="14"/>
                <w:szCs w:val="14"/>
              </w:rPr>
              <w:t xml:space="preserve"> </w:t>
            </w:r>
            <w:proofErr w:type="spellStart"/>
            <w:r w:rsidRPr="00665B3A">
              <w:rPr>
                <w:rFonts w:ascii="조선신명조" w:eastAsia="조선신명조" w:hAnsi="맑은 고딕" w:cs="맑은 고딕" w:hint="eastAsia"/>
                <w:sz w:val="14"/>
                <w:szCs w:val="14"/>
              </w:rPr>
              <w:t>웹사이트</w:t>
            </w:r>
            <w:proofErr w:type="spellEnd"/>
          </w:p>
        </w:tc>
        <w:tc>
          <w:tcPr>
            <w:tcW w:w="1062" w:type="dxa"/>
            <w:vAlign w:val="center"/>
          </w:tcPr>
          <w:p w14:paraId="309A27EE" w14:textId="5DC1407B"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2013~2017</w:t>
            </w:r>
          </w:p>
        </w:tc>
        <w:tc>
          <w:tcPr>
            <w:tcW w:w="2183" w:type="dxa"/>
            <w:vAlign w:val="center"/>
          </w:tcPr>
          <w:p w14:paraId="24FAB37F" w14:textId="763F461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 xml:space="preserve">S&amp;P500 </w:t>
            </w:r>
            <w:r w:rsidRPr="00665B3A">
              <w:rPr>
                <w:rFonts w:ascii="조선신명조" w:eastAsia="조선신명조" w:hAnsi="맑은 고딕" w:cs="맑은 고딕" w:hint="eastAsia"/>
                <w:sz w:val="14"/>
                <w:szCs w:val="14"/>
                <w:lang w:eastAsia="ko-KR"/>
              </w:rPr>
              <w:t>기업</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종가</w:t>
            </w:r>
            <w:r>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뉴스</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감정</w:t>
            </w:r>
          </w:p>
        </w:tc>
        <w:tc>
          <w:tcPr>
            <w:tcW w:w="2053" w:type="dxa"/>
            <w:vAlign w:val="center"/>
          </w:tcPr>
          <w:p w14:paraId="40C4E767" w14:textId="26E6834A"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ARIMA, Prophet, RNN</w:t>
            </w:r>
          </w:p>
        </w:tc>
        <w:tc>
          <w:tcPr>
            <w:tcW w:w="1255" w:type="dxa"/>
            <w:vAlign w:val="center"/>
          </w:tcPr>
          <w:p w14:paraId="5CEE3335" w14:textId="744769AC"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RNN-pp MAPE 2.03</w:t>
            </w:r>
          </w:p>
        </w:tc>
      </w:tr>
      <w:tr w:rsidR="00665B3A" w14:paraId="29C5DA40" w14:textId="77777777" w:rsidTr="00665B3A">
        <w:tc>
          <w:tcPr>
            <w:tcW w:w="839" w:type="dxa"/>
            <w:vMerge/>
            <w:vAlign w:val="center"/>
          </w:tcPr>
          <w:p w14:paraId="68D48439" w14:textId="7777777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
        </w:tc>
        <w:tc>
          <w:tcPr>
            <w:tcW w:w="1033" w:type="dxa"/>
            <w:vAlign w:val="center"/>
          </w:tcPr>
          <w:p w14:paraId="7F3122A0"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Jing et al.(2021)</w:t>
            </w:r>
          </w:p>
          <w:p w14:paraId="3BE16E0D" w14:textId="138E159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[11]</w:t>
            </w:r>
          </w:p>
        </w:tc>
        <w:tc>
          <w:tcPr>
            <w:tcW w:w="1115" w:type="dxa"/>
            <w:vAlign w:val="center"/>
          </w:tcPr>
          <w:p w14:paraId="5247BF6A" w14:textId="14ECD40D"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SSE, Eastmoney.com</w:t>
            </w:r>
          </w:p>
        </w:tc>
        <w:tc>
          <w:tcPr>
            <w:tcW w:w="1062" w:type="dxa"/>
            <w:vAlign w:val="center"/>
          </w:tcPr>
          <w:p w14:paraId="2587256B" w14:textId="5C8FA8D9"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2017~2019</w:t>
            </w:r>
          </w:p>
        </w:tc>
        <w:tc>
          <w:tcPr>
            <w:tcW w:w="2183" w:type="dxa"/>
            <w:vAlign w:val="center"/>
          </w:tcPr>
          <w:p w14:paraId="4CB34087" w14:textId="2CE0BD2D"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lang w:eastAsia="ko-KR"/>
              </w:rPr>
              <w:t>기술적</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지표</w:t>
            </w:r>
            <w:r w:rsidRPr="00665B3A">
              <w:rPr>
                <w:rFonts w:ascii="조선신명조" w:eastAsia="조선신명조" w:hint="eastAsia"/>
                <w:sz w:val="14"/>
                <w:szCs w:val="14"/>
                <w:lang w:eastAsia="ko-KR"/>
              </w:rPr>
              <w:t xml:space="preserve"> </w:t>
            </w:r>
            <w:r>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게시글</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감정</w:t>
            </w:r>
          </w:p>
        </w:tc>
        <w:tc>
          <w:tcPr>
            <w:tcW w:w="2053" w:type="dxa"/>
            <w:vAlign w:val="center"/>
          </w:tcPr>
          <w:p w14:paraId="13BF5FE6" w14:textId="4D6263E2"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CNN+LSTM</w:t>
            </w:r>
          </w:p>
        </w:tc>
        <w:tc>
          <w:tcPr>
            <w:tcW w:w="1255" w:type="dxa"/>
            <w:vAlign w:val="center"/>
          </w:tcPr>
          <w:p w14:paraId="2FCEC0C4" w14:textId="529EC2F2"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MAPE 0.0449</w:t>
            </w:r>
          </w:p>
        </w:tc>
      </w:tr>
      <w:tr w:rsidR="00665B3A" w14:paraId="78A22752" w14:textId="77777777" w:rsidTr="00665B3A">
        <w:tc>
          <w:tcPr>
            <w:tcW w:w="839" w:type="dxa"/>
            <w:vMerge/>
            <w:vAlign w:val="center"/>
          </w:tcPr>
          <w:p w14:paraId="265281D3" w14:textId="7777777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
        </w:tc>
        <w:tc>
          <w:tcPr>
            <w:tcW w:w="1033" w:type="dxa"/>
            <w:vAlign w:val="center"/>
          </w:tcPr>
          <w:p w14:paraId="4B0BD460" w14:textId="77777777" w:rsidR="00665B3A" w:rsidRPr="00665B3A" w:rsidRDefault="00665B3A" w:rsidP="00665B3A">
            <w:pPr>
              <w:spacing w:before="53" w:line="252" w:lineRule="auto"/>
              <w:jc w:val="center"/>
              <w:rPr>
                <w:rFonts w:ascii="조선신명조" w:eastAsia="조선신명조"/>
                <w:sz w:val="14"/>
                <w:szCs w:val="14"/>
                <w:lang w:eastAsia="ko-KR"/>
              </w:rPr>
            </w:pPr>
            <w:proofErr w:type="spellStart"/>
            <w:r w:rsidRPr="00665B3A">
              <w:rPr>
                <w:rFonts w:ascii="조선신명조" w:eastAsia="조선신명조" w:hAnsi="맑은 고딕" w:cs="맑은 고딕" w:hint="eastAsia"/>
                <w:sz w:val="14"/>
                <w:szCs w:val="14"/>
              </w:rPr>
              <w:t>정가연</w:t>
            </w:r>
            <w:proofErr w:type="spellEnd"/>
            <w:r w:rsidRPr="00665B3A">
              <w:rPr>
                <w:rFonts w:ascii="조선신명조" w:eastAsia="조선신명조" w:hint="eastAsia"/>
                <w:sz w:val="14"/>
                <w:szCs w:val="14"/>
              </w:rPr>
              <w:t xml:space="preserve"> </w:t>
            </w:r>
            <w:r w:rsidRPr="00665B3A">
              <w:rPr>
                <w:rFonts w:ascii="조선신명조" w:eastAsia="조선신명조" w:hAnsi="맑은 고딕" w:cs="맑은 고딕" w:hint="eastAsia"/>
                <w:sz w:val="14"/>
                <w:szCs w:val="14"/>
              </w:rPr>
              <w:t>외</w:t>
            </w:r>
            <w:r w:rsidRPr="00665B3A">
              <w:rPr>
                <w:rFonts w:ascii="조선신명조" w:eastAsia="조선신명조" w:hint="eastAsia"/>
                <w:sz w:val="14"/>
                <w:szCs w:val="14"/>
              </w:rPr>
              <w:t>(2024)</w:t>
            </w:r>
          </w:p>
          <w:p w14:paraId="464B3473" w14:textId="4CF95790"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[12]</w:t>
            </w:r>
          </w:p>
        </w:tc>
        <w:tc>
          <w:tcPr>
            <w:tcW w:w="1115" w:type="dxa"/>
            <w:vAlign w:val="center"/>
          </w:tcPr>
          <w:p w14:paraId="4E27ED7A" w14:textId="19D345E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Fonts w:ascii="조선신명조" w:eastAsia="조선신명조" w:hAnsi="맑은 고딕" w:cs="맑은 고딕" w:hint="eastAsia"/>
                <w:sz w:val="14"/>
                <w:szCs w:val="14"/>
              </w:rPr>
              <w:t>네이버뉴스</w:t>
            </w:r>
            <w:proofErr w:type="spellEnd"/>
            <w:r w:rsidRPr="00665B3A">
              <w:rPr>
                <w:rFonts w:ascii="조선신명조" w:eastAsia="조선신명조" w:hint="eastAsia"/>
                <w:sz w:val="14"/>
                <w:szCs w:val="14"/>
              </w:rPr>
              <w:t xml:space="preserve">, KOSPI, DATALAB, </w:t>
            </w:r>
            <w:proofErr w:type="spellStart"/>
            <w:r w:rsidRPr="00665B3A">
              <w:rPr>
                <w:rFonts w:ascii="조선신명조" w:eastAsia="조선신명조" w:hAnsi="맑은 고딕" w:cs="맑은 고딕" w:hint="eastAsia"/>
                <w:sz w:val="14"/>
                <w:szCs w:val="14"/>
              </w:rPr>
              <w:t>한은</w:t>
            </w:r>
            <w:proofErr w:type="spellEnd"/>
            <w:r w:rsidRPr="00665B3A">
              <w:rPr>
                <w:rFonts w:ascii="조선신명조" w:eastAsia="조선신명조" w:hint="eastAsia"/>
                <w:sz w:val="14"/>
                <w:szCs w:val="14"/>
              </w:rPr>
              <w:t xml:space="preserve"> API</w:t>
            </w:r>
          </w:p>
        </w:tc>
        <w:tc>
          <w:tcPr>
            <w:tcW w:w="1062" w:type="dxa"/>
            <w:vAlign w:val="center"/>
          </w:tcPr>
          <w:p w14:paraId="6CCE4905" w14:textId="592D9472"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2021~2023</w:t>
            </w:r>
          </w:p>
        </w:tc>
        <w:tc>
          <w:tcPr>
            <w:tcW w:w="2183" w:type="dxa"/>
            <w:vAlign w:val="center"/>
          </w:tcPr>
          <w:p w14:paraId="40D42DA4" w14:textId="44A4B7F9"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lang w:eastAsia="ko-KR"/>
              </w:rPr>
              <w:t>코스피</w:t>
            </w:r>
            <w:r w:rsidRPr="00665B3A">
              <w:rPr>
                <w:rFonts w:ascii="조선신명조" w:eastAsia="조선신명조" w:hint="eastAsia"/>
                <w:sz w:val="14"/>
                <w:szCs w:val="14"/>
                <w:lang w:eastAsia="ko-KR"/>
              </w:rPr>
              <w:t xml:space="preserve">·S&amp;P500, </w:t>
            </w:r>
            <w:r w:rsidRPr="00665B3A">
              <w:rPr>
                <w:rFonts w:ascii="조선신명조" w:eastAsia="조선신명조" w:hAnsi="맑은 고딕" w:cs="맑은 고딕" w:hint="eastAsia"/>
                <w:sz w:val="14"/>
                <w:szCs w:val="14"/>
                <w:lang w:eastAsia="ko-KR"/>
              </w:rPr>
              <w:t>유가</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금값</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원</w:t>
            </w:r>
            <w:r w:rsidRPr="00665B3A">
              <w:rPr>
                <w:rFonts w:ascii="조선신명조" w:eastAsia="조선신명조" w:hint="eastAsia"/>
                <w:sz w:val="14"/>
                <w:szCs w:val="14"/>
                <w:lang w:eastAsia="ko-KR"/>
              </w:rPr>
              <w:t>/</w:t>
            </w:r>
            <w:r w:rsidRPr="00665B3A">
              <w:rPr>
                <w:rFonts w:ascii="조선신명조" w:eastAsia="조선신명조" w:hAnsi="맑은 고딕" w:cs="맑은 고딕" w:hint="eastAsia"/>
                <w:sz w:val="14"/>
                <w:szCs w:val="14"/>
                <w:lang w:eastAsia="ko-KR"/>
              </w:rPr>
              <w:t>엔</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환율</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금리</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검색</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빈도</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감정</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점수</w:t>
            </w:r>
          </w:p>
        </w:tc>
        <w:tc>
          <w:tcPr>
            <w:tcW w:w="2053" w:type="dxa"/>
            <w:vAlign w:val="center"/>
          </w:tcPr>
          <w:p w14:paraId="26E7CAEA" w14:textId="7E32AE22"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LSTM, GRU, CNN-LSTM, CNN-GRU</w:t>
            </w:r>
          </w:p>
        </w:tc>
        <w:tc>
          <w:tcPr>
            <w:tcW w:w="1255" w:type="dxa"/>
            <w:vAlign w:val="center"/>
          </w:tcPr>
          <w:p w14:paraId="256040C9" w14:textId="794F5705"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 xml:space="preserve">CNN-GRU + KLUE-BERT </w:t>
            </w:r>
            <w:proofErr w:type="spellStart"/>
            <w:r w:rsidRPr="00665B3A">
              <w:rPr>
                <w:rFonts w:ascii="조선신명조" w:eastAsia="조선신명조" w:hAnsi="맑은 고딕" w:cs="맑은 고딕" w:hint="eastAsia"/>
                <w:sz w:val="14"/>
                <w:szCs w:val="14"/>
              </w:rPr>
              <w:t>감정</w:t>
            </w:r>
            <w:proofErr w:type="spellEnd"/>
            <w:r w:rsidRPr="00665B3A">
              <w:rPr>
                <w:rFonts w:ascii="조선신명조" w:eastAsia="조선신명조" w:hint="eastAsia"/>
                <w:sz w:val="14"/>
                <w:szCs w:val="14"/>
              </w:rPr>
              <w:t xml:space="preserve"> MAPE 1.38%</w:t>
            </w:r>
          </w:p>
        </w:tc>
      </w:tr>
      <w:tr w:rsidR="00665B3A" w14:paraId="064BA6C3" w14:textId="77777777" w:rsidTr="00665B3A">
        <w:tc>
          <w:tcPr>
            <w:tcW w:w="839" w:type="dxa"/>
            <w:vAlign w:val="center"/>
          </w:tcPr>
          <w:p w14:paraId="7FCB7FDA" w14:textId="73CA40A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Style w:val="af7"/>
                <w:rFonts w:ascii="조선신명조" w:eastAsia="조선신명조" w:hint="eastAsia"/>
                <w:b w:val="0"/>
                <w:bCs w:val="0"/>
                <w:sz w:val="14"/>
                <w:szCs w:val="14"/>
              </w:rPr>
              <w:t>환율</w:t>
            </w:r>
            <w:proofErr w:type="spellEnd"/>
            <w:r w:rsidRPr="00665B3A">
              <w:rPr>
                <w:rStyle w:val="af7"/>
                <w:rFonts w:ascii="조선신명조" w:eastAsia="조선신명조" w:hint="eastAsia"/>
                <w:b w:val="0"/>
                <w:bCs w:val="0"/>
                <w:sz w:val="14"/>
                <w:szCs w:val="14"/>
              </w:rPr>
              <w:t xml:space="preserve"> </w:t>
            </w:r>
            <w:proofErr w:type="spellStart"/>
            <w:r w:rsidRPr="00665B3A">
              <w:rPr>
                <w:rStyle w:val="af7"/>
                <w:rFonts w:ascii="조선신명조" w:eastAsia="조선신명조" w:hint="eastAsia"/>
                <w:b w:val="0"/>
                <w:bCs w:val="0"/>
                <w:sz w:val="14"/>
                <w:szCs w:val="14"/>
              </w:rPr>
              <w:t>예측</w:t>
            </w:r>
            <w:proofErr w:type="spellEnd"/>
            <w:r w:rsidRPr="00665B3A">
              <w:rPr>
                <w:rStyle w:val="af7"/>
                <w:rFonts w:ascii="조선신명조" w:eastAsia="조선신명조" w:hint="eastAsia"/>
                <w:b w:val="0"/>
                <w:bCs w:val="0"/>
                <w:sz w:val="14"/>
                <w:szCs w:val="14"/>
              </w:rPr>
              <w:t xml:space="preserve"> + </w:t>
            </w:r>
            <w:proofErr w:type="spellStart"/>
            <w:r w:rsidRPr="00665B3A">
              <w:rPr>
                <w:rStyle w:val="af7"/>
                <w:rFonts w:ascii="조선신명조" w:eastAsia="조선신명조" w:hint="eastAsia"/>
                <w:b w:val="0"/>
                <w:bCs w:val="0"/>
                <w:sz w:val="14"/>
                <w:szCs w:val="14"/>
              </w:rPr>
              <w:t>감성분석</w:t>
            </w:r>
            <w:proofErr w:type="spellEnd"/>
          </w:p>
        </w:tc>
        <w:tc>
          <w:tcPr>
            <w:tcW w:w="1033" w:type="dxa"/>
            <w:vAlign w:val="center"/>
          </w:tcPr>
          <w:p w14:paraId="07766525"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Ding et al.(2025)</w:t>
            </w:r>
          </w:p>
          <w:p w14:paraId="3CF4D332" w14:textId="6B35F49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[13]</w:t>
            </w:r>
          </w:p>
        </w:tc>
        <w:tc>
          <w:tcPr>
            <w:tcW w:w="1115" w:type="dxa"/>
            <w:vAlign w:val="center"/>
          </w:tcPr>
          <w:p w14:paraId="1756E887" w14:textId="05D4FB3C"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 xml:space="preserve">Investing.com, </w:t>
            </w:r>
            <w:proofErr w:type="spellStart"/>
            <w:r w:rsidRPr="00665B3A">
              <w:rPr>
                <w:rFonts w:ascii="조선신명조" w:eastAsia="조선신명조" w:hint="eastAsia"/>
                <w:sz w:val="14"/>
                <w:szCs w:val="14"/>
              </w:rPr>
              <w:t>ForexEmpire</w:t>
            </w:r>
            <w:proofErr w:type="spellEnd"/>
          </w:p>
        </w:tc>
        <w:tc>
          <w:tcPr>
            <w:tcW w:w="1062" w:type="dxa"/>
            <w:vAlign w:val="center"/>
          </w:tcPr>
          <w:p w14:paraId="7C2341D4" w14:textId="56B6ED16"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2016~2024</w:t>
            </w:r>
          </w:p>
        </w:tc>
        <w:tc>
          <w:tcPr>
            <w:tcW w:w="2183" w:type="dxa"/>
            <w:vAlign w:val="center"/>
          </w:tcPr>
          <w:p w14:paraId="6FA16A75" w14:textId="4F579BA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roofErr w:type="spellStart"/>
            <w:r w:rsidRPr="00665B3A">
              <w:rPr>
                <w:rFonts w:ascii="조선신명조" w:eastAsia="조선신명조" w:hAnsi="맑은 고딕" w:cs="맑은 고딕" w:hint="eastAsia"/>
                <w:sz w:val="14"/>
                <w:szCs w:val="14"/>
                <w:lang w:eastAsia="ko-KR"/>
              </w:rPr>
              <w:t>뉴스</w:t>
            </w:r>
            <w:r w:rsidRPr="00665B3A">
              <w:rPr>
                <w:rFonts w:ascii="조선신명조" w:eastAsia="조선신명조" w:hint="eastAsia"/>
                <w:sz w:val="14"/>
                <w:szCs w:val="14"/>
                <w:lang w:eastAsia="ko-KR"/>
              </w:rPr>
              <w:t>·</w:t>
            </w:r>
            <w:r w:rsidRPr="00665B3A">
              <w:rPr>
                <w:rFonts w:ascii="조선신명조" w:eastAsia="조선신명조" w:hAnsi="맑은 고딕" w:cs="맑은 고딕" w:hint="eastAsia"/>
                <w:sz w:val="14"/>
                <w:szCs w:val="14"/>
                <w:lang w:eastAsia="ko-KR"/>
              </w:rPr>
              <w:t>댓글</w:t>
            </w:r>
            <w:proofErr w:type="spellEnd"/>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감정</w:t>
            </w:r>
            <w:r>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교차환율</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원자재</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글로벌</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지수</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채권수익률</w:t>
            </w:r>
          </w:p>
        </w:tc>
        <w:tc>
          <w:tcPr>
            <w:tcW w:w="2053" w:type="dxa"/>
            <w:vAlign w:val="center"/>
          </w:tcPr>
          <w:p w14:paraId="1E7E01DE" w14:textId="4A410D23"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PSO-LSTM, SVM, GRU, VAR, ARIMA/GARCH</w:t>
            </w:r>
          </w:p>
        </w:tc>
        <w:tc>
          <w:tcPr>
            <w:tcW w:w="1255" w:type="dxa"/>
            <w:vAlign w:val="center"/>
          </w:tcPr>
          <w:p w14:paraId="631A62C2" w14:textId="3CA1DFA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PSO-LSTM RMSE 0.0958</w:t>
            </w:r>
          </w:p>
        </w:tc>
      </w:tr>
    </w:tbl>
    <w:p w14:paraId="38D24235" w14:textId="2A3E1018" w:rsidR="006675C9" w:rsidRPr="006675C9" w:rsidRDefault="006675C9" w:rsidP="0056600E">
      <w:pPr>
        <w:pBdr>
          <w:top w:val="nil"/>
          <w:left w:val="nil"/>
          <w:bottom w:val="nil"/>
          <w:right w:val="nil"/>
          <w:between w:val="nil"/>
        </w:pBdr>
        <w:spacing w:before="53" w:line="252" w:lineRule="auto"/>
        <w:jc w:val="both"/>
        <w:rPr>
          <w:rFonts w:ascii="조선신명조" w:eastAsia="조선신명조" w:hAnsi="맑은 고딕" w:cs="맑은 고딕"/>
          <w:b/>
          <w:bCs/>
          <w:sz w:val="18"/>
          <w:szCs w:val="18"/>
          <w:lang w:eastAsia="ko-KR"/>
        </w:rPr>
        <w:sectPr w:rsidR="006675C9" w:rsidRPr="006675C9" w:rsidSect="00D95A4E">
          <w:type w:val="continuous"/>
          <w:pgSz w:w="11910" w:h="16840"/>
          <w:pgMar w:top="1580" w:right="1180" w:bottom="2040" w:left="1180" w:header="0" w:footer="1849" w:gutter="0"/>
          <w:cols w:space="720"/>
        </w:sectPr>
      </w:pPr>
    </w:p>
    <w:p w14:paraId="1FD9A150" w14:textId="77777777" w:rsidR="00D7727E" w:rsidRPr="009911B6" w:rsidRDefault="00D7727E" w:rsidP="0056600E">
      <w:pPr>
        <w:spacing w:before="53" w:line="252" w:lineRule="auto"/>
        <w:rPr>
          <w:rFonts w:ascii="조선신명조" w:eastAsia="조선신명조" w:hAnsi="맑은 고딕" w:cs="맑은 고딕"/>
          <w:sz w:val="14"/>
          <w:szCs w:val="14"/>
          <w:lang w:eastAsia="ko-KR"/>
        </w:rPr>
        <w:sectPr w:rsidR="00D7727E" w:rsidRPr="009911B6" w:rsidSect="00D95A4E">
          <w:type w:val="continuous"/>
          <w:pgSz w:w="11910" w:h="16840"/>
          <w:pgMar w:top="1580" w:right="1180" w:bottom="2040" w:left="1180" w:header="0" w:footer="1849" w:gutter="0"/>
          <w:cols w:space="720"/>
        </w:sectPr>
      </w:pPr>
    </w:p>
    <w:p w14:paraId="7B0E3BFF" w14:textId="77777777" w:rsidR="00D7727E" w:rsidRPr="009911B6" w:rsidRDefault="00D7727E" w:rsidP="007B24A5">
      <w:pPr>
        <w:pBdr>
          <w:top w:val="nil"/>
          <w:left w:val="nil"/>
          <w:bottom w:val="nil"/>
          <w:right w:val="nil"/>
          <w:between w:val="nil"/>
        </w:pBdr>
        <w:spacing w:before="53" w:line="252" w:lineRule="auto"/>
        <w:rPr>
          <w:rFonts w:ascii="조선신명조" w:eastAsia="조선신명조" w:hAnsi="맑은 고딕" w:cs="맑은 고딕"/>
          <w:sz w:val="18"/>
          <w:szCs w:val="18"/>
          <w:lang w:eastAsia="ko-KR"/>
        </w:rPr>
        <w:sectPr w:rsidR="00D7727E" w:rsidRPr="009911B6" w:rsidSect="00D95A4E">
          <w:type w:val="continuous"/>
          <w:pgSz w:w="11910" w:h="16840"/>
          <w:pgMar w:top="1580" w:right="1180" w:bottom="2040" w:left="1180" w:header="0" w:footer="1849" w:gutter="0"/>
          <w:cols w:space="720"/>
        </w:sectPr>
      </w:pPr>
    </w:p>
    <w:p w14:paraId="6EA2DCB2" w14:textId="0737098A" w:rsidR="0056600E" w:rsidRPr="009911B6" w:rsidRDefault="007B24A5" w:rsidP="007B24A5">
      <w:pPr>
        <w:pStyle w:val="1"/>
        <w:tabs>
          <w:tab w:val="left" w:pos="454"/>
        </w:tabs>
        <w:ind w:left="0" w:firstLine="0"/>
        <w:jc w:val="both"/>
        <w:rPr>
          <w:rFonts w:ascii="조선신명조" w:eastAsia="조선신명조"/>
          <w:lang w:eastAsia="ko-KR"/>
        </w:rPr>
      </w:pPr>
      <w:proofErr w:type="spellStart"/>
      <w:r>
        <w:rPr>
          <w:rFonts w:ascii="조선신명조" w:eastAsia="조선신명조" w:hAnsi="맑은 고딕" w:cs="맑은 고딕" w:hint="eastAsia"/>
          <w:lang w:eastAsia="ko-KR"/>
        </w:rPr>
        <w:t>Ⅱ</w:t>
      </w:r>
      <w:proofErr w:type="spellEnd"/>
      <w:r>
        <w:rPr>
          <w:rFonts w:ascii="조선신명조" w:eastAsia="조선신명조" w:hAnsi="맑은 고딕" w:cs="맑은 고딕" w:hint="eastAsia"/>
          <w:lang w:eastAsia="ko-KR"/>
        </w:rPr>
        <w:t xml:space="preserve">. </w:t>
      </w:r>
      <w:r w:rsidR="00D313B1">
        <w:rPr>
          <w:rFonts w:ascii="조선신명조" w:eastAsia="조선신명조" w:hAnsi="맑은 고딕" w:cs="맑은 고딕" w:hint="eastAsia"/>
          <w:lang w:eastAsia="ko-KR"/>
        </w:rPr>
        <w:t>데이터 및 방법론</w:t>
      </w:r>
    </w:p>
    <w:p w14:paraId="668A99A8" w14:textId="58741C9B" w:rsidR="00900D09" w:rsidRPr="00D975AE" w:rsidRDefault="002C5FB9" w:rsidP="007B24A5">
      <w:pPr>
        <w:pBdr>
          <w:top w:val="nil"/>
          <w:left w:val="nil"/>
          <w:bottom w:val="nil"/>
          <w:right w:val="nil"/>
          <w:between w:val="nil"/>
        </w:pBdr>
        <w:tabs>
          <w:tab w:val="left" w:pos="613"/>
        </w:tabs>
        <w:autoSpaceDE/>
        <w:autoSpaceDN/>
        <w:spacing w:before="163"/>
        <w:jc w:val="both"/>
        <w:rPr>
          <w:rFonts w:ascii="조선신명조" w:eastAsia="조선신명조"/>
          <w:lang w:eastAsia="ko-KR"/>
        </w:rPr>
      </w:pPr>
      <w:r>
        <w:rPr>
          <w:rFonts w:ascii="조선신명조" w:eastAsia="조선신명조" w:hint="eastAsia"/>
          <w:lang w:eastAsia="ko-KR"/>
        </w:rPr>
        <w:lastRenderedPageBreak/>
        <w:t xml:space="preserve">1. </w:t>
      </w:r>
      <w:r w:rsidR="00CE6D39">
        <w:rPr>
          <w:rFonts w:ascii="조선신명조" w:eastAsia="조선신명조" w:hint="eastAsia"/>
          <w:lang w:eastAsia="ko-KR"/>
        </w:rPr>
        <w:t xml:space="preserve">종속변수 </w:t>
      </w:r>
      <w:r w:rsidR="00DB5227">
        <w:rPr>
          <w:rFonts w:ascii="조선신명조" w:eastAsia="조선신명조" w:hint="eastAsia"/>
          <w:lang w:eastAsia="ko-KR"/>
        </w:rPr>
        <w:t>데이터</w:t>
      </w:r>
    </w:p>
    <w:p w14:paraId="3CE04E72" w14:textId="5B828ABE" w:rsidR="00DE038E" w:rsidRPr="00DE038E" w:rsidRDefault="00DE038E" w:rsidP="00B41CCF">
      <w:pPr>
        <w:pStyle w:val="af3"/>
        <w:ind w:firstLineChars="100" w:firstLine="180"/>
        <w:jc w:val="both"/>
        <w:rPr>
          <w:rFonts w:ascii="조선신명조" w:eastAsia="조선신명조" w:hAnsiTheme="minorHAnsi"/>
          <w:sz w:val="18"/>
          <w:szCs w:val="18"/>
          <w:lang w:eastAsia="ko-KR"/>
        </w:rPr>
      </w:pPr>
      <w:r w:rsidRPr="00DE038E">
        <w:rPr>
          <w:rFonts w:ascii="조선신명조" w:eastAsia="조선신명조" w:hAnsiTheme="minorHAnsi" w:hint="eastAsia"/>
          <w:sz w:val="18"/>
          <w:szCs w:val="18"/>
          <w:lang w:eastAsia="ko-KR"/>
        </w:rPr>
        <w:t xml:space="preserve">본 연구는 2020년 1월부터 2024년 12월까지의 일별 원/달러 환율 종가를 예측 대상으로 한다. 이 시기는 코로나19 팬데믹의 충격, 글로벌 통화정책의 급격한 전환, 지정학적 리스크의 확산 등 서로 다른 시장 국면을 모두 포함하고 있어 환율 변동성이 경제 전반에 미치는 파급효과를 분석하기에 적합하다. 실제로 2020년 이후 원/달러 환율은 팬데믹 초기의 급락, 2021년 저점 국면, 2022년 미국 연방준비제도의 초고속 금리 인상과 </w:t>
      </w:r>
      <w:proofErr w:type="spellStart"/>
      <w:r w:rsidRPr="00DE038E">
        <w:rPr>
          <w:rFonts w:ascii="조선신명조" w:eastAsia="조선신명조" w:hAnsiTheme="minorHAnsi" w:hint="eastAsia"/>
          <w:sz w:val="18"/>
          <w:szCs w:val="18"/>
          <w:lang w:eastAsia="ko-KR"/>
        </w:rPr>
        <w:t>한·미</w:t>
      </w:r>
      <w:proofErr w:type="spellEnd"/>
      <w:r w:rsidRPr="00DE038E">
        <w:rPr>
          <w:rFonts w:ascii="조선신명조" w:eastAsia="조선신명조" w:hAnsiTheme="minorHAnsi" w:hint="eastAsia"/>
          <w:sz w:val="18"/>
          <w:szCs w:val="18"/>
          <w:lang w:eastAsia="ko-KR"/>
        </w:rPr>
        <w:t xml:space="preserve"> 금리차 확대, </w:t>
      </w:r>
      <w:r w:rsidR="00F81321">
        <w:rPr>
          <w:rFonts w:ascii="조선신명조" w:eastAsia="조선신명조" w:hAnsiTheme="minorHAnsi" w:hint="eastAsia"/>
          <w:sz w:val="18"/>
          <w:szCs w:val="18"/>
          <w:lang w:eastAsia="ko-KR"/>
        </w:rPr>
        <w:t xml:space="preserve">정권교체에 </w:t>
      </w:r>
      <w:r w:rsidRPr="00DE038E">
        <w:rPr>
          <w:rFonts w:ascii="조선신명조" w:eastAsia="조선신명조" w:hAnsiTheme="minorHAnsi" w:hint="eastAsia"/>
          <w:sz w:val="18"/>
          <w:szCs w:val="18"/>
          <w:lang w:eastAsia="ko-KR"/>
        </w:rPr>
        <w:t xml:space="preserve">따른 국내 </w:t>
      </w:r>
      <w:proofErr w:type="spellStart"/>
      <w:r w:rsidRPr="00DE038E">
        <w:rPr>
          <w:rFonts w:ascii="조선신명조" w:eastAsia="조선신명조" w:hAnsiTheme="minorHAnsi" w:hint="eastAsia"/>
          <w:sz w:val="18"/>
          <w:szCs w:val="18"/>
          <w:lang w:eastAsia="ko-KR"/>
        </w:rPr>
        <w:t>정치·정책</w:t>
      </w:r>
      <w:proofErr w:type="spellEnd"/>
      <w:r w:rsidRPr="00DE038E">
        <w:rPr>
          <w:rFonts w:ascii="조선신명조" w:eastAsia="조선신명조" w:hAnsiTheme="minorHAnsi" w:hint="eastAsia"/>
          <w:sz w:val="18"/>
          <w:szCs w:val="18"/>
          <w:lang w:eastAsia="ko-KR"/>
        </w:rPr>
        <w:t xml:space="preserve"> 변화, </w:t>
      </w:r>
      <w:proofErr w:type="spellStart"/>
      <w:r w:rsidRPr="00DE038E">
        <w:rPr>
          <w:rFonts w:ascii="조선신명조" w:eastAsia="조선신명조" w:hAnsiTheme="minorHAnsi" w:hint="eastAsia"/>
          <w:sz w:val="18"/>
          <w:szCs w:val="18"/>
          <w:lang w:eastAsia="ko-KR"/>
        </w:rPr>
        <w:t>러시아·우크라이나</w:t>
      </w:r>
      <w:proofErr w:type="spellEnd"/>
      <w:r w:rsidRPr="00DE038E">
        <w:rPr>
          <w:rFonts w:ascii="조선신명조" w:eastAsia="조선신명조" w:hAnsiTheme="minorHAnsi" w:hint="eastAsia"/>
          <w:sz w:val="18"/>
          <w:szCs w:val="18"/>
          <w:lang w:eastAsia="ko-KR"/>
        </w:rPr>
        <w:t xml:space="preserve"> 전쟁과 중동 지역 긴장 등 국내외 요인이 복합적으로 작용하면서 큰 폭의 상승세를 나타냈다.</w:t>
      </w:r>
    </w:p>
    <w:p w14:paraId="042E3D9D" w14:textId="65080D31" w:rsidR="00DE038E" w:rsidRPr="00DE038E" w:rsidRDefault="00A05396" w:rsidP="00B41CCF">
      <w:pPr>
        <w:pStyle w:val="af3"/>
        <w:ind w:firstLineChars="100" w:firstLine="180"/>
        <w:jc w:val="both"/>
        <w:rPr>
          <w:rFonts w:ascii="조선신명조" w:eastAsia="조선신명조" w:hAnsiTheme="minorHAnsi"/>
          <w:sz w:val="18"/>
          <w:szCs w:val="18"/>
          <w:lang w:eastAsia="ko-KR"/>
        </w:rPr>
      </w:pPr>
      <w:r>
        <w:rPr>
          <w:rFonts w:ascii="조선신명조" w:eastAsia="조선신명조" w:hAnsiTheme="minorHAnsi" w:hint="eastAsia"/>
          <w:sz w:val="18"/>
          <w:szCs w:val="18"/>
          <w:lang w:eastAsia="ko-KR"/>
        </w:rPr>
        <w:t>&lt;</w:t>
      </w:r>
      <w:r w:rsidR="00DE038E" w:rsidRPr="00DE038E">
        <w:rPr>
          <w:rFonts w:ascii="조선신명조" w:eastAsia="조선신명조" w:hAnsiTheme="minorHAnsi" w:hint="eastAsia"/>
          <w:sz w:val="18"/>
          <w:szCs w:val="18"/>
          <w:lang w:eastAsia="ko-KR"/>
        </w:rPr>
        <w:t>그림 1</w:t>
      </w:r>
      <w:r>
        <w:rPr>
          <w:rFonts w:ascii="조선신명조" w:eastAsia="조선신명조" w:hAnsiTheme="minorHAnsi" w:hint="eastAsia"/>
          <w:sz w:val="18"/>
          <w:szCs w:val="18"/>
          <w:lang w:eastAsia="ko-KR"/>
        </w:rPr>
        <w:t>&gt;</w:t>
      </w:r>
      <w:r w:rsidR="00DE038E" w:rsidRPr="00DE038E">
        <w:rPr>
          <w:rFonts w:ascii="조선신명조" w:eastAsia="조선신명조" w:hAnsiTheme="minorHAnsi" w:hint="eastAsia"/>
          <w:sz w:val="18"/>
          <w:szCs w:val="18"/>
          <w:lang w:eastAsia="ko-KR"/>
        </w:rPr>
        <w:t xml:space="preserve">에 제시된 환율 추이를 살펴보면, 2021년 초 약 1,070원 수준까지 하락한 이후, 2022년 5월에는 1,300원을 돌파하며 환율 변동성이 급격히 확대되었음을 확인할 수 있다. 특히 2021년 상반기의 일평균 환율 등락폭이 ±5원 수준에 불과했던 반면, 2022년 상반기에는 ±15원 수준으로 확대되었으며, 일간 표준편차 기준 환율 변동성 지표 또한 같은 기간 0.4%에서 1.2%로 세 </w:t>
      </w:r>
      <w:r w:rsidRPr="00DE038E">
        <w:rPr>
          <w:rFonts w:ascii="조선신명조" w:eastAsia="조선신명조" w:hAnsiTheme="minorHAnsi" w:hint="eastAsia"/>
          <w:sz w:val="18"/>
          <w:szCs w:val="18"/>
          <w:lang w:eastAsia="ko-KR"/>
        </w:rPr>
        <w:t>배 가량</w:t>
      </w:r>
      <w:r w:rsidR="00DE038E" w:rsidRPr="00DE038E">
        <w:rPr>
          <w:rFonts w:ascii="조선신명조" w:eastAsia="조선신명조" w:hAnsiTheme="minorHAnsi" w:hint="eastAsia"/>
          <w:sz w:val="18"/>
          <w:szCs w:val="18"/>
          <w:lang w:eastAsia="ko-KR"/>
        </w:rPr>
        <w:t xml:space="preserve"> 급등하였다. 이처럼 변동성이 커진 환율은 2022년 사상 최대의 무역수지 적자를 야기하였고, 원화 약세를 통해 수입물가 상승과 내수 위축, 소비심리 악화로 이어졌다. 반면 수출기업에게는 단기적 가격 경쟁력을 제공하였으나, 환율 급등에 따른 환 헤지 비용은 전년 대비 35% 증가하였고 중소기업을 중심으로 금융비용 부담이 가중되었다.</w:t>
      </w:r>
    </w:p>
    <w:p w14:paraId="5D2DA829" w14:textId="237244F6" w:rsidR="00FB3671" w:rsidRPr="009911B6" w:rsidRDefault="00FB3671" w:rsidP="0056600E">
      <w:pPr>
        <w:pStyle w:val="af3"/>
        <w:rPr>
          <w:rFonts w:ascii="조선신명조" w:eastAsia="조선신명조"/>
          <w:lang w:eastAsia="ko-KR"/>
        </w:rPr>
        <w:sectPr w:rsidR="00FB3671" w:rsidRPr="009911B6" w:rsidSect="00D95A4E">
          <w:type w:val="continuous"/>
          <w:pgSz w:w="11910" w:h="16840"/>
          <w:pgMar w:top="1580" w:right="1180" w:bottom="2040" w:left="1180" w:header="0" w:footer="1849" w:gutter="0"/>
          <w:cols w:space="720"/>
        </w:sectPr>
      </w:pPr>
    </w:p>
    <w:p w14:paraId="3B9901F0" w14:textId="0FD500FD" w:rsidR="00DE038E" w:rsidRPr="009911B6" w:rsidRDefault="00DE038E" w:rsidP="0056600E">
      <w:pPr>
        <w:pStyle w:val="af3"/>
        <w:rPr>
          <w:rFonts w:ascii="조선신명조" w:eastAsia="조선신명조"/>
          <w:lang w:eastAsia="ko-KR"/>
        </w:rPr>
        <w:sectPr w:rsidR="00DE038E" w:rsidRPr="009911B6" w:rsidSect="00D95A4E">
          <w:type w:val="continuous"/>
          <w:pgSz w:w="11910" w:h="16840"/>
          <w:pgMar w:top="1580" w:right="1180" w:bottom="2040" w:left="1180" w:header="0" w:footer="1849" w:gutter="0"/>
          <w:cols w:space="720"/>
        </w:sectPr>
      </w:pPr>
    </w:p>
    <w:p w14:paraId="4E47B85C" w14:textId="47C24E6E" w:rsidR="00DE038E" w:rsidRPr="009911B6" w:rsidRDefault="00A96F74" w:rsidP="0056600E">
      <w:pPr>
        <w:pStyle w:val="af3"/>
        <w:rPr>
          <w:rFonts w:ascii="조선신명조" w:eastAsia="조선신명조"/>
          <w:lang w:eastAsia="ko-KR"/>
        </w:rPr>
        <w:sectPr w:rsidR="00DE038E" w:rsidRPr="009911B6" w:rsidSect="00D95A4E">
          <w:type w:val="continuous"/>
          <w:pgSz w:w="11910" w:h="16840"/>
          <w:pgMar w:top="1580" w:right="1180" w:bottom="2040" w:left="1180" w:header="0" w:footer="1849" w:gutter="0"/>
          <w:cols w:space="720"/>
        </w:sectPr>
      </w:pPr>
      <w:r>
        <w:rPr>
          <w:noProof/>
          <w14:ligatures w14:val="standardContextual"/>
        </w:rPr>
        <w:drawing>
          <wp:inline distT="0" distB="0" distL="0" distR="0" wp14:anchorId="0447B638" wp14:editId="0E0352D1">
            <wp:extent cx="6184900" cy="2522991"/>
            <wp:effectExtent l="0" t="0" r="6350" b="0"/>
            <wp:docPr id="697685998" name="그림 1" descr="라인, 그래프, 스크린샷, 텍스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85998" name="그림 1" descr="라인, 그래프, 스크린샷, 텍스트이(가) 표시된 사진&#10;&#10;AI 생성 콘텐츠는 정확하지 않을 수 있습니다."/>
                    <pic:cNvPicPr/>
                  </pic:nvPicPr>
                  <pic:blipFill>
                    <a:blip r:embed="rId13"/>
                    <a:stretch>
                      <a:fillRect/>
                    </a:stretch>
                  </pic:blipFill>
                  <pic:spPr>
                    <a:xfrm>
                      <a:off x="0" y="0"/>
                      <a:ext cx="6209945" cy="2533208"/>
                    </a:xfrm>
                    <a:prstGeom prst="rect">
                      <a:avLst/>
                    </a:prstGeom>
                  </pic:spPr>
                </pic:pic>
              </a:graphicData>
            </a:graphic>
          </wp:inline>
        </w:drawing>
      </w:r>
    </w:p>
    <w:p w14:paraId="05DDAEC8" w14:textId="3A9223FF" w:rsidR="00900D09" w:rsidRPr="007B24A5" w:rsidRDefault="00DE038E" w:rsidP="007B24A5">
      <w:pPr>
        <w:pStyle w:val="af3"/>
        <w:jc w:val="center"/>
        <w:rPr>
          <w:rFonts w:ascii="조선신명조" w:eastAsia="조선신명조"/>
          <w:b/>
          <w:bCs/>
          <w:sz w:val="18"/>
          <w:szCs w:val="18"/>
          <w:lang w:eastAsia="ko-KR"/>
        </w:rPr>
      </w:pPr>
      <w:r w:rsidRPr="007B24A5">
        <w:rPr>
          <w:rFonts w:ascii="조선신명조" w:eastAsia="조선신명조" w:hint="eastAsia"/>
          <w:b/>
          <w:bCs/>
          <w:sz w:val="18"/>
          <w:szCs w:val="18"/>
          <w:lang w:eastAsia="ko-KR"/>
        </w:rPr>
        <w:t>&lt;그림 1&gt; 원/달러 환율 추이</w:t>
      </w:r>
    </w:p>
    <w:p w14:paraId="604453B7" w14:textId="77777777" w:rsidR="00DE038E" w:rsidRDefault="00DE038E" w:rsidP="00DE038E">
      <w:pPr>
        <w:pBdr>
          <w:top w:val="nil"/>
          <w:left w:val="nil"/>
          <w:bottom w:val="nil"/>
          <w:right w:val="nil"/>
          <w:between w:val="nil"/>
        </w:pBdr>
        <w:tabs>
          <w:tab w:val="left" w:pos="613"/>
        </w:tabs>
        <w:autoSpaceDE/>
        <w:autoSpaceDN/>
        <w:spacing w:before="163"/>
        <w:jc w:val="both"/>
        <w:rPr>
          <w:rFonts w:ascii="조선신명조" w:eastAsia="조선신명조" w:hAnsi="맑은 고딕" w:cs="맑은 고딕"/>
          <w:iCs/>
          <w:sz w:val="20"/>
          <w:szCs w:val="20"/>
          <w:lang w:eastAsia="ko-KR"/>
        </w:rPr>
      </w:pPr>
    </w:p>
    <w:p w14:paraId="305A413F" w14:textId="364475B0" w:rsidR="00FB3671" w:rsidRPr="00D975AE" w:rsidRDefault="00FB3671" w:rsidP="00FB3671">
      <w:pPr>
        <w:pBdr>
          <w:top w:val="nil"/>
          <w:left w:val="nil"/>
          <w:bottom w:val="nil"/>
          <w:right w:val="nil"/>
          <w:between w:val="nil"/>
        </w:pBdr>
        <w:tabs>
          <w:tab w:val="left" w:pos="613"/>
        </w:tabs>
        <w:autoSpaceDE/>
        <w:autoSpaceDN/>
        <w:spacing w:before="163"/>
        <w:jc w:val="both"/>
        <w:rPr>
          <w:rFonts w:ascii="조선신명조" w:eastAsia="조선신명조"/>
          <w:lang w:eastAsia="ko-KR"/>
        </w:rPr>
      </w:pPr>
      <w:r w:rsidRPr="00D975AE">
        <w:rPr>
          <w:rFonts w:ascii="조선신명조" w:eastAsia="조선신명조" w:hint="eastAsia"/>
          <w:lang w:eastAsia="ko-KR"/>
        </w:rPr>
        <w:t>2</w:t>
      </w:r>
      <w:r w:rsidR="00CE6D39">
        <w:rPr>
          <w:rFonts w:ascii="조선신명조" w:eastAsia="조선신명조" w:hint="eastAsia"/>
          <w:lang w:eastAsia="ko-KR"/>
        </w:rPr>
        <w:t>. 독립변수 데이터</w:t>
      </w:r>
    </w:p>
    <w:p w14:paraId="61B9BAAE" w14:textId="096136B1" w:rsidR="00FB3671" w:rsidRPr="00FB3671" w:rsidRDefault="00DF0692" w:rsidP="00FB3671">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Pr>
          <w:rFonts w:ascii="조선신명조" w:eastAsia="조선신명조" w:hAnsi="맑은 고딕" w:cs="맑은 고딕" w:hint="eastAsia"/>
          <w:sz w:val="18"/>
          <w:szCs w:val="18"/>
          <w:lang w:eastAsia="ko-KR"/>
        </w:rPr>
        <w:t xml:space="preserve">원/달러 환율을 예측하기 위해 </w:t>
      </w:r>
      <w:r w:rsidR="00FB3671" w:rsidRPr="00FB3671">
        <w:rPr>
          <w:rFonts w:ascii="조선신명조" w:eastAsia="조선신명조" w:hAnsi="맑은 고딕" w:cs="맑은 고딕"/>
          <w:sz w:val="18"/>
          <w:szCs w:val="18"/>
          <w:lang w:eastAsia="ko-KR"/>
        </w:rPr>
        <w:t xml:space="preserve">본 연구에서 </w:t>
      </w:r>
      <w:r>
        <w:rPr>
          <w:rFonts w:ascii="조선신명조" w:eastAsia="조선신명조" w:hAnsi="맑은 고딕" w:cs="맑은 고딕" w:hint="eastAsia"/>
          <w:sz w:val="18"/>
          <w:szCs w:val="18"/>
          <w:lang w:eastAsia="ko-KR"/>
        </w:rPr>
        <w:t>활용한 독립변수는</w:t>
      </w:r>
      <w:r w:rsidR="00FB3671" w:rsidRPr="00FB3671">
        <w:rPr>
          <w:rFonts w:ascii="조선신명조" w:eastAsia="조선신명조" w:hAnsi="맑은 고딕" w:cs="맑은 고딕"/>
          <w:sz w:val="18"/>
          <w:szCs w:val="18"/>
          <w:lang w:eastAsia="ko-KR"/>
        </w:rPr>
        <w:t xml:space="preserve"> 기존 환율 예측 연구에서 활용된 </w:t>
      </w:r>
      <w:r>
        <w:rPr>
          <w:rFonts w:ascii="조선신명조" w:eastAsia="조선신명조" w:hAnsi="맑은 고딕" w:cs="맑은 고딕" w:hint="eastAsia"/>
          <w:sz w:val="18"/>
          <w:szCs w:val="18"/>
          <w:lang w:eastAsia="ko-KR"/>
        </w:rPr>
        <w:t xml:space="preserve">주요 </w:t>
      </w:r>
      <w:r w:rsidR="00FB3671" w:rsidRPr="00FB3671">
        <w:rPr>
          <w:rFonts w:ascii="조선신명조" w:eastAsia="조선신명조" w:hAnsi="맑은 고딕" w:cs="맑은 고딕"/>
          <w:sz w:val="18"/>
          <w:szCs w:val="18"/>
          <w:lang w:eastAsia="ko-KR"/>
        </w:rPr>
        <w:t xml:space="preserve">요인을 </w:t>
      </w:r>
      <w:r>
        <w:rPr>
          <w:rFonts w:ascii="조선신명조" w:eastAsia="조선신명조" w:hAnsi="맑은 고딕" w:cs="맑은 고딕" w:hint="eastAsia"/>
          <w:sz w:val="18"/>
          <w:szCs w:val="18"/>
          <w:lang w:eastAsia="ko-KR"/>
        </w:rPr>
        <w:t>기반으로 하되</w:t>
      </w:r>
      <w:r w:rsidR="00FB3671" w:rsidRPr="00FB3671">
        <w:rPr>
          <w:rFonts w:ascii="조선신명조" w:eastAsia="조선신명조" w:hAnsi="맑은 고딕" w:cs="맑은 고딕"/>
          <w:sz w:val="18"/>
          <w:szCs w:val="18"/>
          <w:lang w:eastAsia="ko-KR"/>
        </w:rPr>
        <w:t xml:space="preserve">, 환율 변동의 구조적 요인과 심리적 요인을 </w:t>
      </w:r>
      <w:r>
        <w:rPr>
          <w:rFonts w:ascii="조선신명조" w:eastAsia="조선신명조" w:hAnsi="맑은 고딕" w:cs="맑은 고딕" w:hint="eastAsia"/>
          <w:sz w:val="18"/>
          <w:szCs w:val="18"/>
          <w:lang w:eastAsia="ko-KR"/>
        </w:rPr>
        <w:t xml:space="preserve">동시에 </w:t>
      </w:r>
      <w:r w:rsidR="00FB3671" w:rsidRPr="00FB3671">
        <w:rPr>
          <w:rFonts w:ascii="조선신명조" w:eastAsia="조선신명조" w:hAnsi="맑은 고딕" w:cs="맑은 고딕"/>
          <w:sz w:val="18"/>
          <w:szCs w:val="18"/>
          <w:lang w:eastAsia="ko-KR"/>
        </w:rPr>
        <w:t>포괄하도록 설계하였다.</w:t>
      </w:r>
    </w:p>
    <w:p w14:paraId="2D3B9E72" w14:textId="77777777" w:rsidR="00FB3671" w:rsidRPr="00FB3671" w:rsidRDefault="00FB3671" w:rsidP="00FB3671">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FB3671">
        <w:rPr>
          <w:rFonts w:ascii="조선신명조" w:eastAsia="조선신명조" w:hAnsi="맑은 고딕" w:cs="맑은 고딕"/>
          <w:sz w:val="18"/>
          <w:szCs w:val="18"/>
          <w:lang w:eastAsia="ko-KR"/>
        </w:rPr>
        <w:t xml:space="preserve">선행연구에서는 주로 거시경제 및 금융시장 지표가 독립변수로 사용되었다. </w:t>
      </w:r>
      <w:proofErr w:type="spellStart"/>
      <w:r w:rsidRPr="00FB3671">
        <w:rPr>
          <w:rFonts w:ascii="조선신명조" w:eastAsia="조선신명조" w:hAnsi="맑은 고딕" w:cs="맑은 고딕"/>
          <w:sz w:val="18"/>
          <w:szCs w:val="18"/>
          <w:lang w:eastAsia="ko-KR"/>
        </w:rPr>
        <w:t>Plakandaras</w:t>
      </w:r>
      <w:proofErr w:type="spellEnd"/>
      <w:r w:rsidRPr="00FB3671">
        <w:rPr>
          <w:rFonts w:ascii="조선신명조" w:eastAsia="조선신명조" w:hAnsi="맑은 고딕" w:cs="맑은 고딕"/>
          <w:sz w:val="18"/>
          <w:szCs w:val="18"/>
          <w:lang w:eastAsia="ko-KR"/>
        </w:rPr>
        <w:t xml:space="preserve"> et al.(2015)은 원자재, 금속, 주가지수, 금리, 거시경제 변수 등 약 60개 지표를 활용하여 환율을 예측하였으며[5], 임현욱 외(2021)는 IRS 금리, KTB 수익률, 본드 </w:t>
      </w:r>
      <w:proofErr w:type="spellStart"/>
      <w:r w:rsidRPr="00FB3671">
        <w:rPr>
          <w:rFonts w:ascii="조선신명조" w:eastAsia="조선신명조" w:hAnsi="맑은 고딕" w:cs="맑은 고딕"/>
          <w:sz w:val="18"/>
          <w:szCs w:val="18"/>
          <w:lang w:eastAsia="ko-KR"/>
        </w:rPr>
        <w:t>스왑</w:t>
      </w:r>
      <w:proofErr w:type="spellEnd"/>
      <w:r w:rsidRPr="00FB3671">
        <w:rPr>
          <w:rFonts w:ascii="조선신명조" w:eastAsia="조선신명조" w:hAnsi="맑은 고딕" w:cs="맑은 고딕"/>
          <w:sz w:val="18"/>
          <w:szCs w:val="18"/>
          <w:lang w:eastAsia="ko-KR"/>
        </w:rPr>
        <w:t xml:space="preserve"> 스프레드 등 금리</w:t>
      </w:r>
      <w:r w:rsidRPr="00FB3671">
        <w:rPr>
          <w:rFonts w:ascii="조선신명조" w:eastAsia="조선신명조" w:hAnsi="맑은 고딕" w:cs="맑은 고딕"/>
          <w:sz w:val="18"/>
          <w:szCs w:val="18"/>
          <w:lang w:eastAsia="ko-KR"/>
        </w:rPr>
        <w:t>·</w:t>
      </w:r>
      <w:r w:rsidRPr="00FB3671">
        <w:rPr>
          <w:rFonts w:ascii="조선신명조" w:eastAsia="조선신명조" w:hAnsi="맑은 고딕" w:cs="맑은 고딕"/>
          <w:sz w:val="18"/>
          <w:szCs w:val="18"/>
          <w:lang w:eastAsia="ko-KR"/>
        </w:rPr>
        <w:t>채권시장 변수에 집중하였다[6]. Cao et al.(2020)은 유가와 금값 같은 실물자산 가격과 함께 M1</w:t>
      </w:r>
      <w:r w:rsidRPr="00FB3671">
        <w:rPr>
          <w:rFonts w:ascii="조선신명조" w:eastAsia="조선신명조" w:hAnsi="맑은 고딕" w:cs="맑은 고딕"/>
          <w:sz w:val="18"/>
          <w:szCs w:val="18"/>
          <w:lang w:eastAsia="ko-KR"/>
        </w:rPr>
        <w:t>·</w:t>
      </w:r>
      <w:r w:rsidRPr="00FB3671">
        <w:rPr>
          <w:rFonts w:ascii="조선신명조" w:eastAsia="조선신명조" w:hAnsi="맑은 고딕" w:cs="맑은 고딕"/>
          <w:sz w:val="18"/>
          <w:szCs w:val="18"/>
          <w:lang w:eastAsia="ko-KR"/>
        </w:rPr>
        <w:t xml:space="preserve">M2, CPI, PPI, 산업생산 등 거시지표를 포함하였고[7], Ali(2025)는 금리, 인플레이션율, GDP 성장률, 외환보유액을 핵심 변수로 설정하였다[8]. Wang et al.(2021)은 USD/CNY </w:t>
      </w:r>
      <w:proofErr w:type="spellStart"/>
      <w:r w:rsidRPr="00FB3671">
        <w:rPr>
          <w:rFonts w:ascii="조선신명조" w:eastAsia="조선신명조" w:hAnsi="맑은 고딕" w:cs="맑은 고딕"/>
          <w:sz w:val="18"/>
          <w:szCs w:val="18"/>
          <w:lang w:eastAsia="ko-KR"/>
        </w:rPr>
        <w:t>환율뿐</w:t>
      </w:r>
      <w:proofErr w:type="spellEnd"/>
      <w:r w:rsidRPr="00FB3671">
        <w:rPr>
          <w:rFonts w:ascii="조선신명조" w:eastAsia="조선신명조" w:hAnsi="맑은 고딕" w:cs="맑은 고딕"/>
          <w:sz w:val="18"/>
          <w:szCs w:val="18"/>
          <w:lang w:eastAsia="ko-KR"/>
        </w:rPr>
        <w:t xml:space="preserve"> 아니라 나스닥, 다우존스, 상하이종합, </w:t>
      </w:r>
      <w:proofErr w:type="spellStart"/>
      <w:r w:rsidRPr="00FB3671">
        <w:rPr>
          <w:rFonts w:ascii="조선신명조" w:eastAsia="조선신명조" w:hAnsi="맑은 고딕" w:cs="맑은 고딕"/>
          <w:sz w:val="18"/>
          <w:szCs w:val="18"/>
          <w:lang w:eastAsia="ko-KR"/>
        </w:rPr>
        <w:t>항셍</w:t>
      </w:r>
      <w:proofErr w:type="spellEnd"/>
      <w:r w:rsidRPr="00FB3671">
        <w:rPr>
          <w:rFonts w:ascii="조선신명조" w:eastAsia="조선신명조" w:hAnsi="맑은 고딕" w:cs="맑은 고딕"/>
          <w:sz w:val="18"/>
          <w:szCs w:val="18"/>
          <w:lang w:eastAsia="ko-KR"/>
        </w:rPr>
        <w:t xml:space="preserve"> 등 글로벌 주가지수를 결합하여 국제적 요인을 반영하였다[9].</w:t>
      </w:r>
    </w:p>
    <w:p w14:paraId="6D1AAB86" w14:textId="4E2310C7" w:rsidR="00900D09" w:rsidRPr="009911B6" w:rsidRDefault="00FB3671" w:rsidP="008E7C3F">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FB3671">
        <w:rPr>
          <w:rFonts w:ascii="조선신명조" w:eastAsia="조선신명조" w:hAnsi="맑은 고딕" w:cs="맑은 고딕"/>
          <w:sz w:val="18"/>
          <w:szCs w:val="18"/>
          <w:lang w:eastAsia="ko-KR"/>
        </w:rPr>
        <w:t xml:space="preserve">최근에는 감성 분석을 통한 시장 심리 변수화 시도가 활발히 이루어졌다. Mohan et al.(2019)은 국제 뉴스 기사에서 추출한 감정 점수를 S&amp;P500 주가와 결합하였으며[10], Jing et al.(2021)은 투자자 게시글의 감정을 CNN 기반 분류기로 산출해 주가 예측에 반영하였다[11]. </w:t>
      </w:r>
      <w:proofErr w:type="spellStart"/>
      <w:r w:rsidRPr="00FB3671">
        <w:rPr>
          <w:rFonts w:ascii="조선신명조" w:eastAsia="조선신명조" w:hAnsi="맑은 고딕" w:cs="맑은 고딕"/>
          <w:sz w:val="18"/>
          <w:szCs w:val="18"/>
          <w:lang w:eastAsia="ko-KR"/>
        </w:rPr>
        <w:t>정가연</w:t>
      </w:r>
      <w:proofErr w:type="spellEnd"/>
      <w:r w:rsidRPr="00FB3671">
        <w:rPr>
          <w:rFonts w:ascii="조선신명조" w:eastAsia="조선신명조" w:hAnsi="맑은 고딕" w:cs="맑은 고딕"/>
          <w:sz w:val="18"/>
          <w:szCs w:val="18"/>
          <w:lang w:eastAsia="ko-KR"/>
        </w:rPr>
        <w:t xml:space="preserve"> 외(2024)는 KLUE-BERT 기반 뉴스 감정 점수를 거시 변수와 함께 투입하여 예측 정확도를 높였고[12], Ding et al.(2025)은 환율 관련 뉴스</w:t>
      </w:r>
      <w:r w:rsidRPr="00FB3671">
        <w:rPr>
          <w:rFonts w:ascii="조선신명조" w:eastAsia="조선신명조" w:hAnsi="맑은 고딕" w:cs="맑은 고딕"/>
          <w:sz w:val="18"/>
          <w:szCs w:val="18"/>
          <w:lang w:eastAsia="ko-KR"/>
        </w:rPr>
        <w:t>·</w:t>
      </w:r>
      <w:r w:rsidRPr="00FB3671">
        <w:rPr>
          <w:rFonts w:ascii="조선신명조" w:eastAsia="조선신명조" w:hAnsi="맑은 고딕" w:cs="맑은 고딕"/>
          <w:sz w:val="18"/>
          <w:szCs w:val="18"/>
          <w:lang w:eastAsia="ko-KR"/>
        </w:rPr>
        <w:t>댓글 감정을 교차환율, 원자재, 지수, 채권수익률과 결합하여 환율 예측 성능을 향상시켰다[13].</w:t>
      </w:r>
    </w:p>
    <w:p w14:paraId="4C23F066" w14:textId="6873020F" w:rsidR="00900D09" w:rsidRPr="009911B6" w:rsidRDefault="00900D09" w:rsidP="008E7C3F">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9911B6">
        <w:rPr>
          <w:rFonts w:ascii="조선신명조" w:eastAsia="조선신명조" w:hAnsi="맑은 고딕" w:cs="맑은 고딕" w:hint="eastAsia"/>
          <w:sz w:val="18"/>
          <w:szCs w:val="18"/>
          <w:lang w:eastAsia="ko-KR"/>
        </w:rPr>
        <w:t xml:space="preserve">이러한 선행연구의 검토를 통해, 본 연구는 기존의 주요 독립변수들을 포괄하면서도 그 범위를 확장하였다. 우선 종속변수로는 원/달러 환율을 설정하였으며, 교차환율로는 USD/JPY와 USD/CNY를 포함하였다. 이는 원화 환율과 경쟁적 관계에 있는 주요 통화의 변동성을 반영하기 위함이다. 또한 국내외 주식시장 지표인 KOSPI, KOSDAQ, </w:t>
      </w:r>
      <w:r w:rsidRPr="009911B6">
        <w:rPr>
          <w:rFonts w:ascii="조선신명조" w:eastAsia="조선신명조" w:hAnsi="맑은 고딕" w:cs="맑은 고딕" w:hint="eastAsia"/>
          <w:sz w:val="18"/>
          <w:szCs w:val="18"/>
          <w:lang w:eastAsia="ko-KR"/>
        </w:rPr>
        <w:lastRenderedPageBreak/>
        <w:t>다우존스, S&amp;P500을 포함하여 자본 흐름과 위험 선호도의 영향을 고려하였다. 원자재 변수로는 유가(WTI), 금, 구리, 니켈</w:t>
      </w:r>
      <w:r w:rsidR="00FF5BD3">
        <w:rPr>
          <w:rFonts w:ascii="조선신명조" w:eastAsia="조선신명조" w:hAnsi="맑은 고딕" w:cs="맑은 고딕" w:hint="eastAsia"/>
          <w:sz w:val="18"/>
          <w:szCs w:val="18"/>
          <w:lang w:eastAsia="ko-KR"/>
        </w:rPr>
        <w:t>, 알루미늄</w:t>
      </w:r>
      <w:r w:rsidRPr="009911B6">
        <w:rPr>
          <w:rFonts w:ascii="조선신명조" w:eastAsia="조선신명조" w:hAnsi="맑은 고딕" w:cs="맑은 고딕" w:hint="eastAsia"/>
          <w:sz w:val="18"/>
          <w:szCs w:val="18"/>
          <w:lang w:eastAsia="ko-KR"/>
        </w:rPr>
        <w:t>을 채택하여 글로벌 경기 사이클과 인플레이션 기대를 반영하였으며, 거시경제 변수로는 한국과 미국의 정책금리, 소비자물가지수, 생산자물가지수, 경상수지, 통화량(M1, M2)을 선정하였다. 이는 환율 결정에 직접적으로 작용하는 금리 차, 물가 수준, 대외거래, 유동성 요인을 반영하기 위함이다. 아울러 리스크 지표로는 VIX, OVX, KSVKOSPI를 포함하여 금융시장의 불확실성과 위험회피 성향을 계량화하였다.</w:t>
      </w:r>
    </w:p>
    <w:p w14:paraId="5436E94D" w14:textId="77777777" w:rsidR="004F4193" w:rsidRDefault="004F4193" w:rsidP="004F4193">
      <w:pPr>
        <w:pBdr>
          <w:top w:val="nil"/>
          <w:left w:val="nil"/>
          <w:bottom w:val="nil"/>
          <w:right w:val="nil"/>
          <w:between w:val="nil"/>
        </w:pBdr>
        <w:spacing w:before="53" w:line="252" w:lineRule="auto"/>
        <w:jc w:val="both"/>
        <w:rPr>
          <w:rFonts w:ascii="조선신명조" w:eastAsia="조선신명조" w:hAnsi="맑은 고딕" w:cs="맑은 고딕"/>
          <w:sz w:val="20"/>
          <w:szCs w:val="20"/>
          <w:lang w:eastAsia="ko-KR"/>
        </w:rPr>
      </w:pPr>
    </w:p>
    <w:p w14:paraId="444A6A69" w14:textId="688C94FC" w:rsidR="00B735C0" w:rsidRDefault="004F4193" w:rsidP="004F4193">
      <w:pPr>
        <w:pBdr>
          <w:top w:val="nil"/>
          <w:left w:val="nil"/>
          <w:bottom w:val="nil"/>
          <w:right w:val="nil"/>
          <w:between w:val="nil"/>
        </w:pBdr>
        <w:spacing w:before="53" w:line="252" w:lineRule="auto"/>
        <w:jc w:val="both"/>
        <w:rPr>
          <w:rFonts w:ascii="조선신명조" w:eastAsia="조선신명조" w:hAnsi="맑은 고딕" w:cs="맑은 고딕"/>
          <w:lang w:eastAsia="ko-KR"/>
        </w:rPr>
      </w:pPr>
      <w:r w:rsidRPr="00D975AE">
        <w:rPr>
          <w:rFonts w:ascii="조선신명조" w:eastAsia="조선신명조" w:hAnsi="맑은 고딕" w:cs="맑은 고딕" w:hint="eastAsia"/>
          <w:lang w:eastAsia="ko-KR"/>
        </w:rPr>
        <w:t>3</w:t>
      </w:r>
      <w:r w:rsidR="00FA6DA0">
        <w:rPr>
          <w:rFonts w:ascii="조선신명조" w:eastAsia="조선신명조" w:hAnsi="맑은 고딕" w:cs="맑은 고딕" w:hint="eastAsia"/>
          <w:lang w:eastAsia="ko-KR"/>
        </w:rPr>
        <w:t>. 파생변수</w:t>
      </w:r>
      <w:r w:rsidRPr="00D975AE">
        <w:rPr>
          <w:rFonts w:ascii="조선신명조" w:eastAsia="조선신명조" w:hAnsi="맑은 고딕" w:cs="맑은 고딕" w:hint="eastAsia"/>
          <w:lang w:eastAsia="ko-KR"/>
        </w:rPr>
        <w:t xml:space="preserve"> 데이터</w:t>
      </w:r>
    </w:p>
    <w:p w14:paraId="567EDA6F" w14:textId="77777777" w:rsidR="00B735C0" w:rsidRDefault="00B735C0" w:rsidP="004F4193">
      <w:pPr>
        <w:pBdr>
          <w:top w:val="nil"/>
          <w:left w:val="nil"/>
          <w:bottom w:val="nil"/>
          <w:right w:val="nil"/>
          <w:between w:val="nil"/>
        </w:pBdr>
        <w:spacing w:before="53" w:line="252" w:lineRule="auto"/>
        <w:jc w:val="both"/>
        <w:rPr>
          <w:rFonts w:ascii="조선신명조" w:eastAsia="조선신명조" w:hAnsi="맑은 고딕" w:cs="맑은 고딕"/>
          <w:lang w:eastAsia="ko-KR"/>
        </w:rPr>
      </w:pPr>
    </w:p>
    <w:p w14:paraId="183CF2FC" w14:textId="4161E3E5" w:rsidR="004F4193" w:rsidRPr="00D975AE" w:rsidRDefault="00B735C0" w:rsidP="004F4193">
      <w:pPr>
        <w:pBdr>
          <w:top w:val="nil"/>
          <w:left w:val="nil"/>
          <w:bottom w:val="nil"/>
          <w:right w:val="nil"/>
          <w:between w:val="nil"/>
        </w:pBdr>
        <w:spacing w:before="53" w:line="252" w:lineRule="auto"/>
        <w:jc w:val="both"/>
        <w:rPr>
          <w:rFonts w:ascii="조선신명조" w:eastAsia="조선신명조" w:hAnsi="맑은 고딕" w:cs="맑은 고딕"/>
          <w:lang w:eastAsia="ko-KR"/>
        </w:rPr>
      </w:pPr>
      <w:r>
        <w:rPr>
          <w:rFonts w:ascii="조선신명조" w:eastAsia="조선신명조" w:hAnsi="맑은 고딕" w:cs="맑은 고딕" w:hint="eastAsia"/>
          <w:lang w:eastAsia="ko-KR"/>
        </w:rPr>
        <w:t xml:space="preserve">(1) </w:t>
      </w:r>
      <w:r w:rsidR="004E4E83">
        <w:rPr>
          <w:rFonts w:ascii="조선신명조" w:eastAsia="조선신명조" w:hAnsi="맑은 고딕" w:cs="맑은 고딕" w:hint="eastAsia"/>
          <w:lang w:eastAsia="ko-KR"/>
        </w:rPr>
        <w:t>이벤트 데이터</w:t>
      </w:r>
    </w:p>
    <w:p w14:paraId="1140E484" w14:textId="77777777" w:rsidR="00005728" w:rsidRDefault="00772740" w:rsidP="0077274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772740">
        <w:rPr>
          <w:rFonts w:ascii="조선신명조" w:eastAsia="조선신명조" w:hAnsi="맑은 고딕" w:cs="맑은 고딕"/>
          <w:sz w:val="18"/>
          <w:szCs w:val="18"/>
          <w:lang w:eastAsia="ko-KR"/>
        </w:rPr>
        <w:t xml:space="preserve">본 연구에서는 GDELT로부터 추출한 다섯 가지 핵심 이벤트 기반 변수를 활용하였다. 즉, (1) 전체 이벤트 수, (2) 평균 감성 톤, (3) 한국 관련 이벤트 톤, (4) 전체 문서 수, (5) 한국 관련 문서 수이다. 이벤트 지표는 기존의 거시적 구조적 요인(금리, 주가, 원자재 등) 이외에 '사건 기반 리스크 및 심리적 충격'을 반영할 수 있는 변수로서, 본 연구가 지닌 독창성을 강화해 준다. </w:t>
      </w:r>
    </w:p>
    <w:p w14:paraId="64BB8D22" w14:textId="77777777" w:rsidR="00005728" w:rsidRDefault="00005728" w:rsidP="0077274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p>
    <w:p w14:paraId="4A7292E5" w14:textId="16CFE56D" w:rsidR="00B735C0" w:rsidRPr="00D975AE" w:rsidRDefault="00B735C0" w:rsidP="00B735C0">
      <w:pPr>
        <w:pBdr>
          <w:top w:val="nil"/>
          <w:left w:val="nil"/>
          <w:bottom w:val="nil"/>
          <w:right w:val="nil"/>
          <w:between w:val="nil"/>
        </w:pBdr>
        <w:spacing w:before="53" w:line="252" w:lineRule="auto"/>
        <w:jc w:val="both"/>
        <w:rPr>
          <w:rFonts w:ascii="조선신명조" w:eastAsia="조선신명조" w:hAnsi="맑은 고딕" w:cs="맑은 고딕"/>
          <w:lang w:eastAsia="ko-KR"/>
        </w:rPr>
      </w:pPr>
      <w:r>
        <w:rPr>
          <w:rFonts w:ascii="조선신명조" w:eastAsia="조선신명조" w:hAnsi="맑은 고딕" w:cs="맑은 고딕" w:hint="eastAsia"/>
          <w:lang w:eastAsia="ko-KR"/>
        </w:rPr>
        <w:t>(2) 감성분석 데이터</w:t>
      </w:r>
    </w:p>
    <w:p w14:paraId="35D9AC45" w14:textId="77777777" w:rsidR="00B735C0" w:rsidRDefault="00B735C0" w:rsidP="00B735C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Pr>
          <w:rFonts w:ascii="조선신명조" w:eastAsia="조선신명조" w:hAnsi="맑은 고딕" w:cs="맑은 고딕" w:hint="eastAsia"/>
          <w:sz w:val="18"/>
          <w:szCs w:val="18"/>
          <w:lang w:eastAsia="ko-KR"/>
        </w:rPr>
        <w:t xml:space="preserve">본 연구의 뉴스 감성 분석을 위한 </w:t>
      </w:r>
      <w:r w:rsidRPr="004B51A3">
        <w:rPr>
          <w:rFonts w:ascii="조선신명조" w:eastAsia="조선신명조" w:hAnsi="맑은 고딕" w:cs="맑은 고딕" w:hint="eastAsia"/>
          <w:sz w:val="18"/>
          <w:szCs w:val="18"/>
          <w:lang w:eastAsia="ko-KR"/>
        </w:rPr>
        <w:t>데이터는 네이버 금융 뉴스의 ‘환율’ 섹션에서 2020년 1월 1일부터 2024년 12월 31일까지 수집하였다. 기사 제목과 본문에서 “원화” 또는 “원/달러” 키워드가 포함된 경우만 선별하였</w:t>
      </w:r>
      <w:r>
        <w:rPr>
          <w:rFonts w:ascii="조선신명조" w:eastAsia="조선신명조" w:hAnsi="맑은 고딕" w:cs="맑은 고딕" w:hint="eastAsia"/>
          <w:sz w:val="18"/>
          <w:szCs w:val="18"/>
          <w:lang w:eastAsia="ko-KR"/>
        </w:rPr>
        <w:t xml:space="preserve">다. </w:t>
      </w:r>
      <w:r w:rsidRPr="009911B6">
        <w:rPr>
          <w:rFonts w:ascii="조선신명조" w:eastAsia="조선신명조" w:hAnsi="맑은 고딕" w:cs="맑은 고딕" w:hint="eastAsia"/>
          <w:sz w:val="18"/>
          <w:szCs w:val="18"/>
          <w:lang w:eastAsia="ko-KR"/>
        </w:rPr>
        <w:t>이후 텍스트 정제 과정에서 대괄호와 소괄호 안의 불필요한 문구, 이메일 주소, 광고성 표현, “=” 기호 이전의 내용을 정규표현식을 활용하여 제거하였으며, 동일한 제목과 본문을 가진 기사는 중복 수집된 동일 뉴스로 간주하여 하나만 남겼다. 또한 내용이 비어 있거나 공백만 포함된 기사, 그리고 분석 목적과 무관한 기사는 정보 노이즈를 최소화하기 위해 제외하였다.</w:t>
      </w:r>
    </w:p>
    <w:p w14:paraId="7AB2AA94" w14:textId="77777777" w:rsidR="00B735C0" w:rsidRDefault="00B735C0" w:rsidP="00B735C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FC5CCE">
        <w:rPr>
          <w:rFonts w:ascii="조선신명조" w:eastAsia="조선신명조" w:hAnsi="맑은 고딕" w:cs="맑은 고딕"/>
          <w:sz w:val="18"/>
          <w:szCs w:val="18"/>
          <w:lang w:eastAsia="ko-KR"/>
        </w:rPr>
        <w:t xml:space="preserve">뉴스 본문은 길이가 다양하고 불필요한 수식어, 문맥적 중복, 장황한 서술을 포함하는 경우가 많아, 이를 그대로 감성 분석에 활용할 경우 모델의 입력 효율성과 분석 정확도에 제약이 발생할 수 있다. 따라서 본 연구에서는 감성 분석 </w:t>
      </w:r>
      <w:proofErr w:type="spellStart"/>
      <w:r w:rsidRPr="00FC5CCE">
        <w:rPr>
          <w:rFonts w:ascii="조선신명조" w:eastAsia="조선신명조" w:hAnsi="맑은 고딕" w:cs="맑은 고딕"/>
          <w:sz w:val="18"/>
          <w:szCs w:val="18"/>
          <w:lang w:eastAsia="ko-KR"/>
        </w:rPr>
        <w:t>전처리</w:t>
      </w:r>
      <w:proofErr w:type="spellEnd"/>
      <w:r w:rsidRPr="00FC5CCE">
        <w:rPr>
          <w:rFonts w:ascii="조선신명조" w:eastAsia="조선신명조" w:hAnsi="맑은 고딕" w:cs="맑은 고딕"/>
          <w:sz w:val="18"/>
          <w:szCs w:val="18"/>
          <w:lang w:eastAsia="ko-KR"/>
        </w:rPr>
        <w:t xml:space="preserve"> 과정의 일환으로 뉴스 본문 요약을 수행하였다.</w:t>
      </w:r>
      <w:r>
        <w:rPr>
          <w:rFonts w:ascii="조선신명조" w:eastAsia="조선신명조" w:hAnsi="맑은 고딕" w:cs="맑은 고딕" w:hint="eastAsia"/>
          <w:sz w:val="18"/>
          <w:szCs w:val="18"/>
          <w:lang w:eastAsia="ko-KR"/>
        </w:rPr>
        <w:t xml:space="preserve"> </w:t>
      </w:r>
      <w:r w:rsidRPr="0003479B">
        <w:rPr>
          <w:rFonts w:ascii="조선신명조" w:eastAsia="조선신명조" w:hAnsi="맑은 고딕" w:cs="맑은 고딕"/>
          <w:sz w:val="18"/>
          <w:szCs w:val="18"/>
          <w:lang w:eastAsia="ko-KR"/>
        </w:rPr>
        <w:t xml:space="preserve">요약 모델은 </w:t>
      </w:r>
      <w:proofErr w:type="spellStart"/>
      <w:r w:rsidRPr="0003479B">
        <w:rPr>
          <w:rFonts w:ascii="조선신명조" w:eastAsia="조선신명조" w:hAnsi="맑은 고딕" w:cs="맑은 고딕"/>
          <w:sz w:val="18"/>
          <w:szCs w:val="18"/>
          <w:lang w:eastAsia="ko-KR"/>
        </w:rPr>
        <w:t>HuggingFace</w:t>
      </w:r>
      <w:proofErr w:type="spellEnd"/>
      <w:r w:rsidRPr="0003479B">
        <w:rPr>
          <w:rFonts w:ascii="조선신명조" w:eastAsia="조선신명조" w:hAnsi="맑은 고딕" w:cs="맑은 고딕"/>
          <w:sz w:val="18"/>
          <w:szCs w:val="18"/>
          <w:lang w:eastAsia="ko-KR"/>
        </w:rPr>
        <w:t xml:space="preserve"> Hub에서 제공되는 한국어 요약 모델 중 다운로드 수가 높은 mT5-multilingual-XLSum, t5-base-korean-summarization, KoBART-summary-v3 세 가지를 비교하였다. 성능 평가는 AI Hub 한국어 문서 요약(신문기사) 데이터셋을 사용하였으며, 지표는 ROUGE-1, ROUGE-2, ROUGE-L을 적용하였다. </w:t>
      </w:r>
    </w:p>
    <w:p w14:paraId="3346F5F7" w14:textId="732CF786" w:rsidR="00B735C0" w:rsidRPr="002C777B" w:rsidRDefault="00B735C0" w:rsidP="00B735C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2C777B">
        <w:rPr>
          <w:rFonts w:ascii="조선신명조" w:eastAsia="조선신명조" w:hAnsi="맑은 고딕" w:cs="맑은 고딕"/>
          <w:sz w:val="18"/>
          <w:szCs w:val="18"/>
          <w:lang w:eastAsia="ko-KR"/>
        </w:rPr>
        <w:t xml:space="preserve">ROUGE는 </w:t>
      </w:r>
      <w:r w:rsidRPr="002C777B">
        <w:rPr>
          <w:rFonts w:ascii="조선신명조" w:eastAsia="조선신명조" w:hAnsi="맑은 고딕" w:cs="맑은 고딕"/>
          <w:sz w:val="18"/>
          <w:szCs w:val="18"/>
          <w:lang w:eastAsia="ko-KR"/>
        </w:rPr>
        <w:t>“</w:t>
      </w:r>
      <w:r w:rsidRPr="002C777B">
        <w:rPr>
          <w:rFonts w:ascii="조선신명조" w:eastAsia="조선신명조" w:hAnsi="맑은 고딕" w:cs="맑은 고딕"/>
          <w:sz w:val="18"/>
          <w:szCs w:val="18"/>
          <w:lang w:eastAsia="ko-KR"/>
        </w:rPr>
        <w:t xml:space="preserve">Recall-Oriented Understudy of </w:t>
      </w:r>
      <w:proofErr w:type="spellStart"/>
      <w:r w:rsidRPr="002C777B">
        <w:rPr>
          <w:rFonts w:ascii="조선신명조" w:eastAsia="조선신명조" w:hAnsi="맑은 고딕" w:cs="맑은 고딕"/>
          <w:sz w:val="18"/>
          <w:szCs w:val="18"/>
          <w:lang w:eastAsia="ko-KR"/>
        </w:rPr>
        <w:t>Gisting</w:t>
      </w:r>
      <w:proofErr w:type="spellEnd"/>
      <w:r w:rsidRPr="002C777B">
        <w:rPr>
          <w:rFonts w:ascii="조선신명조" w:eastAsia="조선신명조" w:hAnsi="맑은 고딕" w:cs="맑은 고딕"/>
          <w:sz w:val="18"/>
          <w:szCs w:val="18"/>
          <w:lang w:eastAsia="ko-KR"/>
        </w:rPr>
        <w:t xml:space="preserve"> Evaluation</w:t>
      </w:r>
      <w:r w:rsidRPr="002C777B">
        <w:rPr>
          <w:rFonts w:ascii="조선신명조" w:eastAsia="조선신명조" w:hAnsi="맑은 고딕" w:cs="맑은 고딕"/>
          <w:sz w:val="18"/>
          <w:szCs w:val="18"/>
          <w:lang w:eastAsia="ko-KR"/>
        </w:rPr>
        <w:t>”</w:t>
      </w:r>
      <w:r w:rsidRPr="002C777B">
        <w:rPr>
          <w:rFonts w:ascii="조선신명조" w:eastAsia="조선신명조" w:hAnsi="맑은 고딕" w:cs="맑은 고딕"/>
          <w:sz w:val="18"/>
          <w:szCs w:val="18"/>
          <w:lang w:eastAsia="ko-KR"/>
        </w:rPr>
        <w:t>의 약자로, 자동으로 생성된 텍스트를 평가하기 위한 지표 집합을 의미한다. 보통 텍스트 요약(TS, Text Summarization) 알고리즘이 생성한 요약의 품질을 평가하는 데 사용된다</w:t>
      </w:r>
      <w:r>
        <w:rPr>
          <w:rFonts w:ascii="조선신명조" w:eastAsia="조선신명조" w:hAnsi="맑은 고딕" w:cs="맑은 고딕" w:hint="eastAsia"/>
          <w:sz w:val="18"/>
          <w:szCs w:val="18"/>
          <w:lang w:eastAsia="ko-KR"/>
        </w:rPr>
        <w:t xml:space="preserve">[22]. </w:t>
      </w:r>
      <w:r w:rsidRPr="002C777B">
        <w:rPr>
          <w:rFonts w:ascii="조선신명조" w:eastAsia="조선신명조" w:hAnsi="맑은 고딕" w:cs="맑은 고딕"/>
          <w:sz w:val="18"/>
          <w:szCs w:val="18"/>
          <w:lang w:eastAsia="ko-KR"/>
        </w:rPr>
        <w:t>ROUGE-1은 단어 단위의 중복 정도를 나타내며, 요약이 원문 핵심 어휘를 얼마나 잘 포함하는지 평가한다.</w:t>
      </w:r>
      <w:r w:rsidRPr="002C777B">
        <w:rPr>
          <w:rFonts w:ascii="조선신명조" w:eastAsia="조선신명조" w:hAnsi="맑은 고딕" w:cs="맑은 고딕" w:hint="eastAsia"/>
          <w:sz w:val="18"/>
          <w:szCs w:val="18"/>
          <w:lang w:eastAsia="ko-KR"/>
        </w:rPr>
        <w:t xml:space="preserve"> </w:t>
      </w:r>
      <w:r w:rsidRPr="002C777B">
        <w:rPr>
          <w:rFonts w:ascii="조선신명조" w:eastAsia="조선신명조" w:hAnsi="맑은 고딕" w:cs="맑은 고딕"/>
          <w:sz w:val="18"/>
          <w:szCs w:val="18"/>
          <w:lang w:eastAsia="ko-KR"/>
        </w:rPr>
        <w:t>ROUGE-2는 연속된 2-gram 중복을 기준으로 하여, 문맥적 연결성과 유창성을 간접적으로 반영한다.</w:t>
      </w:r>
      <w:r w:rsidRPr="002C777B">
        <w:rPr>
          <w:rFonts w:ascii="조선신명조" w:eastAsia="조선신명조" w:hAnsi="맑은 고딕" w:cs="맑은 고딕" w:hint="eastAsia"/>
          <w:sz w:val="18"/>
          <w:szCs w:val="18"/>
          <w:lang w:eastAsia="ko-KR"/>
        </w:rPr>
        <w:t xml:space="preserve"> </w:t>
      </w:r>
      <w:r w:rsidRPr="002C777B">
        <w:rPr>
          <w:rFonts w:ascii="조선신명조" w:eastAsia="조선신명조" w:hAnsi="맑은 고딕" w:cs="맑은 고딕"/>
          <w:sz w:val="18"/>
          <w:szCs w:val="18"/>
          <w:lang w:eastAsia="ko-KR"/>
        </w:rPr>
        <w:t xml:space="preserve">ROUGE-L은 가장 긴 공통 </w:t>
      </w:r>
      <w:proofErr w:type="spellStart"/>
      <w:r w:rsidRPr="002C777B">
        <w:rPr>
          <w:rFonts w:ascii="조선신명조" w:eastAsia="조선신명조" w:hAnsi="맑은 고딕" w:cs="맑은 고딕"/>
          <w:sz w:val="18"/>
          <w:szCs w:val="18"/>
          <w:lang w:eastAsia="ko-KR"/>
        </w:rPr>
        <w:t>부분수열</w:t>
      </w:r>
      <w:proofErr w:type="spellEnd"/>
      <w:r w:rsidRPr="002C777B">
        <w:rPr>
          <w:rFonts w:ascii="조선신명조" w:eastAsia="조선신명조" w:hAnsi="맑은 고딕" w:cs="맑은 고딕"/>
          <w:sz w:val="18"/>
          <w:szCs w:val="18"/>
          <w:lang w:eastAsia="ko-KR"/>
        </w:rPr>
        <w:t>(Longest Common Subsequence, LCS)을 활용하여, 요약이 원문의 전체 문장 구조와 맥락을 얼마나 잘 보존하는지를 평가한다</w:t>
      </w:r>
      <w:r>
        <w:rPr>
          <w:rFonts w:ascii="조선신명조" w:eastAsia="조선신명조" w:hAnsi="맑은 고딕" w:cs="맑은 고딕" w:hint="eastAsia"/>
          <w:sz w:val="18"/>
          <w:szCs w:val="18"/>
          <w:lang w:eastAsia="ko-KR"/>
        </w:rPr>
        <w:t xml:space="preserve">[26]. </w:t>
      </w:r>
      <w:r w:rsidR="00772975">
        <w:rPr>
          <w:rFonts w:ascii="조선신명조" w:eastAsia="조선신명조" w:hAnsi="맑은 고딕" w:cs="맑은 고딕" w:hint="eastAsia"/>
          <w:sz w:val="18"/>
          <w:szCs w:val="18"/>
          <w:lang w:eastAsia="ko-KR"/>
        </w:rPr>
        <w:t>(ADD)</w:t>
      </w:r>
    </w:p>
    <w:p w14:paraId="4456C47F" w14:textId="77777777" w:rsidR="00B735C0" w:rsidRDefault="00B735C0" w:rsidP="00B735C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commentRangeStart w:id="3"/>
      <w:r w:rsidRPr="002C777B">
        <w:rPr>
          <w:rFonts w:ascii="조선신명조" w:eastAsia="조선신명조" w:hAnsi="맑은 고딕" w:cs="맑은 고딕"/>
          <w:sz w:val="18"/>
          <w:szCs w:val="18"/>
          <w:lang w:eastAsia="ko-KR"/>
        </w:rPr>
        <w:t xml:space="preserve">그 결과 </w:t>
      </w:r>
      <w:r w:rsidRPr="0003479B">
        <w:rPr>
          <w:rFonts w:ascii="조선신명조" w:eastAsia="조선신명조" w:hAnsi="맑은 고딕" w:cs="맑은 고딕"/>
          <w:sz w:val="18"/>
          <w:szCs w:val="18"/>
          <w:lang w:eastAsia="ko-KR"/>
        </w:rPr>
        <w:t>&lt;표 3&gt;에서 보듯 KoBART-summary-v3가 모든 지표에서 가장 높은 성능을 기록하여 최종 요약 모델로 채택하였다.</w:t>
      </w:r>
      <w:commentRangeEnd w:id="3"/>
      <w:r w:rsidR="005A2236">
        <w:rPr>
          <w:rStyle w:val="ae"/>
        </w:rPr>
        <w:commentReference w:id="3"/>
      </w:r>
    </w:p>
    <w:p w14:paraId="4FBD05B7" w14:textId="77777777" w:rsidR="00B735C0" w:rsidRDefault="00B735C0" w:rsidP="00B735C0">
      <w:pPr>
        <w:pBdr>
          <w:top w:val="nil"/>
          <w:left w:val="nil"/>
          <w:bottom w:val="nil"/>
          <w:right w:val="nil"/>
          <w:between w:val="nil"/>
        </w:pBdr>
        <w:spacing w:before="53" w:line="252" w:lineRule="auto"/>
        <w:jc w:val="both"/>
        <w:rPr>
          <w:rFonts w:ascii="조선신명조" w:eastAsia="조선신명조" w:hAnsi="맑은 고딕" w:cs="맑은 고딕"/>
          <w:sz w:val="18"/>
          <w:szCs w:val="18"/>
          <w:lang w:eastAsia="ko-KR"/>
        </w:rPr>
      </w:pPr>
    </w:p>
    <w:p w14:paraId="2191258F" w14:textId="77777777" w:rsidR="00B735C0" w:rsidRPr="0003479B" w:rsidRDefault="00B735C0" w:rsidP="00B735C0">
      <w:pPr>
        <w:pBdr>
          <w:top w:val="nil"/>
          <w:left w:val="nil"/>
          <w:bottom w:val="nil"/>
          <w:right w:val="nil"/>
          <w:between w:val="nil"/>
        </w:pBdr>
        <w:spacing w:before="53" w:line="252" w:lineRule="auto"/>
        <w:jc w:val="both"/>
        <w:rPr>
          <w:rFonts w:ascii="조선신명조" w:eastAsia="조선신명조" w:hAnsi="맑은 고딕" w:cs="맑은 고딕"/>
          <w:b/>
          <w:bCs/>
          <w:sz w:val="18"/>
          <w:szCs w:val="18"/>
          <w:lang w:eastAsia="ko-KR"/>
        </w:rPr>
      </w:pPr>
      <w:r w:rsidRPr="0003479B">
        <w:rPr>
          <w:rFonts w:ascii="조선신명조" w:eastAsia="조선신명조" w:hAnsi="맑은 고딕" w:cs="맑은 고딕" w:hint="eastAsia"/>
          <w:b/>
          <w:bCs/>
          <w:sz w:val="18"/>
          <w:szCs w:val="18"/>
          <w:lang w:eastAsia="ko-KR"/>
        </w:rPr>
        <w:t>&lt;표 3 &gt; 요약 모델 성능 표</w:t>
      </w:r>
    </w:p>
    <w:tbl>
      <w:tblPr>
        <w:tblStyle w:val="a9"/>
        <w:tblW w:w="0" w:type="auto"/>
        <w:tblLook w:val="04A0" w:firstRow="1" w:lastRow="0" w:firstColumn="1" w:lastColumn="0" w:noHBand="0" w:noVBand="1"/>
      </w:tblPr>
      <w:tblGrid>
        <w:gridCol w:w="1101"/>
        <w:gridCol w:w="1101"/>
        <w:gridCol w:w="1101"/>
        <w:gridCol w:w="1102"/>
      </w:tblGrid>
      <w:tr w:rsidR="00B735C0" w14:paraId="65706C24" w14:textId="77777777" w:rsidTr="00EC755C">
        <w:tc>
          <w:tcPr>
            <w:tcW w:w="1101" w:type="dxa"/>
            <w:vAlign w:val="center"/>
          </w:tcPr>
          <w:p w14:paraId="585A9DE3"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proofErr w:type="spellStart"/>
            <w:r w:rsidRPr="00FC5CCE">
              <w:rPr>
                <w:rFonts w:ascii="맑은 고딕" w:eastAsia="맑은 고딕" w:hAnsi="맑은 고딕" w:cs="맑은 고딕" w:hint="eastAsia"/>
                <w:sz w:val="14"/>
                <w:szCs w:val="14"/>
              </w:rPr>
              <w:t>모델</w:t>
            </w:r>
            <w:proofErr w:type="spellEnd"/>
          </w:p>
        </w:tc>
        <w:tc>
          <w:tcPr>
            <w:tcW w:w="1101" w:type="dxa"/>
            <w:vAlign w:val="center"/>
          </w:tcPr>
          <w:p w14:paraId="2767FD7C"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ROUGE-1</w:t>
            </w:r>
          </w:p>
        </w:tc>
        <w:tc>
          <w:tcPr>
            <w:tcW w:w="1101" w:type="dxa"/>
            <w:vAlign w:val="center"/>
          </w:tcPr>
          <w:p w14:paraId="5B7446BA"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ROUGE-2</w:t>
            </w:r>
          </w:p>
        </w:tc>
        <w:tc>
          <w:tcPr>
            <w:tcW w:w="1102" w:type="dxa"/>
            <w:vAlign w:val="center"/>
          </w:tcPr>
          <w:p w14:paraId="16CA2EC1"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ROUGE-L</w:t>
            </w:r>
          </w:p>
        </w:tc>
      </w:tr>
      <w:tr w:rsidR="00B735C0" w14:paraId="6914C0A2" w14:textId="77777777" w:rsidTr="00EC755C">
        <w:tc>
          <w:tcPr>
            <w:tcW w:w="1101" w:type="dxa"/>
            <w:vAlign w:val="center"/>
          </w:tcPr>
          <w:p w14:paraId="24F18C9A"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mT5_XLSum</w:t>
            </w:r>
          </w:p>
        </w:tc>
        <w:tc>
          <w:tcPr>
            <w:tcW w:w="1101" w:type="dxa"/>
            <w:vAlign w:val="center"/>
          </w:tcPr>
          <w:p w14:paraId="61ABBC85"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0.2683</w:t>
            </w:r>
          </w:p>
        </w:tc>
        <w:tc>
          <w:tcPr>
            <w:tcW w:w="1101" w:type="dxa"/>
            <w:vAlign w:val="center"/>
          </w:tcPr>
          <w:p w14:paraId="146C2C96"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0.0762</w:t>
            </w:r>
          </w:p>
        </w:tc>
        <w:tc>
          <w:tcPr>
            <w:tcW w:w="1102" w:type="dxa"/>
            <w:vAlign w:val="center"/>
          </w:tcPr>
          <w:p w14:paraId="14F72A0C"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0.2613</w:t>
            </w:r>
          </w:p>
        </w:tc>
      </w:tr>
      <w:tr w:rsidR="00B735C0" w14:paraId="72FC619E" w14:textId="77777777" w:rsidTr="00EC755C">
        <w:tc>
          <w:tcPr>
            <w:tcW w:w="1101" w:type="dxa"/>
            <w:vAlign w:val="center"/>
          </w:tcPr>
          <w:p w14:paraId="5C2F027B"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T5-korean-summarization</w:t>
            </w:r>
          </w:p>
        </w:tc>
        <w:tc>
          <w:tcPr>
            <w:tcW w:w="1101" w:type="dxa"/>
            <w:vAlign w:val="center"/>
          </w:tcPr>
          <w:p w14:paraId="127F1DA6"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0.2356</w:t>
            </w:r>
          </w:p>
        </w:tc>
        <w:tc>
          <w:tcPr>
            <w:tcW w:w="1101" w:type="dxa"/>
            <w:vAlign w:val="center"/>
          </w:tcPr>
          <w:p w14:paraId="31A13189"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0.0604</w:t>
            </w:r>
          </w:p>
        </w:tc>
        <w:tc>
          <w:tcPr>
            <w:tcW w:w="1102" w:type="dxa"/>
            <w:vAlign w:val="center"/>
          </w:tcPr>
          <w:p w14:paraId="0FF63282"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0.2322</w:t>
            </w:r>
          </w:p>
        </w:tc>
      </w:tr>
      <w:tr w:rsidR="00B735C0" w14:paraId="4B4BADB7" w14:textId="77777777" w:rsidTr="00EC755C">
        <w:tc>
          <w:tcPr>
            <w:tcW w:w="1101" w:type="dxa"/>
            <w:vAlign w:val="center"/>
          </w:tcPr>
          <w:p w14:paraId="5739D3AC"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sz w:val="14"/>
                <w:szCs w:val="14"/>
              </w:rPr>
              <w:t>KoBART-summary-v3</w:t>
            </w:r>
          </w:p>
        </w:tc>
        <w:tc>
          <w:tcPr>
            <w:tcW w:w="1101" w:type="dxa"/>
            <w:vAlign w:val="center"/>
          </w:tcPr>
          <w:p w14:paraId="607A4F44"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rStyle w:val="af7"/>
                <w:rFonts w:eastAsiaTheme="majorEastAsia"/>
                <w:b w:val="0"/>
                <w:bCs w:val="0"/>
                <w:sz w:val="14"/>
                <w:szCs w:val="14"/>
              </w:rPr>
              <w:t>0.4128</w:t>
            </w:r>
          </w:p>
        </w:tc>
        <w:tc>
          <w:tcPr>
            <w:tcW w:w="1101" w:type="dxa"/>
            <w:vAlign w:val="center"/>
          </w:tcPr>
          <w:p w14:paraId="4F3FBF1D"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rStyle w:val="af7"/>
                <w:rFonts w:eastAsiaTheme="majorEastAsia"/>
                <w:b w:val="0"/>
                <w:bCs w:val="0"/>
                <w:sz w:val="14"/>
                <w:szCs w:val="14"/>
              </w:rPr>
              <w:t>0.1632</w:t>
            </w:r>
          </w:p>
        </w:tc>
        <w:tc>
          <w:tcPr>
            <w:tcW w:w="1102" w:type="dxa"/>
            <w:vAlign w:val="center"/>
          </w:tcPr>
          <w:p w14:paraId="5B93AC73" w14:textId="77777777" w:rsidR="00B735C0" w:rsidRPr="00FC5CCE" w:rsidRDefault="00B735C0" w:rsidP="00EC755C">
            <w:pPr>
              <w:spacing w:before="53" w:line="252" w:lineRule="auto"/>
              <w:jc w:val="both"/>
              <w:rPr>
                <w:rFonts w:ascii="조선신명조" w:eastAsia="조선신명조" w:hAnsi="맑은 고딕" w:cs="맑은 고딕"/>
                <w:sz w:val="14"/>
                <w:szCs w:val="14"/>
                <w:lang w:eastAsia="ko-KR"/>
              </w:rPr>
            </w:pPr>
            <w:r w:rsidRPr="00FC5CCE">
              <w:rPr>
                <w:rStyle w:val="af7"/>
                <w:rFonts w:eastAsiaTheme="majorEastAsia"/>
                <w:b w:val="0"/>
                <w:bCs w:val="0"/>
                <w:sz w:val="14"/>
                <w:szCs w:val="14"/>
              </w:rPr>
              <w:t>0.3835</w:t>
            </w:r>
          </w:p>
        </w:tc>
      </w:tr>
    </w:tbl>
    <w:p w14:paraId="31541B93" w14:textId="77777777" w:rsidR="00B735C0" w:rsidRDefault="00B735C0" w:rsidP="00B735C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p>
    <w:p w14:paraId="02B2A4EE" w14:textId="77777777" w:rsidR="00B735C0" w:rsidRPr="00326C00" w:rsidRDefault="00B735C0" w:rsidP="00B735C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326C00">
        <w:rPr>
          <w:rFonts w:ascii="조선신명조" w:eastAsia="조선신명조" w:hAnsi="맑은 고딕" w:cs="맑은 고딕"/>
          <w:sz w:val="18"/>
          <w:szCs w:val="18"/>
          <w:lang w:eastAsia="ko-KR"/>
        </w:rPr>
        <w:t>감성 분석은 GPT-4o-mini 기반 LLM 프롬프트 분류 방식을 채택하였다. 기사별로 제목, 본문, 요약문을 각각 입력으로 사용하고, GPT-4o-mini가 반환한 라벨을 수집하였다. 라벨 체계는 금융 맥락을 반영하여 긍정(원/달러 하락</w:t>
      </w:r>
      <w:r w:rsidRPr="00326C00">
        <w:rPr>
          <w:rFonts w:ascii="조선신명조" w:eastAsia="조선신명조" w:hAnsi="맑은 고딕" w:cs="맑은 고딕"/>
          <w:sz w:val="18"/>
          <w:szCs w:val="18"/>
          <w:lang w:eastAsia="ko-KR"/>
        </w:rPr>
        <w:t>·</w:t>
      </w:r>
      <w:r w:rsidRPr="00326C00">
        <w:rPr>
          <w:rFonts w:ascii="조선신명조" w:eastAsia="조선신명조" w:hAnsi="맑은 고딕" w:cs="맑은 고딕"/>
          <w:sz w:val="18"/>
          <w:szCs w:val="18"/>
          <w:lang w:eastAsia="ko-KR"/>
        </w:rPr>
        <w:t>원화 강세</w:t>
      </w:r>
      <w:r w:rsidRPr="00326C00">
        <w:rPr>
          <w:rFonts w:ascii="조선신명조" w:eastAsia="조선신명조" w:hAnsi="맑은 고딕" w:cs="맑은 고딕"/>
          <w:sz w:val="18"/>
          <w:szCs w:val="18"/>
          <w:lang w:eastAsia="ko-KR"/>
        </w:rPr>
        <w:t>·</w:t>
      </w:r>
      <w:r w:rsidRPr="00326C00">
        <w:rPr>
          <w:rFonts w:ascii="조선신명조" w:eastAsia="조선신명조" w:hAnsi="맑은 고딕" w:cs="맑은 고딕"/>
          <w:sz w:val="18"/>
          <w:szCs w:val="18"/>
          <w:lang w:eastAsia="ko-KR"/>
        </w:rPr>
        <w:t>위험선호 확대</w:t>
      </w:r>
      <w:r w:rsidRPr="00326C00">
        <w:rPr>
          <w:rFonts w:ascii="조선신명조" w:eastAsia="조선신명조" w:hAnsi="맑은 고딕" w:cs="맑은 고딕"/>
          <w:sz w:val="18"/>
          <w:szCs w:val="18"/>
          <w:lang w:eastAsia="ko-KR"/>
        </w:rPr>
        <w:t>·</w:t>
      </w:r>
      <w:r w:rsidRPr="00326C00">
        <w:rPr>
          <w:rFonts w:ascii="조선신명조" w:eastAsia="조선신명조" w:hAnsi="맑은 고딕" w:cs="맑은 고딕"/>
          <w:sz w:val="18"/>
          <w:szCs w:val="18"/>
          <w:lang w:eastAsia="ko-KR"/>
        </w:rPr>
        <w:t>완화적 환경), 부정(환율 상승</w:t>
      </w:r>
      <w:r w:rsidRPr="00326C00">
        <w:rPr>
          <w:rFonts w:ascii="조선신명조" w:eastAsia="조선신명조" w:hAnsi="맑은 고딕" w:cs="맑은 고딕"/>
          <w:sz w:val="18"/>
          <w:szCs w:val="18"/>
          <w:lang w:eastAsia="ko-KR"/>
        </w:rPr>
        <w:t>·</w:t>
      </w:r>
      <w:r w:rsidRPr="00326C00">
        <w:rPr>
          <w:rFonts w:ascii="조선신명조" w:eastAsia="조선신명조" w:hAnsi="맑은 고딕" w:cs="맑은 고딕"/>
          <w:sz w:val="18"/>
          <w:szCs w:val="18"/>
          <w:lang w:eastAsia="ko-KR"/>
        </w:rPr>
        <w:t>원화 약세</w:t>
      </w:r>
      <w:r w:rsidRPr="00326C00">
        <w:rPr>
          <w:rFonts w:ascii="조선신명조" w:eastAsia="조선신명조" w:hAnsi="맑은 고딕" w:cs="맑은 고딕"/>
          <w:sz w:val="18"/>
          <w:szCs w:val="18"/>
          <w:lang w:eastAsia="ko-KR"/>
        </w:rPr>
        <w:t>·</w:t>
      </w:r>
      <w:r w:rsidRPr="00326C00">
        <w:rPr>
          <w:rFonts w:ascii="조선신명조" w:eastAsia="조선신명조" w:hAnsi="맑은 고딕" w:cs="맑은 고딕"/>
          <w:sz w:val="18"/>
          <w:szCs w:val="18"/>
          <w:lang w:eastAsia="ko-KR"/>
        </w:rPr>
        <w:t>위험회피 확대</w:t>
      </w:r>
      <w:r w:rsidRPr="00326C00">
        <w:rPr>
          <w:rFonts w:ascii="조선신명조" w:eastAsia="조선신명조" w:hAnsi="맑은 고딕" w:cs="맑은 고딕"/>
          <w:sz w:val="18"/>
          <w:szCs w:val="18"/>
          <w:lang w:eastAsia="ko-KR"/>
        </w:rPr>
        <w:t>·</w:t>
      </w:r>
      <w:proofErr w:type="spellStart"/>
      <w:r w:rsidRPr="00326C00">
        <w:rPr>
          <w:rFonts w:ascii="조선신명조" w:eastAsia="조선신명조" w:hAnsi="맑은 고딕" w:cs="맑은 고딕"/>
          <w:sz w:val="18"/>
          <w:szCs w:val="18"/>
          <w:lang w:eastAsia="ko-KR"/>
        </w:rPr>
        <w:t>긴축적</w:t>
      </w:r>
      <w:proofErr w:type="spellEnd"/>
      <w:r w:rsidRPr="00326C00">
        <w:rPr>
          <w:rFonts w:ascii="조선신명조" w:eastAsia="조선신명조" w:hAnsi="맑은 고딕" w:cs="맑은 고딕"/>
          <w:sz w:val="18"/>
          <w:szCs w:val="18"/>
          <w:lang w:eastAsia="ko-KR"/>
        </w:rPr>
        <w:t xml:space="preserve"> 환경), 중립(방향성 판단 곤란)으로 정의하였다. GPT-4o-mini에는 few-shot 프롬프트 튜닝을 적용하여 별도 </w:t>
      </w:r>
      <w:proofErr w:type="spellStart"/>
      <w:r w:rsidRPr="00326C00">
        <w:rPr>
          <w:rFonts w:ascii="조선신명조" w:eastAsia="조선신명조" w:hAnsi="맑은 고딕" w:cs="맑은 고딕"/>
          <w:sz w:val="18"/>
          <w:szCs w:val="18"/>
          <w:lang w:eastAsia="ko-KR"/>
        </w:rPr>
        <w:t>파인튜닝</w:t>
      </w:r>
      <w:proofErr w:type="spellEnd"/>
      <w:r w:rsidRPr="00326C00">
        <w:rPr>
          <w:rFonts w:ascii="조선신명조" w:eastAsia="조선신명조" w:hAnsi="맑은 고딕" w:cs="맑은 고딕"/>
          <w:sz w:val="18"/>
          <w:szCs w:val="18"/>
          <w:lang w:eastAsia="ko-KR"/>
        </w:rPr>
        <w:t xml:space="preserve"> 없이도 금융 맥락에 특화된 감성 분류를 수행하였다.</w:t>
      </w:r>
    </w:p>
    <w:p w14:paraId="1A6DFFBA" w14:textId="77777777" w:rsidR="00B735C0" w:rsidRDefault="00B735C0" w:rsidP="00B735C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326C00">
        <w:rPr>
          <w:rFonts w:ascii="조선신명조" w:eastAsia="조선신명조" w:hAnsi="맑은 고딕" w:cs="맑은 고딕"/>
          <w:sz w:val="18"/>
          <w:szCs w:val="18"/>
          <w:lang w:eastAsia="ko-KR"/>
        </w:rPr>
        <w:t xml:space="preserve">라벨 결과는 </w:t>
      </w:r>
      <w:proofErr w:type="spellStart"/>
      <w:r w:rsidRPr="00326C00">
        <w:rPr>
          <w:rFonts w:ascii="조선신명조" w:eastAsia="조선신명조" w:hAnsi="맑은 고딕" w:cs="맑은 고딕"/>
          <w:sz w:val="18"/>
          <w:szCs w:val="18"/>
          <w:lang w:eastAsia="ko-KR"/>
        </w:rPr>
        <w:t>수치화하여</w:t>
      </w:r>
      <w:proofErr w:type="spellEnd"/>
      <w:r w:rsidRPr="00326C00">
        <w:rPr>
          <w:rFonts w:ascii="조선신명조" w:eastAsia="조선신명조" w:hAnsi="맑은 고딕" w:cs="맑은 고딕"/>
          <w:sz w:val="18"/>
          <w:szCs w:val="18"/>
          <w:lang w:eastAsia="ko-KR"/>
        </w:rPr>
        <w:t xml:space="preserve"> 긍정=+1, 중립=0, 부정=-1로 변환 후 날짜별 평균 점수를 산출해 일별 감정 지표를 </w:t>
      </w:r>
      <w:r w:rsidRPr="00326C00">
        <w:rPr>
          <w:rFonts w:ascii="조선신명조" w:eastAsia="조선신명조" w:hAnsi="맑은 고딕" w:cs="맑은 고딕"/>
          <w:sz w:val="18"/>
          <w:szCs w:val="18"/>
          <w:lang w:eastAsia="ko-KR"/>
        </w:rPr>
        <w:lastRenderedPageBreak/>
        <w:t xml:space="preserve">구성하였다. 또한 분석 정밀도를 높이기 위해 분산 값과 </w:t>
      </w:r>
      <w:proofErr w:type="spellStart"/>
      <w:r w:rsidRPr="00326C00">
        <w:rPr>
          <w:rFonts w:ascii="조선신명조" w:eastAsia="조선신명조" w:hAnsi="맑은 고딕" w:cs="맑은 고딕"/>
          <w:sz w:val="18"/>
          <w:szCs w:val="18"/>
          <w:lang w:eastAsia="ko-KR"/>
        </w:rPr>
        <w:t>긍</w:t>
      </w:r>
      <w:proofErr w:type="spellEnd"/>
      <w:r w:rsidRPr="00326C00">
        <w:rPr>
          <w:rFonts w:ascii="조선신명조" w:eastAsia="조선신명조" w:hAnsi="맑은 고딕" w:cs="맑은 고딕"/>
          <w:sz w:val="18"/>
          <w:szCs w:val="18"/>
          <w:lang w:eastAsia="ko-KR"/>
        </w:rPr>
        <w:t>·</w:t>
      </w:r>
      <w:r w:rsidRPr="00326C00">
        <w:rPr>
          <w:rFonts w:ascii="조선신명조" w:eastAsia="조선신명조" w:hAnsi="맑은 고딕" w:cs="맑은 고딕"/>
          <w:sz w:val="18"/>
          <w:szCs w:val="18"/>
          <w:lang w:eastAsia="ko-KR"/>
        </w:rPr>
        <w:t>중립</w:t>
      </w:r>
      <w:r w:rsidRPr="00326C00">
        <w:rPr>
          <w:rFonts w:ascii="조선신명조" w:eastAsia="조선신명조" w:hAnsi="맑은 고딕" w:cs="맑은 고딕"/>
          <w:sz w:val="18"/>
          <w:szCs w:val="18"/>
          <w:lang w:eastAsia="ko-KR"/>
        </w:rPr>
        <w:t>·</w:t>
      </w:r>
      <w:r w:rsidRPr="00326C00">
        <w:rPr>
          <w:rFonts w:ascii="조선신명조" w:eastAsia="조선신명조" w:hAnsi="맑은 고딕" w:cs="맑은 고딕"/>
          <w:sz w:val="18"/>
          <w:szCs w:val="18"/>
          <w:lang w:eastAsia="ko-KR"/>
        </w:rPr>
        <w:t>부정 비율 변수도 함께 도출하였다.</w:t>
      </w:r>
    </w:p>
    <w:p w14:paraId="249E737C" w14:textId="77777777" w:rsidR="00AE63F9" w:rsidRDefault="00AE63F9" w:rsidP="00B735C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p>
    <w:p w14:paraId="27993E83" w14:textId="73CF0FFA" w:rsidR="00AE63F9" w:rsidRDefault="00AE63F9" w:rsidP="00D42318">
      <w:pPr>
        <w:pBdr>
          <w:top w:val="nil"/>
          <w:left w:val="nil"/>
          <w:bottom w:val="nil"/>
          <w:right w:val="nil"/>
          <w:between w:val="nil"/>
        </w:pBdr>
        <w:spacing w:before="53" w:line="252" w:lineRule="auto"/>
        <w:jc w:val="both"/>
        <w:rPr>
          <w:rFonts w:ascii="조선신명조" w:eastAsia="조선신명조" w:hAnsi="맑은 고딕" w:cs="맑은 고딕"/>
          <w:sz w:val="18"/>
          <w:szCs w:val="18"/>
          <w:lang w:eastAsia="ko-KR"/>
        </w:rPr>
      </w:pPr>
      <w:r>
        <w:rPr>
          <w:rFonts w:ascii="조선신명조" w:eastAsia="조선신명조" w:hAnsi="맑은 고딕" w:cs="맑은 고딕" w:hint="eastAsia"/>
          <w:lang w:eastAsia="ko-KR"/>
        </w:rPr>
        <w:t xml:space="preserve">4. 데이터 </w:t>
      </w:r>
      <w:proofErr w:type="spellStart"/>
      <w:r>
        <w:rPr>
          <w:rFonts w:ascii="조선신명조" w:eastAsia="조선신명조" w:hAnsi="맑은 고딕" w:cs="맑은 고딕" w:hint="eastAsia"/>
          <w:lang w:eastAsia="ko-KR"/>
        </w:rPr>
        <w:t>전처리</w:t>
      </w:r>
      <w:proofErr w:type="spellEnd"/>
      <w:r w:rsidR="005705A7">
        <w:rPr>
          <w:rFonts w:ascii="조선신명조" w:eastAsia="조선신명조" w:hAnsi="맑은 고딕" w:cs="맑은 고딕" w:hint="eastAsia"/>
          <w:lang w:eastAsia="ko-KR"/>
        </w:rPr>
        <w:t xml:space="preserve"> 및 통계량</w:t>
      </w:r>
    </w:p>
    <w:p w14:paraId="616AC9FA" w14:textId="77777777" w:rsidR="00AE63F9" w:rsidRDefault="00AE63F9" w:rsidP="00B735C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p>
    <w:p w14:paraId="2FD5D980" w14:textId="7228EF54" w:rsidR="00772740" w:rsidRDefault="00772740" w:rsidP="0077274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772740">
        <w:rPr>
          <w:rFonts w:ascii="조선신명조" w:eastAsia="조선신명조" w:hAnsi="맑은 고딕" w:cs="맑은 고딕"/>
          <w:sz w:val="18"/>
          <w:szCs w:val="18"/>
          <w:lang w:eastAsia="ko-KR"/>
        </w:rPr>
        <w:t>결과적으로 본 연구는 거시</w:t>
      </w:r>
      <w:r w:rsidRPr="00772740">
        <w:rPr>
          <w:rFonts w:ascii="조선신명조" w:eastAsia="조선신명조" w:hAnsi="맑은 고딕" w:cs="맑은 고딕"/>
          <w:sz w:val="18"/>
          <w:szCs w:val="18"/>
          <w:lang w:eastAsia="ko-KR"/>
        </w:rPr>
        <w:t>·</w:t>
      </w:r>
      <w:r w:rsidRPr="00772740">
        <w:rPr>
          <w:rFonts w:ascii="조선신명조" w:eastAsia="조선신명조" w:hAnsi="맑은 고딕" w:cs="맑은 고딕"/>
          <w:sz w:val="18"/>
          <w:szCs w:val="18"/>
          <w:lang w:eastAsia="ko-KR"/>
        </w:rPr>
        <w:t>금융</w:t>
      </w:r>
      <w:r w:rsidRPr="00772740">
        <w:rPr>
          <w:rFonts w:ascii="조선신명조" w:eastAsia="조선신명조" w:hAnsi="맑은 고딕" w:cs="맑은 고딕"/>
          <w:sz w:val="18"/>
          <w:szCs w:val="18"/>
          <w:lang w:eastAsia="ko-KR"/>
        </w:rPr>
        <w:t>·</w:t>
      </w:r>
      <w:r w:rsidRPr="00772740">
        <w:rPr>
          <w:rFonts w:ascii="조선신명조" w:eastAsia="조선신명조" w:hAnsi="맑은 고딕" w:cs="맑은 고딕"/>
          <w:sz w:val="18"/>
          <w:szCs w:val="18"/>
          <w:lang w:eastAsia="ko-KR"/>
        </w:rPr>
        <w:t>원자재</w:t>
      </w:r>
      <w:r w:rsidRPr="00772740">
        <w:rPr>
          <w:rFonts w:ascii="조선신명조" w:eastAsia="조선신명조" w:hAnsi="맑은 고딕" w:cs="맑은 고딕"/>
          <w:sz w:val="18"/>
          <w:szCs w:val="18"/>
          <w:lang w:eastAsia="ko-KR"/>
        </w:rPr>
        <w:t>·</w:t>
      </w:r>
      <w:r w:rsidRPr="00772740">
        <w:rPr>
          <w:rFonts w:ascii="조선신명조" w:eastAsia="조선신명조" w:hAnsi="맑은 고딕" w:cs="맑은 고딕"/>
          <w:sz w:val="18"/>
          <w:szCs w:val="18"/>
          <w:lang w:eastAsia="ko-KR"/>
        </w:rPr>
        <w:t>리스크 변수와 더불어 이벤트 기반 변수 및 뉴스</w:t>
      </w:r>
      <w:r w:rsidRPr="00772740">
        <w:rPr>
          <w:rFonts w:ascii="조선신명조" w:eastAsia="조선신명조" w:hAnsi="맑은 고딕" w:cs="맑은 고딕"/>
          <w:sz w:val="18"/>
          <w:szCs w:val="18"/>
          <w:lang w:eastAsia="ko-KR"/>
        </w:rPr>
        <w:t>·</w:t>
      </w:r>
      <w:r w:rsidRPr="00772740">
        <w:rPr>
          <w:rFonts w:ascii="조선신명조" w:eastAsia="조선신명조" w:hAnsi="맑은 고딕" w:cs="맑은 고딕"/>
          <w:sz w:val="18"/>
          <w:szCs w:val="18"/>
          <w:lang w:eastAsia="ko-KR"/>
        </w:rPr>
        <w:t>댓글 감성 지표까지 포괄하여, 환율 변동의 구조적 요인과 단기 시장 심리 요인을 동시 고려하는 통합적 예측 프레임워크를 구축하고자 한다</w:t>
      </w:r>
      <w:r w:rsidR="00CD4C96">
        <w:rPr>
          <w:rFonts w:ascii="조선신명조" w:eastAsia="조선신명조" w:hAnsi="맑은 고딕" w:cs="맑은 고딕" w:hint="eastAsia"/>
          <w:sz w:val="18"/>
          <w:szCs w:val="18"/>
          <w:lang w:eastAsia="ko-KR"/>
        </w:rPr>
        <w:t>. &lt;표 2&gt;</w:t>
      </w:r>
    </w:p>
    <w:p w14:paraId="16C21975" w14:textId="09D35FB5" w:rsidR="0098529C" w:rsidRPr="008E7C3F" w:rsidRDefault="0098529C" w:rsidP="0098529C">
      <w:pPr>
        <w:pBdr>
          <w:top w:val="nil"/>
          <w:left w:val="nil"/>
          <w:bottom w:val="nil"/>
          <w:right w:val="nil"/>
          <w:between w:val="nil"/>
        </w:pBdr>
        <w:spacing w:before="53" w:line="252" w:lineRule="auto"/>
        <w:jc w:val="both"/>
        <w:rPr>
          <w:rFonts w:ascii="조선신명조" w:eastAsia="조선신명조" w:hAnsi="맑은 고딕" w:cs="맑은 고딕"/>
          <w:sz w:val="18"/>
          <w:szCs w:val="18"/>
          <w:lang w:eastAsia="ko-KR"/>
        </w:rPr>
        <w:sectPr w:rsidR="0098529C" w:rsidRPr="008E7C3F" w:rsidSect="00D95A4E">
          <w:type w:val="continuous"/>
          <w:pgSz w:w="11910" w:h="16840"/>
          <w:pgMar w:top="1580" w:right="1180" w:bottom="2040" w:left="1180" w:header="0" w:footer="1849" w:gutter="0"/>
          <w:cols w:space="720"/>
        </w:sectPr>
      </w:pPr>
    </w:p>
    <w:p w14:paraId="0904F1A3" w14:textId="4612049A" w:rsidR="007B34CE" w:rsidRPr="00005728" w:rsidRDefault="007B34CE">
      <w:pPr>
        <w:rPr>
          <w:rFonts w:ascii="조선신명조" w:eastAsia="조선신명조"/>
          <w:sz w:val="14"/>
          <w:szCs w:val="14"/>
          <w:lang w:eastAsia="ko-KR"/>
        </w:rPr>
      </w:pPr>
    </w:p>
    <w:p w14:paraId="112F7587" w14:textId="77777777" w:rsidR="0098529C" w:rsidRPr="0098529C" w:rsidRDefault="0098529C" w:rsidP="0098529C">
      <w:pPr>
        <w:pBdr>
          <w:top w:val="nil"/>
          <w:left w:val="nil"/>
          <w:bottom w:val="nil"/>
          <w:right w:val="nil"/>
          <w:between w:val="nil"/>
        </w:pBdr>
        <w:spacing w:before="53" w:line="252" w:lineRule="auto"/>
        <w:jc w:val="both"/>
        <w:rPr>
          <w:rFonts w:ascii="조선신명조" w:eastAsia="조선신명조" w:hAnsi="맑은 고딕" w:cs="맑은 고딕"/>
          <w:b/>
          <w:bCs/>
          <w:sz w:val="18"/>
          <w:szCs w:val="18"/>
          <w:lang w:eastAsia="ko-KR"/>
        </w:rPr>
      </w:pPr>
      <w:r w:rsidRPr="0098529C">
        <w:rPr>
          <w:rFonts w:ascii="조선신명조" w:eastAsia="조선신명조" w:hAnsi="맑은 고딕" w:cs="맑은 고딕" w:hint="eastAsia"/>
          <w:b/>
          <w:bCs/>
          <w:sz w:val="18"/>
          <w:szCs w:val="18"/>
          <w:lang w:eastAsia="ko-KR"/>
        </w:rPr>
        <w:t>&lt;표 2&gt; 환율 예측에 사용한 데이터</w:t>
      </w:r>
    </w:p>
    <w:p w14:paraId="0FD58CC1" w14:textId="77777777" w:rsidR="0098529C" w:rsidRPr="009911B6" w:rsidRDefault="0098529C">
      <w:pPr>
        <w:rPr>
          <w:rFonts w:ascii="조선신명조" w:eastAsia="조선신명조"/>
          <w:sz w:val="14"/>
          <w:szCs w:val="14"/>
          <w:lang w:eastAsia="ko-KR"/>
        </w:rPr>
      </w:pPr>
    </w:p>
    <w:tbl>
      <w:tblPr>
        <w:tblStyle w:val="a9"/>
        <w:tblW w:w="0" w:type="auto"/>
        <w:tblLook w:val="04A0" w:firstRow="1" w:lastRow="0" w:firstColumn="1" w:lastColumn="0" w:noHBand="0" w:noVBand="1"/>
      </w:tblPr>
      <w:tblGrid>
        <w:gridCol w:w="1362"/>
        <w:gridCol w:w="1363"/>
        <w:gridCol w:w="1363"/>
        <w:gridCol w:w="1363"/>
        <w:gridCol w:w="1363"/>
        <w:gridCol w:w="1363"/>
        <w:gridCol w:w="1363"/>
      </w:tblGrid>
      <w:tr w:rsidR="0098529C" w14:paraId="1CE8FF82" w14:textId="77777777" w:rsidTr="0098529C">
        <w:tc>
          <w:tcPr>
            <w:tcW w:w="1362" w:type="dxa"/>
            <w:shd w:val="clear" w:color="auto" w:fill="D9D9D9" w:themeFill="background1" w:themeFillShade="D9"/>
            <w:vAlign w:val="center"/>
          </w:tcPr>
          <w:p w14:paraId="27816DCD" w14:textId="6735341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대분류</w:t>
            </w:r>
            <w:proofErr w:type="spellEnd"/>
          </w:p>
        </w:tc>
        <w:tc>
          <w:tcPr>
            <w:tcW w:w="1363" w:type="dxa"/>
            <w:shd w:val="clear" w:color="auto" w:fill="D9D9D9" w:themeFill="background1" w:themeFillShade="D9"/>
            <w:vAlign w:val="center"/>
          </w:tcPr>
          <w:p w14:paraId="2B5E2997" w14:textId="7F1BF539"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출처</w:t>
            </w:r>
            <w:proofErr w:type="spellEnd"/>
          </w:p>
        </w:tc>
        <w:tc>
          <w:tcPr>
            <w:tcW w:w="1363" w:type="dxa"/>
            <w:shd w:val="clear" w:color="auto" w:fill="D9D9D9" w:themeFill="background1" w:themeFillShade="D9"/>
            <w:vAlign w:val="center"/>
          </w:tcPr>
          <w:p w14:paraId="566E50B5" w14:textId="6E9B859D"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데이터명</w:t>
            </w:r>
            <w:proofErr w:type="spellEnd"/>
          </w:p>
        </w:tc>
        <w:tc>
          <w:tcPr>
            <w:tcW w:w="1363" w:type="dxa"/>
            <w:shd w:val="clear" w:color="auto" w:fill="D9D9D9" w:themeFill="background1" w:themeFillShade="D9"/>
            <w:vAlign w:val="center"/>
          </w:tcPr>
          <w:p w14:paraId="611B1B33" w14:textId="5F61C641"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기간</w:t>
            </w:r>
            <w:proofErr w:type="spellEnd"/>
          </w:p>
        </w:tc>
        <w:tc>
          <w:tcPr>
            <w:tcW w:w="1363" w:type="dxa"/>
            <w:shd w:val="clear" w:color="auto" w:fill="D9D9D9" w:themeFill="background1" w:themeFillShade="D9"/>
            <w:vAlign w:val="center"/>
          </w:tcPr>
          <w:p w14:paraId="67EF5F7F" w14:textId="44FF8CF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단위</w:t>
            </w:r>
            <w:proofErr w:type="spellEnd"/>
          </w:p>
        </w:tc>
        <w:tc>
          <w:tcPr>
            <w:tcW w:w="1363" w:type="dxa"/>
            <w:shd w:val="clear" w:color="auto" w:fill="D9D9D9" w:themeFill="background1" w:themeFillShade="D9"/>
            <w:vAlign w:val="center"/>
          </w:tcPr>
          <w:p w14:paraId="652F8185" w14:textId="1ACEF7E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추출</w:t>
            </w:r>
            <w:proofErr w:type="spellEnd"/>
            <w:r w:rsidRPr="0098529C">
              <w:rPr>
                <w:rFonts w:ascii="조선신명조" w:eastAsia="조선신명조" w:hint="eastAsia"/>
                <w:sz w:val="14"/>
                <w:szCs w:val="14"/>
              </w:rPr>
              <w:t xml:space="preserve"> </w:t>
            </w:r>
            <w:proofErr w:type="spellStart"/>
            <w:r w:rsidRPr="0098529C">
              <w:rPr>
                <w:rFonts w:ascii="조선신명조" w:eastAsia="조선신명조" w:hAnsi="맑은 고딕" w:cs="맑은 고딕" w:hint="eastAsia"/>
                <w:sz w:val="14"/>
                <w:szCs w:val="14"/>
              </w:rPr>
              <w:t>변수</w:t>
            </w:r>
            <w:proofErr w:type="spellEnd"/>
          </w:p>
        </w:tc>
        <w:tc>
          <w:tcPr>
            <w:tcW w:w="1363" w:type="dxa"/>
            <w:shd w:val="clear" w:color="auto" w:fill="D9D9D9" w:themeFill="background1" w:themeFillShade="D9"/>
            <w:vAlign w:val="center"/>
          </w:tcPr>
          <w:p w14:paraId="6A88CB37" w14:textId="1108560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활용</w:t>
            </w:r>
            <w:proofErr w:type="spellEnd"/>
            <w:r w:rsidRPr="0098529C">
              <w:rPr>
                <w:rFonts w:ascii="조선신명조" w:eastAsia="조선신명조" w:hint="eastAsia"/>
                <w:sz w:val="14"/>
                <w:szCs w:val="14"/>
              </w:rPr>
              <w:t xml:space="preserve"> </w:t>
            </w:r>
            <w:proofErr w:type="spellStart"/>
            <w:r w:rsidRPr="0098529C">
              <w:rPr>
                <w:rFonts w:ascii="조선신명조" w:eastAsia="조선신명조" w:hAnsi="맑은 고딕" w:cs="맑은 고딕" w:hint="eastAsia"/>
                <w:sz w:val="14"/>
                <w:szCs w:val="14"/>
              </w:rPr>
              <w:t>변수</w:t>
            </w:r>
            <w:proofErr w:type="spellEnd"/>
          </w:p>
        </w:tc>
      </w:tr>
      <w:tr w:rsidR="0098529C" w14:paraId="4A0EE49B" w14:textId="77777777" w:rsidTr="00A529B3">
        <w:tc>
          <w:tcPr>
            <w:tcW w:w="1362" w:type="dxa"/>
            <w:vAlign w:val="center"/>
          </w:tcPr>
          <w:p w14:paraId="319EE1BD" w14:textId="07D8CB2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Style w:val="af7"/>
                <w:rFonts w:ascii="조선신명조" w:eastAsia="조선신명조" w:hint="eastAsia"/>
                <w:b w:val="0"/>
                <w:bCs w:val="0"/>
                <w:sz w:val="14"/>
                <w:szCs w:val="14"/>
              </w:rPr>
              <w:t>목표</w:t>
            </w:r>
            <w:proofErr w:type="spellEnd"/>
            <w:r w:rsidRPr="0098529C">
              <w:rPr>
                <w:rStyle w:val="af7"/>
                <w:rFonts w:ascii="조선신명조" w:eastAsia="조선신명조" w:hint="eastAsia"/>
                <w:b w:val="0"/>
                <w:bCs w:val="0"/>
                <w:sz w:val="14"/>
                <w:szCs w:val="14"/>
              </w:rPr>
              <w:t xml:space="preserve"> </w:t>
            </w:r>
            <w:proofErr w:type="spellStart"/>
            <w:r w:rsidRPr="0098529C">
              <w:rPr>
                <w:rStyle w:val="af7"/>
                <w:rFonts w:ascii="조선신명조" w:eastAsia="조선신명조" w:hint="eastAsia"/>
                <w:b w:val="0"/>
                <w:bCs w:val="0"/>
                <w:sz w:val="14"/>
                <w:szCs w:val="14"/>
              </w:rPr>
              <w:t>변수</w:t>
            </w:r>
            <w:proofErr w:type="spellEnd"/>
          </w:p>
        </w:tc>
        <w:tc>
          <w:tcPr>
            <w:tcW w:w="1363" w:type="dxa"/>
            <w:vAlign w:val="center"/>
          </w:tcPr>
          <w:p w14:paraId="3746DC63" w14:textId="22F60F4D"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Yahoo Finance</w:t>
            </w:r>
          </w:p>
        </w:tc>
        <w:tc>
          <w:tcPr>
            <w:tcW w:w="1363" w:type="dxa"/>
            <w:vAlign w:val="center"/>
          </w:tcPr>
          <w:p w14:paraId="34819BCE" w14:textId="54B5D40A"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KRW/USD</w:t>
            </w:r>
          </w:p>
        </w:tc>
        <w:tc>
          <w:tcPr>
            <w:tcW w:w="1363" w:type="dxa"/>
            <w:vAlign w:val="center"/>
          </w:tcPr>
          <w:p w14:paraId="6B42FF81" w14:textId="5E94600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0450F79F" w14:textId="7D34783A"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313836B3" w14:textId="60F55629"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종가</w:t>
            </w:r>
            <w:proofErr w:type="spellEnd"/>
          </w:p>
        </w:tc>
        <w:tc>
          <w:tcPr>
            <w:tcW w:w="1363" w:type="dxa"/>
            <w:vAlign w:val="center"/>
          </w:tcPr>
          <w:p w14:paraId="549743BF" w14:textId="3EF73DEF"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lang w:eastAsia="ko-KR"/>
              </w:rPr>
              <w:t>Target (</w:t>
            </w:r>
            <w:r w:rsidRPr="0098529C">
              <w:rPr>
                <w:rFonts w:ascii="조선신명조" w:eastAsia="조선신명조" w:hAnsi="맑은 고딕" w:cs="맑은 고딕" w:hint="eastAsia"/>
                <w:sz w:val="14"/>
                <w:szCs w:val="14"/>
                <w:lang w:eastAsia="ko-KR"/>
              </w:rPr>
              <w:t>원</w:t>
            </w:r>
            <w:r w:rsidRPr="0098529C">
              <w:rPr>
                <w:rFonts w:ascii="조선신명조" w:eastAsia="조선신명조" w:hint="eastAsia"/>
                <w:sz w:val="14"/>
                <w:szCs w:val="14"/>
                <w:lang w:eastAsia="ko-KR"/>
              </w:rPr>
              <w:t>/</w:t>
            </w:r>
            <w:r w:rsidRPr="0098529C">
              <w:rPr>
                <w:rFonts w:ascii="조선신명조" w:eastAsia="조선신명조" w:hAnsi="맑은 고딕" w:cs="맑은 고딕" w:hint="eastAsia"/>
                <w:sz w:val="14"/>
                <w:szCs w:val="14"/>
                <w:lang w:eastAsia="ko-KR"/>
              </w:rPr>
              <w:t>달러</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환율</w:t>
            </w:r>
            <w:r w:rsidRPr="0098529C">
              <w:rPr>
                <w:rFonts w:ascii="조선신명조" w:eastAsia="조선신명조" w:hint="eastAsia"/>
                <w:sz w:val="14"/>
                <w:szCs w:val="14"/>
                <w:lang w:eastAsia="ko-KR"/>
              </w:rPr>
              <w:t>)</w:t>
            </w:r>
          </w:p>
        </w:tc>
      </w:tr>
      <w:tr w:rsidR="0098529C" w14:paraId="4DEDB1C8" w14:textId="77777777" w:rsidTr="00A529B3">
        <w:tc>
          <w:tcPr>
            <w:tcW w:w="1362" w:type="dxa"/>
            <w:vAlign w:val="center"/>
          </w:tcPr>
          <w:p w14:paraId="3864EF91" w14:textId="2E0FC7E7"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Style w:val="af7"/>
                <w:rFonts w:ascii="조선신명조" w:eastAsia="조선신명조" w:hint="eastAsia"/>
                <w:b w:val="0"/>
                <w:bCs w:val="0"/>
                <w:sz w:val="14"/>
                <w:szCs w:val="14"/>
              </w:rPr>
              <w:t>교차</w:t>
            </w:r>
            <w:proofErr w:type="spellEnd"/>
            <w:r w:rsidRPr="0098529C">
              <w:rPr>
                <w:rStyle w:val="af7"/>
                <w:rFonts w:ascii="조선신명조" w:eastAsia="조선신명조" w:hint="eastAsia"/>
                <w:b w:val="0"/>
                <w:bCs w:val="0"/>
                <w:sz w:val="14"/>
                <w:szCs w:val="14"/>
              </w:rPr>
              <w:t xml:space="preserve"> </w:t>
            </w:r>
            <w:proofErr w:type="spellStart"/>
            <w:r w:rsidRPr="0098529C">
              <w:rPr>
                <w:rStyle w:val="af7"/>
                <w:rFonts w:ascii="조선신명조" w:eastAsia="조선신명조" w:hint="eastAsia"/>
                <w:b w:val="0"/>
                <w:bCs w:val="0"/>
                <w:sz w:val="14"/>
                <w:szCs w:val="14"/>
              </w:rPr>
              <w:t>환율</w:t>
            </w:r>
            <w:proofErr w:type="spellEnd"/>
          </w:p>
        </w:tc>
        <w:tc>
          <w:tcPr>
            <w:tcW w:w="1363" w:type="dxa"/>
            <w:vAlign w:val="center"/>
          </w:tcPr>
          <w:p w14:paraId="13475EAD" w14:textId="2E74A6BC"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Yahoo Finance</w:t>
            </w:r>
          </w:p>
        </w:tc>
        <w:tc>
          <w:tcPr>
            <w:tcW w:w="1363" w:type="dxa"/>
            <w:vAlign w:val="center"/>
          </w:tcPr>
          <w:p w14:paraId="3407D3E3" w14:textId="4C2D4E84"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USD/JPY, USD/CNY</w:t>
            </w:r>
          </w:p>
        </w:tc>
        <w:tc>
          <w:tcPr>
            <w:tcW w:w="1363" w:type="dxa"/>
            <w:vAlign w:val="center"/>
          </w:tcPr>
          <w:p w14:paraId="2B58786B" w14:textId="0129FE17"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7C106940" w14:textId="43056D8E"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1CA2A7ED" w14:textId="4248B914"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종가</w:t>
            </w:r>
            <w:proofErr w:type="spellEnd"/>
          </w:p>
        </w:tc>
        <w:tc>
          <w:tcPr>
            <w:tcW w:w="1363" w:type="dxa"/>
            <w:vAlign w:val="center"/>
          </w:tcPr>
          <w:p w14:paraId="2710E353" w14:textId="7AF1070F"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 xml:space="preserve">USD/JPY </w:t>
            </w:r>
            <w:proofErr w:type="spellStart"/>
            <w:r w:rsidRPr="0098529C">
              <w:rPr>
                <w:rFonts w:ascii="조선신명조" w:eastAsia="조선신명조" w:hAnsi="맑은 고딕" w:cs="맑은 고딕" w:hint="eastAsia"/>
                <w:sz w:val="14"/>
                <w:szCs w:val="14"/>
              </w:rPr>
              <w:t>종가</w:t>
            </w:r>
            <w:proofErr w:type="spellEnd"/>
            <w:r w:rsidRPr="0098529C">
              <w:rPr>
                <w:rFonts w:ascii="조선신명조" w:eastAsia="조선신명조" w:hint="eastAsia"/>
                <w:sz w:val="14"/>
                <w:szCs w:val="14"/>
              </w:rPr>
              <w:t xml:space="preserve">, USD/CNY </w:t>
            </w:r>
            <w:proofErr w:type="spellStart"/>
            <w:r w:rsidRPr="0098529C">
              <w:rPr>
                <w:rFonts w:ascii="조선신명조" w:eastAsia="조선신명조" w:hAnsi="맑은 고딕" w:cs="맑은 고딕" w:hint="eastAsia"/>
                <w:sz w:val="14"/>
                <w:szCs w:val="14"/>
              </w:rPr>
              <w:t>종가</w:t>
            </w:r>
            <w:proofErr w:type="spellEnd"/>
          </w:p>
        </w:tc>
      </w:tr>
      <w:tr w:rsidR="0098529C" w14:paraId="140B3B36" w14:textId="77777777" w:rsidTr="00A529B3">
        <w:tc>
          <w:tcPr>
            <w:tcW w:w="1362" w:type="dxa"/>
            <w:vAlign w:val="center"/>
          </w:tcPr>
          <w:p w14:paraId="32CA1C33" w14:textId="0BA8BFA4"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Style w:val="af7"/>
                <w:rFonts w:ascii="조선신명조" w:eastAsia="조선신명조" w:hint="eastAsia"/>
                <w:b w:val="0"/>
                <w:bCs w:val="0"/>
                <w:sz w:val="14"/>
                <w:szCs w:val="14"/>
              </w:rPr>
              <w:t>시장</w:t>
            </w:r>
            <w:proofErr w:type="spellEnd"/>
            <w:r w:rsidRPr="0098529C">
              <w:rPr>
                <w:rStyle w:val="af7"/>
                <w:rFonts w:ascii="조선신명조" w:eastAsia="조선신명조" w:hint="eastAsia"/>
                <w:b w:val="0"/>
                <w:bCs w:val="0"/>
                <w:sz w:val="14"/>
                <w:szCs w:val="14"/>
              </w:rPr>
              <w:t xml:space="preserve"> </w:t>
            </w:r>
            <w:proofErr w:type="spellStart"/>
            <w:r w:rsidRPr="0098529C">
              <w:rPr>
                <w:rStyle w:val="af7"/>
                <w:rFonts w:ascii="조선신명조" w:eastAsia="조선신명조" w:hint="eastAsia"/>
                <w:b w:val="0"/>
                <w:bCs w:val="0"/>
                <w:sz w:val="14"/>
                <w:szCs w:val="14"/>
              </w:rPr>
              <w:t>지표</w:t>
            </w:r>
            <w:proofErr w:type="spellEnd"/>
          </w:p>
        </w:tc>
        <w:tc>
          <w:tcPr>
            <w:tcW w:w="1363" w:type="dxa"/>
            <w:vAlign w:val="center"/>
          </w:tcPr>
          <w:p w14:paraId="0EA8A281" w14:textId="63CCAD59"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Investing.com</w:t>
            </w:r>
          </w:p>
        </w:tc>
        <w:tc>
          <w:tcPr>
            <w:tcW w:w="1363" w:type="dxa"/>
            <w:vAlign w:val="center"/>
          </w:tcPr>
          <w:p w14:paraId="766ED766" w14:textId="3E232711"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 xml:space="preserve">KOSPI, KOSDAQ, </w:t>
            </w:r>
            <w:proofErr w:type="spellStart"/>
            <w:r w:rsidRPr="0098529C">
              <w:rPr>
                <w:rFonts w:ascii="조선신명조" w:eastAsia="조선신명조" w:hAnsi="맑은 고딕" w:cs="맑은 고딕" w:hint="eastAsia"/>
                <w:sz w:val="14"/>
                <w:szCs w:val="14"/>
              </w:rPr>
              <w:t>다우존스</w:t>
            </w:r>
            <w:proofErr w:type="spellEnd"/>
            <w:r w:rsidRPr="0098529C">
              <w:rPr>
                <w:rFonts w:ascii="조선신명조" w:eastAsia="조선신명조" w:hint="eastAsia"/>
                <w:sz w:val="14"/>
                <w:szCs w:val="14"/>
              </w:rPr>
              <w:t>, S&amp;P500</w:t>
            </w:r>
          </w:p>
        </w:tc>
        <w:tc>
          <w:tcPr>
            <w:tcW w:w="1363" w:type="dxa"/>
            <w:vAlign w:val="center"/>
          </w:tcPr>
          <w:p w14:paraId="154A4829" w14:textId="659E9B0E"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5DBF1A25" w14:textId="10AF46CC"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075AE1B3" w14:textId="2F3BCA5D"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종가</w:t>
            </w:r>
            <w:proofErr w:type="spellEnd"/>
            <w:r w:rsidRPr="0098529C">
              <w:rPr>
                <w:rFonts w:ascii="조선신명조" w:eastAsia="조선신명조" w:hint="eastAsia"/>
                <w:sz w:val="14"/>
                <w:szCs w:val="14"/>
              </w:rPr>
              <w:t xml:space="preserve">, </w:t>
            </w:r>
            <w:proofErr w:type="spellStart"/>
            <w:r w:rsidRPr="0098529C">
              <w:rPr>
                <w:rFonts w:ascii="조선신명조" w:eastAsia="조선신명조" w:hAnsi="맑은 고딕" w:cs="맑은 고딕" w:hint="eastAsia"/>
                <w:sz w:val="14"/>
                <w:szCs w:val="14"/>
              </w:rPr>
              <w:t>거래량</w:t>
            </w:r>
            <w:proofErr w:type="spellEnd"/>
          </w:p>
        </w:tc>
        <w:tc>
          <w:tcPr>
            <w:tcW w:w="1363" w:type="dxa"/>
            <w:vAlign w:val="center"/>
          </w:tcPr>
          <w:p w14:paraId="449144DA" w14:textId="23CF2BDA"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lang w:eastAsia="ko-KR"/>
              </w:rPr>
              <w:t xml:space="preserve">KOSPI </w:t>
            </w:r>
            <w:proofErr w:type="spellStart"/>
            <w:r w:rsidRPr="0098529C">
              <w:rPr>
                <w:rFonts w:ascii="조선신명조" w:eastAsia="조선신명조" w:hAnsi="맑은 고딕" w:cs="맑은 고딕" w:hint="eastAsia"/>
                <w:sz w:val="14"/>
                <w:szCs w:val="14"/>
                <w:lang w:eastAsia="ko-KR"/>
              </w:rPr>
              <w:t>종가</w:t>
            </w:r>
            <w:r w:rsidRPr="0098529C">
              <w:rPr>
                <w:rFonts w:ascii="조선신명조" w:eastAsia="조선신명조" w:hint="eastAsia"/>
                <w:sz w:val="14"/>
                <w:szCs w:val="14"/>
                <w:lang w:eastAsia="ko-KR"/>
              </w:rPr>
              <w:t>·</w:t>
            </w:r>
            <w:r w:rsidRPr="0098529C">
              <w:rPr>
                <w:rFonts w:ascii="조선신명조" w:eastAsia="조선신명조" w:hAnsi="맑은 고딕" w:cs="맑은 고딕" w:hint="eastAsia"/>
                <w:sz w:val="14"/>
                <w:szCs w:val="14"/>
                <w:lang w:eastAsia="ko-KR"/>
              </w:rPr>
              <w:t>거래량</w:t>
            </w:r>
            <w:proofErr w:type="spellEnd"/>
            <w:r w:rsidRPr="0098529C">
              <w:rPr>
                <w:rFonts w:ascii="조선신명조" w:eastAsia="조선신명조" w:hint="eastAsia"/>
                <w:sz w:val="14"/>
                <w:szCs w:val="14"/>
                <w:lang w:eastAsia="ko-KR"/>
              </w:rPr>
              <w:t xml:space="preserve">, KOSDAQ </w:t>
            </w:r>
            <w:proofErr w:type="spellStart"/>
            <w:r w:rsidRPr="0098529C">
              <w:rPr>
                <w:rFonts w:ascii="조선신명조" w:eastAsia="조선신명조" w:hAnsi="맑은 고딕" w:cs="맑은 고딕" w:hint="eastAsia"/>
                <w:sz w:val="14"/>
                <w:szCs w:val="14"/>
                <w:lang w:eastAsia="ko-KR"/>
              </w:rPr>
              <w:t>종가</w:t>
            </w:r>
            <w:r w:rsidRPr="0098529C">
              <w:rPr>
                <w:rFonts w:ascii="조선신명조" w:eastAsia="조선신명조" w:hint="eastAsia"/>
                <w:sz w:val="14"/>
                <w:szCs w:val="14"/>
                <w:lang w:eastAsia="ko-KR"/>
              </w:rPr>
              <w:t>·</w:t>
            </w:r>
            <w:r w:rsidRPr="0098529C">
              <w:rPr>
                <w:rFonts w:ascii="조선신명조" w:eastAsia="조선신명조" w:hAnsi="맑은 고딕" w:cs="맑은 고딕" w:hint="eastAsia"/>
                <w:sz w:val="14"/>
                <w:szCs w:val="14"/>
                <w:lang w:eastAsia="ko-KR"/>
              </w:rPr>
              <w:t>거래량</w:t>
            </w:r>
            <w:proofErr w:type="spellEnd"/>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다우존스</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종가</w:t>
            </w:r>
            <w:r w:rsidRPr="0098529C">
              <w:rPr>
                <w:rFonts w:ascii="조선신명조" w:eastAsia="조선신명조" w:hint="eastAsia"/>
                <w:sz w:val="14"/>
                <w:szCs w:val="14"/>
                <w:lang w:eastAsia="ko-KR"/>
              </w:rPr>
              <w:t xml:space="preserve">, S&amp;P500 </w:t>
            </w:r>
            <w:r w:rsidRPr="0098529C">
              <w:rPr>
                <w:rFonts w:ascii="조선신명조" w:eastAsia="조선신명조" w:hAnsi="맑은 고딕" w:cs="맑은 고딕" w:hint="eastAsia"/>
                <w:sz w:val="14"/>
                <w:szCs w:val="14"/>
                <w:lang w:eastAsia="ko-KR"/>
              </w:rPr>
              <w:t>종가</w:t>
            </w:r>
          </w:p>
        </w:tc>
      </w:tr>
      <w:tr w:rsidR="0098529C" w14:paraId="2EE0434C" w14:textId="77777777" w:rsidTr="00A529B3">
        <w:tc>
          <w:tcPr>
            <w:tcW w:w="1362" w:type="dxa"/>
            <w:vAlign w:val="center"/>
          </w:tcPr>
          <w:p w14:paraId="0DEB3C32" w14:textId="5DD20A68"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Style w:val="af7"/>
                <w:rFonts w:ascii="조선신명조" w:eastAsia="조선신명조" w:hint="eastAsia"/>
                <w:b w:val="0"/>
                <w:bCs w:val="0"/>
                <w:sz w:val="14"/>
                <w:szCs w:val="14"/>
              </w:rPr>
              <w:t>원자재</w:t>
            </w:r>
            <w:proofErr w:type="spellEnd"/>
          </w:p>
        </w:tc>
        <w:tc>
          <w:tcPr>
            <w:tcW w:w="1363" w:type="dxa"/>
            <w:vAlign w:val="center"/>
          </w:tcPr>
          <w:p w14:paraId="1470F8C6" w14:textId="5DE62B2B"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Yahoo Finance, Investing.com</w:t>
            </w:r>
          </w:p>
        </w:tc>
        <w:tc>
          <w:tcPr>
            <w:tcW w:w="1363" w:type="dxa"/>
            <w:vAlign w:val="center"/>
          </w:tcPr>
          <w:p w14:paraId="4D0476A8" w14:textId="38A75E5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lang w:eastAsia="ko-KR"/>
              </w:rPr>
              <w:t xml:space="preserve">WTI, </w:t>
            </w:r>
            <w:r w:rsidRPr="0098529C">
              <w:rPr>
                <w:rFonts w:ascii="조선신명조" w:eastAsia="조선신명조" w:hAnsi="맑은 고딕" w:cs="맑은 고딕" w:hint="eastAsia"/>
                <w:sz w:val="14"/>
                <w:szCs w:val="14"/>
                <w:lang w:eastAsia="ko-KR"/>
              </w:rPr>
              <w:t>금</w:t>
            </w:r>
            <w:r w:rsidRPr="0098529C">
              <w:rPr>
                <w:rFonts w:ascii="조선신명조" w:eastAsia="조선신명조" w:hint="eastAsia"/>
                <w:sz w:val="14"/>
                <w:szCs w:val="14"/>
                <w:lang w:eastAsia="ko-KR"/>
              </w:rPr>
              <w:t xml:space="preserve">(XAU), </w:t>
            </w:r>
            <w:r w:rsidRPr="0098529C">
              <w:rPr>
                <w:rFonts w:ascii="조선신명조" w:eastAsia="조선신명조" w:hAnsi="맑은 고딕" w:cs="맑은 고딕" w:hint="eastAsia"/>
                <w:sz w:val="14"/>
                <w:szCs w:val="14"/>
                <w:lang w:eastAsia="ko-KR"/>
              </w:rPr>
              <w:t>구리</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니켈</w:t>
            </w:r>
            <w:r w:rsidR="000937AF">
              <w:rPr>
                <w:rFonts w:ascii="조선신명조" w:eastAsia="조선신명조" w:hAnsi="맑은 고딕" w:cs="맑은 고딕" w:hint="eastAsia"/>
                <w:sz w:val="14"/>
                <w:szCs w:val="14"/>
                <w:lang w:eastAsia="ko-KR"/>
              </w:rPr>
              <w:t>, 알루미늄</w:t>
            </w:r>
          </w:p>
        </w:tc>
        <w:tc>
          <w:tcPr>
            <w:tcW w:w="1363" w:type="dxa"/>
            <w:vAlign w:val="center"/>
          </w:tcPr>
          <w:p w14:paraId="3F48E3BF" w14:textId="0EE6D26F"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6A55F29F" w14:textId="4823A0D9"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7E49AE9A" w14:textId="19DE8B56"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종가</w:t>
            </w:r>
            <w:proofErr w:type="spellEnd"/>
          </w:p>
        </w:tc>
        <w:tc>
          <w:tcPr>
            <w:tcW w:w="1363" w:type="dxa"/>
            <w:vAlign w:val="center"/>
          </w:tcPr>
          <w:p w14:paraId="6BBC38E9" w14:textId="0994284E"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lang w:eastAsia="ko-KR"/>
              </w:rPr>
              <w:t xml:space="preserve">WTI </w:t>
            </w:r>
            <w:r w:rsidRPr="0098529C">
              <w:rPr>
                <w:rFonts w:ascii="조선신명조" w:eastAsia="조선신명조" w:hAnsi="맑은 고딕" w:cs="맑은 고딕" w:hint="eastAsia"/>
                <w:sz w:val="14"/>
                <w:szCs w:val="14"/>
                <w:lang w:eastAsia="ko-KR"/>
              </w:rPr>
              <w:t>종가</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금</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구리</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알루미늄</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니켈</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종가</w:t>
            </w:r>
          </w:p>
        </w:tc>
      </w:tr>
      <w:tr w:rsidR="0098529C" w14:paraId="7170607F" w14:textId="77777777" w:rsidTr="00A529B3">
        <w:tc>
          <w:tcPr>
            <w:tcW w:w="1362" w:type="dxa"/>
            <w:vAlign w:val="center"/>
          </w:tcPr>
          <w:p w14:paraId="6C828FCD" w14:textId="13DAE57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Style w:val="af7"/>
                <w:rFonts w:ascii="조선신명조" w:eastAsia="조선신명조" w:hint="eastAsia"/>
                <w:b w:val="0"/>
                <w:bCs w:val="0"/>
                <w:sz w:val="14"/>
                <w:szCs w:val="14"/>
              </w:rPr>
              <w:t>거시</w:t>
            </w:r>
            <w:proofErr w:type="spellEnd"/>
            <w:r w:rsidRPr="0098529C">
              <w:rPr>
                <w:rStyle w:val="af7"/>
                <w:rFonts w:ascii="조선신명조" w:eastAsia="조선신명조" w:hint="eastAsia"/>
                <w:b w:val="0"/>
                <w:bCs w:val="0"/>
                <w:sz w:val="14"/>
                <w:szCs w:val="14"/>
              </w:rPr>
              <w:t xml:space="preserve"> </w:t>
            </w:r>
            <w:proofErr w:type="spellStart"/>
            <w:r w:rsidRPr="0098529C">
              <w:rPr>
                <w:rStyle w:val="af7"/>
                <w:rFonts w:ascii="조선신명조" w:eastAsia="조선신명조" w:hint="eastAsia"/>
                <w:b w:val="0"/>
                <w:bCs w:val="0"/>
                <w:sz w:val="14"/>
                <w:szCs w:val="14"/>
              </w:rPr>
              <w:t>지표</w:t>
            </w:r>
            <w:proofErr w:type="spellEnd"/>
          </w:p>
        </w:tc>
        <w:tc>
          <w:tcPr>
            <w:tcW w:w="1363" w:type="dxa"/>
            <w:vAlign w:val="center"/>
          </w:tcPr>
          <w:p w14:paraId="67D39977" w14:textId="4FA1073A"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lang w:eastAsia="ko-KR"/>
              </w:rPr>
              <w:t xml:space="preserve">ECOS, FRED, </w:t>
            </w:r>
            <w:r w:rsidRPr="0098529C">
              <w:rPr>
                <w:rFonts w:ascii="조선신명조" w:eastAsia="조선신명조" w:hAnsi="맑은 고딕" w:cs="맑은 고딕" w:hint="eastAsia"/>
                <w:sz w:val="14"/>
                <w:szCs w:val="14"/>
                <w:lang w:eastAsia="ko-KR"/>
              </w:rPr>
              <w:t>통계청</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한국은행</w:t>
            </w:r>
          </w:p>
        </w:tc>
        <w:tc>
          <w:tcPr>
            <w:tcW w:w="1363" w:type="dxa"/>
            <w:vAlign w:val="center"/>
          </w:tcPr>
          <w:p w14:paraId="3BB35CF2" w14:textId="6F9F1A7A"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lang w:eastAsia="ko-KR"/>
              </w:rPr>
              <w:t>정책금리</w:t>
            </w:r>
            <w:r w:rsidRPr="0098529C">
              <w:rPr>
                <w:rFonts w:ascii="조선신명조" w:eastAsia="조선신명조" w:hint="eastAsia"/>
                <w:sz w:val="14"/>
                <w:szCs w:val="14"/>
                <w:lang w:eastAsia="ko-KR"/>
              </w:rPr>
              <w:t xml:space="preserve">, CPI, PPI, </w:t>
            </w:r>
            <w:r w:rsidRPr="0098529C">
              <w:rPr>
                <w:rFonts w:ascii="조선신명조" w:eastAsia="조선신명조" w:hAnsi="맑은 고딕" w:cs="맑은 고딕" w:hint="eastAsia"/>
                <w:sz w:val="14"/>
                <w:szCs w:val="14"/>
                <w:lang w:eastAsia="ko-KR"/>
              </w:rPr>
              <w:t>경상수지</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통화량</w:t>
            </w:r>
            <w:r w:rsidRPr="0098529C">
              <w:rPr>
                <w:rFonts w:ascii="조선신명조" w:eastAsia="조선신명조" w:hint="eastAsia"/>
                <w:sz w:val="14"/>
                <w:szCs w:val="14"/>
                <w:lang w:eastAsia="ko-KR"/>
              </w:rPr>
              <w:t>(M1, M2)</w:t>
            </w:r>
          </w:p>
        </w:tc>
        <w:tc>
          <w:tcPr>
            <w:tcW w:w="1363" w:type="dxa"/>
            <w:vAlign w:val="center"/>
          </w:tcPr>
          <w:p w14:paraId="6B018D46" w14:textId="45C7B56D"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35959CB5" w14:textId="19880139"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월</w:t>
            </w:r>
          </w:p>
        </w:tc>
        <w:tc>
          <w:tcPr>
            <w:tcW w:w="1363" w:type="dxa"/>
            <w:vAlign w:val="center"/>
          </w:tcPr>
          <w:p w14:paraId="47A9A358" w14:textId="11A3AD6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lang w:eastAsia="ko-KR"/>
              </w:rPr>
              <w:t>한국</w:t>
            </w:r>
            <w:r w:rsidRPr="0098529C">
              <w:rPr>
                <w:rFonts w:ascii="조선신명조" w:eastAsia="조선신명조" w:hint="eastAsia"/>
                <w:sz w:val="14"/>
                <w:szCs w:val="14"/>
                <w:lang w:eastAsia="ko-KR"/>
              </w:rPr>
              <w:t>/</w:t>
            </w:r>
            <w:r w:rsidRPr="0098529C">
              <w:rPr>
                <w:rFonts w:ascii="조선신명조" w:eastAsia="조선신명조" w:hAnsi="맑은 고딕" w:cs="맑은 고딕" w:hint="eastAsia"/>
                <w:sz w:val="14"/>
                <w:szCs w:val="14"/>
                <w:lang w:eastAsia="ko-KR"/>
              </w:rPr>
              <w:t>미국</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정책금리</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소비자물가지수</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생산자물가지수</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경상수지</w:t>
            </w:r>
            <w:r w:rsidRPr="0098529C">
              <w:rPr>
                <w:rFonts w:ascii="조선신명조" w:eastAsia="조선신명조" w:hint="eastAsia"/>
                <w:sz w:val="14"/>
                <w:szCs w:val="14"/>
                <w:lang w:eastAsia="ko-KR"/>
              </w:rPr>
              <w:t>, M1, M2</w:t>
            </w:r>
          </w:p>
        </w:tc>
        <w:tc>
          <w:tcPr>
            <w:tcW w:w="1363" w:type="dxa"/>
            <w:vAlign w:val="center"/>
          </w:tcPr>
          <w:p w14:paraId="51EC4DC5" w14:textId="4F3FAC5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동일</w:t>
            </w:r>
            <w:proofErr w:type="spellEnd"/>
          </w:p>
        </w:tc>
      </w:tr>
      <w:tr w:rsidR="0098529C" w14:paraId="70CB739D" w14:textId="77777777" w:rsidTr="00A529B3">
        <w:tc>
          <w:tcPr>
            <w:tcW w:w="1362" w:type="dxa"/>
            <w:vAlign w:val="center"/>
          </w:tcPr>
          <w:p w14:paraId="7F32D17B" w14:textId="58C29B3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Style w:val="af7"/>
                <w:rFonts w:ascii="조선신명조" w:eastAsia="조선신명조" w:hint="eastAsia"/>
                <w:b w:val="0"/>
                <w:bCs w:val="0"/>
                <w:sz w:val="14"/>
                <w:szCs w:val="14"/>
              </w:rPr>
              <w:t>리스크</w:t>
            </w:r>
            <w:proofErr w:type="spellEnd"/>
            <w:r w:rsidRPr="0098529C">
              <w:rPr>
                <w:rStyle w:val="af7"/>
                <w:rFonts w:ascii="조선신명조" w:eastAsia="조선신명조" w:hint="eastAsia"/>
                <w:b w:val="0"/>
                <w:bCs w:val="0"/>
                <w:sz w:val="14"/>
                <w:szCs w:val="14"/>
              </w:rPr>
              <w:t xml:space="preserve"> </w:t>
            </w:r>
            <w:proofErr w:type="spellStart"/>
            <w:r w:rsidRPr="0098529C">
              <w:rPr>
                <w:rStyle w:val="af7"/>
                <w:rFonts w:ascii="조선신명조" w:eastAsia="조선신명조" w:hint="eastAsia"/>
                <w:b w:val="0"/>
                <w:bCs w:val="0"/>
                <w:sz w:val="14"/>
                <w:szCs w:val="14"/>
              </w:rPr>
              <w:t>지표</w:t>
            </w:r>
            <w:proofErr w:type="spellEnd"/>
          </w:p>
        </w:tc>
        <w:tc>
          <w:tcPr>
            <w:tcW w:w="1363" w:type="dxa"/>
            <w:vAlign w:val="center"/>
          </w:tcPr>
          <w:p w14:paraId="5B9B6ADF" w14:textId="3CC91CCA"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Yahoo Finance</w:t>
            </w:r>
          </w:p>
        </w:tc>
        <w:tc>
          <w:tcPr>
            <w:tcW w:w="1363" w:type="dxa"/>
            <w:vAlign w:val="center"/>
          </w:tcPr>
          <w:p w14:paraId="745FCB58" w14:textId="0A6257BD"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VIX, MOVE, OVX, KSVKOSPI</w:t>
            </w:r>
          </w:p>
        </w:tc>
        <w:tc>
          <w:tcPr>
            <w:tcW w:w="1363" w:type="dxa"/>
            <w:vAlign w:val="center"/>
          </w:tcPr>
          <w:p w14:paraId="1A08E31C" w14:textId="79CCA5C7"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61FD71A0" w14:textId="3B00C55E"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52FCF9C4" w14:textId="27A08D94"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lang w:eastAsia="ko-KR"/>
              </w:rPr>
              <w:t>주식</w:t>
            </w:r>
            <w:r w:rsidRPr="0098529C">
              <w:rPr>
                <w:rFonts w:ascii="조선신명조" w:eastAsia="조선신명조" w:hint="eastAsia"/>
                <w:sz w:val="14"/>
                <w:szCs w:val="14"/>
                <w:lang w:eastAsia="ko-KR"/>
              </w:rPr>
              <w:t>·</w:t>
            </w:r>
            <w:r w:rsidRPr="0098529C">
              <w:rPr>
                <w:rFonts w:ascii="조선신명조" w:eastAsia="조선신명조" w:hAnsi="맑은 고딕" w:cs="맑은 고딕" w:hint="eastAsia"/>
                <w:sz w:val="14"/>
                <w:szCs w:val="14"/>
                <w:lang w:eastAsia="ko-KR"/>
              </w:rPr>
              <w:t>채권</w:t>
            </w:r>
            <w:r w:rsidRPr="0098529C">
              <w:rPr>
                <w:rFonts w:ascii="조선신명조" w:eastAsia="조선신명조" w:hint="eastAsia"/>
                <w:sz w:val="14"/>
                <w:szCs w:val="14"/>
                <w:lang w:eastAsia="ko-KR"/>
              </w:rPr>
              <w:t>·</w:t>
            </w:r>
            <w:r w:rsidRPr="0098529C">
              <w:rPr>
                <w:rFonts w:ascii="조선신명조" w:eastAsia="조선신명조" w:hAnsi="맑은 고딕" w:cs="맑은 고딕" w:hint="eastAsia"/>
                <w:sz w:val="14"/>
                <w:szCs w:val="14"/>
                <w:lang w:eastAsia="ko-KR"/>
              </w:rPr>
              <w:t>유가</w:t>
            </w:r>
            <w:proofErr w:type="spellEnd"/>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변동성</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코스피</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불안</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지수</w:t>
            </w:r>
          </w:p>
        </w:tc>
        <w:tc>
          <w:tcPr>
            <w:tcW w:w="1363" w:type="dxa"/>
            <w:vAlign w:val="center"/>
          </w:tcPr>
          <w:p w14:paraId="4E06AA98" w14:textId="556425DB"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동일</w:t>
            </w:r>
            <w:proofErr w:type="spellEnd"/>
          </w:p>
        </w:tc>
      </w:tr>
      <w:tr w:rsidR="0098529C" w14:paraId="4B488912" w14:textId="77777777" w:rsidTr="00A529B3">
        <w:tc>
          <w:tcPr>
            <w:tcW w:w="1362" w:type="dxa"/>
            <w:vAlign w:val="center"/>
          </w:tcPr>
          <w:p w14:paraId="481F4B8A" w14:textId="7E0D1A2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Style w:val="af7"/>
                <w:rFonts w:ascii="조선신명조" w:eastAsia="조선신명조" w:hint="eastAsia"/>
                <w:b w:val="0"/>
                <w:bCs w:val="0"/>
                <w:sz w:val="14"/>
                <w:szCs w:val="14"/>
              </w:rPr>
              <w:t>이벤트</w:t>
            </w:r>
            <w:proofErr w:type="spellEnd"/>
            <w:r w:rsidRPr="0098529C">
              <w:rPr>
                <w:rStyle w:val="af7"/>
                <w:rFonts w:ascii="조선신명조" w:eastAsia="조선신명조" w:hint="eastAsia"/>
                <w:b w:val="0"/>
                <w:bCs w:val="0"/>
                <w:sz w:val="14"/>
                <w:szCs w:val="14"/>
              </w:rPr>
              <w:t xml:space="preserve"> </w:t>
            </w:r>
            <w:proofErr w:type="spellStart"/>
            <w:r w:rsidRPr="0098529C">
              <w:rPr>
                <w:rStyle w:val="af7"/>
                <w:rFonts w:ascii="조선신명조" w:eastAsia="조선신명조" w:hint="eastAsia"/>
                <w:b w:val="0"/>
                <w:bCs w:val="0"/>
                <w:sz w:val="14"/>
                <w:szCs w:val="14"/>
              </w:rPr>
              <w:t>지표</w:t>
            </w:r>
            <w:proofErr w:type="spellEnd"/>
          </w:p>
        </w:tc>
        <w:tc>
          <w:tcPr>
            <w:tcW w:w="1363" w:type="dxa"/>
            <w:vAlign w:val="center"/>
          </w:tcPr>
          <w:p w14:paraId="73A1D08F" w14:textId="57B10A9B"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GDELT</w:t>
            </w:r>
          </w:p>
        </w:tc>
        <w:tc>
          <w:tcPr>
            <w:tcW w:w="1363" w:type="dxa"/>
            <w:vAlign w:val="center"/>
          </w:tcPr>
          <w:p w14:paraId="21CAFF94" w14:textId="3DF0BE3E"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int="eastAsia"/>
                <w:sz w:val="14"/>
                <w:szCs w:val="14"/>
              </w:rPr>
              <w:t>events_cnt</w:t>
            </w:r>
            <w:proofErr w:type="spellEnd"/>
            <w:r w:rsidRPr="0098529C">
              <w:rPr>
                <w:rFonts w:ascii="조선신명조" w:eastAsia="조선신명조" w:hint="eastAsia"/>
                <w:sz w:val="14"/>
                <w:szCs w:val="14"/>
              </w:rPr>
              <w:t xml:space="preserve">, </w:t>
            </w:r>
            <w:proofErr w:type="spellStart"/>
            <w:r w:rsidRPr="0098529C">
              <w:rPr>
                <w:rFonts w:ascii="조선신명조" w:eastAsia="조선신명조" w:hint="eastAsia"/>
                <w:sz w:val="14"/>
                <w:szCs w:val="14"/>
              </w:rPr>
              <w:t>tone_mean</w:t>
            </w:r>
            <w:proofErr w:type="spellEnd"/>
            <w:r w:rsidRPr="0098529C">
              <w:rPr>
                <w:rFonts w:ascii="조선신명조" w:eastAsia="조선신명조" w:hint="eastAsia"/>
                <w:sz w:val="14"/>
                <w:szCs w:val="14"/>
              </w:rPr>
              <w:t xml:space="preserve">, </w:t>
            </w:r>
            <w:proofErr w:type="spellStart"/>
            <w:r w:rsidRPr="0098529C">
              <w:rPr>
                <w:rFonts w:ascii="조선신명조" w:eastAsia="조선신명조" w:hint="eastAsia"/>
                <w:sz w:val="14"/>
                <w:szCs w:val="14"/>
              </w:rPr>
              <w:t>tone_kor_mean</w:t>
            </w:r>
            <w:proofErr w:type="spellEnd"/>
            <w:r w:rsidRPr="0098529C">
              <w:rPr>
                <w:rFonts w:ascii="조선신명조" w:eastAsia="조선신명조" w:hint="eastAsia"/>
                <w:sz w:val="14"/>
                <w:szCs w:val="14"/>
              </w:rPr>
              <w:t xml:space="preserve">, </w:t>
            </w:r>
            <w:proofErr w:type="spellStart"/>
            <w:r w:rsidRPr="0098529C">
              <w:rPr>
                <w:rFonts w:ascii="조선신명조" w:eastAsia="조선신명조" w:hint="eastAsia"/>
                <w:sz w:val="14"/>
                <w:szCs w:val="14"/>
              </w:rPr>
              <w:t>gkg_doc_cnt</w:t>
            </w:r>
            <w:proofErr w:type="spellEnd"/>
            <w:r w:rsidRPr="0098529C">
              <w:rPr>
                <w:rFonts w:ascii="조선신명조" w:eastAsia="조선신명조" w:hint="eastAsia"/>
                <w:sz w:val="14"/>
                <w:szCs w:val="14"/>
              </w:rPr>
              <w:t xml:space="preserve">, </w:t>
            </w:r>
            <w:proofErr w:type="spellStart"/>
            <w:r w:rsidRPr="0098529C">
              <w:rPr>
                <w:rFonts w:ascii="조선신명조" w:eastAsia="조선신명조" w:hint="eastAsia"/>
                <w:sz w:val="14"/>
                <w:szCs w:val="14"/>
              </w:rPr>
              <w:t>gkg_kr_loc_cnt</w:t>
            </w:r>
            <w:proofErr w:type="spellEnd"/>
          </w:p>
        </w:tc>
        <w:tc>
          <w:tcPr>
            <w:tcW w:w="1363" w:type="dxa"/>
            <w:vAlign w:val="center"/>
          </w:tcPr>
          <w:p w14:paraId="03BB8D89" w14:textId="57BF138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4D318029" w14:textId="585C4AE6"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7F0E71FE" w14:textId="67B2503D"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lang w:eastAsia="ko-KR"/>
              </w:rPr>
              <w:t>이벤트</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수</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평균</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톤</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한국</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관련</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톤</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전체</w:t>
            </w:r>
            <w:r w:rsidRPr="0098529C">
              <w:rPr>
                <w:rFonts w:ascii="조선신명조" w:eastAsia="조선신명조" w:hint="eastAsia"/>
                <w:sz w:val="14"/>
                <w:szCs w:val="14"/>
                <w:lang w:eastAsia="ko-KR"/>
              </w:rPr>
              <w:t xml:space="preserve"> GKG </w:t>
            </w:r>
            <w:r w:rsidRPr="0098529C">
              <w:rPr>
                <w:rFonts w:ascii="조선신명조" w:eastAsia="조선신명조" w:hAnsi="맑은 고딕" w:cs="맑은 고딕" w:hint="eastAsia"/>
                <w:sz w:val="14"/>
                <w:szCs w:val="14"/>
                <w:lang w:eastAsia="ko-KR"/>
              </w:rPr>
              <w:t>문서</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수</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한국</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관련</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문서</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수</w:t>
            </w:r>
          </w:p>
        </w:tc>
        <w:tc>
          <w:tcPr>
            <w:tcW w:w="1363" w:type="dxa"/>
            <w:vAlign w:val="center"/>
          </w:tcPr>
          <w:p w14:paraId="683819F4" w14:textId="3EBD2993"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동일</w:t>
            </w:r>
            <w:proofErr w:type="spellEnd"/>
          </w:p>
        </w:tc>
      </w:tr>
      <w:tr w:rsidR="0098529C" w14:paraId="5AB4EF1A" w14:textId="77777777" w:rsidTr="00A529B3">
        <w:tc>
          <w:tcPr>
            <w:tcW w:w="1362" w:type="dxa"/>
            <w:vAlign w:val="center"/>
          </w:tcPr>
          <w:p w14:paraId="38BF52CD" w14:textId="79F0B814"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Style w:val="af7"/>
                <w:rFonts w:ascii="조선신명조" w:eastAsia="조선신명조" w:hint="eastAsia"/>
                <w:b w:val="0"/>
                <w:bCs w:val="0"/>
                <w:sz w:val="14"/>
                <w:szCs w:val="14"/>
              </w:rPr>
              <w:t>감정</w:t>
            </w:r>
            <w:proofErr w:type="spellEnd"/>
            <w:r w:rsidRPr="0098529C">
              <w:rPr>
                <w:rStyle w:val="af7"/>
                <w:rFonts w:ascii="조선신명조" w:eastAsia="조선신명조" w:hint="eastAsia"/>
                <w:b w:val="0"/>
                <w:bCs w:val="0"/>
                <w:sz w:val="14"/>
                <w:szCs w:val="14"/>
              </w:rPr>
              <w:t xml:space="preserve"> </w:t>
            </w:r>
            <w:proofErr w:type="spellStart"/>
            <w:r w:rsidRPr="0098529C">
              <w:rPr>
                <w:rStyle w:val="af7"/>
                <w:rFonts w:ascii="조선신명조" w:eastAsia="조선신명조" w:hint="eastAsia"/>
                <w:b w:val="0"/>
                <w:bCs w:val="0"/>
                <w:sz w:val="14"/>
                <w:szCs w:val="14"/>
              </w:rPr>
              <w:t>지표</w:t>
            </w:r>
            <w:proofErr w:type="spellEnd"/>
          </w:p>
        </w:tc>
        <w:tc>
          <w:tcPr>
            <w:tcW w:w="1363" w:type="dxa"/>
            <w:vAlign w:val="center"/>
          </w:tcPr>
          <w:p w14:paraId="1ED86575" w14:textId="3EA22506"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Naver News,</w:t>
            </w:r>
          </w:p>
        </w:tc>
        <w:tc>
          <w:tcPr>
            <w:tcW w:w="1363" w:type="dxa"/>
            <w:vAlign w:val="center"/>
          </w:tcPr>
          <w:p w14:paraId="6EB8EAF4" w14:textId="62DC948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proofErr w:type="spellStart"/>
            <w:r w:rsidRPr="0098529C">
              <w:rPr>
                <w:rFonts w:ascii="조선신명조" w:eastAsia="조선신명조" w:hAnsi="맑은 고딕" w:cs="맑은 고딕" w:hint="eastAsia"/>
                <w:sz w:val="14"/>
                <w:szCs w:val="14"/>
              </w:rPr>
              <w:t>환율</w:t>
            </w:r>
            <w:proofErr w:type="spellEnd"/>
            <w:r w:rsidRPr="0098529C">
              <w:rPr>
                <w:rFonts w:ascii="조선신명조" w:eastAsia="조선신명조" w:hint="eastAsia"/>
                <w:sz w:val="14"/>
                <w:szCs w:val="14"/>
              </w:rPr>
              <w:t xml:space="preserve"> </w:t>
            </w:r>
            <w:proofErr w:type="spellStart"/>
            <w:r w:rsidRPr="0098529C">
              <w:rPr>
                <w:rFonts w:ascii="조선신명조" w:eastAsia="조선신명조" w:hAnsi="맑은 고딕" w:cs="맑은 고딕" w:hint="eastAsia"/>
                <w:sz w:val="14"/>
                <w:szCs w:val="14"/>
              </w:rPr>
              <w:t>관련</w:t>
            </w:r>
            <w:proofErr w:type="spellEnd"/>
            <w:r w:rsidRPr="0098529C">
              <w:rPr>
                <w:rFonts w:ascii="조선신명조" w:eastAsia="조선신명조" w:hint="eastAsia"/>
                <w:sz w:val="14"/>
                <w:szCs w:val="14"/>
              </w:rPr>
              <w:t xml:space="preserve"> </w:t>
            </w:r>
            <w:proofErr w:type="spellStart"/>
            <w:r w:rsidRPr="0098529C">
              <w:rPr>
                <w:rFonts w:ascii="조선신명조" w:eastAsia="조선신명조" w:hAnsi="맑은 고딕" w:cs="맑은 고딕" w:hint="eastAsia"/>
                <w:sz w:val="14"/>
                <w:szCs w:val="14"/>
              </w:rPr>
              <w:t>뉴스</w:t>
            </w:r>
            <w:proofErr w:type="spellEnd"/>
          </w:p>
        </w:tc>
        <w:tc>
          <w:tcPr>
            <w:tcW w:w="1363" w:type="dxa"/>
            <w:vAlign w:val="center"/>
          </w:tcPr>
          <w:p w14:paraId="471A8E59" w14:textId="3087345C"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60D3C1F9" w14:textId="4DF08277"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36C55EE6" w14:textId="43B29690"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lang w:eastAsia="ko-KR"/>
              </w:rPr>
              <w:t>뉴스</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감정</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점수</w:t>
            </w:r>
          </w:p>
        </w:tc>
        <w:tc>
          <w:tcPr>
            <w:tcW w:w="1363" w:type="dxa"/>
            <w:vAlign w:val="center"/>
          </w:tcPr>
          <w:p w14:paraId="4CD6778B" w14:textId="75230D29" w:rsidR="0098529C" w:rsidRPr="0098529C" w:rsidRDefault="0040461F" w:rsidP="0098529C">
            <w:pPr>
              <w:spacing w:before="53" w:line="252" w:lineRule="auto"/>
              <w:jc w:val="center"/>
              <w:rPr>
                <w:rFonts w:ascii="조선신명조" w:eastAsia="조선신명조" w:hAnsi="맑은 고딕" w:cs="맑은 고딕"/>
                <w:color w:val="FF0000"/>
                <w:sz w:val="14"/>
                <w:szCs w:val="14"/>
                <w:lang w:eastAsia="ko-KR"/>
              </w:rPr>
            </w:pPr>
            <w:r w:rsidRPr="0040461F">
              <w:rPr>
                <w:rFonts w:ascii="조선신명조" w:eastAsia="조선신명조" w:hAnsi="맑은 고딕" w:cs="맑은 고딕" w:hint="eastAsia"/>
                <w:sz w:val="14"/>
                <w:szCs w:val="14"/>
                <w:lang w:eastAsia="ko-KR"/>
              </w:rPr>
              <w:t>감정 평균, 분산, 비율</w:t>
            </w:r>
          </w:p>
        </w:tc>
      </w:tr>
    </w:tbl>
    <w:p w14:paraId="2F576031" w14:textId="77777777" w:rsidR="00844671" w:rsidRPr="009911B6" w:rsidRDefault="00844671" w:rsidP="00D402C0">
      <w:pPr>
        <w:pBdr>
          <w:top w:val="nil"/>
          <w:left w:val="nil"/>
          <w:bottom w:val="nil"/>
          <w:right w:val="nil"/>
          <w:between w:val="nil"/>
        </w:pBdr>
        <w:spacing w:before="53" w:line="252" w:lineRule="auto"/>
        <w:jc w:val="both"/>
        <w:rPr>
          <w:rFonts w:ascii="조선신명조" w:eastAsia="조선신명조" w:hAnsi="맑은 고딕" w:cs="맑은 고딕"/>
          <w:color w:val="FF0000"/>
          <w:sz w:val="24"/>
          <w:szCs w:val="24"/>
          <w:lang w:eastAsia="ko-KR"/>
        </w:rPr>
        <w:sectPr w:rsidR="00844671" w:rsidRPr="009911B6" w:rsidSect="00D95A4E">
          <w:type w:val="continuous"/>
          <w:pgSz w:w="11910" w:h="16840"/>
          <w:pgMar w:top="1580" w:right="1180" w:bottom="2040" w:left="1180" w:header="0" w:footer="1849" w:gutter="0"/>
          <w:cols w:space="720"/>
        </w:sectPr>
      </w:pPr>
    </w:p>
    <w:p w14:paraId="7FD7E829" w14:textId="77777777" w:rsidR="00AE044A" w:rsidRDefault="00AE044A" w:rsidP="00477B35">
      <w:pPr>
        <w:pBdr>
          <w:top w:val="nil"/>
          <w:left w:val="nil"/>
          <w:bottom w:val="nil"/>
          <w:right w:val="nil"/>
          <w:between w:val="nil"/>
        </w:pBdr>
        <w:spacing w:before="53" w:line="252" w:lineRule="auto"/>
        <w:jc w:val="both"/>
        <w:rPr>
          <w:rFonts w:ascii="조선신명조" w:eastAsia="조선신명조" w:hAnsi="맑은 고딕" w:cs="맑은 고딕"/>
          <w:sz w:val="24"/>
          <w:szCs w:val="24"/>
          <w:lang w:eastAsia="ko-KR"/>
        </w:rPr>
      </w:pPr>
    </w:p>
    <w:p w14:paraId="05447C99" w14:textId="77777777" w:rsidR="00E5742E" w:rsidRDefault="00E5742E" w:rsidP="00E5742E">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commentRangeStart w:id="4"/>
      <w:r>
        <w:rPr>
          <w:rFonts w:ascii="조선신명조" w:eastAsia="조선신명조" w:hAnsi="맑은 고딕" w:cs="맑은 고딕" w:hint="eastAsia"/>
          <w:sz w:val="18"/>
          <w:szCs w:val="18"/>
          <w:lang w:eastAsia="ko-KR"/>
        </w:rPr>
        <w:t xml:space="preserve">위 데이터들의 결합과정에서 수행했던 </w:t>
      </w:r>
      <w:proofErr w:type="spellStart"/>
      <w:r>
        <w:rPr>
          <w:rFonts w:ascii="조선신명조" w:eastAsia="조선신명조" w:hAnsi="맑은 고딕" w:cs="맑은 고딕" w:hint="eastAsia"/>
          <w:sz w:val="18"/>
          <w:szCs w:val="18"/>
          <w:lang w:eastAsia="ko-KR"/>
        </w:rPr>
        <w:t>전처리</w:t>
      </w:r>
      <w:proofErr w:type="spellEnd"/>
      <w:r>
        <w:rPr>
          <w:rFonts w:ascii="조선신명조" w:eastAsia="조선신명조" w:hAnsi="맑은 고딕" w:cs="맑은 고딕" w:hint="eastAsia"/>
          <w:sz w:val="18"/>
          <w:szCs w:val="18"/>
          <w:lang w:eastAsia="ko-KR"/>
        </w:rPr>
        <w:t xml:space="preserve"> </w:t>
      </w:r>
      <w:proofErr w:type="spellStart"/>
      <w:r>
        <w:rPr>
          <w:rFonts w:ascii="조선신명조" w:eastAsia="조선신명조" w:hAnsi="맑은 고딕" w:cs="맑은 고딕" w:hint="eastAsia"/>
          <w:sz w:val="18"/>
          <w:szCs w:val="18"/>
          <w:lang w:eastAsia="ko-KR"/>
        </w:rPr>
        <w:t>블라블라</w:t>
      </w:r>
      <w:proofErr w:type="spellEnd"/>
      <w:r>
        <w:rPr>
          <w:rFonts w:ascii="조선신명조" w:eastAsia="조선신명조" w:hAnsi="맑은 고딕" w:cs="맑은 고딕" w:hint="eastAsia"/>
          <w:sz w:val="18"/>
          <w:szCs w:val="18"/>
          <w:lang w:eastAsia="ko-KR"/>
        </w:rPr>
        <w:t>~~~</w:t>
      </w:r>
      <w:commentRangeEnd w:id="4"/>
      <w:r>
        <w:rPr>
          <w:rStyle w:val="ae"/>
        </w:rPr>
        <w:commentReference w:id="4"/>
      </w:r>
    </w:p>
    <w:p w14:paraId="78D017C1" w14:textId="77777777" w:rsidR="00E5742E" w:rsidRDefault="00E5742E" w:rsidP="00E5742E">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p>
    <w:p w14:paraId="5FDA8FB1" w14:textId="5C09125B" w:rsidR="00E5742E" w:rsidRDefault="00E5742E" w:rsidP="00E5742E">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326C00">
        <w:rPr>
          <w:rFonts w:ascii="조선신명조" w:eastAsia="조선신명조" w:hAnsi="맑은 고딕" w:cs="맑은 고딕"/>
          <w:sz w:val="18"/>
          <w:szCs w:val="18"/>
          <w:lang w:eastAsia="ko-KR"/>
        </w:rPr>
        <w:t>데이터는 학습(80%), 테스트(</w:t>
      </w:r>
      <w:r>
        <w:rPr>
          <w:rFonts w:ascii="조선신명조" w:eastAsia="조선신명조" w:hAnsi="맑은 고딕" w:cs="맑은 고딕" w:hint="eastAsia"/>
          <w:sz w:val="18"/>
          <w:szCs w:val="18"/>
          <w:lang w:eastAsia="ko-KR"/>
        </w:rPr>
        <w:t>2</w:t>
      </w:r>
      <w:r w:rsidRPr="00326C00">
        <w:rPr>
          <w:rFonts w:ascii="조선신명조" w:eastAsia="조선신명조" w:hAnsi="맑은 고딕" w:cs="맑은 고딕"/>
          <w:sz w:val="18"/>
          <w:szCs w:val="18"/>
          <w:lang w:eastAsia="ko-KR"/>
        </w:rPr>
        <w:t xml:space="preserve">0%)로 분할하였으며, 모든 수치형 변수는 </w:t>
      </w:r>
      <w:proofErr w:type="spellStart"/>
      <w:r w:rsidRPr="00326C00">
        <w:rPr>
          <w:rFonts w:ascii="조선신명조" w:eastAsia="조선신명조" w:hAnsi="맑은 고딕" w:cs="맑은 고딕"/>
          <w:sz w:val="18"/>
          <w:szCs w:val="18"/>
          <w:lang w:eastAsia="ko-KR"/>
        </w:rPr>
        <w:t>RobustScaler</w:t>
      </w:r>
      <w:proofErr w:type="spellEnd"/>
      <w:r w:rsidRPr="00326C00">
        <w:rPr>
          <w:rFonts w:ascii="조선신명조" w:eastAsia="조선신명조" w:hAnsi="맑은 고딕" w:cs="맑은 고딕"/>
          <w:sz w:val="18"/>
          <w:szCs w:val="18"/>
          <w:lang w:eastAsia="ko-KR"/>
        </w:rPr>
        <w:t xml:space="preserve">로 </w:t>
      </w:r>
      <w:proofErr w:type="spellStart"/>
      <w:r w:rsidRPr="00326C00">
        <w:rPr>
          <w:rFonts w:ascii="조선신명조" w:eastAsia="조선신명조" w:hAnsi="맑은 고딕" w:cs="맑은 고딕"/>
          <w:sz w:val="18"/>
          <w:szCs w:val="18"/>
          <w:lang w:eastAsia="ko-KR"/>
        </w:rPr>
        <w:t>정규화하였다</w:t>
      </w:r>
      <w:proofErr w:type="spellEnd"/>
      <w:r w:rsidRPr="00326C00">
        <w:rPr>
          <w:rFonts w:ascii="조선신명조" w:eastAsia="조선신명조" w:hAnsi="맑은 고딕" w:cs="맑은 고딕"/>
          <w:sz w:val="18"/>
          <w:szCs w:val="18"/>
          <w:lang w:eastAsia="ko-KR"/>
        </w:rPr>
        <w:t xml:space="preserve">. </w:t>
      </w:r>
      <w:proofErr w:type="spellStart"/>
      <w:r w:rsidRPr="00326C00">
        <w:rPr>
          <w:rFonts w:ascii="조선신명조" w:eastAsia="조선신명조" w:hAnsi="맑은 고딕" w:cs="맑은 고딕"/>
          <w:sz w:val="18"/>
          <w:szCs w:val="18"/>
          <w:lang w:eastAsia="ko-KR"/>
        </w:rPr>
        <w:t>RobustScaler</w:t>
      </w:r>
      <w:proofErr w:type="spellEnd"/>
      <w:r w:rsidRPr="00326C00">
        <w:rPr>
          <w:rFonts w:ascii="조선신명조" w:eastAsia="조선신명조" w:hAnsi="맑은 고딕" w:cs="맑은 고딕"/>
          <w:sz w:val="18"/>
          <w:szCs w:val="18"/>
          <w:lang w:eastAsia="ko-KR"/>
        </w:rPr>
        <w:t xml:space="preserve">는 중앙값과 </w:t>
      </w:r>
      <w:proofErr w:type="spellStart"/>
      <w:r w:rsidRPr="00326C00">
        <w:rPr>
          <w:rFonts w:ascii="조선신명조" w:eastAsia="조선신명조" w:hAnsi="맑은 고딕" w:cs="맑은 고딕"/>
          <w:sz w:val="18"/>
          <w:szCs w:val="18"/>
          <w:lang w:eastAsia="ko-KR"/>
        </w:rPr>
        <w:t>사분위</w:t>
      </w:r>
      <w:proofErr w:type="spellEnd"/>
      <w:r w:rsidRPr="00326C00">
        <w:rPr>
          <w:rFonts w:ascii="조선신명조" w:eastAsia="조선신명조" w:hAnsi="맑은 고딕" w:cs="맑은 고딕"/>
          <w:sz w:val="18"/>
          <w:szCs w:val="18"/>
          <w:lang w:eastAsia="ko-KR"/>
        </w:rPr>
        <w:t xml:space="preserve"> 범위를 활용하여 </w:t>
      </w:r>
      <w:proofErr w:type="spellStart"/>
      <w:r w:rsidRPr="00326C00">
        <w:rPr>
          <w:rFonts w:ascii="조선신명조" w:eastAsia="조선신명조" w:hAnsi="맑은 고딕" w:cs="맑은 고딕"/>
          <w:sz w:val="18"/>
          <w:szCs w:val="18"/>
          <w:lang w:eastAsia="ko-KR"/>
        </w:rPr>
        <w:t>극단값</w:t>
      </w:r>
      <w:proofErr w:type="spellEnd"/>
      <w:r w:rsidRPr="00326C00">
        <w:rPr>
          <w:rFonts w:ascii="조선신명조" w:eastAsia="조선신명조" w:hAnsi="맑은 고딕" w:cs="맑은 고딕"/>
          <w:sz w:val="18"/>
          <w:szCs w:val="18"/>
          <w:lang w:eastAsia="ko-KR"/>
        </w:rPr>
        <w:t xml:space="preserve">(outlier) 영향을 최소화하는 장점이 있다. </w:t>
      </w:r>
    </w:p>
    <w:p w14:paraId="3C4E6087" w14:textId="77777777" w:rsidR="00CC7845" w:rsidRDefault="00CC7845" w:rsidP="00E5742E">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p>
    <w:p w14:paraId="34AB7E40" w14:textId="54477A52" w:rsidR="00CC7845" w:rsidRPr="00E5742E" w:rsidRDefault="00CC7845" w:rsidP="00E5742E">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24"/>
          <w:szCs w:val="24"/>
          <w:lang w:eastAsia="ko-KR"/>
        </w:rPr>
      </w:pPr>
      <w:commentRangeStart w:id="5"/>
      <w:r>
        <w:rPr>
          <w:rFonts w:ascii="조선신명조" w:eastAsia="조선신명조" w:hAnsi="맑은 고딕" w:cs="맑은 고딕" w:hint="eastAsia"/>
          <w:sz w:val="18"/>
          <w:szCs w:val="18"/>
          <w:lang w:eastAsia="ko-KR"/>
        </w:rPr>
        <w:t>변수들의 통계량 (N, Mean, Median, Std. Q1, Q3)</w:t>
      </w:r>
      <w:commentRangeEnd w:id="5"/>
      <w:r>
        <w:rPr>
          <w:rStyle w:val="ae"/>
        </w:rPr>
        <w:commentReference w:id="5"/>
      </w:r>
    </w:p>
    <w:p w14:paraId="7BA70F8E" w14:textId="77777777" w:rsidR="00685E21" w:rsidRDefault="00685E21" w:rsidP="00685E21">
      <w:pPr>
        <w:pBdr>
          <w:top w:val="nil"/>
          <w:left w:val="nil"/>
          <w:bottom w:val="nil"/>
          <w:right w:val="nil"/>
          <w:between w:val="nil"/>
        </w:pBdr>
        <w:spacing w:before="53" w:line="252" w:lineRule="auto"/>
        <w:jc w:val="both"/>
        <w:rPr>
          <w:rFonts w:ascii="조선신명조" w:eastAsia="조선신명조" w:hAnsi="맑은 고딕" w:cs="맑은 고딕"/>
          <w:lang w:eastAsia="ko-KR"/>
        </w:rPr>
      </w:pPr>
    </w:p>
    <w:p w14:paraId="2196472B" w14:textId="718790FD" w:rsidR="0085132F" w:rsidRPr="0085132F" w:rsidRDefault="004E29C6" w:rsidP="004E29C6">
      <w:pPr>
        <w:pBdr>
          <w:top w:val="nil"/>
          <w:left w:val="nil"/>
          <w:bottom w:val="nil"/>
          <w:right w:val="nil"/>
          <w:between w:val="nil"/>
        </w:pBdr>
        <w:spacing w:before="53" w:line="252" w:lineRule="auto"/>
        <w:jc w:val="both"/>
        <w:rPr>
          <w:rFonts w:ascii="조선신명조" w:eastAsia="조선신명조" w:hAnsi="맑은 고딕" w:cs="맑은 고딕"/>
          <w:iCs/>
          <w:lang w:eastAsia="ko-KR"/>
        </w:rPr>
      </w:pPr>
      <w:r>
        <w:rPr>
          <w:rFonts w:ascii="조선신명조" w:eastAsia="조선신명조" w:hAnsi="맑은 고딕" w:cs="맑은 고딕" w:hint="eastAsia"/>
          <w:lang w:eastAsia="ko-KR"/>
        </w:rPr>
        <w:t>4. 분석 방법론</w:t>
      </w:r>
      <w:r w:rsidR="0085132F" w:rsidRPr="0085132F">
        <w:rPr>
          <w:rFonts w:ascii="조선신명조" w:eastAsia="조선신명조" w:hAnsi="맑은 고딕" w:cs="맑은 고딕" w:hint="eastAsia"/>
          <w:iCs/>
          <w:lang w:eastAsia="ko-KR"/>
        </w:rPr>
        <w:t>: LSTM, GRU</w:t>
      </w:r>
      <w:r w:rsidR="005B62E8">
        <w:rPr>
          <w:rFonts w:ascii="조선신명조" w:eastAsia="조선신명조" w:hAnsi="맑은 고딕" w:cs="맑은 고딕" w:hint="eastAsia"/>
          <w:iCs/>
          <w:lang w:eastAsia="ko-KR"/>
        </w:rPr>
        <w:t xml:space="preserve">, </w:t>
      </w:r>
      <w:r w:rsidR="005B62E8" w:rsidRPr="0085132F">
        <w:rPr>
          <w:rFonts w:ascii="조선신명조" w:eastAsia="조선신명조" w:hAnsi="맑은 고딕" w:cs="맑은 고딕" w:hint="eastAsia"/>
          <w:lang w:eastAsia="ko-KR"/>
        </w:rPr>
        <w:t>CNN-LSTM, CNN-GRU</w:t>
      </w:r>
    </w:p>
    <w:p w14:paraId="4D59B921" w14:textId="77777777" w:rsidR="00354ECB" w:rsidRDefault="00354ECB" w:rsidP="00493EAC">
      <w:pPr>
        <w:pBdr>
          <w:top w:val="nil"/>
          <w:left w:val="nil"/>
          <w:bottom w:val="nil"/>
          <w:right w:val="nil"/>
          <w:between w:val="nil"/>
        </w:pBdr>
        <w:spacing w:before="191" w:line="252" w:lineRule="auto"/>
        <w:ind w:firstLineChars="100" w:firstLine="180"/>
        <w:jc w:val="both"/>
        <w:rPr>
          <w:rFonts w:ascii="조선신명조" w:eastAsia="조선신명조" w:hAnsi="맑은 고딕" w:cs="맑은 고딕"/>
          <w:sz w:val="18"/>
          <w:szCs w:val="18"/>
          <w:lang w:eastAsia="ko-KR"/>
        </w:rPr>
      </w:pPr>
      <w:r w:rsidRPr="00326C00">
        <w:rPr>
          <w:rFonts w:ascii="조선신명조" w:eastAsia="조선신명조" w:hAnsi="맑은 고딕" w:cs="맑은 고딕"/>
          <w:sz w:val="18"/>
          <w:szCs w:val="18"/>
          <w:lang w:eastAsia="ko-KR"/>
        </w:rPr>
        <w:t>환율 예측 모델은 LSTM과 GRU</w:t>
      </w:r>
      <w:r>
        <w:rPr>
          <w:rFonts w:ascii="조선신명조" w:eastAsia="조선신명조" w:hAnsi="맑은 고딕" w:cs="맑은 고딕" w:hint="eastAsia"/>
          <w:sz w:val="18"/>
          <w:szCs w:val="18"/>
          <w:lang w:eastAsia="ko-KR"/>
        </w:rPr>
        <w:t xml:space="preserve"> 및 하이브리드 모델(CNN-LSTM, CNN_GRU)을</w:t>
      </w:r>
      <w:r w:rsidRPr="00326C00">
        <w:rPr>
          <w:rFonts w:ascii="조선신명조" w:eastAsia="조선신명조" w:hAnsi="맑은 고딕" w:cs="맑은 고딕"/>
          <w:sz w:val="18"/>
          <w:szCs w:val="18"/>
          <w:lang w:eastAsia="ko-KR"/>
        </w:rPr>
        <w:t xml:space="preserve"> 대상으로 성능을 비교하였다. </w:t>
      </w:r>
    </w:p>
    <w:p w14:paraId="61B4E3B8" w14:textId="1582934D" w:rsidR="00A73910" w:rsidRDefault="00A73910" w:rsidP="00493EAC">
      <w:pPr>
        <w:pBdr>
          <w:top w:val="nil"/>
          <w:left w:val="nil"/>
          <w:bottom w:val="nil"/>
          <w:right w:val="nil"/>
          <w:between w:val="nil"/>
        </w:pBdr>
        <w:spacing w:before="191" w:line="252" w:lineRule="auto"/>
        <w:ind w:firstLineChars="100" w:firstLine="180"/>
        <w:jc w:val="both"/>
        <w:rPr>
          <w:rFonts w:ascii="조선신명조" w:eastAsia="조선신명조" w:hAnsi="맑은 고딕" w:cs="맑은 고딕"/>
          <w:iCs/>
          <w:sz w:val="18"/>
          <w:szCs w:val="18"/>
          <w:lang w:eastAsia="ko-KR"/>
        </w:rPr>
      </w:pPr>
      <w:r w:rsidRPr="00A73910">
        <w:rPr>
          <w:rFonts w:ascii="조선신명조" w:eastAsia="조선신명조" w:hAnsi="맑은 고딕" w:cs="맑은 고딕"/>
          <w:iCs/>
          <w:sz w:val="18"/>
          <w:szCs w:val="18"/>
          <w:lang w:eastAsia="ko-KR"/>
        </w:rPr>
        <w:t xml:space="preserve">최근 외환시장의 복잡성과 비정형적 거시경제 요인을 반영한 시계열 예측 분야에서는 통계 모형을 넘어 딥러닝 기반 아키텍처가 각광받고 있다. </w:t>
      </w:r>
      <w:r w:rsidRPr="00A73910">
        <w:rPr>
          <w:rFonts w:ascii="조선신명조" w:eastAsia="조선신명조" w:hAnsi="맑은 고딕" w:cs="맑은 고딕" w:hint="eastAsia"/>
          <w:iCs/>
          <w:sz w:val="18"/>
          <w:szCs w:val="18"/>
          <w:lang w:eastAsia="ko-KR"/>
        </w:rPr>
        <w:t>그 중에서도</w:t>
      </w:r>
      <w:r w:rsidRPr="00A73910">
        <w:rPr>
          <w:rFonts w:ascii="조선신명조" w:eastAsia="조선신명조" w:hAnsi="맑은 고딕" w:cs="맑은 고딕"/>
          <w:iCs/>
          <w:sz w:val="18"/>
          <w:szCs w:val="18"/>
          <w:lang w:eastAsia="ko-KR"/>
        </w:rPr>
        <w:t xml:space="preserve"> 순환신경망(RNN) 계열의 LSTM(Long Short-Term Memory)과 GRU(Gated </w:t>
      </w:r>
      <w:r w:rsidRPr="00A73910">
        <w:rPr>
          <w:rFonts w:ascii="조선신명조" w:eastAsia="조선신명조" w:hAnsi="맑은 고딕" w:cs="맑은 고딕"/>
          <w:iCs/>
          <w:sz w:val="18"/>
          <w:szCs w:val="18"/>
          <w:lang w:eastAsia="ko-KR"/>
        </w:rPr>
        <w:lastRenderedPageBreak/>
        <w:t>Recurrent Unit)는 장기 의존성 학습과 계산 효율성 면에서 주목할 만한 성능을 보인다.</w:t>
      </w:r>
    </w:p>
    <w:p w14:paraId="77F90200" w14:textId="5306E49E" w:rsidR="00A73910" w:rsidRDefault="00A73910" w:rsidP="00493EAC">
      <w:pPr>
        <w:pBdr>
          <w:top w:val="nil"/>
          <w:left w:val="nil"/>
          <w:bottom w:val="nil"/>
          <w:right w:val="nil"/>
          <w:between w:val="nil"/>
        </w:pBdr>
        <w:spacing w:before="191" w:line="252" w:lineRule="auto"/>
        <w:ind w:firstLineChars="100" w:firstLine="180"/>
        <w:jc w:val="both"/>
        <w:rPr>
          <w:rFonts w:ascii="조선신명조" w:eastAsia="조선신명조" w:hAnsi="맑은 고딕" w:cs="맑은 고딕"/>
          <w:iCs/>
          <w:sz w:val="18"/>
          <w:szCs w:val="18"/>
          <w:lang w:eastAsia="ko-KR"/>
        </w:rPr>
      </w:pPr>
      <w:r w:rsidRPr="00A73910">
        <w:rPr>
          <w:rFonts w:ascii="조선신명조" w:eastAsia="조선신명조" w:hAnsi="맑은 고딕" w:cs="맑은 고딕"/>
          <w:iCs/>
          <w:sz w:val="18"/>
          <w:szCs w:val="18"/>
          <w:lang w:eastAsia="ko-KR"/>
        </w:rPr>
        <w:t xml:space="preserve">LSTM은 Hochreiter와 </w:t>
      </w:r>
      <w:proofErr w:type="spellStart"/>
      <w:r w:rsidRPr="00A73910">
        <w:rPr>
          <w:rFonts w:ascii="조선신명조" w:eastAsia="조선신명조" w:hAnsi="맑은 고딕" w:cs="맑은 고딕"/>
          <w:iCs/>
          <w:sz w:val="18"/>
          <w:szCs w:val="18"/>
          <w:lang w:eastAsia="ko-KR"/>
        </w:rPr>
        <w:t>Schmidhuber</w:t>
      </w:r>
      <w:proofErr w:type="spellEnd"/>
      <w:r w:rsidRPr="00A73910">
        <w:rPr>
          <w:rFonts w:ascii="조선신명조" w:eastAsia="조선신명조" w:hAnsi="맑은 고딕" w:cs="맑은 고딕"/>
          <w:iCs/>
          <w:sz w:val="18"/>
          <w:szCs w:val="18"/>
          <w:lang w:eastAsia="ko-KR"/>
        </w:rPr>
        <w:t>(1997)가 제안한 구조로, 메모리 셀과 게이트 메커니즘을 통해 vanishing gradient 문제를 완화하며 긴 시퀀스 학습에 강점을 가진다[2</w:t>
      </w:r>
      <w:r w:rsidR="0079624C">
        <w:rPr>
          <w:rFonts w:ascii="조선신명조" w:eastAsia="조선신명조" w:hAnsi="맑은 고딕" w:cs="맑은 고딕" w:hint="eastAsia"/>
          <w:iCs/>
          <w:sz w:val="18"/>
          <w:szCs w:val="18"/>
          <w:lang w:eastAsia="ko-KR"/>
        </w:rPr>
        <w:t>8</w:t>
      </w:r>
      <w:r w:rsidRPr="00A73910">
        <w:rPr>
          <w:rFonts w:ascii="조선신명조" w:eastAsia="조선신명조" w:hAnsi="맑은 고딕" w:cs="맑은 고딕"/>
          <w:iCs/>
          <w:sz w:val="18"/>
          <w:szCs w:val="18"/>
          <w:lang w:eastAsia="ko-KR"/>
        </w:rPr>
        <w:t xml:space="preserve">]. 반면 GRU는 update gate와 reset gate 두 가지 </w:t>
      </w:r>
      <w:proofErr w:type="spellStart"/>
      <w:r w:rsidRPr="00A73910">
        <w:rPr>
          <w:rFonts w:ascii="조선신명조" w:eastAsia="조선신명조" w:hAnsi="맑은 고딕" w:cs="맑은 고딕"/>
          <w:iCs/>
          <w:sz w:val="18"/>
          <w:szCs w:val="18"/>
          <w:lang w:eastAsia="ko-KR"/>
        </w:rPr>
        <w:t>게이트만을</w:t>
      </w:r>
      <w:proofErr w:type="spellEnd"/>
      <w:r w:rsidRPr="00A73910">
        <w:rPr>
          <w:rFonts w:ascii="조선신명조" w:eastAsia="조선신명조" w:hAnsi="맑은 고딕" w:cs="맑은 고딕"/>
          <w:iCs/>
          <w:sz w:val="18"/>
          <w:szCs w:val="18"/>
          <w:lang w:eastAsia="ko-KR"/>
        </w:rPr>
        <w:t xml:space="preserve"> 사용하여 구조가 단순하면서도 LSTM에 근접한 성능을 제공하며, 연산 효율성이 뛰어나다는 장점이 있다[2</w:t>
      </w:r>
      <w:r w:rsidR="0079624C">
        <w:rPr>
          <w:rFonts w:ascii="조선신명조" w:eastAsia="조선신명조" w:hAnsi="맑은 고딕" w:cs="맑은 고딕" w:hint="eastAsia"/>
          <w:iCs/>
          <w:sz w:val="18"/>
          <w:szCs w:val="18"/>
          <w:lang w:eastAsia="ko-KR"/>
        </w:rPr>
        <w:t>9</w:t>
      </w:r>
      <w:r w:rsidRPr="00A73910">
        <w:rPr>
          <w:rFonts w:ascii="조선신명조" w:eastAsia="조선신명조" w:hAnsi="맑은 고딕" w:cs="맑은 고딕"/>
          <w:iCs/>
          <w:sz w:val="18"/>
          <w:szCs w:val="18"/>
          <w:lang w:eastAsia="ko-KR"/>
        </w:rPr>
        <w:t>].</w:t>
      </w:r>
    </w:p>
    <w:p w14:paraId="4AFA2617" w14:textId="66C4C7DB" w:rsidR="005B00AD" w:rsidRDefault="00A73910" w:rsidP="005B00AD">
      <w:pPr>
        <w:pBdr>
          <w:top w:val="nil"/>
          <w:left w:val="nil"/>
          <w:bottom w:val="nil"/>
          <w:right w:val="nil"/>
          <w:between w:val="nil"/>
        </w:pBdr>
        <w:spacing w:before="191" w:line="252" w:lineRule="auto"/>
        <w:ind w:firstLineChars="100" w:firstLine="180"/>
        <w:jc w:val="both"/>
        <w:rPr>
          <w:rFonts w:ascii="조선신명조" w:eastAsia="조선신명조" w:hAnsi="맑은 고딕" w:cs="맑은 고딕"/>
          <w:iCs/>
          <w:sz w:val="18"/>
          <w:szCs w:val="18"/>
          <w:lang w:eastAsia="ko-KR"/>
        </w:rPr>
      </w:pPr>
      <w:r w:rsidRPr="00A73910">
        <w:rPr>
          <w:rFonts w:ascii="조선신명조" w:eastAsia="조선신명조" w:hAnsi="맑은 고딕" w:cs="맑은 고딕"/>
          <w:iCs/>
          <w:sz w:val="18"/>
          <w:szCs w:val="18"/>
          <w:lang w:eastAsia="ko-KR"/>
        </w:rPr>
        <w:t>외환 예측에서도 이들 모델의 유용성이 다수 연구에서 입증되었다. 예를 들어 Qu와 Zhao(2019)는 EUR/USD 환율 예측에서 LSTM이 기존 RNN보다 RMSE와 MAE가 낮고, 예측 정확도 또한 우수함을 보고하였다[</w:t>
      </w:r>
      <w:r w:rsidR="0079624C">
        <w:rPr>
          <w:rFonts w:ascii="조선신명조" w:eastAsia="조선신명조" w:hAnsi="맑은 고딕" w:cs="맑은 고딕" w:hint="eastAsia"/>
          <w:iCs/>
          <w:sz w:val="18"/>
          <w:szCs w:val="18"/>
          <w:lang w:eastAsia="ko-KR"/>
        </w:rPr>
        <w:t>30</w:t>
      </w:r>
      <w:r w:rsidRPr="00A73910">
        <w:rPr>
          <w:rFonts w:ascii="조선신명조" w:eastAsia="조선신명조" w:hAnsi="맑은 고딕" w:cs="맑은 고딕"/>
          <w:iCs/>
          <w:sz w:val="18"/>
          <w:szCs w:val="18"/>
          <w:lang w:eastAsia="ko-KR"/>
        </w:rPr>
        <w:t>]. Agustin과 De Melin(2024)은 ARS/USD 예측에서 GRU가 CNN보다 모든 지표에서 더 나은 성능을 보였으며, 이는 환율 데이터의 시계열적 패턴 포착에 순환 구조가 효과적임을 시사한다[</w:t>
      </w:r>
      <w:r w:rsidR="0079624C">
        <w:rPr>
          <w:rFonts w:ascii="조선신명조" w:eastAsia="조선신명조" w:hAnsi="맑은 고딕" w:cs="맑은 고딕" w:hint="eastAsia"/>
          <w:iCs/>
          <w:sz w:val="18"/>
          <w:szCs w:val="18"/>
          <w:lang w:eastAsia="ko-KR"/>
        </w:rPr>
        <w:t>31</w:t>
      </w:r>
      <w:r w:rsidRPr="00A73910">
        <w:rPr>
          <w:rFonts w:ascii="조선신명조" w:eastAsia="조선신명조" w:hAnsi="맑은 고딕" w:cs="맑은 고딕"/>
          <w:iCs/>
          <w:sz w:val="18"/>
          <w:szCs w:val="18"/>
          <w:lang w:eastAsia="ko-KR"/>
        </w:rPr>
        <w:t>]. 또한 Islam &amp; Hossain(2021)은 EUR/USD 등 주요 통화쌍을 대상으로 GRU와 LSTM을 결합한 하이브리드 모델을 제안하였고, 단일 모델 대비 예측 정확도가 향상됨을 확인하였다[</w:t>
      </w:r>
      <w:r w:rsidR="0079624C">
        <w:rPr>
          <w:rFonts w:ascii="조선신명조" w:eastAsia="조선신명조" w:hAnsi="맑은 고딕" w:cs="맑은 고딕" w:hint="eastAsia"/>
          <w:iCs/>
          <w:sz w:val="18"/>
          <w:szCs w:val="18"/>
          <w:lang w:eastAsia="ko-KR"/>
        </w:rPr>
        <w:t>32</w:t>
      </w:r>
      <w:r w:rsidRPr="00A73910">
        <w:rPr>
          <w:rFonts w:ascii="조선신명조" w:eastAsia="조선신명조" w:hAnsi="맑은 고딕" w:cs="맑은 고딕"/>
          <w:iCs/>
          <w:sz w:val="18"/>
          <w:szCs w:val="18"/>
          <w:lang w:eastAsia="ko-KR"/>
        </w:rPr>
        <w:t>].</w:t>
      </w:r>
      <w:r w:rsidR="00CC155B">
        <w:rPr>
          <w:rFonts w:ascii="조선신명조" w:eastAsia="조선신명조" w:hAnsi="맑은 고딕" w:cs="맑은 고딕" w:hint="eastAsia"/>
          <w:iCs/>
          <w:sz w:val="18"/>
          <w:szCs w:val="18"/>
          <w:lang w:eastAsia="ko-KR"/>
        </w:rPr>
        <w:t xml:space="preserve"> </w:t>
      </w:r>
      <w:r w:rsidRPr="00A73910">
        <w:rPr>
          <w:rFonts w:ascii="조선신명조" w:eastAsia="조선신명조" w:hAnsi="맑은 고딕" w:cs="맑은 고딕"/>
          <w:iCs/>
          <w:sz w:val="18"/>
          <w:szCs w:val="18"/>
          <w:lang w:eastAsia="ko-KR"/>
        </w:rPr>
        <w:t>종합하면, 선행연구들은 LSTM과 GRU가 외환 시장 예측에서 높은 잠재력을 지니며, 상황에 따라 하이브리드 접근이 예측 성능 개선에 유의미하게 작동할 수 있음을 보여준다.</w:t>
      </w:r>
    </w:p>
    <w:p w14:paraId="341006C0" w14:textId="77777777" w:rsidR="004E29C6" w:rsidRDefault="004E29C6" w:rsidP="005B00AD">
      <w:pPr>
        <w:pBdr>
          <w:top w:val="nil"/>
          <w:left w:val="nil"/>
          <w:bottom w:val="nil"/>
          <w:right w:val="nil"/>
          <w:between w:val="nil"/>
        </w:pBdr>
        <w:spacing w:before="191" w:line="252" w:lineRule="auto"/>
        <w:ind w:firstLineChars="100" w:firstLine="180"/>
        <w:jc w:val="both"/>
        <w:rPr>
          <w:rFonts w:ascii="조선신명조" w:eastAsia="조선신명조" w:hAnsi="맑은 고딕" w:cs="맑은 고딕"/>
          <w:iCs/>
          <w:sz w:val="18"/>
          <w:szCs w:val="18"/>
          <w:lang w:eastAsia="ko-KR"/>
        </w:rPr>
      </w:pPr>
    </w:p>
    <w:p w14:paraId="41043A90" w14:textId="77777777" w:rsidR="004E29C6" w:rsidRDefault="004E29C6" w:rsidP="004E29C6">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751707">
        <w:rPr>
          <w:rFonts w:ascii="조선신명조" w:eastAsia="조선신명조" w:hAnsi="맑은 고딕" w:cs="맑은 고딕"/>
          <w:sz w:val="18"/>
          <w:szCs w:val="18"/>
          <w:lang w:eastAsia="ko-KR"/>
        </w:rPr>
        <w:t>딥러닝 기반 시계열 예측은 단순한 트렌드 분석을 넘어, 변수 간 복잡한 상호작용을 동시에 포착할 수 있는 하이브리드 구조로 발전하고 있다. 이 가운데 CNN-LSTM과 CNN-GRU는 Convolutional Neural Network(CNN)의 국소 특징 추출 능력과 순환신경망(RNN) 계열의 시계열 패턴 학습 능력을 결합한 대표적 모델이다.</w:t>
      </w:r>
      <w:r>
        <w:rPr>
          <w:rFonts w:ascii="조선신명조" w:eastAsia="조선신명조" w:hAnsi="맑은 고딕" w:cs="맑은 고딕" w:hint="eastAsia"/>
          <w:sz w:val="18"/>
          <w:szCs w:val="18"/>
          <w:lang w:eastAsia="ko-KR"/>
        </w:rPr>
        <w:t xml:space="preserve"> CN</w:t>
      </w:r>
      <w:r w:rsidRPr="00751707">
        <w:rPr>
          <w:rFonts w:ascii="조선신명조" w:eastAsia="조선신명조" w:hAnsi="맑은 고딕" w:cs="맑은 고딕"/>
          <w:sz w:val="18"/>
          <w:szCs w:val="18"/>
          <w:lang w:eastAsia="ko-KR"/>
        </w:rPr>
        <w:t xml:space="preserve">N-LSTM은 입력 시계열 데이터에 1차원 </w:t>
      </w:r>
      <w:proofErr w:type="spellStart"/>
      <w:r w:rsidRPr="00751707">
        <w:rPr>
          <w:rFonts w:ascii="조선신명조" w:eastAsia="조선신명조" w:hAnsi="맑은 고딕" w:cs="맑은 고딕"/>
          <w:sz w:val="18"/>
          <w:szCs w:val="18"/>
          <w:lang w:eastAsia="ko-KR"/>
        </w:rPr>
        <w:t>합성곱</w:t>
      </w:r>
      <w:proofErr w:type="spellEnd"/>
      <w:r w:rsidRPr="00751707">
        <w:rPr>
          <w:rFonts w:ascii="조선신명조" w:eastAsia="조선신명조" w:hAnsi="맑은 고딕" w:cs="맑은 고딕"/>
          <w:sz w:val="18"/>
          <w:szCs w:val="18"/>
          <w:lang w:eastAsia="ko-KR"/>
        </w:rPr>
        <w:t xml:space="preserve"> 계층(1D Convolution Layer)을 적용해 의미 있는 지역적 특징(feature)을 먼저 추출한 뒤, 이를 LSTM에 전달하여 장기적 의존성을 학습한다. CNN-GRU는 동일한 원리를 따르되, GRU의 단순화된 게이트 구조를 통해 연산 효율성과 학습 속도를 강화한 형태이다.</w:t>
      </w:r>
    </w:p>
    <w:p w14:paraId="5A478086" w14:textId="77777777" w:rsidR="004E29C6" w:rsidRDefault="004E29C6" w:rsidP="004E29C6">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751707">
        <w:rPr>
          <w:rFonts w:ascii="조선신명조" w:eastAsia="조선신명조" w:hAnsi="맑은 고딕" w:cs="맑은 고딕"/>
          <w:sz w:val="18"/>
          <w:szCs w:val="18"/>
          <w:lang w:eastAsia="ko-KR"/>
        </w:rPr>
        <w:t>금융시장 예측에서도 이러한 하이브리드 모델은 단일 구조보다 우수한 성능을 보여왔다. 예컨대 Lu et al.(2020)은 주가 예측 실험에서 CNN-LSTM 모델이 가장 높은 예측 정확도를 기록했다고 보고하였으며[</w:t>
      </w:r>
      <w:r>
        <w:rPr>
          <w:rFonts w:ascii="조선신명조" w:eastAsia="조선신명조" w:hAnsi="맑은 고딕" w:cs="맑은 고딕" w:hint="eastAsia"/>
          <w:sz w:val="18"/>
          <w:szCs w:val="18"/>
          <w:lang w:eastAsia="ko-KR"/>
        </w:rPr>
        <w:t>33</w:t>
      </w:r>
      <w:r w:rsidRPr="00751707">
        <w:rPr>
          <w:rFonts w:ascii="조선신명조" w:eastAsia="조선신명조" w:hAnsi="맑은 고딕" w:cs="맑은 고딕"/>
          <w:sz w:val="18"/>
          <w:szCs w:val="18"/>
          <w:lang w:eastAsia="ko-KR"/>
        </w:rPr>
        <w:t>], Jing et al.(2021) 또한 CNN-LSTM을 활용해 투자자 심리를 반영한 주가 예측에서 기존 모델을 능가하는 성과를 입증하였다[11].</w:t>
      </w:r>
    </w:p>
    <w:p w14:paraId="041A8932" w14:textId="77777777" w:rsidR="004E29C6" w:rsidRDefault="004E29C6" w:rsidP="004E29C6">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751707">
        <w:rPr>
          <w:rFonts w:ascii="조선신명조" w:eastAsia="조선신명조" w:hAnsi="맑은 고딕" w:cs="맑은 고딕"/>
          <w:sz w:val="18"/>
          <w:szCs w:val="18"/>
          <w:lang w:eastAsia="ko-KR"/>
        </w:rPr>
        <w:t>따라서 본 연구는 뉴스 요약 및 댓글 감정 점수와 같은 비정형 텍스트 기반 심리 변수를 포함한 시계열 데이터를 CNN-LSTM과 CNN-GRU 모델에 적용하였다. 이로써 CNN이 시장 심리의 국소적 변동을 효과적으로 포착하고, RNN 계열이 이를 시간 축에서 장기적 흐름으로 연결함으로써, 원/달러 환율 예측의 정밀도를 한층 높일 수 있을 것으로 기대된다.</w:t>
      </w:r>
    </w:p>
    <w:p w14:paraId="13444D6F" w14:textId="77777777" w:rsidR="004E29C6" w:rsidRDefault="004E29C6" w:rsidP="005B00AD">
      <w:pPr>
        <w:pBdr>
          <w:top w:val="nil"/>
          <w:left w:val="nil"/>
          <w:bottom w:val="nil"/>
          <w:right w:val="nil"/>
          <w:between w:val="nil"/>
        </w:pBdr>
        <w:spacing w:before="191" w:line="252" w:lineRule="auto"/>
        <w:ind w:firstLineChars="100" w:firstLine="180"/>
        <w:jc w:val="both"/>
        <w:rPr>
          <w:rFonts w:ascii="조선신명조" w:eastAsia="조선신명조" w:hAnsi="맑은 고딕" w:cs="맑은 고딕"/>
          <w:iCs/>
          <w:sz w:val="18"/>
          <w:szCs w:val="18"/>
          <w:lang w:eastAsia="ko-KR"/>
        </w:rPr>
      </w:pPr>
    </w:p>
    <w:p w14:paraId="723ACE58" w14:textId="5919D8BA" w:rsidR="00752DA5" w:rsidRDefault="00F06C42" w:rsidP="00231011">
      <w:pPr>
        <w:pBdr>
          <w:top w:val="nil"/>
          <w:left w:val="nil"/>
          <w:bottom w:val="nil"/>
          <w:right w:val="nil"/>
          <w:between w:val="nil"/>
        </w:pBdr>
        <w:spacing w:before="53" w:line="252" w:lineRule="auto"/>
        <w:jc w:val="both"/>
        <w:rPr>
          <w:rFonts w:ascii="조선신명조" w:eastAsia="조선신명조" w:hAnsi="맑은 고딕" w:cs="맑은 고딕"/>
          <w:lang w:eastAsia="ko-KR"/>
        </w:rPr>
      </w:pPr>
      <w:commentRangeStart w:id="6"/>
      <w:r>
        <w:rPr>
          <w:rFonts w:ascii="조선신명조" w:eastAsia="조선신명조" w:hAnsi="맑은 고딕" w:cs="맑은 고딕" w:hint="eastAsia"/>
          <w:lang w:eastAsia="ko-KR"/>
        </w:rPr>
        <w:t>5</w:t>
      </w:r>
      <w:r w:rsidR="00231011">
        <w:rPr>
          <w:rFonts w:ascii="조선신명조" w:eastAsia="조선신명조" w:hAnsi="맑은 고딕" w:cs="맑은 고딕" w:hint="eastAsia"/>
          <w:lang w:eastAsia="ko-KR"/>
        </w:rPr>
        <w:t>. 예측 성능평가 지표</w:t>
      </w:r>
      <w:commentRangeEnd w:id="6"/>
      <w:r w:rsidR="0082556C">
        <w:rPr>
          <w:rStyle w:val="ae"/>
        </w:rPr>
        <w:commentReference w:id="6"/>
      </w:r>
    </w:p>
    <w:p w14:paraId="52BD3DF9" w14:textId="77777777" w:rsidR="00751707" w:rsidRPr="00751707" w:rsidRDefault="00751707" w:rsidP="00752DA5">
      <w:pPr>
        <w:pBdr>
          <w:top w:val="nil"/>
          <w:left w:val="nil"/>
          <w:bottom w:val="nil"/>
          <w:right w:val="nil"/>
          <w:between w:val="nil"/>
        </w:pBdr>
        <w:spacing w:before="53" w:line="252" w:lineRule="auto"/>
        <w:ind w:left="110"/>
        <w:jc w:val="both"/>
        <w:rPr>
          <w:rFonts w:ascii="조선신명조" w:eastAsia="조선신명조" w:hAnsi="맑은 고딕" w:cs="맑은 고딕"/>
          <w:lang w:eastAsia="ko-KR"/>
        </w:rPr>
      </w:pPr>
    </w:p>
    <w:p w14:paraId="2467687E" w14:textId="0135AA23" w:rsidR="00751707" w:rsidRDefault="000E2114" w:rsidP="00751707">
      <w:pPr>
        <w:pBdr>
          <w:top w:val="nil"/>
          <w:left w:val="nil"/>
          <w:bottom w:val="nil"/>
          <w:right w:val="nil"/>
          <w:between w:val="nil"/>
        </w:pBdr>
        <w:spacing w:before="53" w:line="252" w:lineRule="auto"/>
        <w:ind w:left="110" w:firstLineChars="100" w:firstLine="180"/>
        <w:jc w:val="both"/>
        <w:rPr>
          <w:rFonts w:ascii="조선신명조" w:eastAsia="조선신명조" w:hAnsi="맑은 고딕" w:cs="맑은 고딕"/>
          <w:sz w:val="18"/>
          <w:szCs w:val="18"/>
          <w:lang w:eastAsia="ko-KR"/>
        </w:rPr>
      </w:pPr>
      <w:r w:rsidRPr="000E2114">
        <w:rPr>
          <w:rFonts w:ascii="조선신명조" w:eastAsia="조선신명조" w:hAnsi="맑은 고딕" w:cs="맑은 고딕" w:hint="eastAsia"/>
          <w:sz w:val="18"/>
          <w:szCs w:val="18"/>
          <w:lang w:eastAsia="ko-KR"/>
        </w:rPr>
        <w:t>본</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연구에서는</w:t>
      </w:r>
      <w:r w:rsidR="004A1B88">
        <w:rPr>
          <w:rFonts w:ascii="조선신명조" w:eastAsia="조선신명조" w:hAnsi="맑은 고딕" w:cs="맑은 고딕" w:hint="eastAsia"/>
          <w:sz w:val="18"/>
          <w:szCs w:val="18"/>
          <w:lang w:eastAsia="ko-KR"/>
        </w:rPr>
        <w:t xml:space="preserve"> 원/달러</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환율</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예측</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모델의</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성능을</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평가하기</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위해</w:t>
      </w:r>
      <w:r w:rsidRPr="000E2114">
        <w:rPr>
          <w:rFonts w:ascii="조선신명조" w:eastAsia="조선신명조" w:hAnsi="맑은 고딕" w:cs="맑은 고딕"/>
          <w:sz w:val="18"/>
          <w:szCs w:val="18"/>
          <w:lang w:eastAsia="ko-KR"/>
        </w:rPr>
        <w:t xml:space="preserve"> MSE(Mean Squared Error)</w:t>
      </w:r>
      <w:r w:rsidRPr="000E2114">
        <w:rPr>
          <w:rFonts w:ascii="조선신명조" w:eastAsia="조선신명조" w:hAnsi="맑은 고딕" w:cs="맑은 고딕" w:hint="eastAsia"/>
          <w:sz w:val="18"/>
          <w:szCs w:val="18"/>
          <w:lang w:eastAsia="ko-KR"/>
        </w:rPr>
        <w:t>와</w:t>
      </w:r>
      <w:r w:rsidRPr="000E2114">
        <w:rPr>
          <w:rFonts w:ascii="조선신명조" w:eastAsia="조선신명조" w:hAnsi="맑은 고딕" w:cs="맑은 고딕"/>
          <w:sz w:val="18"/>
          <w:szCs w:val="18"/>
          <w:lang w:eastAsia="ko-KR"/>
        </w:rPr>
        <w:t xml:space="preserve"> MAPE(Mean Absolute Percentage Error) </w:t>
      </w:r>
      <w:r w:rsidRPr="000E2114">
        <w:rPr>
          <w:rFonts w:ascii="조선신명조" w:eastAsia="조선신명조" w:hAnsi="맑은 고딕" w:cs="맑은 고딕" w:hint="eastAsia"/>
          <w:sz w:val="18"/>
          <w:szCs w:val="18"/>
          <w:lang w:eastAsia="ko-KR"/>
        </w:rPr>
        <w:t>두</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가지</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회귀</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지표를</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활용하였다</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두</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지표</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모두</w:t>
      </w:r>
      <w:r w:rsidRPr="000E2114">
        <w:rPr>
          <w:rFonts w:ascii="조선신명조" w:eastAsia="조선신명조" w:hAnsi="맑은 고딕" w:cs="맑은 고딕"/>
          <w:sz w:val="18"/>
          <w:szCs w:val="18"/>
          <w:lang w:eastAsia="ko-KR"/>
        </w:rPr>
        <w:t xml:space="preserve"> </w:t>
      </w:r>
      <w:proofErr w:type="spellStart"/>
      <w:r w:rsidRPr="000E2114">
        <w:rPr>
          <w:rFonts w:ascii="조선신명조" w:eastAsia="조선신명조" w:hAnsi="맑은 고딕" w:cs="맑은 고딕" w:hint="eastAsia"/>
          <w:sz w:val="18"/>
          <w:szCs w:val="18"/>
          <w:lang w:eastAsia="ko-KR"/>
        </w:rPr>
        <w:t>실제값과</w:t>
      </w:r>
      <w:proofErr w:type="spellEnd"/>
      <w:r w:rsidRPr="000E2114">
        <w:rPr>
          <w:rFonts w:ascii="조선신명조" w:eastAsia="조선신명조" w:hAnsi="맑은 고딕" w:cs="맑은 고딕"/>
          <w:sz w:val="18"/>
          <w:szCs w:val="18"/>
          <w:lang w:eastAsia="ko-KR"/>
        </w:rPr>
        <w:t xml:space="preserve"> </w:t>
      </w:r>
      <w:proofErr w:type="spellStart"/>
      <w:r w:rsidRPr="000E2114">
        <w:rPr>
          <w:rFonts w:ascii="조선신명조" w:eastAsia="조선신명조" w:hAnsi="맑은 고딕" w:cs="맑은 고딕" w:hint="eastAsia"/>
          <w:sz w:val="18"/>
          <w:szCs w:val="18"/>
          <w:lang w:eastAsia="ko-KR"/>
        </w:rPr>
        <w:t>예측값</w:t>
      </w:r>
      <w:proofErr w:type="spellEnd"/>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간의</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차이를</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기반으로</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하며</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값이</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낮을수록</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모델의</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예측</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성능이</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우수함을</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의미한다</w:t>
      </w:r>
      <w:r w:rsidRPr="000E2114">
        <w:rPr>
          <w:rFonts w:ascii="조선신명조" w:eastAsia="조선신명조" w:hAnsi="맑은 고딕" w:cs="맑은 고딕"/>
          <w:sz w:val="18"/>
          <w:szCs w:val="18"/>
          <w:lang w:eastAsia="ko-KR"/>
        </w:rPr>
        <w:t>.</w:t>
      </w:r>
    </w:p>
    <w:p w14:paraId="2A653CD2" w14:textId="31E474F3" w:rsidR="003D21E3" w:rsidRPr="00751707" w:rsidRDefault="000E2114" w:rsidP="00751707">
      <w:pPr>
        <w:pBdr>
          <w:top w:val="nil"/>
          <w:left w:val="nil"/>
          <w:bottom w:val="nil"/>
          <w:right w:val="nil"/>
          <w:between w:val="nil"/>
        </w:pBdr>
        <w:spacing w:before="53" w:line="252" w:lineRule="auto"/>
        <w:ind w:left="110" w:firstLineChars="100" w:firstLine="180"/>
        <w:jc w:val="both"/>
        <w:rPr>
          <w:rFonts w:ascii="조선신명조" w:eastAsia="조선신명조" w:hAnsi="맑은 고딕" w:cs="맑은 고딕"/>
          <w:sz w:val="18"/>
          <w:szCs w:val="18"/>
          <w:lang w:eastAsia="ko-KR"/>
        </w:rPr>
      </w:pPr>
      <w:r w:rsidRPr="000E2114">
        <w:rPr>
          <w:rFonts w:ascii="조선신명조" w:eastAsia="조선신명조" w:hAnsi="맑은 고딕" w:cs="맑은 고딕"/>
          <w:sz w:val="18"/>
          <w:szCs w:val="18"/>
          <w:lang w:eastAsia="ko-KR"/>
        </w:rPr>
        <w:t>MSE</w:t>
      </w:r>
      <w:r w:rsidRPr="000E2114">
        <w:rPr>
          <w:rFonts w:ascii="조선신명조" w:eastAsia="조선신명조" w:hAnsi="맑은 고딕" w:cs="맑은 고딕" w:hint="eastAsia"/>
          <w:sz w:val="18"/>
          <w:szCs w:val="18"/>
          <w:lang w:eastAsia="ko-KR"/>
        </w:rPr>
        <w:t>는</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예측</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오차의</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제곱</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평균으로</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개별</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오차를</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제곱하여</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평균하기</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때문에</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상대적으로</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큰</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오차에</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더</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큰</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가중치를</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부여한다</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따라서</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모델이</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극단적인</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오차를</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얼마나</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잘</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억제하는지를</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평가하는</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데</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적합하다</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반면</w:t>
      </w:r>
      <w:r w:rsidRPr="000E2114">
        <w:rPr>
          <w:rFonts w:ascii="조선신명조" w:eastAsia="조선신명조" w:hAnsi="맑은 고딕" w:cs="맑은 고딕"/>
          <w:sz w:val="18"/>
          <w:szCs w:val="18"/>
          <w:lang w:eastAsia="ko-KR"/>
        </w:rPr>
        <w:t>, MAPE</w:t>
      </w:r>
      <w:r w:rsidRPr="000E2114">
        <w:rPr>
          <w:rFonts w:ascii="조선신명조" w:eastAsia="조선신명조" w:hAnsi="맑은 고딕" w:cs="맑은 고딕" w:hint="eastAsia"/>
          <w:sz w:val="18"/>
          <w:szCs w:val="18"/>
          <w:lang w:eastAsia="ko-KR"/>
        </w:rPr>
        <w:t>는</w:t>
      </w:r>
      <w:r w:rsidRPr="000E2114">
        <w:rPr>
          <w:rFonts w:ascii="조선신명조" w:eastAsia="조선신명조" w:hAnsi="맑은 고딕" w:cs="맑은 고딕"/>
          <w:sz w:val="18"/>
          <w:szCs w:val="18"/>
          <w:lang w:eastAsia="ko-KR"/>
        </w:rPr>
        <w:t xml:space="preserve"> </w:t>
      </w:r>
      <w:proofErr w:type="spellStart"/>
      <w:r w:rsidRPr="000E2114">
        <w:rPr>
          <w:rFonts w:ascii="조선신명조" w:eastAsia="조선신명조" w:hAnsi="맑은 고딕" w:cs="맑은 고딕" w:hint="eastAsia"/>
          <w:sz w:val="18"/>
          <w:szCs w:val="18"/>
          <w:lang w:eastAsia="ko-KR"/>
        </w:rPr>
        <w:t>실제값</w:t>
      </w:r>
      <w:proofErr w:type="spellEnd"/>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대비</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예측</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오차의</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상대적</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크기를</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백분율로</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계산한</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값으로</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모델</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성능을</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직관적으로</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해석할</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수</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있다는</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장점이</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있다</w:t>
      </w:r>
      <w:r w:rsidRPr="000E2114">
        <w:rPr>
          <w:rFonts w:ascii="조선신명조" w:eastAsia="조선신명조" w:hAnsi="맑은 고딕" w:cs="맑은 고딕"/>
          <w:sz w:val="18"/>
          <w:szCs w:val="18"/>
          <w:lang w:eastAsia="ko-KR"/>
        </w:rPr>
        <w:t>.</w:t>
      </w:r>
    </w:p>
    <w:p w14:paraId="05B692DB" w14:textId="77777777" w:rsidR="003D21E3" w:rsidRPr="009911B6" w:rsidRDefault="003D21E3" w:rsidP="003D21E3">
      <w:pPr>
        <w:pBdr>
          <w:top w:val="nil"/>
          <w:left w:val="nil"/>
          <w:bottom w:val="nil"/>
          <w:right w:val="nil"/>
          <w:between w:val="nil"/>
        </w:pBdr>
        <w:spacing w:before="53" w:line="252" w:lineRule="auto"/>
        <w:ind w:left="110" w:firstLine="343"/>
        <w:jc w:val="both"/>
        <w:rPr>
          <w:rFonts w:ascii="조선신명조" w:eastAsia="조선신명조"/>
          <w:sz w:val="24"/>
          <w:szCs w:val="24"/>
          <w:lang w:eastAsia="ko-KR"/>
        </w:rPr>
      </w:pPr>
    </w:p>
    <w:p w14:paraId="3C24529F" w14:textId="1C58F782" w:rsidR="001A3948" w:rsidRPr="000E2114" w:rsidRDefault="001A3948" w:rsidP="001A3948">
      <w:pPr>
        <w:jc w:val="center"/>
        <w:rPr>
          <w:rFonts w:ascii="조선신명조" w:eastAsia="조선신명조" w:hAnsi="Cambria Math" w:cs="Cambria Math"/>
          <w:sz w:val="18"/>
          <w:szCs w:val="18"/>
          <w:lang w:eastAsia="ko-KR"/>
        </w:rPr>
      </w:pPr>
      <m:oMathPara>
        <m:oMath>
          <m:r>
            <w:rPr>
              <w:rFonts w:ascii="Cambria Math" w:eastAsia="조선신명조" w:hAnsi="Cambria Math" w:cs="Cambria Math" w:hint="eastAsia"/>
              <w:sz w:val="18"/>
              <w:szCs w:val="18"/>
              <w:lang w:eastAsia="ko-KR"/>
            </w:rPr>
            <m:t>MSE</m:t>
          </m:r>
          <m:r>
            <w:rPr>
              <w:rFonts w:ascii="Cambria Math" w:eastAsia="조선신명조" w:hAnsi="Cambria Math" w:cs="Cambria Math" w:hint="eastAsia"/>
              <w:sz w:val="18"/>
              <w:szCs w:val="18"/>
            </w:rPr>
            <m:t>=</m:t>
          </m:r>
          <m:f>
            <m:fPr>
              <m:ctrlPr>
                <w:rPr>
                  <w:rFonts w:ascii="Cambria Math" w:eastAsia="조선신명조" w:hAnsi="Cambria Math" w:cs="Cambria Math" w:hint="eastAsia"/>
                  <w:i/>
                  <w:sz w:val="18"/>
                  <w:szCs w:val="18"/>
                </w:rPr>
              </m:ctrlPr>
            </m:fPr>
            <m:num>
              <m:r>
                <w:rPr>
                  <w:rFonts w:ascii="Cambria Math" w:eastAsia="조선신명조" w:hAnsi="Cambria Math" w:cs="Cambria Math" w:hint="eastAsia"/>
                  <w:sz w:val="18"/>
                  <w:szCs w:val="18"/>
                </w:rPr>
                <m:t>1</m:t>
              </m:r>
            </m:num>
            <m:den>
              <m:r>
                <w:rPr>
                  <w:rFonts w:ascii="Cambria Math" w:eastAsia="조선신명조" w:hAnsi="Cambria Math" w:cs="Cambria Math" w:hint="eastAsia"/>
                  <w:sz w:val="18"/>
                  <w:szCs w:val="18"/>
                </w:rPr>
                <m:t>n</m:t>
              </m:r>
            </m:den>
          </m:f>
          <m:r>
            <w:rPr>
              <w:rFonts w:ascii="Cambria Math" w:eastAsia="조선신명조" w:hAnsi="Cambria Math" w:cs="Cambria Math" w:hint="eastAsia"/>
              <w:sz w:val="18"/>
              <w:szCs w:val="18"/>
            </w:rPr>
            <m:t xml:space="preserve"> </m:t>
          </m:r>
          <m:sSup>
            <m:sSupPr>
              <m:ctrlPr>
                <w:rPr>
                  <w:rFonts w:ascii="Cambria Math" w:eastAsia="조선신명조" w:hAnsi="Cambria Math" w:cs="Cambria Math" w:hint="eastAsia"/>
                  <w:i/>
                  <w:sz w:val="18"/>
                  <w:szCs w:val="18"/>
                </w:rPr>
              </m:ctrlPr>
            </m:sSupPr>
            <m:e>
              <m:nary>
                <m:naryPr>
                  <m:chr m:val="∑"/>
                  <m:limLoc m:val="undOvr"/>
                  <m:ctrlPr>
                    <w:rPr>
                      <w:rFonts w:ascii="Cambria Math" w:eastAsia="조선신명조" w:hAnsi="Cambria Math" w:cs="Cambria Math" w:hint="eastAsia"/>
                      <w:i/>
                      <w:sz w:val="18"/>
                      <w:szCs w:val="18"/>
                    </w:rPr>
                  </m:ctrlPr>
                </m:naryPr>
                <m:sub>
                  <m:r>
                    <w:rPr>
                      <w:rFonts w:ascii="Cambria Math" w:eastAsia="조선신명조" w:hAnsi="Cambria Math" w:cs="맑은 고딕" w:hint="eastAsia"/>
                      <w:sz w:val="18"/>
                      <w:szCs w:val="18"/>
                      <w:lang w:eastAsia="ko-KR"/>
                    </w:rPr>
                    <m:t>i</m:t>
                  </m:r>
                  <m:r>
                    <w:rPr>
                      <w:rFonts w:ascii="Cambria Math" w:eastAsia="조선신명조" w:hAnsi="Cambria Math" w:cs="맑은 고딕" w:hint="eastAsia"/>
                      <w:sz w:val="18"/>
                      <w:szCs w:val="18"/>
                    </w:rPr>
                    <m:t>=1</m:t>
                  </m:r>
                </m:sub>
                <m:sup>
                  <m:r>
                    <w:rPr>
                      <w:rFonts w:ascii="Cambria Math" w:eastAsia="조선신명조" w:hAnsi="Cambria Math" w:cs="Cambria Math" w:hint="eastAsia"/>
                      <w:sz w:val="18"/>
                      <w:szCs w:val="18"/>
                    </w:rPr>
                    <m:t>n</m:t>
                  </m:r>
                </m:sup>
                <m:e>
                  <m:r>
                    <w:rPr>
                      <w:rFonts w:ascii="Cambria Math" w:eastAsia="조선신명조" w:hAnsi="Cambria Math" w:cs="Cambria Math" w:hint="eastAsia"/>
                      <w:sz w:val="18"/>
                      <w:szCs w:val="18"/>
                    </w:rPr>
                    <m:t>(</m:t>
                  </m:r>
                  <m:sSub>
                    <m:sSubPr>
                      <m:ctrlPr>
                        <w:rPr>
                          <w:rFonts w:ascii="Cambria Math" w:eastAsia="조선신명조" w:hAnsi="Cambria Math" w:cs="Cambria Math" w:hint="eastAsia"/>
                          <w:i/>
                          <w:sz w:val="18"/>
                          <w:szCs w:val="18"/>
                          <w:lang w:eastAsia="ko-KR"/>
                        </w:rPr>
                      </m:ctrlPr>
                    </m:sSubPr>
                    <m:e>
                      <m:acc>
                        <m:accPr>
                          <m:ctrlPr>
                            <w:rPr>
                              <w:rFonts w:ascii="Cambria Math" w:eastAsia="조선신명조" w:hAnsi="Cambria Math" w:cs="Cambria Math" w:hint="eastAsia"/>
                              <w:i/>
                              <w:sz w:val="18"/>
                              <w:szCs w:val="18"/>
                              <w:lang w:eastAsia="ko-KR"/>
                            </w:rPr>
                          </m:ctrlPr>
                        </m:accPr>
                        <m:e>
                          <m:r>
                            <w:rPr>
                              <w:rFonts w:ascii="Cambria Math" w:eastAsia="조선신명조" w:hAnsi="Cambria Math" w:cs="Cambria Math" w:hint="eastAsia"/>
                              <w:sz w:val="18"/>
                              <w:szCs w:val="18"/>
                              <w:lang w:eastAsia="ko-KR"/>
                            </w:rPr>
                            <m:t>y</m:t>
                          </m:r>
                        </m:e>
                      </m:acc>
                    </m:e>
                    <m:sub>
                      <m:r>
                        <w:rPr>
                          <w:rFonts w:ascii="Cambria Math" w:eastAsia="조선신명조" w:hAnsi="Cambria Math" w:cs="Cambria Math" w:hint="eastAsia"/>
                          <w:sz w:val="18"/>
                          <w:szCs w:val="18"/>
                          <w:lang w:eastAsia="ko-KR"/>
                        </w:rPr>
                        <m:t>i</m:t>
                      </m:r>
                    </m:sub>
                  </m:sSub>
                </m:e>
              </m:nary>
              <m:r>
                <w:rPr>
                  <w:rFonts w:ascii="Cambria Math" w:eastAsia="조선신명조" w:hAnsi="Cambria Math" w:cs="Cambria Math"/>
                  <w:sz w:val="18"/>
                  <w:szCs w:val="18"/>
                </w:rPr>
                <m:t>-</m:t>
              </m:r>
              <m:sSub>
                <m:sSubPr>
                  <m:ctrlPr>
                    <w:rPr>
                      <w:rFonts w:ascii="Cambria Math" w:eastAsia="조선신명조" w:hAnsi="Cambria Math" w:cs="Cambria Math" w:hint="eastAsia"/>
                      <w:i/>
                      <w:sz w:val="18"/>
                      <w:szCs w:val="18"/>
                    </w:rPr>
                  </m:ctrlPr>
                </m:sSubPr>
                <m:e>
                  <m:r>
                    <w:rPr>
                      <w:rFonts w:ascii="Cambria Math" w:eastAsia="조선신명조" w:hAnsi="Cambria Math" w:cs="Cambria Math" w:hint="eastAsia"/>
                      <w:sz w:val="18"/>
                      <w:szCs w:val="18"/>
                    </w:rPr>
                    <m:t>y</m:t>
                  </m:r>
                </m:e>
                <m:sub>
                  <m:r>
                    <w:rPr>
                      <w:rFonts w:ascii="Cambria Math" w:eastAsia="조선신명조" w:hAnsi="Cambria Math" w:cs="Cambria Math" w:hint="eastAsia"/>
                      <w:sz w:val="18"/>
                      <w:szCs w:val="18"/>
                    </w:rPr>
                    <m:t>i</m:t>
                  </m:r>
                </m:sub>
              </m:sSub>
              <m:r>
                <w:rPr>
                  <w:rFonts w:ascii="Cambria Math" w:eastAsia="조선신명조" w:hAnsi="Cambria Math" w:cs="Cambria Math" w:hint="eastAsia"/>
                  <w:sz w:val="18"/>
                  <w:szCs w:val="18"/>
                </w:rPr>
                <m:t>)</m:t>
              </m:r>
            </m:e>
            <m:sup>
              <m:r>
                <w:rPr>
                  <w:rFonts w:ascii="Cambria Math" w:eastAsia="조선신명조" w:hAnsi="Cambria Math" w:cs="Cambria Math" w:hint="eastAsia"/>
                  <w:sz w:val="18"/>
                  <w:szCs w:val="18"/>
                </w:rPr>
                <m:t>2</m:t>
              </m:r>
            </m:sup>
          </m:sSup>
        </m:oMath>
      </m:oMathPara>
    </w:p>
    <w:p w14:paraId="719A70E0" w14:textId="77777777" w:rsidR="003D21E3" w:rsidRPr="000E2114" w:rsidRDefault="003D21E3" w:rsidP="003D21E3">
      <w:pPr>
        <w:pBdr>
          <w:top w:val="nil"/>
          <w:left w:val="nil"/>
          <w:bottom w:val="nil"/>
          <w:right w:val="nil"/>
          <w:between w:val="nil"/>
        </w:pBdr>
        <w:spacing w:before="53" w:line="252" w:lineRule="auto"/>
        <w:ind w:left="110" w:firstLine="351"/>
        <w:jc w:val="both"/>
        <w:rPr>
          <w:rFonts w:ascii="조선신명조" w:eastAsia="조선신명조"/>
          <w:sz w:val="18"/>
          <w:szCs w:val="18"/>
        </w:rPr>
      </w:pPr>
    </w:p>
    <w:p w14:paraId="6353BA1E" w14:textId="20C33878" w:rsidR="00443DDA" w:rsidRPr="000E2114" w:rsidRDefault="00443DDA" w:rsidP="00443DDA">
      <w:pPr>
        <w:jc w:val="center"/>
        <w:rPr>
          <w:rFonts w:ascii="조선신명조" w:eastAsia="조선신명조" w:hAnsi="Cambria Math" w:cs="Cambria Math"/>
          <w:sz w:val="18"/>
          <w:szCs w:val="18"/>
        </w:rPr>
      </w:pPr>
      <m:oMathPara>
        <m:oMath>
          <m:r>
            <w:rPr>
              <w:rFonts w:ascii="Cambria Math" w:eastAsia="조선신명조" w:hAnsi="Cambria Math" w:cs="Cambria Math" w:hint="eastAsia"/>
              <w:sz w:val="18"/>
              <w:szCs w:val="18"/>
              <w:lang w:eastAsia="ko-KR"/>
            </w:rPr>
            <m:t>MAPE</m:t>
          </m:r>
          <m:r>
            <w:rPr>
              <w:rFonts w:ascii="Cambria Math" w:eastAsia="조선신명조" w:hAnsi="Cambria Math" w:cs="Cambria Math" w:hint="eastAsia"/>
              <w:sz w:val="18"/>
              <w:szCs w:val="18"/>
            </w:rPr>
            <m:t xml:space="preserve">= </m:t>
          </m:r>
          <m:f>
            <m:fPr>
              <m:ctrlPr>
                <w:rPr>
                  <w:rFonts w:ascii="Cambria Math" w:eastAsia="조선신명조" w:hAnsi="Cambria Math" w:cs="Cambria Math" w:hint="eastAsia"/>
                  <w:i/>
                  <w:sz w:val="18"/>
                  <w:szCs w:val="18"/>
                </w:rPr>
              </m:ctrlPr>
            </m:fPr>
            <m:num>
              <m:r>
                <w:rPr>
                  <w:rFonts w:ascii="Cambria Math" w:eastAsia="조선신명조" w:hAnsi="Cambria Math" w:cs="Cambria Math" w:hint="eastAsia"/>
                  <w:sz w:val="18"/>
                  <w:szCs w:val="18"/>
                </w:rPr>
                <m:t>1</m:t>
              </m:r>
              <m:r>
                <w:rPr>
                  <w:rFonts w:ascii="Cambria Math" w:eastAsia="조선신명조" w:hAnsi="Cambria Math" w:cs="Cambria Math" w:hint="eastAsia"/>
                  <w:sz w:val="18"/>
                  <w:szCs w:val="18"/>
                  <w:lang w:eastAsia="ko-KR"/>
                </w:rPr>
                <m:t>00%</m:t>
              </m:r>
            </m:num>
            <m:den>
              <m:r>
                <w:rPr>
                  <w:rFonts w:ascii="Cambria Math" w:eastAsia="조선신명조" w:hAnsi="Cambria Math" w:cs="Cambria Math" w:hint="eastAsia"/>
                  <w:sz w:val="18"/>
                  <w:szCs w:val="18"/>
                </w:rPr>
                <m:t>n</m:t>
              </m:r>
            </m:den>
          </m:f>
          <m:nary>
            <m:naryPr>
              <m:chr m:val="∑"/>
              <m:limLoc m:val="undOvr"/>
              <m:ctrlPr>
                <w:rPr>
                  <w:rFonts w:ascii="Cambria Math" w:eastAsia="조선신명조" w:hAnsi="Cambria Math" w:cs="Cambria Math" w:hint="eastAsia"/>
                  <w:i/>
                  <w:sz w:val="18"/>
                  <w:szCs w:val="18"/>
                </w:rPr>
              </m:ctrlPr>
            </m:naryPr>
            <m:sub>
              <m:r>
                <w:rPr>
                  <w:rFonts w:ascii="Cambria Math" w:eastAsia="조선신명조" w:hAnsi="Cambria Math" w:cs="맑은 고딕" w:hint="eastAsia"/>
                  <w:sz w:val="18"/>
                  <w:szCs w:val="18"/>
                  <w:lang w:eastAsia="ko-KR"/>
                </w:rPr>
                <m:t>i</m:t>
              </m:r>
              <m:r>
                <w:rPr>
                  <w:rFonts w:ascii="Cambria Math" w:eastAsia="조선신명조" w:hAnsi="Cambria Math" w:cs="맑은 고딕" w:hint="eastAsia"/>
                  <w:sz w:val="18"/>
                  <w:szCs w:val="18"/>
                </w:rPr>
                <m:t>=1</m:t>
              </m:r>
            </m:sub>
            <m:sup>
              <m:r>
                <w:rPr>
                  <w:rFonts w:ascii="Cambria Math" w:eastAsia="조선신명조" w:hAnsi="Cambria Math" w:cs="Cambria Math" w:hint="eastAsia"/>
                  <w:sz w:val="18"/>
                  <w:szCs w:val="18"/>
                </w:rPr>
                <m:t>n</m:t>
              </m:r>
            </m:sup>
            <m:e>
              <m:f>
                <m:fPr>
                  <m:ctrlPr>
                    <w:rPr>
                      <w:rFonts w:ascii="Cambria Math" w:eastAsia="조선신명조" w:hAnsi="Cambria Math" w:cs="Cambria Math" w:hint="eastAsia"/>
                      <w:i/>
                      <w:sz w:val="18"/>
                      <w:szCs w:val="18"/>
                    </w:rPr>
                  </m:ctrlPr>
                </m:fPr>
                <m:num>
                  <m:r>
                    <w:rPr>
                      <w:rFonts w:ascii="Cambria Math" w:eastAsia="조선신명조" w:hAnsi="Cambria Math" w:cs="Cambria Math" w:hint="eastAsia"/>
                      <w:sz w:val="18"/>
                      <w:szCs w:val="18"/>
                      <w:lang w:eastAsia="ko-KR"/>
                    </w:rPr>
                    <m:t>|</m:t>
                  </m:r>
                  <m:sSub>
                    <m:sSubPr>
                      <m:ctrlPr>
                        <w:rPr>
                          <w:rFonts w:ascii="Cambria Math" w:eastAsia="조선신명조" w:hAnsi="Cambria Math" w:cs="Cambria Math" w:hint="eastAsia"/>
                          <w:i/>
                          <w:sz w:val="18"/>
                          <w:szCs w:val="18"/>
                          <w:lang w:eastAsia="ko-KR"/>
                        </w:rPr>
                      </m:ctrlPr>
                    </m:sSubPr>
                    <m:e>
                      <m:acc>
                        <m:accPr>
                          <m:ctrlPr>
                            <w:rPr>
                              <w:rFonts w:ascii="Cambria Math" w:eastAsia="조선신명조" w:hAnsi="Cambria Math" w:cs="Cambria Math" w:hint="eastAsia"/>
                              <w:i/>
                              <w:sz w:val="18"/>
                              <w:szCs w:val="18"/>
                            </w:rPr>
                          </m:ctrlPr>
                        </m:accPr>
                        <m:e>
                          <m:r>
                            <w:rPr>
                              <w:rFonts w:ascii="Cambria Math" w:eastAsia="조선신명조" w:hAnsi="Cambria Math" w:cs="Cambria Math" w:hint="eastAsia"/>
                              <w:sz w:val="18"/>
                              <w:szCs w:val="18"/>
                            </w:rPr>
                            <m:t>y</m:t>
                          </m:r>
                          <m:ctrlPr>
                            <w:rPr>
                              <w:rFonts w:ascii="Cambria Math" w:eastAsia="조선신명조" w:hAnsi="Cambria Math" w:cs="Cambria Math" w:hint="eastAsia"/>
                              <w:i/>
                              <w:sz w:val="18"/>
                              <w:szCs w:val="18"/>
                              <w:lang w:eastAsia="ko-KR"/>
                            </w:rPr>
                          </m:ctrlPr>
                        </m:e>
                      </m:acc>
                    </m:e>
                    <m:sub>
                      <m:r>
                        <w:rPr>
                          <w:rFonts w:ascii="Cambria Math" w:eastAsia="조선신명조" w:hAnsi="Cambria Math" w:cs="Cambria Math" w:hint="eastAsia"/>
                          <w:sz w:val="18"/>
                          <w:szCs w:val="18"/>
                          <w:lang w:eastAsia="ko-KR"/>
                        </w:rPr>
                        <m:t>i</m:t>
                      </m:r>
                    </m:sub>
                  </m:sSub>
                  <m:r>
                    <w:rPr>
                      <w:rFonts w:ascii="Cambria Math" w:eastAsia="조선신명조" w:hAnsi="Cambria Math" w:cs="Cambria Math"/>
                      <w:sz w:val="18"/>
                      <w:szCs w:val="18"/>
                      <w:lang w:eastAsia="ko-KR"/>
                    </w:rPr>
                    <m:t>-</m:t>
                  </m:r>
                  <m:sSub>
                    <m:sSubPr>
                      <m:ctrlPr>
                        <w:rPr>
                          <w:rFonts w:ascii="Cambria Math" w:eastAsia="조선신명조" w:hAnsi="Cambria Math" w:cs="Cambria Math" w:hint="eastAsia"/>
                          <w:i/>
                          <w:sz w:val="18"/>
                          <w:szCs w:val="18"/>
                          <w:lang w:eastAsia="ko-KR"/>
                        </w:rPr>
                      </m:ctrlPr>
                    </m:sSubPr>
                    <m:e>
                      <m:r>
                        <w:rPr>
                          <w:rFonts w:ascii="Cambria Math" w:eastAsia="조선신명조" w:hAnsi="Cambria Math" w:cs="Cambria Math" w:hint="eastAsia"/>
                          <w:sz w:val="18"/>
                          <w:szCs w:val="18"/>
                          <w:lang w:eastAsia="ko-KR"/>
                        </w:rPr>
                        <m:t>y</m:t>
                      </m:r>
                    </m:e>
                    <m:sub>
                      <m:r>
                        <w:rPr>
                          <w:rFonts w:ascii="Cambria Math" w:eastAsia="조선신명조" w:hAnsi="Cambria Math" w:cs="Cambria Math" w:hint="eastAsia"/>
                          <w:sz w:val="18"/>
                          <w:szCs w:val="18"/>
                          <w:lang w:eastAsia="ko-KR"/>
                        </w:rPr>
                        <m:t>i</m:t>
                      </m:r>
                    </m:sub>
                  </m:sSub>
                  <m:r>
                    <w:rPr>
                      <w:rFonts w:ascii="Cambria Math" w:eastAsia="조선신명조" w:hAnsi="Cambria Math" w:cs="Cambria Math" w:hint="eastAsia"/>
                      <w:sz w:val="18"/>
                      <w:szCs w:val="18"/>
                      <w:lang w:eastAsia="ko-KR"/>
                    </w:rPr>
                    <m:t>|</m:t>
                  </m:r>
                </m:num>
                <m:den>
                  <m:r>
                    <w:rPr>
                      <w:rFonts w:ascii="Cambria Math" w:eastAsia="조선신명조" w:hAnsi="Cambria Math" w:cs="Cambria Math" w:hint="eastAsia"/>
                      <w:sz w:val="18"/>
                      <w:szCs w:val="18"/>
                    </w:rPr>
                    <m:t>|</m:t>
                  </m:r>
                  <m:sSub>
                    <m:sSubPr>
                      <m:ctrlPr>
                        <w:rPr>
                          <w:rFonts w:ascii="Cambria Math" w:eastAsia="조선신명조" w:hAnsi="Cambria Math" w:cs="Cambria Math" w:hint="eastAsia"/>
                          <w:i/>
                          <w:sz w:val="18"/>
                          <w:szCs w:val="18"/>
                          <w:lang w:eastAsia="ko-KR"/>
                        </w:rPr>
                      </m:ctrlPr>
                    </m:sSubPr>
                    <m:e>
                      <m:r>
                        <w:rPr>
                          <w:rFonts w:ascii="Cambria Math" w:eastAsia="조선신명조" w:hAnsi="Cambria Math" w:cs="Cambria Math" w:hint="eastAsia"/>
                          <w:sz w:val="18"/>
                          <w:szCs w:val="18"/>
                          <w:lang w:eastAsia="ko-KR"/>
                        </w:rPr>
                        <m:t>y</m:t>
                      </m:r>
                    </m:e>
                    <m:sub>
                      <m:r>
                        <w:rPr>
                          <w:rFonts w:ascii="Cambria Math" w:eastAsia="조선신명조" w:hAnsi="Cambria Math" w:cs="Cambria Math" w:hint="eastAsia"/>
                          <w:sz w:val="18"/>
                          <w:szCs w:val="18"/>
                          <w:lang w:eastAsia="ko-KR"/>
                        </w:rPr>
                        <m:t>i</m:t>
                      </m:r>
                    </m:sub>
                  </m:sSub>
                  <m:r>
                    <w:rPr>
                      <w:rFonts w:ascii="Cambria Math" w:eastAsia="조선신명조" w:hAnsi="Cambria Math" w:cs="Cambria Math" w:hint="eastAsia"/>
                      <w:sz w:val="18"/>
                      <w:szCs w:val="18"/>
                    </w:rPr>
                    <m:t>|</m:t>
                  </m:r>
                </m:den>
              </m:f>
            </m:e>
          </m:nary>
        </m:oMath>
      </m:oMathPara>
    </w:p>
    <w:p w14:paraId="77889608" w14:textId="77777777" w:rsidR="00751707" w:rsidRDefault="00751707" w:rsidP="00751707">
      <w:pPr>
        <w:pBdr>
          <w:top w:val="nil"/>
          <w:left w:val="nil"/>
          <w:bottom w:val="nil"/>
          <w:right w:val="nil"/>
          <w:between w:val="nil"/>
        </w:pBdr>
        <w:spacing w:before="53" w:line="252" w:lineRule="auto"/>
        <w:ind w:left="110"/>
        <w:jc w:val="both"/>
        <w:rPr>
          <w:rFonts w:ascii="조선신명조" w:eastAsia="조선신명조"/>
          <w:sz w:val="24"/>
          <w:szCs w:val="24"/>
          <w:lang w:eastAsia="ko-KR"/>
        </w:rPr>
      </w:pPr>
    </w:p>
    <w:p w14:paraId="6954808D" w14:textId="1EC14534" w:rsidR="003D21E3" w:rsidRDefault="000E2114" w:rsidP="00751707">
      <w:pPr>
        <w:pBdr>
          <w:top w:val="nil"/>
          <w:left w:val="nil"/>
          <w:bottom w:val="nil"/>
          <w:right w:val="nil"/>
          <w:between w:val="nil"/>
        </w:pBdr>
        <w:spacing w:before="53" w:line="252" w:lineRule="auto"/>
        <w:ind w:left="110" w:firstLineChars="100" w:firstLine="180"/>
        <w:jc w:val="both"/>
        <w:rPr>
          <w:rFonts w:ascii="조선신명조" w:eastAsia="조선신명조" w:hAnsi="맑은 고딕" w:cs="맑은 고딕"/>
          <w:sz w:val="18"/>
          <w:szCs w:val="18"/>
          <w:lang w:eastAsia="ko-KR"/>
        </w:rPr>
      </w:pPr>
      <w:r w:rsidRPr="000E2114">
        <w:rPr>
          <w:rFonts w:ascii="조선신명조" w:eastAsia="조선신명조" w:hAnsi="맑은 고딕" w:cs="맑은 고딕" w:hint="eastAsia"/>
          <w:sz w:val="18"/>
          <w:szCs w:val="18"/>
          <w:lang w:eastAsia="ko-KR"/>
        </w:rPr>
        <w:t xml:space="preserve">두 지표 모두 </w:t>
      </w:r>
      <w:proofErr w:type="spellStart"/>
      <w:r w:rsidRPr="000E2114">
        <w:rPr>
          <w:rFonts w:ascii="조선신명조" w:eastAsia="조선신명조" w:hAnsi="맑은 고딕" w:cs="맑은 고딕" w:hint="eastAsia"/>
          <w:sz w:val="18"/>
          <w:szCs w:val="18"/>
          <w:lang w:eastAsia="ko-KR"/>
        </w:rPr>
        <w:t>예측값</w:t>
      </w:r>
      <w:r>
        <w:rPr>
          <w:rFonts w:ascii="조선신명조" w:eastAsia="조선신명조" w:hAnsi="맑은 고딕" w:cs="맑은 고딕" w:hint="eastAsia"/>
          <w:sz w:val="18"/>
          <w:szCs w:val="18"/>
          <w:lang w:eastAsia="ko-KR"/>
        </w:rPr>
        <w:t>과</w:t>
      </w:r>
      <w:proofErr w:type="spellEnd"/>
      <w:r w:rsidRPr="000E2114">
        <w:rPr>
          <w:rFonts w:ascii="조선신명조" w:eastAsia="조선신명조" w:hAnsi="맑은 고딕" w:cs="맑은 고딕" w:hint="eastAsia"/>
          <w:sz w:val="18"/>
          <w:szCs w:val="18"/>
          <w:lang w:eastAsia="ko-KR"/>
        </w:rPr>
        <w:t xml:space="preserve"> </w:t>
      </w:r>
      <w:proofErr w:type="spellStart"/>
      <w:r w:rsidRPr="000E2114">
        <w:rPr>
          <w:rFonts w:ascii="조선신명조" w:eastAsia="조선신명조" w:hAnsi="맑은 고딕" w:cs="맑은 고딕" w:hint="eastAsia"/>
          <w:sz w:val="18"/>
          <w:szCs w:val="18"/>
          <w:lang w:eastAsia="ko-KR"/>
        </w:rPr>
        <w:t>실제값</w:t>
      </w:r>
      <w:proofErr w:type="spellEnd"/>
      <w:r w:rsidRPr="000E2114">
        <w:rPr>
          <w:rFonts w:eastAsia="조선신명조"/>
          <w:sz w:val="18"/>
          <w:szCs w:val="18"/>
          <w:lang w:eastAsia="ko-KR"/>
        </w:rPr>
        <w:t>​</w:t>
      </w:r>
      <w:r w:rsidRPr="000E2114">
        <w:rPr>
          <w:rFonts w:ascii="조선신명조" w:eastAsia="조선신명조" w:hAnsi="맑은 고딕" w:cs="맑은 고딕" w:hint="eastAsia"/>
          <w:sz w:val="18"/>
          <w:szCs w:val="18"/>
          <w:lang w:eastAsia="ko-KR"/>
        </w:rPr>
        <w:t xml:space="preserve">의 차이를 기반으로 하며, 수치가 낮을수록 모델의 환율 예측력이 높다고 판단할 수 있다. </w:t>
      </w:r>
      <w:r w:rsidRPr="000E2114">
        <w:rPr>
          <w:rFonts w:ascii="조선신명조" w:eastAsia="조선신명조" w:hAnsi="맑은 고딕" w:cs="맑은 고딕"/>
          <w:sz w:val="18"/>
          <w:szCs w:val="18"/>
          <w:lang w:eastAsia="ko-KR"/>
        </w:rPr>
        <w:t>MSE는 모델의 전반적인 안정성과 큰 오차 억제 능력을 확인하는 데 적합하며, MAPE는 실제 비즈니스</w:t>
      </w:r>
      <w:r w:rsidRPr="000E2114">
        <w:rPr>
          <w:rFonts w:ascii="조선신명조" w:eastAsia="조선신명조" w:hAnsi="맑은 고딕" w:cs="맑은 고딕"/>
          <w:sz w:val="18"/>
          <w:szCs w:val="18"/>
          <w:lang w:eastAsia="ko-KR"/>
        </w:rPr>
        <w:t>·</w:t>
      </w:r>
      <w:r w:rsidRPr="000E2114">
        <w:rPr>
          <w:rFonts w:ascii="조선신명조" w:eastAsia="조선신명조" w:hAnsi="맑은 고딕" w:cs="맑은 고딕"/>
          <w:sz w:val="18"/>
          <w:szCs w:val="18"/>
          <w:lang w:eastAsia="ko-KR"/>
        </w:rPr>
        <w:t>금융 현장에서 오차를 쉽게 해석하고 활용할 수 있다는 장점이 있어, 두 지표를 함께 활용함으로써 모델 성능을 다각도로 평가하였다.</w:t>
      </w:r>
    </w:p>
    <w:p w14:paraId="5F7726C3" w14:textId="77777777" w:rsidR="00E00448" w:rsidRDefault="00E00448" w:rsidP="00E00448">
      <w:pPr>
        <w:pBdr>
          <w:top w:val="nil"/>
          <w:left w:val="nil"/>
          <w:bottom w:val="nil"/>
          <w:right w:val="nil"/>
          <w:between w:val="nil"/>
        </w:pBdr>
        <w:spacing w:before="53" w:line="252" w:lineRule="auto"/>
        <w:jc w:val="both"/>
        <w:rPr>
          <w:rFonts w:ascii="조선신명조" w:eastAsia="조선신명조"/>
          <w:color w:val="000000"/>
          <w:sz w:val="24"/>
          <w:szCs w:val="24"/>
          <w:lang w:eastAsia="ko-KR"/>
        </w:rPr>
      </w:pPr>
    </w:p>
    <w:p w14:paraId="0095AD0C" w14:textId="61C52D19" w:rsidR="00F06C42" w:rsidRPr="0085132F" w:rsidRDefault="00F06C42" w:rsidP="00F06C42">
      <w:pPr>
        <w:pBdr>
          <w:top w:val="nil"/>
          <w:left w:val="nil"/>
          <w:bottom w:val="nil"/>
          <w:right w:val="nil"/>
          <w:between w:val="nil"/>
        </w:pBdr>
        <w:spacing w:before="53" w:line="252" w:lineRule="auto"/>
        <w:jc w:val="both"/>
        <w:rPr>
          <w:rFonts w:ascii="조선신명조" w:eastAsia="조선신명조" w:hAnsi="맑은 고딕" w:cs="맑은 고딕"/>
          <w:iCs/>
          <w:lang w:eastAsia="ko-KR"/>
        </w:rPr>
      </w:pPr>
      <w:commentRangeStart w:id="7"/>
      <w:r>
        <w:rPr>
          <w:rFonts w:ascii="조선신명조" w:eastAsia="조선신명조" w:hAnsi="맑은 고딕" w:cs="맑은 고딕" w:hint="eastAsia"/>
          <w:lang w:eastAsia="ko-KR"/>
        </w:rPr>
        <w:t xml:space="preserve">6. 최종 방법론 선별을 위한 </w:t>
      </w:r>
      <w:proofErr w:type="spellStart"/>
      <w:r>
        <w:rPr>
          <w:rFonts w:ascii="조선신명조" w:eastAsia="조선신명조" w:hAnsi="맑은 고딕" w:cs="맑은 고딕" w:hint="eastAsia"/>
          <w:lang w:eastAsia="ko-KR"/>
        </w:rPr>
        <w:t>하이퍼파라미터</w:t>
      </w:r>
      <w:proofErr w:type="spellEnd"/>
      <w:r>
        <w:rPr>
          <w:rFonts w:ascii="조선신명조" w:eastAsia="조선신명조" w:hAnsi="맑은 고딕" w:cs="맑은 고딕" w:hint="eastAsia"/>
          <w:lang w:eastAsia="ko-KR"/>
        </w:rPr>
        <w:t xml:space="preserve"> 최적화</w:t>
      </w:r>
      <w:commentRangeEnd w:id="7"/>
      <w:r w:rsidR="002355AA">
        <w:rPr>
          <w:rStyle w:val="ae"/>
        </w:rPr>
        <w:commentReference w:id="7"/>
      </w:r>
    </w:p>
    <w:p w14:paraId="21186971" w14:textId="77777777" w:rsidR="00F06C42" w:rsidRPr="00AD65EE" w:rsidRDefault="00F06C42" w:rsidP="00F06C42">
      <w:pPr>
        <w:pBdr>
          <w:top w:val="nil"/>
          <w:left w:val="nil"/>
          <w:bottom w:val="nil"/>
          <w:right w:val="nil"/>
          <w:between w:val="nil"/>
        </w:pBdr>
        <w:spacing w:before="191" w:line="252" w:lineRule="auto"/>
        <w:ind w:firstLineChars="100" w:firstLine="180"/>
        <w:jc w:val="both"/>
        <w:rPr>
          <w:rFonts w:ascii="조선신명조" w:eastAsia="조선신명조" w:hAnsi="맑은 고딕" w:cs="맑은 고딕"/>
          <w:color w:val="000000"/>
          <w:sz w:val="18"/>
          <w:szCs w:val="18"/>
          <w:lang w:eastAsia="ko-KR"/>
        </w:rPr>
      </w:pPr>
      <w:r w:rsidRPr="00A44056">
        <w:rPr>
          <w:rFonts w:ascii="조선신명조" w:eastAsia="조선신명조" w:hAnsi="맑은 고딕" w:cs="맑은 고딕"/>
          <w:color w:val="000000"/>
          <w:sz w:val="18"/>
          <w:szCs w:val="18"/>
          <w:lang w:eastAsia="ko-KR"/>
        </w:rPr>
        <w:t xml:space="preserve">딥러닝 모델의 학습 성능은 입력 데이터의 분포에 크게 의존하므로, 적절한 스케일링 기법의 선택은 예측 안정성과 성능 확보에 핵심적이다. 본 연구에서는 실제 분석에 앞서 여러 스케일링 기법의 효과를 검증하였다. 동일한 입력 변수 조건(Lookback=5)과 LSTM 단일 모델을 사용하였으며, 3개 </w:t>
      </w:r>
      <w:proofErr w:type="spellStart"/>
      <w:r w:rsidRPr="00A44056">
        <w:rPr>
          <w:rFonts w:ascii="조선신명조" w:eastAsia="조선신명조" w:hAnsi="맑은 고딕" w:cs="맑은 고딕"/>
          <w:color w:val="000000"/>
          <w:sz w:val="18"/>
          <w:szCs w:val="18"/>
          <w:lang w:eastAsia="ko-KR"/>
        </w:rPr>
        <w:t>시드</w:t>
      </w:r>
      <w:proofErr w:type="spellEnd"/>
      <w:r w:rsidRPr="00A44056">
        <w:rPr>
          <w:rFonts w:ascii="조선신명조" w:eastAsia="조선신명조" w:hAnsi="맑은 고딕" w:cs="맑은 고딕"/>
          <w:color w:val="000000"/>
          <w:sz w:val="18"/>
          <w:szCs w:val="18"/>
          <w:lang w:eastAsia="ko-KR"/>
        </w:rPr>
        <w:t>(42, 55, 68)를 고정해 반복 학습한 후 평균과 표준편차를 집계하였다.</w:t>
      </w:r>
      <w:r>
        <w:rPr>
          <w:rFonts w:ascii="조선신명조" w:eastAsia="조선신명조" w:hAnsi="맑은 고딕" w:cs="맑은 고딕" w:hint="eastAsia"/>
          <w:color w:val="000000"/>
          <w:sz w:val="18"/>
          <w:szCs w:val="18"/>
          <w:lang w:eastAsia="ko-KR"/>
        </w:rPr>
        <w:t xml:space="preserve"> </w:t>
      </w:r>
      <w:r w:rsidRPr="00A44056">
        <w:rPr>
          <w:rFonts w:ascii="조선신명조" w:eastAsia="조선신명조" w:hAnsi="맑은 고딕" w:cs="맑은 고딕"/>
          <w:color w:val="000000"/>
          <w:sz w:val="18"/>
          <w:szCs w:val="18"/>
          <w:lang w:eastAsia="ko-KR"/>
        </w:rPr>
        <w:t xml:space="preserve">비교된 스케일링 방법은 </w:t>
      </w:r>
      <w:proofErr w:type="spellStart"/>
      <w:r w:rsidRPr="00A44056">
        <w:rPr>
          <w:rFonts w:ascii="조선신명조" w:eastAsia="조선신명조" w:hAnsi="맑은 고딕" w:cs="맑은 고딕"/>
          <w:color w:val="000000"/>
          <w:sz w:val="18"/>
          <w:szCs w:val="18"/>
          <w:lang w:eastAsia="ko-KR"/>
        </w:rPr>
        <w:t>StandardScaler</w:t>
      </w:r>
      <w:proofErr w:type="spellEnd"/>
      <w:r w:rsidRPr="00A44056">
        <w:rPr>
          <w:rFonts w:ascii="조선신명조" w:eastAsia="조선신명조" w:hAnsi="맑은 고딕" w:cs="맑은 고딕"/>
          <w:color w:val="000000"/>
          <w:sz w:val="18"/>
          <w:szCs w:val="18"/>
          <w:lang w:eastAsia="ko-KR"/>
        </w:rPr>
        <w:t xml:space="preserve">, </w:t>
      </w:r>
      <w:proofErr w:type="spellStart"/>
      <w:r w:rsidRPr="00A44056">
        <w:rPr>
          <w:rFonts w:ascii="조선신명조" w:eastAsia="조선신명조" w:hAnsi="맑은 고딕" w:cs="맑은 고딕"/>
          <w:color w:val="000000"/>
          <w:sz w:val="18"/>
          <w:szCs w:val="18"/>
          <w:lang w:eastAsia="ko-KR"/>
        </w:rPr>
        <w:t>MinMaxScaler</w:t>
      </w:r>
      <w:proofErr w:type="spellEnd"/>
      <w:r w:rsidRPr="00A44056">
        <w:rPr>
          <w:rFonts w:ascii="조선신명조" w:eastAsia="조선신명조" w:hAnsi="맑은 고딕" w:cs="맑은 고딕"/>
          <w:color w:val="000000"/>
          <w:sz w:val="18"/>
          <w:szCs w:val="18"/>
          <w:lang w:eastAsia="ko-KR"/>
        </w:rPr>
        <w:t xml:space="preserve">, </w:t>
      </w:r>
      <w:proofErr w:type="spellStart"/>
      <w:r w:rsidRPr="00A44056">
        <w:rPr>
          <w:rFonts w:ascii="조선신명조" w:eastAsia="조선신명조" w:hAnsi="맑은 고딕" w:cs="맑은 고딕"/>
          <w:color w:val="000000"/>
          <w:sz w:val="18"/>
          <w:szCs w:val="18"/>
          <w:lang w:eastAsia="ko-KR"/>
        </w:rPr>
        <w:t>RobustScaler</w:t>
      </w:r>
      <w:proofErr w:type="spellEnd"/>
      <w:r w:rsidRPr="00A44056">
        <w:rPr>
          <w:rFonts w:ascii="조선신명조" w:eastAsia="조선신명조" w:hAnsi="맑은 고딕" w:cs="맑은 고딕"/>
          <w:color w:val="000000"/>
          <w:sz w:val="18"/>
          <w:szCs w:val="18"/>
          <w:lang w:eastAsia="ko-KR"/>
        </w:rPr>
        <w:t xml:space="preserve">, </w:t>
      </w:r>
      <w:proofErr w:type="spellStart"/>
      <w:r w:rsidRPr="00A44056">
        <w:rPr>
          <w:rFonts w:ascii="조선신명조" w:eastAsia="조선신명조" w:hAnsi="맑은 고딕" w:cs="맑은 고딕"/>
          <w:color w:val="000000"/>
          <w:sz w:val="18"/>
          <w:szCs w:val="18"/>
          <w:lang w:eastAsia="ko-KR"/>
        </w:rPr>
        <w:t>비스케일링</w:t>
      </w:r>
      <w:proofErr w:type="spellEnd"/>
      <w:r w:rsidRPr="00A44056">
        <w:rPr>
          <w:rFonts w:ascii="조선신명조" w:eastAsia="조선신명조" w:hAnsi="맑은 고딕" w:cs="맑은 고딕"/>
          <w:color w:val="000000"/>
          <w:sz w:val="18"/>
          <w:szCs w:val="18"/>
          <w:lang w:eastAsia="ko-KR"/>
        </w:rPr>
        <w:t>(</w:t>
      </w:r>
      <w:proofErr w:type="spellStart"/>
      <w:r w:rsidRPr="00A44056">
        <w:rPr>
          <w:rFonts w:ascii="조선신명조" w:eastAsia="조선신명조" w:hAnsi="맑은 고딕" w:cs="맑은 고딕"/>
          <w:color w:val="000000"/>
          <w:sz w:val="18"/>
          <w:szCs w:val="18"/>
          <w:lang w:eastAsia="ko-KR"/>
        </w:rPr>
        <w:t>원자료</w:t>
      </w:r>
      <w:proofErr w:type="spellEnd"/>
      <w:r w:rsidRPr="00A44056">
        <w:rPr>
          <w:rFonts w:ascii="조선신명조" w:eastAsia="조선신명조" w:hAnsi="맑은 고딕" w:cs="맑은 고딕"/>
          <w:color w:val="000000"/>
          <w:sz w:val="18"/>
          <w:szCs w:val="18"/>
          <w:lang w:eastAsia="ko-KR"/>
        </w:rPr>
        <w:t>) 네 가지이며, 평가 지표로는 MSE, RMSE, MAE, MAPE를 적용하였다.</w:t>
      </w:r>
      <w:r>
        <w:rPr>
          <w:rFonts w:ascii="조선신명조" w:eastAsia="조선신명조" w:hAnsi="맑은 고딕" w:cs="맑은 고딕" w:hint="eastAsia"/>
          <w:color w:val="000000"/>
          <w:sz w:val="18"/>
          <w:szCs w:val="18"/>
          <w:lang w:eastAsia="ko-KR"/>
        </w:rPr>
        <w:t xml:space="preserve"> </w:t>
      </w:r>
      <w:r w:rsidRPr="00A44056">
        <w:rPr>
          <w:rFonts w:ascii="조선신명조" w:eastAsia="조선신명조" w:hAnsi="맑은 고딕" w:cs="맑은 고딕"/>
          <w:color w:val="000000"/>
          <w:sz w:val="18"/>
          <w:szCs w:val="18"/>
          <w:lang w:eastAsia="ko-KR"/>
        </w:rPr>
        <w:t xml:space="preserve">실험 결과, </w:t>
      </w:r>
      <w:proofErr w:type="spellStart"/>
      <w:r w:rsidRPr="00A44056">
        <w:rPr>
          <w:rFonts w:ascii="조선신명조" w:eastAsia="조선신명조" w:hAnsi="맑은 고딕" w:cs="맑은 고딕"/>
          <w:color w:val="000000"/>
          <w:sz w:val="18"/>
          <w:szCs w:val="18"/>
          <w:lang w:eastAsia="ko-KR"/>
        </w:rPr>
        <w:t>RobustScaler</w:t>
      </w:r>
      <w:proofErr w:type="spellEnd"/>
      <w:r w:rsidRPr="00A44056">
        <w:rPr>
          <w:rFonts w:ascii="조선신명조" w:eastAsia="조선신명조" w:hAnsi="맑은 고딕" w:cs="맑은 고딕"/>
          <w:color w:val="000000"/>
          <w:sz w:val="18"/>
          <w:szCs w:val="18"/>
          <w:lang w:eastAsia="ko-KR"/>
        </w:rPr>
        <w:t xml:space="preserve"> 적용 시 가장 낮은 RMSE(7.59), MAE(5.74), MAPE(0.417)를 기록하며 전반적으로 우수한 성능을 보였다. 특히 표준편차 또한 가장 낮아 결과의 안정성이 확보되었다. 반면 </w:t>
      </w:r>
      <w:proofErr w:type="spellStart"/>
      <w:r w:rsidRPr="00A44056">
        <w:rPr>
          <w:rFonts w:ascii="조선신명조" w:eastAsia="조선신명조" w:hAnsi="맑은 고딕" w:cs="맑은 고딕"/>
          <w:color w:val="000000"/>
          <w:sz w:val="18"/>
          <w:szCs w:val="18"/>
          <w:lang w:eastAsia="ko-KR"/>
        </w:rPr>
        <w:t>StandardScaler</w:t>
      </w:r>
      <w:proofErr w:type="spellEnd"/>
      <w:r w:rsidRPr="00A44056">
        <w:rPr>
          <w:rFonts w:ascii="조선신명조" w:eastAsia="조선신명조" w:hAnsi="맑은 고딕" w:cs="맑은 고딕"/>
          <w:color w:val="000000"/>
          <w:sz w:val="18"/>
          <w:szCs w:val="18"/>
          <w:lang w:eastAsia="ko-KR"/>
        </w:rPr>
        <w:t xml:space="preserve">는 RMSE와 MAE가 가장 높고 변동성도 커 상대적으로 불리하였다. 이는 환율 데이터가 </w:t>
      </w:r>
      <w:proofErr w:type="spellStart"/>
      <w:r w:rsidRPr="00A44056">
        <w:rPr>
          <w:rFonts w:ascii="조선신명조" w:eastAsia="조선신명조" w:hAnsi="맑은 고딕" w:cs="맑은 고딕"/>
          <w:color w:val="000000"/>
          <w:sz w:val="18"/>
          <w:szCs w:val="18"/>
          <w:lang w:eastAsia="ko-KR"/>
        </w:rPr>
        <w:t>아웃라이어나</w:t>
      </w:r>
      <w:proofErr w:type="spellEnd"/>
      <w:r w:rsidRPr="00A44056">
        <w:rPr>
          <w:rFonts w:ascii="조선신명조" w:eastAsia="조선신명조" w:hAnsi="맑은 고딕" w:cs="맑은 고딕"/>
          <w:color w:val="000000"/>
          <w:sz w:val="18"/>
          <w:szCs w:val="18"/>
          <w:lang w:eastAsia="ko-KR"/>
        </w:rPr>
        <w:t xml:space="preserve"> 비대칭적 분포를 가질 가능성이 크며, 이에 강건한 </w:t>
      </w:r>
      <w:proofErr w:type="spellStart"/>
      <w:r w:rsidRPr="00A44056">
        <w:rPr>
          <w:rFonts w:ascii="조선신명조" w:eastAsia="조선신명조" w:hAnsi="맑은 고딕" w:cs="맑은 고딕"/>
          <w:color w:val="000000"/>
          <w:sz w:val="18"/>
          <w:szCs w:val="18"/>
          <w:lang w:eastAsia="ko-KR"/>
        </w:rPr>
        <w:t>RobustScaler</w:t>
      </w:r>
      <w:proofErr w:type="spellEnd"/>
      <w:r w:rsidRPr="00A44056">
        <w:rPr>
          <w:rFonts w:ascii="조선신명조" w:eastAsia="조선신명조" w:hAnsi="맑은 고딕" w:cs="맑은 고딕"/>
          <w:color w:val="000000"/>
          <w:sz w:val="18"/>
          <w:szCs w:val="18"/>
          <w:lang w:eastAsia="ko-KR"/>
        </w:rPr>
        <w:t xml:space="preserve">가 가장 적합한 </w:t>
      </w:r>
      <w:proofErr w:type="spellStart"/>
      <w:r w:rsidRPr="00A44056">
        <w:rPr>
          <w:rFonts w:ascii="조선신명조" w:eastAsia="조선신명조" w:hAnsi="맑은 고딕" w:cs="맑은 고딕"/>
          <w:color w:val="000000"/>
          <w:sz w:val="18"/>
          <w:szCs w:val="18"/>
          <w:lang w:eastAsia="ko-KR"/>
        </w:rPr>
        <w:t>전처리</w:t>
      </w:r>
      <w:proofErr w:type="spellEnd"/>
      <w:r w:rsidRPr="00A44056">
        <w:rPr>
          <w:rFonts w:ascii="조선신명조" w:eastAsia="조선신명조" w:hAnsi="맑은 고딕" w:cs="맑은 고딕"/>
          <w:color w:val="000000"/>
          <w:sz w:val="18"/>
          <w:szCs w:val="18"/>
          <w:lang w:eastAsia="ko-KR"/>
        </w:rPr>
        <w:t xml:space="preserve"> 방법임을 시사한다.</w:t>
      </w:r>
      <w:r>
        <w:rPr>
          <w:rFonts w:ascii="조선신명조" w:eastAsia="조선신명조" w:hAnsi="맑은 고딕" w:cs="맑은 고딕" w:hint="eastAsia"/>
          <w:color w:val="000000"/>
          <w:sz w:val="18"/>
          <w:szCs w:val="18"/>
          <w:lang w:eastAsia="ko-KR"/>
        </w:rPr>
        <w:t xml:space="preserve"> </w:t>
      </w:r>
      <w:r w:rsidRPr="00A44056">
        <w:rPr>
          <w:rFonts w:ascii="조선신명조" w:eastAsia="조선신명조" w:hAnsi="맑은 고딕" w:cs="맑은 고딕"/>
          <w:color w:val="000000"/>
          <w:sz w:val="18"/>
          <w:szCs w:val="18"/>
          <w:lang w:eastAsia="ko-KR"/>
        </w:rPr>
        <w:t xml:space="preserve">따라서 이후의 모든 분석에서는 </w:t>
      </w:r>
      <w:proofErr w:type="spellStart"/>
      <w:r w:rsidRPr="00A44056">
        <w:rPr>
          <w:rFonts w:ascii="조선신명조" w:eastAsia="조선신명조" w:hAnsi="맑은 고딕" w:cs="맑은 고딕"/>
          <w:color w:val="000000"/>
          <w:sz w:val="18"/>
          <w:szCs w:val="18"/>
          <w:lang w:eastAsia="ko-KR"/>
        </w:rPr>
        <w:t>RobustScaler</w:t>
      </w:r>
      <w:proofErr w:type="spellEnd"/>
      <w:r w:rsidRPr="00A44056">
        <w:rPr>
          <w:rFonts w:ascii="조선신명조" w:eastAsia="조선신명조" w:hAnsi="맑은 고딕" w:cs="맑은 고딕"/>
          <w:color w:val="000000"/>
          <w:sz w:val="18"/>
          <w:szCs w:val="18"/>
          <w:lang w:eastAsia="ko-KR"/>
        </w:rPr>
        <w:t xml:space="preserve">를 표준 </w:t>
      </w:r>
      <w:proofErr w:type="spellStart"/>
      <w:r w:rsidRPr="00A44056">
        <w:rPr>
          <w:rFonts w:ascii="조선신명조" w:eastAsia="조선신명조" w:hAnsi="맑은 고딕" w:cs="맑은 고딕"/>
          <w:color w:val="000000"/>
          <w:sz w:val="18"/>
          <w:szCs w:val="18"/>
          <w:lang w:eastAsia="ko-KR"/>
        </w:rPr>
        <w:t>전처리</w:t>
      </w:r>
      <w:proofErr w:type="spellEnd"/>
      <w:r w:rsidRPr="00A44056">
        <w:rPr>
          <w:rFonts w:ascii="조선신명조" w:eastAsia="조선신명조" w:hAnsi="맑은 고딕" w:cs="맑은 고딕"/>
          <w:color w:val="000000"/>
          <w:sz w:val="18"/>
          <w:szCs w:val="18"/>
          <w:lang w:eastAsia="ko-KR"/>
        </w:rPr>
        <w:t xml:space="preserve"> 기법으로 채택하였다.</w:t>
      </w:r>
    </w:p>
    <w:p w14:paraId="4091D534" w14:textId="77777777" w:rsidR="00F06C42" w:rsidRDefault="00F06C42" w:rsidP="00F06C42">
      <w:pPr>
        <w:pBdr>
          <w:top w:val="nil"/>
          <w:left w:val="nil"/>
          <w:bottom w:val="nil"/>
          <w:right w:val="nil"/>
          <w:between w:val="nil"/>
        </w:pBdr>
        <w:spacing w:before="53" w:line="252" w:lineRule="auto"/>
        <w:jc w:val="both"/>
        <w:rPr>
          <w:rFonts w:ascii="조선신명조" w:eastAsia="조선신명조" w:hAnsi="맑은 고딕" w:cs="맑은 고딕"/>
          <w:b/>
          <w:bCs/>
          <w:color w:val="000000"/>
          <w:sz w:val="18"/>
          <w:szCs w:val="18"/>
          <w:lang w:eastAsia="ko-KR"/>
        </w:rPr>
      </w:pPr>
    </w:p>
    <w:p w14:paraId="35ACF01D" w14:textId="77777777" w:rsidR="00F06C42" w:rsidRPr="00272FC7" w:rsidRDefault="00F06C42" w:rsidP="00F06C42">
      <w:pPr>
        <w:pBdr>
          <w:top w:val="nil"/>
          <w:left w:val="nil"/>
          <w:bottom w:val="nil"/>
          <w:right w:val="nil"/>
          <w:between w:val="nil"/>
        </w:pBdr>
        <w:spacing w:before="53" w:line="252" w:lineRule="auto"/>
        <w:jc w:val="both"/>
        <w:rPr>
          <w:rFonts w:ascii="조선신명조" w:eastAsia="조선신명조" w:hAnsi="맑은 고딕" w:cs="맑은 고딕"/>
          <w:b/>
          <w:bCs/>
          <w:color w:val="000000"/>
          <w:sz w:val="18"/>
          <w:szCs w:val="18"/>
          <w:lang w:eastAsia="ko-KR"/>
        </w:rPr>
      </w:pPr>
      <w:r w:rsidRPr="00272FC7">
        <w:rPr>
          <w:rFonts w:ascii="조선신명조" w:eastAsia="조선신명조" w:hAnsi="맑은 고딕" w:cs="맑은 고딕" w:hint="eastAsia"/>
          <w:b/>
          <w:bCs/>
          <w:color w:val="000000"/>
          <w:sz w:val="18"/>
          <w:szCs w:val="18"/>
          <w:lang w:eastAsia="ko-KR"/>
        </w:rPr>
        <w:t xml:space="preserve">&lt;표 </w:t>
      </w:r>
      <w:r>
        <w:rPr>
          <w:rFonts w:ascii="조선신명조" w:eastAsia="조선신명조" w:hAnsi="맑은 고딕" w:cs="맑은 고딕" w:hint="eastAsia"/>
          <w:b/>
          <w:bCs/>
          <w:color w:val="000000"/>
          <w:sz w:val="18"/>
          <w:szCs w:val="18"/>
          <w:lang w:eastAsia="ko-KR"/>
        </w:rPr>
        <w:t>5</w:t>
      </w:r>
      <w:r w:rsidRPr="00272FC7">
        <w:rPr>
          <w:rFonts w:ascii="조선신명조" w:eastAsia="조선신명조" w:hAnsi="맑은 고딕" w:cs="맑은 고딕" w:hint="eastAsia"/>
          <w:b/>
          <w:bCs/>
          <w:color w:val="000000"/>
          <w:sz w:val="18"/>
          <w:szCs w:val="18"/>
          <w:lang w:eastAsia="ko-KR"/>
        </w:rPr>
        <w:t xml:space="preserve">&gt; </w:t>
      </w:r>
      <w:r w:rsidRPr="00272FC7">
        <w:rPr>
          <w:rFonts w:ascii="조선신명조" w:eastAsia="조선신명조" w:hAnsi="맑은 고딕" w:cs="맑은 고딕"/>
          <w:b/>
          <w:bCs/>
          <w:color w:val="000000"/>
          <w:sz w:val="18"/>
          <w:szCs w:val="18"/>
          <w:lang w:eastAsia="ko-KR"/>
        </w:rPr>
        <w:t>스케일링 기법별 성능 비교</w:t>
      </w:r>
    </w:p>
    <w:tbl>
      <w:tblPr>
        <w:tblStyle w:val="a9"/>
        <w:tblW w:w="0" w:type="auto"/>
        <w:tblLook w:val="04A0" w:firstRow="1" w:lastRow="0" w:firstColumn="1" w:lastColumn="0" w:noHBand="0" w:noVBand="1"/>
      </w:tblPr>
      <w:tblGrid>
        <w:gridCol w:w="714"/>
        <w:gridCol w:w="1227"/>
        <w:gridCol w:w="1227"/>
        <w:gridCol w:w="1227"/>
        <w:gridCol w:w="1227"/>
      </w:tblGrid>
      <w:tr w:rsidR="00F06C42" w14:paraId="6BD81C66" w14:textId="77777777" w:rsidTr="00EC755C">
        <w:tc>
          <w:tcPr>
            <w:tcW w:w="714" w:type="dxa"/>
            <w:shd w:val="clear" w:color="auto" w:fill="D9D9D9" w:themeFill="background1" w:themeFillShade="D9"/>
            <w:vAlign w:val="center"/>
          </w:tcPr>
          <w:p w14:paraId="46845DF4" w14:textId="77777777" w:rsidR="00F06C42" w:rsidRPr="00147155" w:rsidRDefault="00F06C42" w:rsidP="00EC755C">
            <w:pPr>
              <w:spacing w:before="53" w:line="252" w:lineRule="auto"/>
              <w:jc w:val="center"/>
              <w:rPr>
                <w:rFonts w:ascii="조선신명조" w:eastAsia="조선신명조" w:hAnsi="맑은 고딕" w:cs="맑은 고딕"/>
                <w:color w:val="000000"/>
                <w:sz w:val="14"/>
                <w:szCs w:val="14"/>
                <w:lang w:eastAsia="ko-KR"/>
              </w:rPr>
            </w:pPr>
            <w:r w:rsidRPr="00147155">
              <w:rPr>
                <w:b/>
                <w:bCs/>
                <w:sz w:val="14"/>
                <w:szCs w:val="14"/>
              </w:rPr>
              <w:t>Scaler</w:t>
            </w:r>
          </w:p>
        </w:tc>
        <w:tc>
          <w:tcPr>
            <w:tcW w:w="982" w:type="dxa"/>
            <w:shd w:val="clear" w:color="auto" w:fill="D9D9D9" w:themeFill="background1" w:themeFillShade="D9"/>
            <w:vAlign w:val="center"/>
          </w:tcPr>
          <w:p w14:paraId="5F15362D"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b/>
                <w:bCs/>
                <w:sz w:val="14"/>
                <w:szCs w:val="14"/>
                <w:lang w:eastAsia="ko-KR"/>
              </w:rPr>
              <w:t>MSE (</w:t>
            </w:r>
            <w:r w:rsidRPr="00147155">
              <w:rPr>
                <w:rFonts w:ascii="맑은 고딕" w:eastAsia="맑은 고딕" w:hAnsi="맑은 고딕" w:cs="맑은 고딕" w:hint="eastAsia"/>
                <w:b/>
                <w:bCs/>
                <w:sz w:val="14"/>
                <w:szCs w:val="14"/>
                <w:lang w:eastAsia="ko-KR"/>
              </w:rPr>
              <w:t>평균</w:t>
            </w:r>
            <w:r w:rsidRPr="00147155">
              <w:rPr>
                <w:b/>
                <w:bCs/>
                <w:sz w:val="14"/>
                <w:szCs w:val="14"/>
                <w:lang w:eastAsia="ko-KR"/>
              </w:rPr>
              <w:t>±</w:t>
            </w:r>
            <w:r w:rsidRPr="00147155">
              <w:rPr>
                <w:rFonts w:ascii="맑은 고딕" w:eastAsia="맑은 고딕" w:hAnsi="맑은 고딕" w:cs="맑은 고딕" w:hint="eastAsia"/>
                <w:b/>
                <w:bCs/>
                <w:sz w:val="14"/>
                <w:szCs w:val="14"/>
                <w:lang w:eastAsia="ko-KR"/>
              </w:rPr>
              <w:t>표준편차</w:t>
            </w:r>
            <w:r w:rsidRPr="00147155">
              <w:rPr>
                <w:b/>
                <w:bCs/>
                <w:sz w:val="14"/>
                <w:szCs w:val="14"/>
                <w:lang w:eastAsia="ko-KR"/>
              </w:rPr>
              <w:t>)</w:t>
            </w:r>
          </w:p>
        </w:tc>
        <w:tc>
          <w:tcPr>
            <w:tcW w:w="851" w:type="dxa"/>
            <w:shd w:val="clear" w:color="auto" w:fill="D9D9D9" w:themeFill="background1" w:themeFillShade="D9"/>
            <w:vAlign w:val="center"/>
          </w:tcPr>
          <w:p w14:paraId="4BCC42B3"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b/>
                <w:bCs/>
                <w:sz w:val="14"/>
                <w:szCs w:val="14"/>
                <w:lang w:eastAsia="ko-KR"/>
              </w:rPr>
              <w:t>RMSE (</w:t>
            </w:r>
            <w:r w:rsidRPr="00147155">
              <w:rPr>
                <w:rFonts w:ascii="맑은 고딕" w:eastAsia="맑은 고딕" w:hAnsi="맑은 고딕" w:cs="맑은 고딕" w:hint="eastAsia"/>
                <w:b/>
                <w:bCs/>
                <w:sz w:val="14"/>
                <w:szCs w:val="14"/>
                <w:lang w:eastAsia="ko-KR"/>
              </w:rPr>
              <w:t>평균</w:t>
            </w:r>
            <w:r w:rsidRPr="00147155">
              <w:rPr>
                <w:b/>
                <w:bCs/>
                <w:sz w:val="14"/>
                <w:szCs w:val="14"/>
                <w:lang w:eastAsia="ko-KR"/>
              </w:rPr>
              <w:t>±</w:t>
            </w:r>
            <w:r w:rsidRPr="00147155">
              <w:rPr>
                <w:rFonts w:ascii="맑은 고딕" w:eastAsia="맑은 고딕" w:hAnsi="맑은 고딕" w:cs="맑은 고딕" w:hint="eastAsia"/>
                <w:b/>
                <w:bCs/>
                <w:sz w:val="14"/>
                <w:szCs w:val="14"/>
                <w:lang w:eastAsia="ko-KR"/>
              </w:rPr>
              <w:t>표준편차</w:t>
            </w:r>
            <w:r w:rsidRPr="00147155">
              <w:rPr>
                <w:b/>
                <w:bCs/>
                <w:sz w:val="14"/>
                <w:szCs w:val="14"/>
                <w:lang w:eastAsia="ko-KR"/>
              </w:rPr>
              <w:t>)</w:t>
            </w:r>
          </w:p>
        </w:tc>
        <w:tc>
          <w:tcPr>
            <w:tcW w:w="850" w:type="dxa"/>
            <w:shd w:val="clear" w:color="auto" w:fill="D9D9D9" w:themeFill="background1" w:themeFillShade="D9"/>
            <w:vAlign w:val="center"/>
          </w:tcPr>
          <w:p w14:paraId="7627AB82"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b/>
                <w:bCs/>
                <w:sz w:val="14"/>
                <w:szCs w:val="14"/>
                <w:lang w:eastAsia="ko-KR"/>
              </w:rPr>
              <w:t>MAE (</w:t>
            </w:r>
            <w:r w:rsidRPr="00147155">
              <w:rPr>
                <w:rFonts w:ascii="맑은 고딕" w:eastAsia="맑은 고딕" w:hAnsi="맑은 고딕" w:cs="맑은 고딕" w:hint="eastAsia"/>
                <w:b/>
                <w:bCs/>
                <w:sz w:val="14"/>
                <w:szCs w:val="14"/>
                <w:lang w:eastAsia="ko-KR"/>
              </w:rPr>
              <w:t>평균</w:t>
            </w:r>
            <w:r w:rsidRPr="00147155">
              <w:rPr>
                <w:b/>
                <w:bCs/>
                <w:sz w:val="14"/>
                <w:szCs w:val="14"/>
                <w:lang w:eastAsia="ko-KR"/>
              </w:rPr>
              <w:t>±</w:t>
            </w:r>
            <w:r w:rsidRPr="00147155">
              <w:rPr>
                <w:rFonts w:ascii="맑은 고딕" w:eastAsia="맑은 고딕" w:hAnsi="맑은 고딕" w:cs="맑은 고딕" w:hint="eastAsia"/>
                <w:b/>
                <w:bCs/>
                <w:sz w:val="14"/>
                <w:szCs w:val="14"/>
                <w:lang w:eastAsia="ko-KR"/>
              </w:rPr>
              <w:t>표준편차</w:t>
            </w:r>
            <w:r w:rsidRPr="00147155">
              <w:rPr>
                <w:b/>
                <w:bCs/>
                <w:sz w:val="14"/>
                <w:szCs w:val="14"/>
                <w:lang w:eastAsia="ko-KR"/>
              </w:rPr>
              <w:t>)</w:t>
            </w:r>
          </w:p>
        </w:tc>
        <w:tc>
          <w:tcPr>
            <w:tcW w:w="1008" w:type="dxa"/>
            <w:shd w:val="clear" w:color="auto" w:fill="D9D9D9" w:themeFill="background1" w:themeFillShade="D9"/>
            <w:vAlign w:val="center"/>
          </w:tcPr>
          <w:p w14:paraId="6AEB9C4D"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b/>
                <w:bCs/>
                <w:sz w:val="14"/>
                <w:szCs w:val="14"/>
                <w:lang w:eastAsia="ko-KR"/>
              </w:rPr>
              <w:t>MAPE (%) (</w:t>
            </w:r>
            <w:r w:rsidRPr="00147155">
              <w:rPr>
                <w:rFonts w:ascii="맑은 고딕" w:eastAsia="맑은 고딕" w:hAnsi="맑은 고딕" w:cs="맑은 고딕" w:hint="eastAsia"/>
                <w:b/>
                <w:bCs/>
                <w:sz w:val="14"/>
                <w:szCs w:val="14"/>
                <w:lang w:eastAsia="ko-KR"/>
              </w:rPr>
              <w:t>평균</w:t>
            </w:r>
            <w:r w:rsidRPr="00147155">
              <w:rPr>
                <w:b/>
                <w:bCs/>
                <w:sz w:val="14"/>
                <w:szCs w:val="14"/>
                <w:lang w:eastAsia="ko-KR"/>
              </w:rPr>
              <w:t>±</w:t>
            </w:r>
            <w:r w:rsidRPr="00147155">
              <w:rPr>
                <w:rFonts w:ascii="맑은 고딕" w:eastAsia="맑은 고딕" w:hAnsi="맑은 고딕" w:cs="맑은 고딕" w:hint="eastAsia"/>
                <w:b/>
                <w:bCs/>
                <w:sz w:val="14"/>
                <w:szCs w:val="14"/>
                <w:lang w:eastAsia="ko-KR"/>
              </w:rPr>
              <w:t>표준편차</w:t>
            </w:r>
            <w:r w:rsidRPr="00147155">
              <w:rPr>
                <w:b/>
                <w:bCs/>
                <w:sz w:val="14"/>
                <w:szCs w:val="14"/>
                <w:lang w:eastAsia="ko-KR"/>
              </w:rPr>
              <w:t>)</w:t>
            </w:r>
          </w:p>
        </w:tc>
      </w:tr>
      <w:tr w:rsidR="00F06C42" w14:paraId="4C7AC7C8" w14:textId="77777777" w:rsidTr="00EC755C">
        <w:tc>
          <w:tcPr>
            <w:tcW w:w="714" w:type="dxa"/>
            <w:vAlign w:val="center"/>
          </w:tcPr>
          <w:p w14:paraId="5CC65A95" w14:textId="77777777" w:rsidR="00F06C42" w:rsidRPr="00147155" w:rsidRDefault="00F06C42" w:rsidP="00EC755C">
            <w:pPr>
              <w:spacing w:before="53" w:line="252" w:lineRule="auto"/>
              <w:jc w:val="center"/>
              <w:rPr>
                <w:rFonts w:ascii="조선신명조" w:eastAsia="조선신명조" w:hAnsi="맑은 고딕" w:cs="맑은 고딕"/>
                <w:color w:val="000000"/>
                <w:sz w:val="14"/>
                <w:szCs w:val="14"/>
                <w:lang w:eastAsia="ko-KR"/>
              </w:rPr>
            </w:pPr>
            <w:r w:rsidRPr="00147155">
              <w:rPr>
                <w:rStyle w:val="af7"/>
                <w:rFonts w:eastAsiaTheme="majorEastAsia"/>
                <w:sz w:val="14"/>
                <w:szCs w:val="14"/>
              </w:rPr>
              <w:t>Robust</w:t>
            </w:r>
          </w:p>
        </w:tc>
        <w:tc>
          <w:tcPr>
            <w:tcW w:w="982" w:type="dxa"/>
            <w:vAlign w:val="center"/>
          </w:tcPr>
          <w:p w14:paraId="408DE4C3" w14:textId="77777777" w:rsidR="00F06C42" w:rsidRPr="00147155" w:rsidRDefault="00F06C42" w:rsidP="00EC755C">
            <w:pPr>
              <w:spacing w:before="53" w:line="252" w:lineRule="auto"/>
              <w:jc w:val="center"/>
              <w:rPr>
                <w:rFonts w:ascii="조선신명조" w:eastAsia="조선신명조" w:hAnsi="맑은 고딕" w:cs="맑은 고딕"/>
                <w:color w:val="000000"/>
                <w:sz w:val="14"/>
                <w:szCs w:val="14"/>
                <w:lang w:eastAsia="ko-KR"/>
              </w:rPr>
            </w:pPr>
            <w:r w:rsidRPr="00147155">
              <w:rPr>
                <w:sz w:val="14"/>
                <w:szCs w:val="14"/>
              </w:rPr>
              <w:t>57.61 ± 0.87</w:t>
            </w:r>
          </w:p>
        </w:tc>
        <w:tc>
          <w:tcPr>
            <w:tcW w:w="851" w:type="dxa"/>
            <w:vAlign w:val="center"/>
          </w:tcPr>
          <w:p w14:paraId="1E8DF67E" w14:textId="77777777" w:rsidR="00F06C42" w:rsidRPr="00147155" w:rsidRDefault="00F06C42" w:rsidP="00EC755C">
            <w:pPr>
              <w:spacing w:before="53" w:line="252" w:lineRule="auto"/>
              <w:jc w:val="center"/>
              <w:rPr>
                <w:rFonts w:ascii="조선신명조" w:eastAsia="조선신명조" w:hAnsi="맑은 고딕" w:cs="맑은 고딕"/>
                <w:color w:val="000000"/>
                <w:sz w:val="14"/>
                <w:szCs w:val="14"/>
                <w:lang w:eastAsia="ko-KR"/>
              </w:rPr>
            </w:pPr>
            <w:r w:rsidRPr="00147155">
              <w:rPr>
                <w:rStyle w:val="af7"/>
                <w:rFonts w:eastAsiaTheme="majorEastAsia"/>
                <w:sz w:val="14"/>
                <w:szCs w:val="14"/>
              </w:rPr>
              <w:t>7.59 ± 0.06</w:t>
            </w:r>
          </w:p>
        </w:tc>
        <w:tc>
          <w:tcPr>
            <w:tcW w:w="850" w:type="dxa"/>
            <w:vAlign w:val="center"/>
          </w:tcPr>
          <w:p w14:paraId="4735F798" w14:textId="77777777" w:rsidR="00F06C42" w:rsidRPr="00147155" w:rsidRDefault="00F06C42" w:rsidP="00EC755C">
            <w:pPr>
              <w:spacing w:before="53" w:line="252" w:lineRule="auto"/>
              <w:jc w:val="center"/>
              <w:rPr>
                <w:rFonts w:ascii="조선신명조" w:eastAsia="조선신명조" w:hAnsi="맑은 고딕" w:cs="맑은 고딕"/>
                <w:color w:val="000000"/>
                <w:sz w:val="14"/>
                <w:szCs w:val="14"/>
                <w:lang w:eastAsia="ko-KR"/>
              </w:rPr>
            </w:pPr>
            <w:r w:rsidRPr="00147155">
              <w:rPr>
                <w:rStyle w:val="af7"/>
                <w:rFonts w:eastAsiaTheme="majorEastAsia"/>
                <w:sz w:val="14"/>
                <w:szCs w:val="14"/>
              </w:rPr>
              <w:t>5.74 ± 0.06</w:t>
            </w:r>
          </w:p>
        </w:tc>
        <w:tc>
          <w:tcPr>
            <w:tcW w:w="1008" w:type="dxa"/>
            <w:vAlign w:val="center"/>
          </w:tcPr>
          <w:p w14:paraId="7C68686B" w14:textId="77777777" w:rsidR="00F06C42" w:rsidRPr="00147155" w:rsidRDefault="00F06C42" w:rsidP="00EC755C">
            <w:pPr>
              <w:spacing w:before="53" w:line="252" w:lineRule="auto"/>
              <w:jc w:val="center"/>
              <w:rPr>
                <w:rFonts w:ascii="조선신명조" w:eastAsia="조선신명조" w:hAnsi="맑은 고딕" w:cs="맑은 고딕"/>
                <w:color w:val="000000"/>
                <w:sz w:val="14"/>
                <w:szCs w:val="14"/>
                <w:lang w:eastAsia="ko-KR"/>
              </w:rPr>
            </w:pPr>
            <w:r w:rsidRPr="00147155">
              <w:rPr>
                <w:rStyle w:val="af7"/>
                <w:rFonts w:eastAsiaTheme="majorEastAsia"/>
                <w:sz w:val="14"/>
                <w:szCs w:val="14"/>
              </w:rPr>
              <w:t>0.417 ± 0.004</w:t>
            </w:r>
          </w:p>
        </w:tc>
      </w:tr>
      <w:tr w:rsidR="00F06C42" w14:paraId="5CA0DF11" w14:textId="77777777" w:rsidTr="00EC755C">
        <w:tc>
          <w:tcPr>
            <w:tcW w:w="714" w:type="dxa"/>
            <w:vAlign w:val="center"/>
          </w:tcPr>
          <w:p w14:paraId="1D4F27B0" w14:textId="77777777" w:rsidR="00F06C42" w:rsidRPr="00147155" w:rsidRDefault="00F06C42" w:rsidP="00EC755C">
            <w:pPr>
              <w:spacing w:before="53" w:line="252" w:lineRule="auto"/>
              <w:jc w:val="center"/>
              <w:rPr>
                <w:rFonts w:ascii="조선신명조" w:eastAsia="조선신명조" w:hAnsi="맑은 고딕" w:cs="맑은 고딕"/>
                <w:color w:val="000000"/>
                <w:sz w:val="14"/>
                <w:szCs w:val="14"/>
                <w:lang w:eastAsia="ko-KR"/>
              </w:rPr>
            </w:pPr>
            <w:proofErr w:type="spellStart"/>
            <w:r w:rsidRPr="00147155">
              <w:rPr>
                <w:sz w:val="14"/>
                <w:szCs w:val="14"/>
              </w:rPr>
              <w:t>MinMax</w:t>
            </w:r>
            <w:proofErr w:type="spellEnd"/>
          </w:p>
        </w:tc>
        <w:tc>
          <w:tcPr>
            <w:tcW w:w="982" w:type="dxa"/>
            <w:vAlign w:val="center"/>
          </w:tcPr>
          <w:p w14:paraId="00B25139"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58.67 ± 0.52</w:t>
            </w:r>
          </w:p>
        </w:tc>
        <w:tc>
          <w:tcPr>
            <w:tcW w:w="851" w:type="dxa"/>
            <w:vAlign w:val="center"/>
          </w:tcPr>
          <w:p w14:paraId="53E2B9B8"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7.66 ± 0.03</w:t>
            </w:r>
          </w:p>
        </w:tc>
        <w:tc>
          <w:tcPr>
            <w:tcW w:w="850" w:type="dxa"/>
            <w:vAlign w:val="center"/>
          </w:tcPr>
          <w:p w14:paraId="3BFBA2A9"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5.80 ± 0.04</w:t>
            </w:r>
          </w:p>
        </w:tc>
        <w:tc>
          <w:tcPr>
            <w:tcW w:w="1008" w:type="dxa"/>
            <w:vAlign w:val="center"/>
          </w:tcPr>
          <w:p w14:paraId="3F9BF207"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0.421 ± 0.002</w:t>
            </w:r>
          </w:p>
        </w:tc>
      </w:tr>
      <w:tr w:rsidR="00F06C42" w14:paraId="77A4203C" w14:textId="77777777" w:rsidTr="00EC755C">
        <w:tc>
          <w:tcPr>
            <w:tcW w:w="714" w:type="dxa"/>
            <w:vAlign w:val="center"/>
          </w:tcPr>
          <w:p w14:paraId="229A77ED" w14:textId="77777777" w:rsidR="00F06C42" w:rsidRPr="00147155" w:rsidRDefault="00F06C42" w:rsidP="00EC755C">
            <w:pPr>
              <w:spacing w:before="53" w:line="252" w:lineRule="auto"/>
              <w:jc w:val="center"/>
              <w:rPr>
                <w:rFonts w:ascii="조선신명조" w:eastAsia="조선신명조" w:hAnsi="맑은 고딕" w:cs="맑은 고딕"/>
                <w:color w:val="000000"/>
                <w:sz w:val="14"/>
                <w:szCs w:val="14"/>
                <w:lang w:eastAsia="ko-KR"/>
              </w:rPr>
            </w:pPr>
            <w:r w:rsidRPr="00147155">
              <w:rPr>
                <w:sz w:val="14"/>
                <w:szCs w:val="14"/>
              </w:rPr>
              <w:t>None</w:t>
            </w:r>
          </w:p>
        </w:tc>
        <w:tc>
          <w:tcPr>
            <w:tcW w:w="982" w:type="dxa"/>
            <w:vAlign w:val="center"/>
          </w:tcPr>
          <w:p w14:paraId="1AF79664"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58.66 ± 0.77</w:t>
            </w:r>
          </w:p>
        </w:tc>
        <w:tc>
          <w:tcPr>
            <w:tcW w:w="851" w:type="dxa"/>
            <w:vAlign w:val="center"/>
          </w:tcPr>
          <w:p w14:paraId="27514542"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7.66 ± 0.05</w:t>
            </w:r>
          </w:p>
        </w:tc>
        <w:tc>
          <w:tcPr>
            <w:tcW w:w="850" w:type="dxa"/>
            <w:vAlign w:val="center"/>
          </w:tcPr>
          <w:p w14:paraId="73DAC107"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5.83 ± 0.06</w:t>
            </w:r>
          </w:p>
        </w:tc>
        <w:tc>
          <w:tcPr>
            <w:tcW w:w="1008" w:type="dxa"/>
            <w:vAlign w:val="center"/>
          </w:tcPr>
          <w:p w14:paraId="2A2C1165"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0.424 ± 0.004</w:t>
            </w:r>
          </w:p>
        </w:tc>
      </w:tr>
      <w:tr w:rsidR="00F06C42" w14:paraId="22C8420F" w14:textId="77777777" w:rsidTr="00EC755C">
        <w:tc>
          <w:tcPr>
            <w:tcW w:w="714" w:type="dxa"/>
            <w:vAlign w:val="center"/>
          </w:tcPr>
          <w:p w14:paraId="6E75A81D" w14:textId="77777777" w:rsidR="00F06C42" w:rsidRPr="00147155" w:rsidRDefault="00F06C42" w:rsidP="00EC755C">
            <w:pPr>
              <w:spacing w:before="53" w:line="252" w:lineRule="auto"/>
              <w:jc w:val="center"/>
              <w:rPr>
                <w:rFonts w:ascii="조선신명조" w:eastAsia="조선신명조" w:hAnsi="맑은 고딕" w:cs="맑은 고딕"/>
                <w:color w:val="000000"/>
                <w:sz w:val="14"/>
                <w:szCs w:val="14"/>
                <w:lang w:eastAsia="ko-KR"/>
              </w:rPr>
            </w:pPr>
            <w:r w:rsidRPr="00147155">
              <w:rPr>
                <w:sz w:val="14"/>
                <w:szCs w:val="14"/>
              </w:rPr>
              <w:t>Standard</w:t>
            </w:r>
          </w:p>
        </w:tc>
        <w:tc>
          <w:tcPr>
            <w:tcW w:w="982" w:type="dxa"/>
            <w:vAlign w:val="center"/>
          </w:tcPr>
          <w:p w14:paraId="32BF465D"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59.54 ± 1.90</w:t>
            </w:r>
          </w:p>
        </w:tc>
        <w:tc>
          <w:tcPr>
            <w:tcW w:w="851" w:type="dxa"/>
            <w:vAlign w:val="center"/>
          </w:tcPr>
          <w:p w14:paraId="6EFB31ED"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7.72 ± 0.12</w:t>
            </w:r>
          </w:p>
        </w:tc>
        <w:tc>
          <w:tcPr>
            <w:tcW w:w="850" w:type="dxa"/>
            <w:vAlign w:val="center"/>
          </w:tcPr>
          <w:p w14:paraId="35B750A0"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5.89 ± 0.16</w:t>
            </w:r>
          </w:p>
        </w:tc>
        <w:tc>
          <w:tcPr>
            <w:tcW w:w="1008" w:type="dxa"/>
            <w:vAlign w:val="center"/>
          </w:tcPr>
          <w:p w14:paraId="549CE9F5" w14:textId="77777777" w:rsidR="00F06C42" w:rsidRPr="00147155" w:rsidRDefault="00F06C42" w:rsidP="00EC755C">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0.427 ± 0.011</w:t>
            </w:r>
          </w:p>
        </w:tc>
      </w:tr>
    </w:tbl>
    <w:p w14:paraId="779AFC0F" w14:textId="77777777" w:rsidR="00F06C42" w:rsidRDefault="00F06C42" w:rsidP="00F06C42">
      <w:pPr>
        <w:pBdr>
          <w:top w:val="nil"/>
          <w:left w:val="nil"/>
          <w:bottom w:val="nil"/>
          <w:right w:val="nil"/>
          <w:between w:val="nil"/>
        </w:pBdr>
        <w:spacing w:before="53" w:line="252" w:lineRule="auto"/>
        <w:jc w:val="both"/>
        <w:rPr>
          <w:rFonts w:ascii="조선신명조" w:eastAsia="조선신명조" w:hAnsi="맑은 고딕" w:cs="맑은 고딕"/>
          <w:sz w:val="18"/>
          <w:szCs w:val="18"/>
          <w:lang w:eastAsia="ko-KR"/>
        </w:rPr>
      </w:pPr>
    </w:p>
    <w:p w14:paraId="0FC4B7A6" w14:textId="77777777" w:rsidR="00F06C42" w:rsidRDefault="00F06C42" w:rsidP="00F06C42">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color w:val="000000"/>
          <w:sz w:val="18"/>
          <w:szCs w:val="18"/>
          <w:lang w:eastAsia="ko-KR"/>
        </w:rPr>
      </w:pPr>
      <w:r w:rsidRPr="004A1B88">
        <w:rPr>
          <w:rFonts w:ascii="조선신명조" w:eastAsia="조선신명조" w:hAnsi="맑은 고딕" w:cs="맑은 고딕"/>
          <w:color w:val="000000"/>
          <w:sz w:val="18"/>
          <w:szCs w:val="18"/>
          <w:lang w:eastAsia="ko-KR"/>
        </w:rPr>
        <w:t xml:space="preserve">학습 파라미터는 epoch 80, batch size 64, Adam </w:t>
      </w:r>
      <w:proofErr w:type="spellStart"/>
      <w:r w:rsidRPr="004A1B88">
        <w:rPr>
          <w:rFonts w:ascii="조선신명조" w:eastAsia="조선신명조" w:hAnsi="맑은 고딕" w:cs="맑은 고딕"/>
          <w:color w:val="000000"/>
          <w:sz w:val="18"/>
          <w:szCs w:val="18"/>
          <w:lang w:eastAsia="ko-KR"/>
        </w:rPr>
        <w:t>옵티마이저</w:t>
      </w:r>
      <w:proofErr w:type="spellEnd"/>
      <w:r w:rsidRPr="004A1B88">
        <w:rPr>
          <w:rFonts w:ascii="조선신명조" w:eastAsia="조선신명조" w:hAnsi="맑은 고딕" w:cs="맑은 고딕"/>
          <w:color w:val="000000"/>
          <w:sz w:val="18"/>
          <w:szCs w:val="18"/>
          <w:lang w:eastAsia="ko-KR"/>
        </w:rPr>
        <w:t xml:space="preserve">, MSE 손실 함수로 통일하였으며, </w:t>
      </w:r>
      <w:proofErr w:type="spellStart"/>
      <w:r w:rsidRPr="004A1B88">
        <w:rPr>
          <w:rFonts w:ascii="조선신명조" w:eastAsia="조선신명조" w:hAnsi="맑은 고딕" w:cs="맑은 고딕"/>
          <w:color w:val="000000"/>
          <w:sz w:val="18"/>
          <w:szCs w:val="18"/>
          <w:lang w:eastAsia="ko-KR"/>
        </w:rPr>
        <w:t>EarlyStopping</w:t>
      </w:r>
      <w:proofErr w:type="spellEnd"/>
      <w:r w:rsidRPr="004A1B88">
        <w:rPr>
          <w:rFonts w:ascii="조선신명조" w:eastAsia="조선신명조" w:hAnsi="맑은 고딕" w:cs="맑은 고딕"/>
          <w:color w:val="000000"/>
          <w:sz w:val="18"/>
          <w:szCs w:val="18"/>
          <w:lang w:eastAsia="ko-KR"/>
        </w:rPr>
        <w:t xml:space="preserve">(patience=6)과 </w:t>
      </w:r>
      <w:proofErr w:type="spellStart"/>
      <w:r w:rsidRPr="004A1B88">
        <w:rPr>
          <w:rFonts w:ascii="조선신명조" w:eastAsia="조선신명조" w:hAnsi="맑은 고딕" w:cs="맑은 고딕"/>
          <w:color w:val="000000"/>
          <w:sz w:val="18"/>
          <w:szCs w:val="18"/>
          <w:lang w:eastAsia="ko-KR"/>
        </w:rPr>
        <w:t>ReduceLROnPlateau</w:t>
      </w:r>
      <w:proofErr w:type="spellEnd"/>
      <w:r w:rsidRPr="004A1B88">
        <w:rPr>
          <w:rFonts w:ascii="조선신명조" w:eastAsia="조선신명조" w:hAnsi="맑은 고딕" w:cs="맑은 고딕"/>
          <w:color w:val="000000"/>
          <w:sz w:val="18"/>
          <w:szCs w:val="18"/>
          <w:lang w:eastAsia="ko-KR"/>
        </w:rPr>
        <w:t xml:space="preserve">(factor=0.5, patience=3, </w:t>
      </w:r>
      <w:proofErr w:type="spellStart"/>
      <w:r w:rsidRPr="004A1B88">
        <w:rPr>
          <w:rFonts w:ascii="조선신명조" w:eastAsia="조선신명조" w:hAnsi="맑은 고딕" w:cs="맑은 고딕"/>
          <w:color w:val="000000"/>
          <w:sz w:val="18"/>
          <w:szCs w:val="18"/>
          <w:lang w:eastAsia="ko-KR"/>
        </w:rPr>
        <w:t>min_lr</w:t>
      </w:r>
      <w:proofErr w:type="spellEnd"/>
      <w:r w:rsidRPr="004A1B88">
        <w:rPr>
          <w:rFonts w:ascii="조선신명조" w:eastAsia="조선신명조" w:hAnsi="맑은 고딕" w:cs="맑은 고딕"/>
          <w:color w:val="000000"/>
          <w:sz w:val="18"/>
          <w:szCs w:val="18"/>
          <w:lang w:eastAsia="ko-KR"/>
        </w:rPr>
        <w:t>=1e-5)</w:t>
      </w:r>
      <w:proofErr w:type="spellStart"/>
      <w:r w:rsidRPr="004A1B88">
        <w:rPr>
          <w:rFonts w:ascii="조선신명조" w:eastAsia="조선신명조" w:hAnsi="맑은 고딕" w:cs="맑은 고딕"/>
          <w:color w:val="000000"/>
          <w:sz w:val="18"/>
          <w:szCs w:val="18"/>
          <w:lang w:eastAsia="ko-KR"/>
        </w:rPr>
        <w:t>를</w:t>
      </w:r>
      <w:proofErr w:type="spellEnd"/>
      <w:r w:rsidRPr="004A1B88">
        <w:rPr>
          <w:rFonts w:ascii="조선신명조" w:eastAsia="조선신명조" w:hAnsi="맑은 고딕" w:cs="맑은 고딕"/>
          <w:color w:val="000000"/>
          <w:sz w:val="18"/>
          <w:szCs w:val="18"/>
          <w:lang w:eastAsia="ko-KR"/>
        </w:rPr>
        <w:t xml:space="preserve"> 적용해 과적합을 방지하였다. 모든 실험은 SEED=42로 고정해 재현성을 확보하였다. &lt;표 </w:t>
      </w:r>
      <w:r>
        <w:rPr>
          <w:rFonts w:ascii="조선신명조" w:eastAsia="조선신명조" w:hAnsi="맑은 고딕" w:cs="맑은 고딕" w:hint="eastAsia"/>
          <w:color w:val="000000"/>
          <w:sz w:val="18"/>
          <w:szCs w:val="18"/>
          <w:lang w:eastAsia="ko-KR"/>
        </w:rPr>
        <w:t>6</w:t>
      </w:r>
      <w:r w:rsidRPr="004A1B88">
        <w:rPr>
          <w:rFonts w:ascii="조선신명조" w:eastAsia="조선신명조" w:hAnsi="맑은 고딕" w:cs="맑은 고딕"/>
          <w:color w:val="000000"/>
          <w:sz w:val="18"/>
          <w:szCs w:val="18"/>
          <w:lang w:eastAsia="ko-KR"/>
        </w:rPr>
        <w:t xml:space="preserve">&gt;은 </w:t>
      </w:r>
      <w:proofErr w:type="spellStart"/>
      <w:r w:rsidRPr="004A1B88">
        <w:rPr>
          <w:rFonts w:ascii="조선신명조" w:eastAsia="조선신명조" w:hAnsi="맑은 고딕" w:cs="맑은 고딕"/>
          <w:color w:val="000000"/>
          <w:sz w:val="18"/>
          <w:szCs w:val="18"/>
          <w:lang w:eastAsia="ko-KR"/>
        </w:rPr>
        <w:t>모델별</w:t>
      </w:r>
      <w:proofErr w:type="spellEnd"/>
      <w:r w:rsidRPr="004A1B88">
        <w:rPr>
          <w:rFonts w:ascii="조선신명조" w:eastAsia="조선신명조" w:hAnsi="맑은 고딕" w:cs="맑은 고딕"/>
          <w:color w:val="000000"/>
          <w:sz w:val="18"/>
          <w:szCs w:val="18"/>
          <w:lang w:eastAsia="ko-KR"/>
        </w:rPr>
        <w:t xml:space="preserve"> 세부 </w:t>
      </w:r>
      <w:proofErr w:type="spellStart"/>
      <w:r>
        <w:rPr>
          <w:rFonts w:ascii="조선신명조" w:eastAsia="조선신명조" w:hAnsi="맑은 고딕" w:cs="맑은 고딕" w:hint="eastAsia"/>
          <w:color w:val="000000"/>
          <w:sz w:val="18"/>
          <w:szCs w:val="18"/>
          <w:lang w:eastAsia="ko-KR"/>
        </w:rPr>
        <w:t>하이퍼파라미터</w:t>
      </w:r>
      <w:r w:rsidRPr="004A1B88">
        <w:rPr>
          <w:rFonts w:ascii="조선신명조" w:eastAsia="조선신명조" w:hAnsi="맑은 고딕" w:cs="맑은 고딕"/>
          <w:color w:val="000000"/>
          <w:sz w:val="18"/>
          <w:szCs w:val="18"/>
          <w:lang w:eastAsia="ko-KR"/>
        </w:rPr>
        <w:t>를</w:t>
      </w:r>
      <w:proofErr w:type="spellEnd"/>
      <w:r w:rsidRPr="004A1B88">
        <w:rPr>
          <w:rFonts w:ascii="조선신명조" w:eastAsia="조선신명조" w:hAnsi="맑은 고딕" w:cs="맑은 고딕"/>
          <w:color w:val="000000"/>
          <w:sz w:val="18"/>
          <w:szCs w:val="18"/>
          <w:lang w:eastAsia="ko-KR"/>
        </w:rPr>
        <w:t xml:space="preserve"> 요약한 것이다.</w:t>
      </w:r>
    </w:p>
    <w:p w14:paraId="08C619E0" w14:textId="77777777" w:rsidR="00F06C42" w:rsidRPr="004A1B88" w:rsidRDefault="00F06C42" w:rsidP="00F06C42">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p>
    <w:p w14:paraId="32DB4D30" w14:textId="77777777" w:rsidR="00F06C42" w:rsidRPr="00C50418" w:rsidRDefault="00F06C42" w:rsidP="00F06C42">
      <w:pPr>
        <w:pBdr>
          <w:top w:val="nil"/>
          <w:left w:val="nil"/>
          <w:bottom w:val="nil"/>
          <w:right w:val="nil"/>
          <w:between w:val="nil"/>
        </w:pBdr>
        <w:spacing w:before="53" w:line="252" w:lineRule="auto"/>
        <w:jc w:val="both"/>
        <w:rPr>
          <w:rFonts w:ascii="조선신명조" w:eastAsia="조선신명조" w:hAnsi="맑은 고딕" w:cs="맑은 고딕"/>
          <w:b/>
          <w:bCs/>
          <w:sz w:val="18"/>
          <w:szCs w:val="18"/>
          <w:lang w:eastAsia="ko-KR"/>
        </w:rPr>
      </w:pPr>
      <w:r w:rsidRPr="00C50418">
        <w:rPr>
          <w:rFonts w:ascii="조선신명조" w:eastAsia="조선신명조" w:hAnsi="맑은 고딕" w:cs="맑은 고딕"/>
          <w:b/>
          <w:bCs/>
          <w:sz w:val="18"/>
          <w:szCs w:val="18"/>
          <w:lang w:eastAsia="ko-KR"/>
        </w:rPr>
        <w:t xml:space="preserve">&lt;표 </w:t>
      </w:r>
      <w:r w:rsidRPr="00C50418">
        <w:rPr>
          <w:rFonts w:ascii="조선신명조" w:eastAsia="조선신명조" w:hAnsi="맑은 고딕" w:cs="맑은 고딕" w:hint="eastAsia"/>
          <w:b/>
          <w:bCs/>
          <w:sz w:val="18"/>
          <w:szCs w:val="18"/>
          <w:lang w:eastAsia="ko-KR"/>
        </w:rPr>
        <w:t>6</w:t>
      </w:r>
      <w:r w:rsidRPr="00C50418">
        <w:rPr>
          <w:rFonts w:ascii="조선신명조" w:eastAsia="조선신명조" w:hAnsi="맑은 고딕" w:cs="맑은 고딕"/>
          <w:b/>
          <w:bCs/>
          <w:sz w:val="18"/>
          <w:szCs w:val="18"/>
          <w:lang w:eastAsia="ko-KR"/>
        </w:rPr>
        <w:t xml:space="preserve">&gt; </w:t>
      </w:r>
      <w:proofErr w:type="spellStart"/>
      <w:r w:rsidRPr="00C50418">
        <w:rPr>
          <w:rFonts w:ascii="조선신명조" w:eastAsia="조선신명조" w:hAnsi="맑은 고딕" w:cs="맑은 고딕"/>
          <w:b/>
          <w:bCs/>
          <w:sz w:val="18"/>
          <w:szCs w:val="18"/>
          <w:lang w:eastAsia="ko-KR"/>
        </w:rPr>
        <w:t>모델별</w:t>
      </w:r>
      <w:proofErr w:type="spellEnd"/>
      <w:r w:rsidRPr="00C50418">
        <w:rPr>
          <w:rFonts w:ascii="조선신명조" w:eastAsia="조선신명조" w:hAnsi="맑은 고딕" w:cs="맑은 고딕"/>
          <w:b/>
          <w:bCs/>
          <w:sz w:val="18"/>
          <w:szCs w:val="18"/>
          <w:lang w:eastAsia="ko-KR"/>
        </w:rPr>
        <w:t xml:space="preserve"> 세부 </w:t>
      </w:r>
      <w:proofErr w:type="spellStart"/>
      <w:r w:rsidRPr="00C50418">
        <w:rPr>
          <w:rFonts w:ascii="조선신명조" w:eastAsia="조선신명조" w:hAnsi="맑은 고딕" w:cs="맑은 고딕"/>
          <w:b/>
          <w:bCs/>
          <w:sz w:val="18"/>
          <w:szCs w:val="18"/>
          <w:lang w:eastAsia="ko-KR"/>
        </w:rPr>
        <w:t>하이퍼파라미터</w:t>
      </w:r>
      <w:proofErr w:type="spellEnd"/>
    </w:p>
    <w:tbl>
      <w:tblPr>
        <w:tblStyle w:val="a9"/>
        <w:tblW w:w="0" w:type="auto"/>
        <w:tblInd w:w="110" w:type="dxa"/>
        <w:tblLook w:val="04A0" w:firstRow="1" w:lastRow="0" w:firstColumn="1" w:lastColumn="0" w:noHBand="0" w:noVBand="1"/>
      </w:tblPr>
      <w:tblGrid>
        <w:gridCol w:w="1432"/>
        <w:gridCol w:w="1431"/>
        <w:gridCol w:w="1432"/>
      </w:tblGrid>
      <w:tr w:rsidR="00F06C42" w14:paraId="1EA13251" w14:textId="77777777" w:rsidTr="00EC755C">
        <w:tc>
          <w:tcPr>
            <w:tcW w:w="1432" w:type="dxa"/>
            <w:vAlign w:val="center"/>
          </w:tcPr>
          <w:p w14:paraId="222D07BA"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roofErr w:type="spellStart"/>
            <w:r w:rsidRPr="003A086F">
              <w:rPr>
                <w:rFonts w:ascii="맑은 고딕" w:eastAsia="맑은 고딕" w:hAnsi="맑은 고딕" w:cs="맑은 고딕" w:hint="eastAsia"/>
                <w:sz w:val="14"/>
                <w:szCs w:val="14"/>
              </w:rPr>
              <w:t>알고리즘</w:t>
            </w:r>
            <w:proofErr w:type="spellEnd"/>
          </w:p>
        </w:tc>
        <w:tc>
          <w:tcPr>
            <w:tcW w:w="1431" w:type="dxa"/>
            <w:vAlign w:val="center"/>
          </w:tcPr>
          <w:p w14:paraId="348E2384"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roofErr w:type="spellStart"/>
            <w:r w:rsidRPr="003A086F">
              <w:rPr>
                <w:rFonts w:ascii="맑은 고딕" w:eastAsia="맑은 고딕" w:hAnsi="맑은 고딕" w:cs="맑은 고딕" w:hint="eastAsia"/>
                <w:sz w:val="14"/>
                <w:szCs w:val="14"/>
              </w:rPr>
              <w:t>주요</w:t>
            </w:r>
            <w:proofErr w:type="spellEnd"/>
            <w:r w:rsidRPr="003A086F">
              <w:rPr>
                <w:sz w:val="14"/>
                <w:szCs w:val="14"/>
              </w:rPr>
              <w:t xml:space="preserve"> </w:t>
            </w:r>
            <w:proofErr w:type="spellStart"/>
            <w:r w:rsidRPr="003A086F">
              <w:rPr>
                <w:rFonts w:ascii="맑은 고딕" w:eastAsia="맑은 고딕" w:hAnsi="맑은 고딕" w:cs="맑은 고딕" w:hint="eastAsia"/>
                <w:sz w:val="14"/>
                <w:szCs w:val="14"/>
              </w:rPr>
              <w:t>파라미터</w:t>
            </w:r>
            <w:proofErr w:type="spellEnd"/>
          </w:p>
        </w:tc>
        <w:tc>
          <w:tcPr>
            <w:tcW w:w="1432" w:type="dxa"/>
            <w:vAlign w:val="center"/>
          </w:tcPr>
          <w:p w14:paraId="4BF55A97"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rFonts w:ascii="맑은 고딕" w:eastAsia="맑은 고딕" w:hAnsi="맑은 고딕" w:cs="맑은 고딕" w:hint="eastAsia"/>
                <w:sz w:val="14"/>
                <w:szCs w:val="14"/>
              </w:rPr>
              <w:t>값</w:t>
            </w:r>
          </w:p>
        </w:tc>
      </w:tr>
      <w:tr w:rsidR="00F06C42" w14:paraId="0B4482B3" w14:textId="77777777" w:rsidTr="00EC755C">
        <w:tc>
          <w:tcPr>
            <w:tcW w:w="1432" w:type="dxa"/>
            <w:vMerge w:val="restart"/>
            <w:vAlign w:val="center"/>
          </w:tcPr>
          <w:p w14:paraId="291410A3"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rStyle w:val="af7"/>
                <w:rFonts w:eastAsiaTheme="majorEastAsia"/>
                <w:b w:val="0"/>
                <w:bCs w:val="0"/>
                <w:sz w:val="14"/>
                <w:szCs w:val="14"/>
              </w:rPr>
              <w:t>LSTM</w:t>
            </w:r>
          </w:p>
        </w:tc>
        <w:tc>
          <w:tcPr>
            <w:tcW w:w="1431" w:type="dxa"/>
            <w:vAlign w:val="center"/>
          </w:tcPr>
          <w:p w14:paraId="01CF146F"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Unit Numbers</w:t>
            </w:r>
          </w:p>
        </w:tc>
        <w:tc>
          <w:tcPr>
            <w:tcW w:w="1432" w:type="dxa"/>
            <w:vAlign w:val="center"/>
          </w:tcPr>
          <w:p w14:paraId="004FAA4A"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64 → 32 (2-</w:t>
            </w:r>
            <w:r w:rsidRPr="003A086F">
              <w:rPr>
                <w:rFonts w:ascii="맑은 고딕" w:eastAsia="맑은 고딕" w:hAnsi="맑은 고딕" w:cs="맑은 고딕" w:hint="eastAsia"/>
                <w:sz w:val="14"/>
                <w:szCs w:val="14"/>
              </w:rPr>
              <w:t>스택</w:t>
            </w:r>
            <w:r w:rsidRPr="003A086F">
              <w:rPr>
                <w:sz w:val="14"/>
                <w:szCs w:val="14"/>
              </w:rPr>
              <w:t>)</w:t>
            </w:r>
          </w:p>
        </w:tc>
      </w:tr>
      <w:tr w:rsidR="00F06C42" w14:paraId="6601E859" w14:textId="77777777" w:rsidTr="00EC755C">
        <w:tc>
          <w:tcPr>
            <w:tcW w:w="1432" w:type="dxa"/>
            <w:vMerge/>
            <w:vAlign w:val="center"/>
          </w:tcPr>
          <w:p w14:paraId="5E56BEC6"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40E192E6"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Dropout Ratio</w:t>
            </w:r>
          </w:p>
        </w:tc>
        <w:tc>
          <w:tcPr>
            <w:tcW w:w="1432" w:type="dxa"/>
            <w:vAlign w:val="center"/>
          </w:tcPr>
          <w:p w14:paraId="28CD45F7"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0.1</w:t>
            </w:r>
          </w:p>
        </w:tc>
      </w:tr>
      <w:tr w:rsidR="00F06C42" w14:paraId="5404BE15" w14:textId="77777777" w:rsidTr="00EC755C">
        <w:tc>
          <w:tcPr>
            <w:tcW w:w="1432" w:type="dxa"/>
            <w:vMerge/>
            <w:vAlign w:val="center"/>
          </w:tcPr>
          <w:p w14:paraId="723B9371"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72945294"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Dense Units</w:t>
            </w:r>
          </w:p>
        </w:tc>
        <w:tc>
          <w:tcPr>
            <w:tcW w:w="1432" w:type="dxa"/>
            <w:vAlign w:val="center"/>
          </w:tcPr>
          <w:p w14:paraId="3F30F3C6"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1</w:t>
            </w:r>
          </w:p>
        </w:tc>
      </w:tr>
      <w:tr w:rsidR="00F06C42" w14:paraId="069DDA36" w14:textId="77777777" w:rsidTr="00EC755C">
        <w:tc>
          <w:tcPr>
            <w:tcW w:w="1432" w:type="dxa"/>
            <w:vMerge w:val="restart"/>
            <w:vAlign w:val="center"/>
          </w:tcPr>
          <w:p w14:paraId="54FD0C96"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rStyle w:val="af7"/>
                <w:rFonts w:eastAsiaTheme="majorEastAsia"/>
                <w:b w:val="0"/>
                <w:bCs w:val="0"/>
                <w:sz w:val="14"/>
                <w:szCs w:val="14"/>
              </w:rPr>
              <w:t>GRU</w:t>
            </w:r>
          </w:p>
        </w:tc>
        <w:tc>
          <w:tcPr>
            <w:tcW w:w="1431" w:type="dxa"/>
            <w:vAlign w:val="center"/>
          </w:tcPr>
          <w:p w14:paraId="0AD8B1FC"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Unit Numbers</w:t>
            </w:r>
          </w:p>
        </w:tc>
        <w:tc>
          <w:tcPr>
            <w:tcW w:w="1432" w:type="dxa"/>
            <w:vAlign w:val="center"/>
          </w:tcPr>
          <w:p w14:paraId="3630BBB5"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64 → 32 (2-</w:t>
            </w:r>
            <w:r w:rsidRPr="003A086F">
              <w:rPr>
                <w:rFonts w:ascii="맑은 고딕" w:eastAsia="맑은 고딕" w:hAnsi="맑은 고딕" w:cs="맑은 고딕" w:hint="eastAsia"/>
                <w:sz w:val="14"/>
                <w:szCs w:val="14"/>
              </w:rPr>
              <w:t>스택</w:t>
            </w:r>
            <w:r w:rsidRPr="003A086F">
              <w:rPr>
                <w:sz w:val="14"/>
                <w:szCs w:val="14"/>
              </w:rPr>
              <w:t>)</w:t>
            </w:r>
          </w:p>
        </w:tc>
      </w:tr>
      <w:tr w:rsidR="00F06C42" w14:paraId="3635B3D1" w14:textId="77777777" w:rsidTr="00EC755C">
        <w:tc>
          <w:tcPr>
            <w:tcW w:w="1432" w:type="dxa"/>
            <w:vMerge/>
            <w:vAlign w:val="center"/>
          </w:tcPr>
          <w:p w14:paraId="70C8F9B8"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6920F935"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Dropout Ratio</w:t>
            </w:r>
          </w:p>
        </w:tc>
        <w:tc>
          <w:tcPr>
            <w:tcW w:w="1432" w:type="dxa"/>
            <w:vAlign w:val="center"/>
          </w:tcPr>
          <w:p w14:paraId="31055FB7"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0.1</w:t>
            </w:r>
          </w:p>
        </w:tc>
      </w:tr>
      <w:tr w:rsidR="00F06C42" w14:paraId="1B2C35BE" w14:textId="77777777" w:rsidTr="00EC755C">
        <w:tc>
          <w:tcPr>
            <w:tcW w:w="1432" w:type="dxa"/>
            <w:vMerge/>
            <w:vAlign w:val="center"/>
          </w:tcPr>
          <w:p w14:paraId="45402594"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48EE71A3"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Dense Units</w:t>
            </w:r>
          </w:p>
        </w:tc>
        <w:tc>
          <w:tcPr>
            <w:tcW w:w="1432" w:type="dxa"/>
            <w:vAlign w:val="center"/>
          </w:tcPr>
          <w:p w14:paraId="7E8A5001"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1</w:t>
            </w:r>
          </w:p>
        </w:tc>
      </w:tr>
      <w:tr w:rsidR="00F06C42" w14:paraId="0317F106" w14:textId="77777777" w:rsidTr="00EC755C">
        <w:tc>
          <w:tcPr>
            <w:tcW w:w="1432" w:type="dxa"/>
            <w:vMerge w:val="restart"/>
            <w:vAlign w:val="center"/>
          </w:tcPr>
          <w:p w14:paraId="0A168BC6"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rStyle w:val="af7"/>
                <w:rFonts w:eastAsiaTheme="majorEastAsia"/>
                <w:b w:val="0"/>
                <w:bCs w:val="0"/>
                <w:sz w:val="14"/>
                <w:szCs w:val="14"/>
              </w:rPr>
              <w:t>CNN-LSTM</w:t>
            </w:r>
          </w:p>
        </w:tc>
        <w:tc>
          <w:tcPr>
            <w:tcW w:w="1431" w:type="dxa"/>
            <w:vAlign w:val="center"/>
          </w:tcPr>
          <w:p w14:paraId="1DFCE4ED"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Filters</w:t>
            </w:r>
          </w:p>
        </w:tc>
        <w:tc>
          <w:tcPr>
            <w:tcW w:w="1432" w:type="dxa"/>
            <w:vAlign w:val="center"/>
          </w:tcPr>
          <w:p w14:paraId="09E72235"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32</w:t>
            </w:r>
          </w:p>
        </w:tc>
      </w:tr>
      <w:tr w:rsidR="00F06C42" w14:paraId="51C10623" w14:textId="77777777" w:rsidTr="00EC755C">
        <w:tc>
          <w:tcPr>
            <w:tcW w:w="1432" w:type="dxa"/>
            <w:vMerge/>
            <w:vAlign w:val="center"/>
          </w:tcPr>
          <w:p w14:paraId="48861546"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5AEAEAB5"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Kernel Size</w:t>
            </w:r>
          </w:p>
        </w:tc>
        <w:tc>
          <w:tcPr>
            <w:tcW w:w="1432" w:type="dxa"/>
            <w:vAlign w:val="center"/>
          </w:tcPr>
          <w:p w14:paraId="013B0F27"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3 (causal padding)</w:t>
            </w:r>
          </w:p>
        </w:tc>
      </w:tr>
      <w:tr w:rsidR="00F06C42" w14:paraId="2367C052" w14:textId="77777777" w:rsidTr="00EC755C">
        <w:tc>
          <w:tcPr>
            <w:tcW w:w="1432" w:type="dxa"/>
            <w:vMerge/>
            <w:vAlign w:val="center"/>
          </w:tcPr>
          <w:p w14:paraId="751544AE"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4BF8B5F4"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Activation</w:t>
            </w:r>
          </w:p>
        </w:tc>
        <w:tc>
          <w:tcPr>
            <w:tcW w:w="1432" w:type="dxa"/>
            <w:vAlign w:val="center"/>
          </w:tcPr>
          <w:p w14:paraId="1F693D77"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roofErr w:type="spellStart"/>
            <w:r w:rsidRPr="003A086F">
              <w:rPr>
                <w:sz w:val="14"/>
                <w:szCs w:val="14"/>
              </w:rPr>
              <w:t>ReLU</w:t>
            </w:r>
            <w:proofErr w:type="spellEnd"/>
          </w:p>
        </w:tc>
      </w:tr>
      <w:tr w:rsidR="00F06C42" w14:paraId="5620436C" w14:textId="77777777" w:rsidTr="00EC755C">
        <w:tc>
          <w:tcPr>
            <w:tcW w:w="1432" w:type="dxa"/>
            <w:vMerge/>
            <w:vAlign w:val="center"/>
          </w:tcPr>
          <w:p w14:paraId="5E49C535"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4F1F5DAA"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Batch Normalization</w:t>
            </w:r>
          </w:p>
        </w:tc>
        <w:tc>
          <w:tcPr>
            <w:tcW w:w="1432" w:type="dxa"/>
            <w:vAlign w:val="center"/>
          </w:tcPr>
          <w:p w14:paraId="015933AE"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roofErr w:type="spellStart"/>
            <w:r w:rsidRPr="003A086F">
              <w:rPr>
                <w:rFonts w:ascii="맑은 고딕" w:eastAsia="맑은 고딕" w:hAnsi="맑은 고딕" w:cs="맑은 고딕" w:hint="eastAsia"/>
                <w:sz w:val="14"/>
                <w:szCs w:val="14"/>
              </w:rPr>
              <w:t>적용</w:t>
            </w:r>
            <w:proofErr w:type="spellEnd"/>
          </w:p>
        </w:tc>
      </w:tr>
      <w:tr w:rsidR="00F06C42" w14:paraId="59F7931A" w14:textId="77777777" w:rsidTr="00EC755C">
        <w:tc>
          <w:tcPr>
            <w:tcW w:w="1432" w:type="dxa"/>
            <w:vMerge/>
            <w:vAlign w:val="center"/>
          </w:tcPr>
          <w:p w14:paraId="2EC75C54"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312DDC81"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LSTM Units</w:t>
            </w:r>
          </w:p>
        </w:tc>
        <w:tc>
          <w:tcPr>
            <w:tcW w:w="1432" w:type="dxa"/>
            <w:vAlign w:val="center"/>
          </w:tcPr>
          <w:p w14:paraId="47712079"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64 → 32</w:t>
            </w:r>
          </w:p>
        </w:tc>
      </w:tr>
      <w:tr w:rsidR="00F06C42" w14:paraId="31C7FD71" w14:textId="77777777" w:rsidTr="00EC755C">
        <w:tc>
          <w:tcPr>
            <w:tcW w:w="1432" w:type="dxa"/>
            <w:vMerge/>
            <w:vAlign w:val="center"/>
          </w:tcPr>
          <w:p w14:paraId="09D341C9"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088F80BC"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Dropout Ratio</w:t>
            </w:r>
          </w:p>
        </w:tc>
        <w:tc>
          <w:tcPr>
            <w:tcW w:w="1432" w:type="dxa"/>
            <w:vAlign w:val="center"/>
          </w:tcPr>
          <w:p w14:paraId="044A4F11"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0.1</w:t>
            </w:r>
          </w:p>
        </w:tc>
      </w:tr>
      <w:tr w:rsidR="00F06C42" w14:paraId="420BBF2C" w14:textId="77777777" w:rsidTr="00EC755C">
        <w:tc>
          <w:tcPr>
            <w:tcW w:w="1432" w:type="dxa"/>
            <w:vMerge/>
            <w:vAlign w:val="center"/>
          </w:tcPr>
          <w:p w14:paraId="6052AFB7"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5F2BED40"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Dense Units</w:t>
            </w:r>
          </w:p>
        </w:tc>
        <w:tc>
          <w:tcPr>
            <w:tcW w:w="1432" w:type="dxa"/>
            <w:vAlign w:val="center"/>
          </w:tcPr>
          <w:p w14:paraId="33398E10"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1</w:t>
            </w:r>
          </w:p>
        </w:tc>
      </w:tr>
      <w:tr w:rsidR="00F06C42" w14:paraId="3AD78A57" w14:textId="77777777" w:rsidTr="00EC755C">
        <w:tc>
          <w:tcPr>
            <w:tcW w:w="1432" w:type="dxa"/>
            <w:vMerge w:val="restart"/>
            <w:vAlign w:val="center"/>
          </w:tcPr>
          <w:p w14:paraId="57B1E023"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rStyle w:val="af7"/>
                <w:rFonts w:eastAsiaTheme="majorEastAsia"/>
                <w:b w:val="0"/>
                <w:bCs w:val="0"/>
                <w:sz w:val="14"/>
                <w:szCs w:val="14"/>
              </w:rPr>
              <w:t>CNN-GRU</w:t>
            </w:r>
          </w:p>
        </w:tc>
        <w:tc>
          <w:tcPr>
            <w:tcW w:w="1431" w:type="dxa"/>
            <w:vAlign w:val="center"/>
          </w:tcPr>
          <w:p w14:paraId="5DF080CB"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Filters</w:t>
            </w:r>
          </w:p>
        </w:tc>
        <w:tc>
          <w:tcPr>
            <w:tcW w:w="1432" w:type="dxa"/>
            <w:vAlign w:val="center"/>
          </w:tcPr>
          <w:p w14:paraId="6E89E308"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32</w:t>
            </w:r>
          </w:p>
        </w:tc>
      </w:tr>
      <w:tr w:rsidR="00F06C42" w14:paraId="6A44CF0B" w14:textId="77777777" w:rsidTr="00EC755C">
        <w:tc>
          <w:tcPr>
            <w:tcW w:w="1432" w:type="dxa"/>
            <w:vMerge/>
            <w:vAlign w:val="center"/>
          </w:tcPr>
          <w:p w14:paraId="79E2FCC0"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14074717"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Kernel Size</w:t>
            </w:r>
          </w:p>
        </w:tc>
        <w:tc>
          <w:tcPr>
            <w:tcW w:w="1432" w:type="dxa"/>
            <w:vAlign w:val="center"/>
          </w:tcPr>
          <w:p w14:paraId="763F0236"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3 (causal padding)</w:t>
            </w:r>
          </w:p>
        </w:tc>
      </w:tr>
      <w:tr w:rsidR="00F06C42" w14:paraId="778E58A2" w14:textId="77777777" w:rsidTr="00EC755C">
        <w:tc>
          <w:tcPr>
            <w:tcW w:w="1432" w:type="dxa"/>
            <w:vMerge/>
            <w:vAlign w:val="center"/>
          </w:tcPr>
          <w:p w14:paraId="6CC7DBE5"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4A4BC68B"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Activation</w:t>
            </w:r>
          </w:p>
        </w:tc>
        <w:tc>
          <w:tcPr>
            <w:tcW w:w="1432" w:type="dxa"/>
            <w:vAlign w:val="center"/>
          </w:tcPr>
          <w:p w14:paraId="580CA121"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roofErr w:type="spellStart"/>
            <w:r w:rsidRPr="003A086F">
              <w:rPr>
                <w:sz w:val="14"/>
                <w:szCs w:val="14"/>
              </w:rPr>
              <w:t>ReLU</w:t>
            </w:r>
            <w:proofErr w:type="spellEnd"/>
          </w:p>
        </w:tc>
      </w:tr>
      <w:tr w:rsidR="00F06C42" w14:paraId="4422FC86" w14:textId="77777777" w:rsidTr="00EC755C">
        <w:tc>
          <w:tcPr>
            <w:tcW w:w="1432" w:type="dxa"/>
            <w:vMerge/>
            <w:vAlign w:val="center"/>
          </w:tcPr>
          <w:p w14:paraId="2AEB4367"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1E858656"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Batch Normalization</w:t>
            </w:r>
          </w:p>
        </w:tc>
        <w:tc>
          <w:tcPr>
            <w:tcW w:w="1432" w:type="dxa"/>
            <w:vAlign w:val="center"/>
          </w:tcPr>
          <w:p w14:paraId="037F4266"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roofErr w:type="spellStart"/>
            <w:r w:rsidRPr="003A086F">
              <w:rPr>
                <w:rFonts w:ascii="맑은 고딕" w:eastAsia="맑은 고딕" w:hAnsi="맑은 고딕" w:cs="맑은 고딕" w:hint="eastAsia"/>
                <w:sz w:val="14"/>
                <w:szCs w:val="14"/>
              </w:rPr>
              <w:t>적용</w:t>
            </w:r>
            <w:proofErr w:type="spellEnd"/>
          </w:p>
        </w:tc>
      </w:tr>
      <w:tr w:rsidR="00F06C42" w14:paraId="39539940" w14:textId="77777777" w:rsidTr="00EC755C">
        <w:tc>
          <w:tcPr>
            <w:tcW w:w="1432" w:type="dxa"/>
            <w:vMerge/>
            <w:vAlign w:val="center"/>
          </w:tcPr>
          <w:p w14:paraId="0D3E86BC"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32C39CE9"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GRU Units</w:t>
            </w:r>
          </w:p>
        </w:tc>
        <w:tc>
          <w:tcPr>
            <w:tcW w:w="1432" w:type="dxa"/>
            <w:vAlign w:val="center"/>
          </w:tcPr>
          <w:p w14:paraId="15675C7B"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64 → 32</w:t>
            </w:r>
          </w:p>
        </w:tc>
      </w:tr>
      <w:tr w:rsidR="00F06C42" w14:paraId="125A5FC9" w14:textId="77777777" w:rsidTr="00EC755C">
        <w:tc>
          <w:tcPr>
            <w:tcW w:w="1432" w:type="dxa"/>
            <w:vMerge/>
            <w:vAlign w:val="center"/>
          </w:tcPr>
          <w:p w14:paraId="572AF96D"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26AFA7E3"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Dropout Ratio</w:t>
            </w:r>
          </w:p>
        </w:tc>
        <w:tc>
          <w:tcPr>
            <w:tcW w:w="1432" w:type="dxa"/>
            <w:vAlign w:val="center"/>
          </w:tcPr>
          <w:p w14:paraId="3BC86869"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0.1</w:t>
            </w:r>
          </w:p>
        </w:tc>
      </w:tr>
      <w:tr w:rsidR="00F06C42" w14:paraId="747F9E49" w14:textId="77777777" w:rsidTr="00EC755C">
        <w:tc>
          <w:tcPr>
            <w:tcW w:w="1432" w:type="dxa"/>
            <w:vMerge/>
            <w:vAlign w:val="center"/>
          </w:tcPr>
          <w:p w14:paraId="30195B1E"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57C9511C"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Dense Units</w:t>
            </w:r>
          </w:p>
        </w:tc>
        <w:tc>
          <w:tcPr>
            <w:tcW w:w="1432" w:type="dxa"/>
            <w:vAlign w:val="center"/>
          </w:tcPr>
          <w:p w14:paraId="61397663" w14:textId="77777777" w:rsidR="00F06C42" w:rsidRPr="003A086F" w:rsidRDefault="00F06C42" w:rsidP="00EC755C">
            <w:pPr>
              <w:spacing w:before="53" w:line="252" w:lineRule="auto"/>
              <w:jc w:val="both"/>
              <w:rPr>
                <w:rFonts w:ascii="조선신명조" w:eastAsia="조선신명조" w:hAnsi="맑은 고딕" w:cs="맑은 고딕"/>
                <w:sz w:val="14"/>
                <w:szCs w:val="14"/>
                <w:lang w:eastAsia="ko-KR"/>
              </w:rPr>
            </w:pPr>
            <w:r w:rsidRPr="003A086F">
              <w:rPr>
                <w:sz w:val="14"/>
                <w:szCs w:val="14"/>
              </w:rPr>
              <w:t>1</w:t>
            </w:r>
          </w:p>
        </w:tc>
      </w:tr>
    </w:tbl>
    <w:p w14:paraId="5EE84D0E" w14:textId="77777777" w:rsidR="00F06C42" w:rsidRDefault="00F06C42" w:rsidP="00F06C42">
      <w:pPr>
        <w:pBdr>
          <w:top w:val="nil"/>
          <w:left w:val="nil"/>
          <w:bottom w:val="nil"/>
          <w:right w:val="nil"/>
          <w:between w:val="nil"/>
        </w:pBdr>
        <w:spacing w:before="53" w:line="252" w:lineRule="auto"/>
        <w:ind w:left="110"/>
        <w:jc w:val="both"/>
        <w:rPr>
          <w:rFonts w:ascii="조선신명조" w:eastAsia="조선신명조" w:hAnsi="맑은 고딕" w:cs="맑은 고딕"/>
          <w:lang w:eastAsia="ko-KR"/>
        </w:rPr>
      </w:pPr>
    </w:p>
    <w:p w14:paraId="10E0F9B7" w14:textId="77777777" w:rsidR="00F06C42" w:rsidRDefault="00F06C42" w:rsidP="00F06C42">
      <w:pPr>
        <w:pBdr>
          <w:top w:val="nil"/>
          <w:left w:val="nil"/>
          <w:bottom w:val="nil"/>
          <w:right w:val="nil"/>
          <w:between w:val="nil"/>
        </w:pBdr>
        <w:spacing w:before="53" w:line="252" w:lineRule="auto"/>
        <w:ind w:left="110"/>
        <w:jc w:val="both"/>
        <w:rPr>
          <w:rFonts w:ascii="조선신명조" w:eastAsia="조선신명조" w:hAnsi="맑은 고딕" w:cs="맑은 고딕"/>
          <w:lang w:eastAsia="ko-KR"/>
        </w:rPr>
      </w:pPr>
    </w:p>
    <w:p w14:paraId="7DBEE47E" w14:textId="6AF6941C" w:rsidR="00E00448" w:rsidRPr="009911B6" w:rsidRDefault="00E00448" w:rsidP="00E00448">
      <w:pPr>
        <w:pBdr>
          <w:top w:val="nil"/>
          <w:left w:val="nil"/>
          <w:bottom w:val="nil"/>
          <w:right w:val="nil"/>
          <w:between w:val="nil"/>
        </w:pBdr>
        <w:spacing w:before="53" w:line="252" w:lineRule="auto"/>
        <w:jc w:val="both"/>
        <w:rPr>
          <w:rFonts w:ascii="조선신명조" w:eastAsia="조선신명조"/>
          <w:color w:val="000000"/>
          <w:sz w:val="24"/>
          <w:szCs w:val="24"/>
          <w:lang w:eastAsia="ko-KR"/>
        </w:rPr>
      </w:pPr>
      <w:proofErr w:type="spellStart"/>
      <w:r>
        <w:rPr>
          <w:rFonts w:ascii="조선신명조" w:eastAsia="조선신명조" w:hint="eastAsia"/>
          <w:color w:val="000000"/>
          <w:sz w:val="24"/>
          <w:szCs w:val="24"/>
          <w:lang w:eastAsia="ko-KR"/>
        </w:rPr>
        <w:lastRenderedPageBreak/>
        <w:t>Ⅲ</w:t>
      </w:r>
      <w:proofErr w:type="spellEnd"/>
      <w:r>
        <w:rPr>
          <w:rFonts w:ascii="조선신명조" w:eastAsia="조선신명조" w:hint="eastAsia"/>
          <w:color w:val="000000"/>
          <w:sz w:val="24"/>
          <w:szCs w:val="24"/>
          <w:lang w:eastAsia="ko-KR"/>
        </w:rPr>
        <w:t>. 연구결과</w:t>
      </w:r>
    </w:p>
    <w:p w14:paraId="6F75A1CD" w14:textId="35AF2777" w:rsidR="00752DA5" w:rsidRDefault="00E00448" w:rsidP="00E00448">
      <w:pPr>
        <w:pBdr>
          <w:top w:val="nil"/>
          <w:left w:val="nil"/>
          <w:bottom w:val="nil"/>
          <w:right w:val="nil"/>
          <w:between w:val="nil"/>
        </w:pBdr>
        <w:spacing w:before="53" w:line="252" w:lineRule="auto"/>
        <w:jc w:val="both"/>
        <w:rPr>
          <w:rFonts w:ascii="조선신명조" w:eastAsia="조선신명조" w:hAnsi="맑은 고딕" w:cs="맑은 고딕"/>
          <w:color w:val="000000"/>
          <w:lang w:eastAsia="ko-KR"/>
        </w:rPr>
      </w:pPr>
      <w:r w:rsidRPr="006E7BFB">
        <w:rPr>
          <w:rFonts w:ascii="조선신명조" w:eastAsia="조선신명조" w:hAnsi="맑은 고딕" w:cs="맑은 고딕" w:hint="eastAsia"/>
          <w:color w:val="000000"/>
          <w:lang w:eastAsia="ko-KR"/>
        </w:rPr>
        <w:t>3.1</w:t>
      </w:r>
      <w:r w:rsidR="00752DA5" w:rsidRPr="006E7BFB">
        <w:rPr>
          <w:rFonts w:ascii="조선신명조" w:eastAsia="조선신명조" w:hAnsi="맑은 고딕" w:cs="맑은 고딕"/>
          <w:color w:val="000000"/>
          <w:lang w:eastAsia="ko-KR"/>
        </w:rPr>
        <w:t xml:space="preserve"> </w:t>
      </w:r>
      <w:r w:rsidR="00040706">
        <w:rPr>
          <w:rFonts w:ascii="조선신명조" w:eastAsia="조선신명조" w:hAnsi="맑은 고딕" w:cs="맑은 고딕" w:hint="eastAsia"/>
          <w:color w:val="000000"/>
          <w:lang w:eastAsia="ko-KR"/>
        </w:rPr>
        <w:t>예측 성능평가</w:t>
      </w:r>
    </w:p>
    <w:p w14:paraId="262A6A74" w14:textId="77777777" w:rsidR="006A5C7E" w:rsidRPr="006E7BFB" w:rsidRDefault="006A5C7E" w:rsidP="00E00448">
      <w:pPr>
        <w:pBdr>
          <w:top w:val="nil"/>
          <w:left w:val="nil"/>
          <w:bottom w:val="nil"/>
          <w:right w:val="nil"/>
          <w:between w:val="nil"/>
        </w:pBdr>
        <w:spacing w:before="53" w:line="252" w:lineRule="auto"/>
        <w:jc w:val="both"/>
        <w:rPr>
          <w:rFonts w:ascii="조선신명조" w:eastAsia="조선신명조" w:hAnsi="맑은 고딕" w:cs="맑은 고딕"/>
          <w:color w:val="000000"/>
          <w:lang w:eastAsia="ko-KR"/>
        </w:rPr>
      </w:pPr>
    </w:p>
    <w:p w14:paraId="7238A336" w14:textId="5518B65F" w:rsidR="006A5C7E" w:rsidRDefault="006A5C7E" w:rsidP="006A5C7E">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color w:val="000000"/>
          <w:sz w:val="18"/>
          <w:szCs w:val="18"/>
          <w:lang w:eastAsia="ko-KR"/>
        </w:rPr>
      </w:pPr>
      <w:commentRangeStart w:id="8"/>
      <w:r w:rsidRPr="006A5C7E">
        <w:rPr>
          <w:rFonts w:ascii="조선신명조" w:eastAsia="조선신명조" w:hAnsi="맑은 고딕" w:cs="맑은 고딕"/>
          <w:color w:val="000000"/>
          <w:sz w:val="18"/>
          <w:szCs w:val="18"/>
          <w:lang w:eastAsia="ko-KR"/>
        </w:rPr>
        <w:t xml:space="preserve">본 연구는 원/달러 환율 예측을 위해 LSTM, GRU, CNN-LSTM, CNN-GRU 네 가지 딥러닝 아키텍처를 적용하였다. 데이터셋은 시계열 기반으로 80%를 학습용, 20%를 테스트용으로 분할하였으며, 학습 과정에서 발생할 수 있는 불확실성을 완화하기 위해 </w:t>
      </w:r>
      <w:proofErr w:type="spellStart"/>
      <w:r w:rsidRPr="006A5C7E">
        <w:rPr>
          <w:rFonts w:ascii="조선신명조" w:eastAsia="조선신명조" w:hAnsi="맑은 고딕" w:cs="맑은 고딕"/>
          <w:color w:val="000000"/>
          <w:sz w:val="18"/>
          <w:szCs w:val="18"/>
          <w:lang w:eastAsia="ko-KR"/>
        </w:rPr>
        <w:t>시드</w:t>
      </w:r>
      <w:proofErr w:type="spellEnd"/>
      <w:r w:rsidRPr="006A5C7E">
        <w:rPr>
          <w:rFonts w:ascii="조선신명조" w:eastAsia="조선신명조" w:hAnsi="맑은 고딕" w:cs="맑은 고딕"/>
          <w:color w:val="000000"/>
          <w:sz w:val="18"/>
          <w:szCs w:val="18"/>
          <w:lang w:eastAsia="ko-KR"/>
        </w:rPr>
        <w:t xml:space="preserve">(seed) 42, 55, 68을 적용하여 세 차례 반복 학습을 수행하였다. 최종 성능은 이들의 평균값으로 평가하였으며, 모든 실험에서 </w:t>
      </w:r>
      <w:proofErr w:type="spellStart"/>
      <w:r w:rsidRPr="006A5C7E">
        <w:rPr>
          <w:rFonts w:ascii="조선신명조" w:eastAsia="조선신명조" w:hAnsi="맑은 고딕" w:cs="맑은 고딕"/>
          <w:color w:val="000000"/>
          <w:sz w:val="18"/>
          <w:szCs w:val="18"/>
          <w:lang w:eastAsia="ko-KR"/>
        </w:rPr>
        <w:t>하이퍼파라미터는</w:t>
      </w:r>
      <w:proofErr w:type="spellEnd"/>
      <w:r w:rsidRPr="006A5C7E">
        <w:rPr>
          <w:rFonts w:ascii="조선신명조" w:eastAsia="조선신명조" w:hAnsi="맑은 고딕" w:cs="맑은 고딕"/>
          <w:color w:val="000000"/>
          <w:sz w:val="18"/>
          <w:szCs w:val="18"/>
          <w:lang w:eastAsia="ko-KR"/>
        </w:rPr>
        <w:t xml:space="preserve"> batch size=64, epoch=80, 최적화 알고리즘은 Adam, 손실 함수는 MSE로 고정하였다. 입력 시퀀스의 길이는 lookback window를 5, 10, 20, 30, 60, 90일로 설정하여 과거 기간 길이에 따른 영향을 분석하였고, 예측 목표는 다음 날 환</w:t>
      </w:r>
      <w:r w:rsidR="00AD65EE">
        <w:rPr>
          <w:rFonts w:ascii="조선신명조" w:eastAsia="조선신명조" w:hAnsi="맑은 고딕" w:cs="맑은 고딕" w:hint="eastAsia"/>
          <w:color w:val="000000"/>
          <w:sz w:val="18"/>
          <w:szCs w:val="18"/>
          <w:lang w:eastAsia="ko-KR"/>
        </w:rPr>
        <w:t>율로 설정하였다</w:t>
      </w:r>
      <w:r w:rsidRPr="006A5C7E">
        <w:rPr>
          <w:rFonts w:ascii="조선신명조" w:eastAsia="조선신명조" w:hAnsi="맑은 고딕" w:cs="맑은 고딕"/>
          <w:color w:val="000000"/>
          <w:sz w:val="18"/>
          <w:szCs w:val="18"/>
          <w:lang w:eastAsia="ko-KR"/>
        </w:rPr>
        <w:t>.</w:t>
      </w:r>
      <w:commentRangeEnd w:id="8"/>
      <w:r w:rsidR="00141916">
        <w:rPr>
          <w:rStyle w:val="ae"/>
        </w:rPr>
        <w:commentReference w:id="8"/>
      </w:r>
    </w:p>
    <w:p w14:paraId="14E6AD7F" w14:textId="77777777" w:rsidR="006A5C7E" w:rsidRDefault="006A5C7E" w:rsidP="006A5C7E">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color w:val="000000"/>
          <w:sz w:val="18"/>
          <w:szCs w:val="18"/>
          <w:lang w:eastAsia="ko-KR"/>
        </w:rPr>
      </w:pPr>
      <w:r w:rsidRPr="006A5C7E">
        <w:rPr>
          <w:rFonts w:ascii="조선신명조" w:eastAsia="조선신명조" w:hAnsi="맑은 고딕" w:cs="맑은 고딕"/>
          <w:color w:val="000000"/>
          <w:sz w:val="18"/>
          <w:szCs w:val="18"/>
          <w:lang w:eastAsia="ko-KR"/>
        </w:rPr>
        <w:t>피처 조합은 네 가지 케이스로 구분하였다. (1) 거시</w:t>
      </w:r>
      <w:r w:rsidRPr="006A5C7E">
        <w:rPr>
          <w:rFonts w:ascii="조선신명조" w:eastAsia="조선신명조" w:hAnsi="맑은 고딕" w:cs="맑은 고딕"/>
          <w:color w:val="000000"/>
          <w:sz w:val="18"/>
          <w:szCs w:val="18"/>
          <w:lang w:eastAsia="ko-KR"/>
        </w:rPr>
        <w:t>·</w:t>
      </w:r>
      <w:r w:rsidRPr="006A5C7E">
        <w:rPr>
          <w:rFonts w:ascii="조선신명조" w:eastAsia="조선신명조" w:hAnsi="맑은 고딕" w:cs="맑은 고딕"/>
          <w:color w:val="000000"/>
          <w:sz w:val="18"/>
          <w:szCs w:val="18"/>
          <w:lang w:eastAsia="ko-KR"/>
        </w:rPr>
        <w:t>시장 변수만을 포함한 Baseline, (2) Baseline에 GDELT 이벤트 변수를 추가한 조합, (3) Baseline에 뉴스 요약 감성 지표를 추가한 조합, (4) Baseline에 이벤트 지표와 감성 지표를 모두 추가한 통합 조합이다.</w:t>
      </w:r>
    </w:p>
    <w:p w14:paraId="4D213FFC" w14:textId="35F6C8BD" w:rsidR="006A5C7E" w:rsidRDefault="006A5C7E" w:rsidP="006A5C7E">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color w:val="000000"/>
          <w:sz w:val="18"/>
          <w:szCs w:val="18"/>
          <w:lang w:eastAsia="ko-KR"/>
        </w:rPr>
      </w:pPr>
      <w:r w:rsidRPr="006A5C7E">
        <w:rPr>
          <w:rFonts w:ascii="조선신명조" w:eastAsia="조선신명조" w:hAnsi="맑은 고딕" w:cs="맑은 고딕"/>
          <w:color w:val="000000"/>
          <w:sz w:val="18"/>
          <w:szCs w:val="18"/>
          <w:lang w:eastAsia="ko-KR"/>
        </w:rPr>
        <w:t xml:space="preserve">&lt;표 </w:t>
      </w:r>
      <w:r w:rsidR="00AD65EE">
        <w:rPr>
          <w:rFonts w:ascii="조선신명조" w:eastAsia="조선신명조" w:hAnsi="맑은 고딕" w:cs="맑은 고딕" w:hint="eastAsia"/>
          <w:color w:val="000000"/>
          <w:sz w:val="18"/>
          <w:szCs w:val="18"/>
          <w:lang w:eastAsia="ko-KR"/>
        </w:rPr>
        <w:t>7</w:t>
      </w:r>
      <w:r w:rsidRPr="006A5C7E">
        <w:rPr>
          <w:rFonts w:ascii="조선신명조" w:eastAsia="조선신명조" w:hAnsi="맑은 고딕" w:cs="맑은 고딕"/>
          <w:color w:val="000000"/>
          <w:sz w:val="18"/>
          <w:szCs w:val="18"/>
          <w:lang w:eastAsia="ko-KR"/>
        </w:rPr>
        <w:t xml:space="preserve">&gt;은 </w:t>
      </w:r>
      <w:proofErr w:type="spellStart"/>
      <w:r w:rsidRPr="006A5C7E">
        <w:rPr>
          <w:rFonts w:ascii="조선신명조" w:eastAsia="조선신명조" w:hAnsi="맑은 고딕" w:cs="맑은 고딕"/>
          <w:color w:val="000000"/>
          <w:sz w:val="18"/>
          <w:szCs w:val="18"/>
          <w:lang w:eastAsia="ko-KR"/>
        </w:rPr>
        <w:t>모델별</w:t>
      </w:r>
      <w:proofErr w:type="spellEnd"/>
      <w:r w:rsidRPr="006A5C7E">
        <w:rPr>
          <w:rFonts w:ascii="조선신명조" w:eastAsia="조선신명조" w:hAnsi="맑은 고딕" w:cs="맑은 고딕"/>
          <w:color w:val="000000"/>
          <w:sz w:val="18"/>
          <w:szCs w:val="18"/>
          <w:lang w:eastAsia="ko-KR"/>
        </w:rPr>
        <w:t xml:space="preserve"> MSE 기준 상위 20개의 성능 지표를 제시한 결과이다. 이벤트</w:t>
      </w:r>
      <w:r w:rsidRPr="006A5C7E">
        <w:rPr>
          <w:rFonts w:ascii="조선신명조" w:eastAsia="조선신명조" w:hAnsi="맑은 고딕" w:cs="맑은 고딕"/>
          <w:color w:val="000000"/>
          <w:sz w:val="18"/>
          <w:szCs w:val="18"/>
          <w:lang w:eastAsia="ko-KR"/>
        </w:rPr>
        <w:t>·</w:t>
      </w:r>
      <w:r w:rsidRPr="006A5C7E">
        <w:rPr>
          <w:rFonts w:ascii="조선신명조" w:eastAsia="조선신명조" w:hAnsi="맑은 고딕" w:cs="맑은 고딕"/>
          <w:color w:val="000000"/>
          <w:sz w:val="18"/>
          <w:szCs w:val="18"/>
          <w:lang w:eastAsia="ko-KR"/>
        </w:rPr>
        <w:t>감성 통합 입력과 CNN-LSTM 아키텍처, 그리고 lookback=20의 조합이 가장 낮은 오차를 달성하였다. 해당 구성의 교차-</w:t>
      </w:r>
      <w:proofErr w:type="spellStart"/>
      <w:r w:rsidRPr="006A5C7E">
        <w:rPr>
          <w:rFonts w:ascii="조선신명조" w:eastAsia="조선신명조" w:hAnsi="맑은 고딕" w:cs="맑은 고딕"/>
          <w:color w:val="000000"/>
          <w:sz w:val="18"/>
          <w:szCs w:val="18"/>
          <w:lang w:eastAsia="ko-KR"/>
        </w:rPr>
        <w:t>시드</w:t>
      </w:r>
      <w:proofErr w:type="spellEnd"/>
      <w:r w:rsidRPr="006A5C7E">
        <w:rPr>
          <w:rFonts w:ascii="조선신명조" w:eastAsia="조선신명조" w:hAnsi="맑은 고딕" w:cs="맑은 고딕"/>
          <w:color w:val="000000"/>
          <w:sz w:val="18"/>
          <w:szCs w:val="18"/>
          <w:lang w:eastAsia="ko-KR"/>
        </w:rPr>
        <w:t xml:space="preserve"> 평균 성능은 MSE 47.71, MAPE 0.39%로</w:t>
      </w:r>
      <w:r w:rsidR="006E26F5">
        <w:rPr>
          <w:rFonts w:ascii="조선신명조" w:eastAsia="조선신명조" w:hAnsi="맑은 고딕" w:cs="맑은 고딕" w:hint="eastAsia"/>
          <w:color w:val="000000"/>
          <w:sz w:val="18"/>
          <w:szCs w:val="18"/>
          <w:lang w:eastAsia="ko-KR"/>
        </w:rPr>
        <w:t xml:space="preserve"> 나타났다</w:t>
      </w:r>
      <w:r w:rsidRPr="006A5C7E">
        <w:rPr>
          <w:rFonts w:ascii="조선신명조" w:eastAsia="조선신명조" w:hAnsi="맑은 고딕" w:cs="맑은 고딕"/>
          <w:color w:val="000000"/>
          <w:sz w:val="18"/>
          <w:szCs w:val="18"/>
          <w:lang w:eastAsia="ko-KR"/>
        </w:rPr>
        <w:t>. 이는 사건</w:t>
      </w:r>
      <w:r w:rsidRPr="006A5C7E">
        <w:rPr>
          <w:rFonts w:ascii="조선신명조" w:eastAsia="조선신명조" w:hAnsi="맑은 고딕" w:cs="맑은 고딕"/>
          <w:color w:val="000000"/>
          <w:sz w:val="18"/>
          <w:szCs w:val="18"/>
          <w:lang w:eastAsia="ko-KR"/>
        </w:rPr>
        <w:t>·</w:t>
      </w:r>
      <w:r w:rsidRPr="006A5C7E">
        <w:rPr>
          <w:rFonts w:ascii="조선신명조" w:eastAsia="조선신명조" w:hAnsi="맑은 고딕" w:cs="맑은 고딕"/>
          <w:color w:val="000000"/>
          <w:sz w:val="18"/>
          <w:szCs w:val="18"/>
          <w:lang w:eastAsia="ko-KR"/>
        </w:rPr>
        <w:t>감성 기반 신호가 환율 예측에 실질적인 설명력을 제공함을 시사한다.</w:t>
      </w:r>
    </w:p>
    <w:p w14:paraId="7817BC19" w14:textId="2636AD0D" w:rsidR="006A5C7E" w:rsidRDefault="006A5C7E" w:rsidP="006A5C7E">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color w:val="000000"/>
          <w:sz w:val="18"/>
          <w:szCs w:val="18"/>
          <w:lang w:eastAsia="ko-KR"/>
        </w:rPr>
      </w:pPr>
      <w:r w:rsidRPr="006A5C7E">
        <w:rPr>
          <w:rFonts w:ascii="조선신명조" w:eastAsia="조선신명조" w:hAnsi="맑은 고딕" w:cs="맑은 고딕"/>
          <w:color w:val="000000"/>
          <w:sz w:val="18"/>
          <w:szCs w:val="18"/>
          <w:lang w:eastAsia="ko-KR"/>
        </w:rPr>
        <w:t xml:space="preserve">&lt;표 </w:t>
      </w:r>
      <w:r w:rsidR="00AD65EE">
        <w:rPr>
          <w:rFonts w:ascii="조선신명조" w:eastAsia="조선신명조" w:hAnsi="맑은 고딕" w:cs="맑은 고딕" w:hint="eastAsia"/>
          <w:color w:val="000000"/>
          <w:sz w:val="18"/>
          <w:szCs w:val="18"/>
          <w:lang w:eastAsia="ko-KR"/>
        </w:rPr>
        <w:t>8</w:t>
      </w:r>
      <w:r w:rsidRPr="006A5C7E">
        <w:rPr>
          <w:rFonts w:ascii="조선신명조" w:eastAsia="조선신명조" w:hAnsi="맑은 고딕" w:cs="맑은 고딕"/>
          <w:color w:val="000000"/>
          <w:sz w:val="18"/>
          <w:szCs w:val="18"/>
          <w:lang w:eastAsia="ko-KR"/>
        </w:rPr>
        <w:t xml:space="preserve">&gt;는 케이스와 lookback 조합별로 네 모델과 세 </w:t>
      </w:r>
      <w:proofErr w:type="spellStart"/>
      <w:r w:rsidRPr="006A5C7E">
        <w:rPr>
          <w:rFonts w:ascii="조선신명조" w:eastAsia="조선신명조" w:hAnsi="맑은 고딕" w:cs="맑은 고딕"/>
          <w:color w:val="000000"/>
          <w:sz w:val="18"/>
          <w:szCs w:val="18"/>
          <w:lang w:eastAsia="ko-KR"/>
        </w:rPr>
        <w:t>시드의</w:t>
      </w:r>
      <w:proofErr w:type="spellEnd"/>
      <w:r w:rsidRPr="006A5C7E">
        <w:rPr>
          <w:rFonts w:ascii="조선신명조" w:eastAsia="조선신명조" w:hAnsi="맑은 고딕" w:cs="맑은 고딕"/>
          <w:color w:val="000000"/>
          <w:sz w:val="18"/>
          <w:szCs w:val="18"/>
          <w:lang w:eastAsia="ko-KR"/>
        </w:rPr>
        <w:t xml:space="preserve"> 성능을 평균</w:t>
      </w:r>
      <w:r w:rsidR="00004767">
        <w:rPr>
          <w:rFonts w:ascii="조선신명조" w:eastAsia="조선신명조" w:hAnsi="맑은 고딕" w:cs="맑은 고딕" w:hint="eastAsia"/>
          <w:color w:val="000000"/>
          <w:sz w:val="18"/>
          <w:szCs w:val="18"/>
          <w:lang w:eastAsia="ko-KR"/>
        </w:rPr>
        <w:t>으로 계산한</w:t>
      </w:r>
      <w:r w:rsidRPr="006A5C7E">
        <w:rPr>
          <w:rFonts w:ascii="조선신명조" w:eastAsia="조선신명조" w:hAnsi="맑은 고딕" w:cs="맑은 고딕"/>
          <w:color w:val="000000"/>
          <w:sz w:val="18"/>
          <w:szCs w:val="18"/>
          <w:lang w:eastAsia="ko-KR"/>
        </w:rPr>
        <w:t xml:space="preserve"> 결과를 보여준다. 특히 lookback=20에서 이벤트</w:t>
      </w:r>
      <w:r w:rsidRPr="006A5C7E">
        <w:rPr>
          <w:rFonts w:ascii="조선신명조" w:eastAsia="조선신명조" w:hAnsi="맑은 고딕" w:cs="맑은 고딕"/>
          <w:color w:val="000000"/>
          <w:sz w:val="18"/>
          <w:szCs w:val="18"/>
          <w:lang w:eastAsia="ko-KR"/>
        </w:rPr>
        <w:t>·</w:t>
      </w:r>
      <w:r w:rsidRPr="006A5C7E">
        <w:rPr>
          <w:rFonts w:ascii="조선신명조" w:eastAsia="조선신명조" w:hAnsi="맑은 고딕" w:cs="맑은 고딕"/>
          <w:color w:val="000000"/>
          <w:sz w:val="18"/>
          <w:szCs w:val="18"/>
          <w:lang w:eastAsia="ko-KR"/>
        </w:rPr>
        <w:t>감성 통합(49.9</w:t>
      </w:r>
      <w:r w:rsidR="007D5E04">
        <w:rPr>
          <w:rFonts w:ascii="조선신명조" w:eastAsia="조선신명조" w:hAnsi="맑은 고딕" w:cs="맑은 고딕" w:hint="eastAsia"/>
          <w:color w:val="000000"/>
          <w:sz w:val="18"/>
          <w:szCs w:val="18"/>
          <w:lang w:eastAsia="ko-KR"/>
        </w:rPr>
        <w:t>4</w:t>
      </w:r>
      <w:r w:rsidRPr="006A5C7E">
        <w:rPr>
          <w:rFonts w:ascii="조선신명조" w:eastAsia="조선신명조" w:hAnsi="맑은 고딕" w:cs="맑은 고딕"/>
          <w:color w:val="000000"/>
          <w:sz w:val="18"/>
          <w:szCs w:val="18"/>
          <w:lang w:eastAsia="ko-KR"/>
        </w:rPr>
        <w:t>)이 베이스라인(50.5</w:t>
      </w:r>
      <w:r w:rsidR="007D5E04">
        <w:rPr>
          <w:rFonts w:ascii="조선신명조" w:eastAsia="조선신명조" w:hAnsi="맑은 고딕" w:cs="맑은 고딕" w:hint="eastAsia"/>
          <w:color w:val="000000"/>
          <w:sz w:val="18"/>
          <w:szCs w:val="18"/>
          <w:lang w:eastAsia="ko-KR"/>
        </w:rPr>
        <w:t>1</w:t>
      </w:r>
      <w:r w:rsidRPr="006A5C7E">
        <w:rPr>
          <w:rFonts w:ascii="조선신명조" w:eastAsia="조선신명조" w:hAnsi="맑은 고딕" w:cs="맑은 고딕"/>
          <w:color w:val="000000"/>
          <w:sz w:val="18"/>
          <w:szCs w:val="18"/>
          <w:lang w:eastAsia="ko-KR"/>
        </w:rPr>
        <w:t>), 이벤트 단독(52.7</w:t>
      </w:r>
      <w:r w:rsidR="007D5E04">
        <w:rPr>
          <w:rFonts w:ascii="조선신명조" w:eastAsia="조선신명조" w:hAnsi="맑은 고딕" w:cs="맑은 고딕" w:hint="eastAsia"/>
          <w:color w:val="000000"/>
          <w:sz w:val="18"/>
          <w:szCs w:val="18"/>
          <w:lang w:eastAsia="ko-KR"/>
        </w:rPr>
        <w:t>6</w:t>
      </w:r>
      <w:r w:rsidRPr="006A5C7E">
        <w:rPr>
          <w:rFonts w:ascii="조선신명조" w:eastAsia="조선신명조" w:hAnsi="맑은 고딕" w:cs="맑은 고딕"/>
          <w:color w:val="000000"/>
          <w:sz w:val="18"/>
          <w:szCs w:val="18"/>
          <w:lang w:eastAsia="ko-KR"/>
        </w:rPr>
        <w:t>), 감성 단독(54.1</w:t>
      </w:r>
      <w:r w:rsidR="007D5E04">
        <w:rPr>
          <w:rFonts w:ascii="조선신명조" w:eastAsia="조선신명조" w:hAnsi="맑은 고딕" w:cs="맑은 고딕" w:hint="eastAsia"/>
          <w:color w:val="000000"/>
          <w:sz w:val="18"/>
          <w:szCs w:val="18"/>
          <w:lang w:eastAsia="ko-KR"/>
        </w:rPr>
        <w:t>3</w:t>
      </w:r>
      <w:r w:rsidRPr="006A5C7E">
        <w:rPr>
          <w:rFonts w:ascii="조선신명조" w:eastAsia="조선신명조" w:hAnsi="맑은 고딕" w:cs="맑은 고딕"/>
          <w:color w:val="000000"/>
          <w:sz w:val="18"/>
          <w:szCs w:val="18"/>
          <w:lang w:eastAsia="ko-KR"/>
        </w:rPr>
        <w:t>)을 모두 상회하여, 거시</w:t>
      </w:r>
      <w:r w:rsidRPr="006A5C7E">
        <w:rPr>
          <w:rFonts w:ascii="조선신명조" w:eastAsia="조선신명조" w:hAnsi="맑은 고딕" w:cs="맑은 고딕"/>
          <w:color w:val="000000"/>
          <w:sz w:val="18"/>
          <w:szCs w:val="18"/>
          <w:lang w:eastAsia="ko-KR"/>
        </w:rPr>
        <w:t>·</w:t>
      </w:r>
      <w:r w:rsidRPr="006A5C7E">
        <w:rPr>
          <w:rFonts w:ascii="조선신명조" w:eastAsia="조선신명조" w:hAnsi="맑은 고딕" w:cs="맑은 고딕"/>
          <w:color w:val="000000"/>
          <w:sz w:val="18"/>
          <w:szCs w:val="18"/>
          <w:lang w:eastAsia="ko-KR"/>
        </w:rPr>
        <w:t>시장 변수에 사건 강도</w:t>
      </w:r>
      <w:r w:rsidRPr="006A5C7E">
        <w:rPr>
          <w:rFonts w:ascii="조선신명조" w:eastAsia="조선신명조" w:hAnsi="맑은 고딕" w:cs="맑은 고딕"/>
          <w:color w:val="000000"/>
          <w:sz w:val="18"/>
          <w:szCs w:val="18"/>
          <w:lang w:eastAsia="ko-KR"/>
        </w:rPr>
        <w:t>·</w:t>
      </w:r>
      <w:r w:rsidRPr="006A5C7E">
        <w:rPr>
          <w:rFonts w:ascii="조선신명조" w:eastAsia="조선신명조" w:hAnsi="맑은 고딕" w:cs="맑은 고딕"/>
          <w:color w:val="000000"/>
          <w:sz w:val="18"/>
          <w:szCs w:val="18"/>
          <w:lang w:eastAsia="ko-KR"/>
        </w:rPr>
        <w:t>톤 및 뉴스 감성 신호를 결합할 때 예측력이 유의하게 개선됨을 확인하였다. 반면 lookback이 60~90일로 길어질수록 오차가 증가하는 경향이 나타났는데, 이는 본 데이터셋에서 약 20영업일 규모의 중기 윈도우가 정보 효율성이 가장 높으며, 과도한 윈도우 확장은 신호 희석 및 비정상 구간 혼입으로 이어질 수 있음을 의미한다.</w:t>
      </w:r>
    </w:p>
    <w:p w14:paraId="1757FA55" w14:textId="6FAE078A" w:rsidR="006A5C7E" w:rsidRPr="006A5C7E" w:rsidRDefault="006A5C7E" w:rsidP="006A5C7E">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color w:val="000000"/>
          <w:sz w:val="18"/>
          <w:szCs w:val="18"/>
          <w:lang w:eastAsia="ko-KR"/>
        </w:rPr>
      </w:pPr>
      <w:r w:rsidRPr="006A5C7E">
        <w:rPr>
          <w:rFonts w:ascii="조선신명조" w:eastAsia="조선신명조" w:hAnsi="맑은 고딕" w:cs="맑은 고딕"/>
          <w:color w:val="000000"/>
          <w:sz w:val="18"/>
          <w:szCs w:val="18"/>
          <w:lang w:eastAsia="ko-KR"/>
        </w:rPr>
        <w:t>또한</w:t>
      </w:r>
      <w:r w:rsidR="007D5E04">
        <w:rPr>
          <w:rFonts w:ascii="조선신명조" w:eastAsia="조선신명조" w:hAnsi="맑은 고딕" w:cs="맑은 고딕" w:hint="eastAsia"/>
          <w:color w:val="000000"/>
          <w:sz w:val="18"/>
          <w:szCs w:val="18"/>
          <w:lang w:eastAsia="ko-KR"/>
        </w:rPr>
        <w:t xml:space="preserve"> &lt;표 7&gt;에서</w:t>
      </w:r>
      <w:r w:rsidRPr="006A5C7E">
        <w:rPr>
          <w:rFonts w:ascii="조선신명조" w:eastAsia="조선신명조" w:hAnsi="맑은 고딕" w:cs="맑은 고딕"/>
          <w:color w:val="000000"/>
          <w:sz w:val="18"/>
          <w:szCs w:val="18"/>
          <w:lang w:eastAsia="ko-KR"/>
        </w:rPr>
        <w:t xml:space="preserve"> CNN-LSTM과 CNN-GRU가 상위권을 다수 차지하여, CNN을 통한 국소 패턴 추출과 RNN 기반 시퀀스 학습을 결합한 하이브리드 구조가 환율 시계열의 단기적 구조적 변동과 비선형 상호작용을 포착하는 데 효과적임을 보여준다. 이러한 결과는 사건</w:t>
      </w:r>
      <w:r w:rsidRPr="006A5C7E">
        <w:rPr>
          <w:rFonts w:ascii="조선신명조" w:eastAsia="조선신명조" w:hAnsi="맑은 고딕" w:cs="맑은 고딕"/>
          <w:color w:val="000000"/>
          <w:sz w:val="18"/>
          <w:szCs w:val="18"/>
          <w:lang w:eastAsia="ko-KR"/>
        </w:rPr>
        <w:t>·</w:t>
      </w:r>
      <w:r w:rsidRPr="006A5C7E">
        <w:rPr>
          <w:rFonts w:ascii="조선신명조" w:eastAsia="조선신명조" w:hAnsi="맑은 고딕" w:cs="맑은 고딕"/>
          <w:color w:val="000000"/>
          <w:sz w:val="18"/>
          <w:szCs w:val="18"/>
          <w:lang w:eastAsia="ko-KR"/>
        </w:rPr>
        <w:t xml:space="preserve">감성 정보가 환율의 단기 방향성과 변동성 예측에 실질적인 기여를 한다는 점, 그리고 최적의 </w:t>
      </w:r>
      <w:proofErr w:type="spellStart"/>
      <w:r w:rsidRPr="006A5C7E">
        <w:rPr>
          <w:rFonts w:ascii="조선신명조" w:eastAsia="조선신명조" w:hAnsi="맑은 고딕" w:cs="맑은 고딕"/>
          <w:color w:val="000000"/>
          <w:sz w:val="18"/>
          <w:szCs w:val="18"/>
          <w:lang w:eastAsia="ko-KR"/>
        </w:rPr>
        <w:t>시간창</w:t>
      </w:r>
      <w:proofErr w:type="spellEnd"/>
      <w:r w:rsidRPr="006A5C7E">
        <w:rPr>
          <w:rFonts w:ascii="조선신명조" w:eastAsia="조선신명조" w:hAnsi="맑은 고딕" w:cs="맑은 고딕"/>
          <w:color w:val="000000"/>
          <w:sz w:val="18"/>
          <w:szCs w:val="18"/>
          <w:lang w:eastAsia="ko-KR"/>
        </w:rPr>
        <w:t xml:space="preserve"> 선택 및 하이브리드 아키텍처 설계가 실무적 예측력 향상에 핵심적이라는 점을 동시에 뒷받침한다.</w:t>
      </w:r>
    </w:p>
    <w:p w14:paraId="6894C898" w14:textId="77777777" w:rsidR="00265432" w:rsidRPr="006A5C7E" w:rsidRDefault="00265432" w:rsidP="00046D53">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p>
    <w:p w14:paraId="72AC5914" w14:textId="049E9D72" w:rsidR="00265432" w:rsidRPr="002D0C44" w:rsidRDefault="00265432" w:rsidP="00046D53">
      <w:pPr>
        <w:pBdr>
          <w:top w:val="nil"/>
          <w:left w:val="nil"/>
          <w:bottom w:val="nil"/>
          <w:right w:val="nil"/>
          <w:between w:val="nil"/>
        </w:pBdr>
        <w:spacing w:before="53" w:line="252" w:lineRule="auto"/>
        <w:jc w:val="both"/>
        <w:rPr>
          <w:rFonts w:ascii="조선신명조" w:eastAsia="조선신명조" w:hAnsi="맑은 고딕" w:cs="맑은 고딕"/>
          <w:b/>
          <w:bCs/>
          <w:color w:val="000000"/>
          <w:sz w:val="18"/>
          <w:szCs w:val="18"/>
          <w:lang w:eastAsia="ko-KR"/>
        </w:rPr>
      </w:pPr>
      <w:r w:rsidRPr="002D0C44">
        <w:rPr>
          <w:rFonts w:ascii="조선신명조" w:eastAsia="조선신명조" w:hAnsi="맑은 고딕" w:cs="맑은 고딕" w:hint="eastAsia"/>
          <w:b/>
          <w:bCs/>
          <w:color w:val="000000"/>
          <w:sz w:val="18"/>
          <w:szCs w:val="18"/>
          <w:lang w:eastAsia="ko-KR"/>
        </w:rPr>
        <w:t xml:space="preserve">&lt;표 </w:t>
      </w:r>
      <w:r w:rsidR="00AD65EE">
        <w:rPr>
          <w:rFonts w:ascii="조선신명조" w:eastAsia="조선신명조" w:hAnsi="맑은 고딕" w:cs="맑은 고딕" w:hint="eastAsia"/>
          <w:b/>
          <w:bCs/>
          <w:color w:val="000000"/>
          <w:sz w:val="18"/>
          <w:szCs w:val="18"/>
          <w:lang w:eastAsia="ko-KR"/>
        </w:rPr>
        <w:t>7</w:t>
      </w:r>
      <w:r w:rsidRPr="002D0C44">
        <w:rPr>
          <w:rFonts w:ascii="조선신명조" w:eastAsia="조선신명조" w:hAnsi="맑은 고딕" w:cs="맑은 고딕" w:hint="eastAsia"/>
          <w:b/>
          <w:bCs/>
          <w:color w:val="000000"/>
          <w:sz w:val="18"/>
          <w:szCs w:val="18"/>
          <w:lang w:eastAsia="ko-KR"/>
        </w:rPr>
        <w:t xml:space="preserve">&gt; </w:t>
      </w:r>
      <w:proofErr w:type="spellStart"/>
      <w:r w:rsidRPr="002D0C44">
        <w:rPr>
          <w:rFonts w:ascii="조선신명조" w:eastAsia="조선신명조" w:hAnsi="맑은 고딕" w:cs="맑은 고딕" w:hint="eastAsia"/>
          <w:b/>
          <w:bCs/>
          <w:color w:val="000000"/>
          <w:sz w:val="18"/>
          <w:szCs w:val="18"/>
          <w:lang w:eastAsia="ko-KR"/>
        </w:rPr>
        <w:t>모델별</w:t>
      </w:r>
      <w:proofErr w:type="spellEnd"/>
      <w:r w:rsidRPr="002D0C44">
        <w:rPr>
          <w:rFonts w:ascii="조선신명조" w:eastAsia="조선신명조" w:hAnsi="맑은 고딕" w:cs="맑은 고딕" w:hint="eastAsia"/>
          <w:b/>
          <w:bCs/>
          <w:color w:val="000000"/>
          <w:sz w:val="18"/>
          <w:szCs w:val="18"/>
          <w:lang w:eastAsia="ko-KR"/>
        </w:rPr>
        <w:t xml:space="preserve"> MSE 기준 상위 20개 성능 지표</w:t>
      </w:r>
    </w:p>
    <w:tbl>
      <w:tblPr>
        <w:tblStyle w:val="a9"/>
        <w:tblW w:w="0" w:type="auto"/>
        <w:tblLook w:val="04A0" w:firstRow="1" w:lastRow="0" w:firstColumn="1" w:lastColumn="0" w:noHBand="0" w:noVBand="1"/>
      </w:tblPr>
      <w:tblGrid>
        <w:gridCol w:w="1634"/>
        <w:gridCol w:w="761"/>
        <w:gridCol w:w="955"/>
        <w:gridCol w:w="916"/>
        <w:gridCol w:w="1025"/>
      </w:tblGrid>
      <w:tr w:rsidR="00265432" w14:paraId="2B8AA4AC" w14:textId="77777777" w:rsidTr="00265432">
        <w:tc>
          <w:tcPr>
            <w:tcW w:w="1268" w:type="dxa"/>
            <w:vAlign w:val="center"/>
          </w:tcPr>
          <w:p w14:paraId="776FD9B8" w14:textId="125B4E10"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b/>
                <w:bCs/>
                <w:sz w:val="14"/>
                <w:szCs w:val="14"/>
              </w:rPr>
              <w:t>case</w:t>
            </w:r>
          </w:p>
        </w:tc>
        <w:tc>
          <w:tcPr>
            <w:tcW w:w="583" w:type="dxa"/>
            <w:vAlign w:val="center"/>
          </w:tcPr>
          <w:p w14:paraId="190071F0" w14:textId="53CE74A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b/>
                <w:bCs/>
                <w:sz w:val="14"/>
                <w:szCs w:val="14"/>
              </w:rPr>
              <w:t>lookback</w:t>
            </w:r>
          </w:p>
        </w:tc>
        <w:tc>
          <w:tcPr>
            <w:tcW w:w="713" w:type="dxa"/>
            <w:vAlign w:val="center"/>
          </w:tcPr>
          <w:p w14:paraId="411FD509" w14:textId="325F323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b/>
                <w:bCs/>
                <w:sz w:val="14"/>
                <w:szCs w:val="14"/>
              </w:rPr>
              <w:t>model</w:t>
            </w:r>
          </w:p>
        </w:tc>
        <w:tc>
          <w:tcPr>
            <w:tcW w:w="687" w:type="dxa"/>
            <w:vAlign w:val="center"/>
          </w:tcPr>
          <w:p w14:paraId="17FC687E" w14:textId="5F9BC6A5"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265432">
              <w:rPr>
                <w:b/>
                <w:bCs/>
                <w:sz w:val="14"/>
                <w:szCs w:val="14"/>
              </w:rPr>
              <w:t>MSE_mean</w:t>
            </w:r>
            <w:proofErr w:type="spellEnd"/>
          </w:p>
        </w:tc>
        <w:tc>
          <w:tcPr>
            <w:tcW w:w="760" w:type="dxa"/>
            <w:vAlign w:val="center"/>
          </w:tcPr>
          <w:p w14:paraId="6EAB4F00" w14:textId="584225C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265432">
              <w:rPr>
                <w:b/>
                <w:bCs/>
                <w:sz w:val="14"/>
                <w:szCs w:val="14"/>
              </w:rPr>
              <w:t>MAPE_mean</w:t>
            </w:r>
            <w:proofErr w:type="spellEnd"/>
          </w:p>
        </w:tc>
      </w:tr>
      <w:tr w:rsidR="00265432" w14:paraId="106E7EC1" w14:textId="77777777" w:rsidTr="00265432">
        <w:tc>
          <w:tcPr>
            <w:tcW w:w="1268" w:type="dxa"/>
            <w:vAlign w:val="center"/>
          </w:tcPr>
          <w:p w14:paraId="00DC3574" w14:textId="61328897"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Macro+Event+Sentiment</w:t>
            </w:r>
            <w:proofErr w:type="spellEnd"/>
          </w:p>
        </w:tc>
        <w:tc>
          <w:tcPr>
            <w:tcW w:w="583" w:type="dxa"/>
            <w:vAlign w:val="center"/>
          </w:tcPr>
          <w:p w14:paraId="1AFB43E3" w14:textId="2E2CA757"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713" w:type="dxa"/>
            <w:vAlign w:val="center"/>
          </w:tcPr>
          <w:p w14:paraId="34681D67" w14:textId="021C7E30"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CNN_LSTM</w:t>
            </w:r>
          </w:p>
        </w:tc>
        <w:tc>
          <w:tcPr>
            <w:tcW w:w="687" w:type="dxa"/>
            <w:vAlign w:val="center"/>
          </w:tcPr>
          <w:p w14:paraId="4E2E4624" w14:textId="1AC8CC1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47.711801</w:t>
            </w:r>
          </w:p>
        </w:tc>
        <w:tc>
          <w:tcPr>
            <w:tcW w:w="760" w:type="dxa"/>
            <w:vAlign w:val="center"/>
          </w:tcPr>
          <w:p w14:paraId="6F6FEDD4" w14:textId="735060F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0.390860</w:t>
            </w:r>
          </w:p>
        </w:tc>
      </w:tr>
      <w:tr w:rsidR="00265432" w14:paraId="6C97F6C9" w14:textId="77777777" w:rsidTr="00265432">
        <w:tc>
          <w:tcPr>
            <w:tcW w:w="1268" w:type="dxa"/>
            <w:vAlign w:val="center"/>
          </w:tcPr>
          <w:p w14:paraId="7A016403" w14:textId="45E3D03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Macro-Only (Baseline)</w:t>
            </w:r>
          </w:p>
        </w:tc>
        <w:tc>
          <w:tcPr>
            <w:tcW w:w="583" w:type="dxa"/>
            <w:vAlign w:val="center"/>
          </w:tcPr>
          <w:p w14:paraId="2266C63F" w14:textId="23D5BCC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713" w:type="dxa"/>
            <w:vAlign w:val="center"/>
          </w:tcPr>
          <w:p w14:paraId="5BD01BCD" w14:textId="59B8DC2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CNN_GRU</w:t>
            </w:r>
          </w:p>
        </w:tc>
        <w:tc>
          <w:tcPr>
            <w:tcW w:w="687" w:type="dxa"/>
            <w:vAlign w:val="center"/>
          </w:tcPr>
          <w:p w14:paraId="54CCBF1E" w14:textId="33D22ADC"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48.835108</w:t>
            </w:r>
          </w:p>
        </w:tc>
        <w:tc>
          <w:tcPr>
            <w:tcW w:w="760" w:type="dxa"/>
            <w:vAlign w:val="center"/>
          </w:tcPr>
          <w:p w14:paraId="41E0B81E" w14:textId="737B984E"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0.394033</w:t>
            </w:r>
          </w:p>
        </w:tc>
      </w:tr>
      <w:tr w:rsidR="00265432" w14:paraId="04C74575" w14:textId="77777777" w:rsidTr="00265432">
        <w:tc>
          <w:tcPr>
            <w:tcW w:w="1268" w:type="dxa"/>
            <w:vAlign w:val="center"/>
          </w:tcPr>
          <w:p w14:paraId="1CE37E59" w14:textId="4089D09E"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w:t>
            </w:r>
            <w:proofErr w:type="spellEnd"/>
          </w:p>
        </w:tc>
        <w:tc>
          <w:tcPr>
            <w:tcW w:w="583" w:type="dxa"/>
            <w:vAlign w:val="center"/>
          </w:tcPr>
          <w:p w14:paraId="5E72E396" w14:textId="39F1631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30</w:t>
            </w:r>
          </w:p>
        </w:tc>
        <w:tc>
          <w:tcPr>
            <w:tcW w:w="713" w:type="dxa"/>
            <w:vAlign w:val="center"/>
          </w:tcPr>
          <w:p w14:paraId="7891E7BA" w14:textId="7C72767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CNN_LSTM</w:t>
            </w:r>
          </w:p>
        </w:tc>
        <w:tc>
          <w:tcPr>
            <w:tcW w:w="687" w:type="dxa"/>
            <w:vAlign w:val="center"/>
          </w:tcPr>
          <w:p w14:paraId="4314B840" w14:textId="69CC2BF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49.254826</w:t>
            </w:r>
          </w:p>
        </w:tc>
        <w:tc>
          <w:tcPr>
            <w:tcW w:w="760" w:type="dxa"/>
            <w:vAlign w:val="center"/>
          </w:tcPr>
          <w:p w14:paraId="03AFC4D6" w14:textId="69C9B83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0.395459</w:t>
            </w:r>
          </w:p>
        </w:tc>
      </w:tr>
      <w:tr w:rsidR="00265432" w14:paraId="12DC5E3A" w14:textId="77777777" w:rsidTr="00265432">
        <w:tc>
          <w:tcPr>
            <w:tcW w:w="1268" w:type="dxa"/>
            <w:vAlign w:val="center"/>
          </w:tcPr>
          <w:p w14:paraId="6BC05B24" w14:textId="65679CE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Macro+Sentiment</w:t>
            </w:r>
            <w:proofErr w:type="spellEnd"/>
          </w:p>
        </w:tc>
        <w:tc>
          <w:tcPr>
            <w:tcW w:w="583" w:type="dxa"/>
            <w:vAlign w:val="center"/>
          </w:tcPr>
          <w:p w14:paraId="4D75526A" w14:textId="41A43A7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713" w:type="dxa"/>
            <w:vAlign w:val="center"/>
          </w:tcPr>
          <w:p w14:paraId="28E77A5C" w14:textId="5464376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LSTM</w:t>
            </w:r>
          </w:p>
        </w:tc>
        <w:tc>
          <w:tcPr>
            <w:tcW w:w="687" w:type="dxa"/>
            <w:vAlign w:val="center"/>
          </w:tcPr>
          <w:p w14:paraId="6F318F3E" w14:textId="506E8F5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49.451321</w:t>
            </w:r>
          </w:p>
        </w:tc>
        <w:tc>
          <w:tcPr>
            <w:tcW w:w="760" w:type="dxa"/>
            <w:vAlign w:val="center"/>
          </w:tcPr>
          <w:p w14:paraId="57803151" w14:textId="65C39009"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0.396511</w:t>
            </w:r>
          </w:p>
        </w:tc>
      </w:tr>
      <w:tr w:rsidR="00265432" w14:paraId="151BC602" w14:textId="77777777" w:rsidTr="00265432">
        <w:tc>
          <w:tcPr>
            <w:tcW w:w="1268" w:type="dxa"/>
            <w:vAlign w:val="center"/>
          </w:tcPr>
          <w:p w14:paraId="2B179616" w14:textId="3AC933A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Macro-Only (Baseline)</w:t>
            </w:r>
          </w:p>
        </w:tc>
        <w:tc>
          <w:tcPr>
            <w:tcW w:w="583" w:type="dxa"/>
            <w:vAlign w:val="center"/>
          </w:tcPr>
          <w:p w14:paraId="42E59A9D" w14:textId="7363277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713" w:type="dxa"/>
            <w:vAlign w:val="center"/>
          </w:tcPr>
          <w:p w14:paraId="7D6963F4" w14:textId="3DEDC384"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CNN_LSTM</w:t>
            </w:r>
          </w:p>
        </w:tc>
        <w:tc>
          <w:tcPr>
            <w:tcW w:w="687" w:type="dxa"/>
            <w:vAlign w:val="center"/>
          </w:tcPr>
          <w:p w14:paraId="7B8C4DF7" w14:textId="743D4DA8"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49.452279</w:t>
            </w:r>
          </w:p>
        </w:tc>
        <w:tc>
          <w:tcPr>
            <w:tcW w:w="760" w:type="dxa"/>
            <w:vAlign w:val="center"/>
          </w:tcPr>
          <w:p w14:paraId="7375BBA2" w14:textId="18FBFBC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0.397167</w:t>
            </w:r>
          </w:p>
        </w:tc>
      </w:tr>
      <w:tr w:rsidR="00265432" w14:paraId="7E7B1F25" w14:textId="77777777" w:rsidTr="00265432">
        <w:tc>
          <w:tcPr>
            <w:tcW w:w="1268" w:type="dxa"/>
            <w:vAlign w:val="center"/>
          </w:tcPr>
          <w:p w14:paraId="65880235" w14:textId="686D528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Macro+Event+Sentiment</w:t>
            </w:r>
            <w:proofErr w:type="spellEnd"/>
          </w:p>
        </w:tc>
        <w:tc>
          <w:tcPr>
            <w:tcW w:w="583" w:type="dxa"/>
            <w:vAlign w:val="center"/>
          </w:tcPr>
          <w:p w14:paraId="2DC99009" w14:textId="660C876E"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713" w:type="dxa"/>
            <w:vAlign w:val="center"/>
          </w:tcPr>
          <w:p w14:paraId="28A76883" w14:textId="09B46A05"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GRU</w:t>
            </w:r>
          </w:p>
        </w:tc>
        <w:tc>
          <w:tcPr>
            <w:tcW w:w="687" w:type="dxa"/>
            <w:vAlign w:val="center"/>
          </w:tcPr>
          <w:p w14:paraId="5F6552AC" w14:textId="55B3C76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49.751230</w:t>
            </w:r>
          </w:p>
        </w:tc>
        <w:tc>
          <w:tcPr>
            <w:tcW w:w="760" w:type="dxa"/>
            <w:vAlign w:val="center"/>
          </w:tcPr>
          <w:p w14:paraId="174BF491" w14:textId="06F14B74"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0.403096</w:t>
            </w:r>
          </w:p>
        </w:tc>
      </w:tr>
      <w:tr w:rsidR="00265432" w14:paraId="33643763" w14:textId="77777777" w:rsidTr="00265432">
        <w:tc>
          <w:tcPr>
            <w:tcW w:w="1268" w:type="dxa"/>
            <w:vAlign w:val="center"/>
          </w:tcPr>
          <w:p w14:paraId="5466C700" w14:textId="23D5032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Macro+Sentiment</w:t>
            </w:r>
            <w:proofErr w:type="spellEnd"/>
          </w:p>
        </w:tc>
        <w:tc>
          <w:tcPr>
            <w:tcW w:w="583" w:type="dxa"/>
            <w:vAlign w:val="center"/>
          </w:tcPr>
          <w:p w14:paraId="05ED2EE2" w14:textId="78304AB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713" w:type="dxa"/>
            <w:vAlign w:val="center"/>
          </w:tcPr>
          <w:p w14:paraId="772C4C72" w14:textId="6FAE66B4"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CNN_LSTM</w:t>
            </w:r>
          </w:p>
        </w:tc>
        <w:tc>
          <w:tcPr>
            <w:tcW w:w="687" w:type="dxa"/>
            <w:vAlign w:val="center"/>
          </w:tcPr>
          <w:p w14:paraId="63BDE70B" w14:textId="6F93C9B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49.945315</w:t>
            </w:r>
          </w:p>
        </w:tc>
        <w:tc>
          <w:tcPr>
            <w:tcW w:w="760" w:type="dxa"/>
            <w:vAlign w:val="center"/>
          </w:tcPr>
          <w:p w14:paraId="75E74345" w14:textId="34E21067"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0.399908</w:t>
            </w:r>
          </w:p>
        </w:tc>
      </w:tr>
      <w:tr w:rsidR="00265432" w14:paraId="3E5F27AA" w14:textId="77777777" w:rsidTr="00265432">
        <w:tc>
          <w:tcPr>
            <w:tcW w:w="1268" w:type="dxa"/>
            <w:vAlign w:val="center"/>
          </w:tcPr>
          <w:p w14:paraId="26AD9AB2" w14:textId="64CED787"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Macro+Event+Sentiment</w:t>
            </w:r>
            <w:proofErr w:type="spellEnd"/>
          </w:p>
        </w:tc>
        <w:tc>
          <w:tcPr>
            <w:tcW w:w="583" w:type="dxa"/>
            <w:vAlign w:val="center"/>
          </w:tcPr>
          <w:p w14:paraId="6D146E4F" w14:textId="7F99FC4C"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713" w:type="dxa"/>
            <w:vAlign w:val="center"/>
          </w:tcPr>
          <w:p w14:paraId="43D8D020" w14:textId="5170E639"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LSTM</w:t>
            </w:r>
          </w:p>
        </w:tc>
        <w:tc>
          <w:tcPr>
            <w:tcW w:w="687" w:type="dxa"/>
            <w:vAlign w:val="center"/>
          </w:tcPr>
          <w:p w14:paraId="1386824A" w14:textId="03460124"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50.127059</w:t>
            </w:r>
          </w:p>
        </w:tc>
        <w:tc>
          <w:tcPr>
            <w:tcW w:w="760" w:type="dxa"/>
            <w:vAlign w:val="center"/>
          </w:tcPr>
          <w:p w14:paraId="1AC7154E" w14:textId="1ECDA7B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0.401966</w:t>
            </w:r>
          </w:p>
        </w:tc>
      </w:tr>
      <w:tr w:rsidR="00265432" w14:paraId="6D6C1B8C" w14:textId="77777777" w:rsidTr="00265432">
        <w:tc>
          <w:tcPr>
            <w:tcW w:w="1268" w:type="dxa"/>
            <w:vAlign w:val="center"/>
          </w:tcPr>
          <w:p w14:paraId="63818018" w14:textId="01E9F050"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Macro+Event+Sentiment</w:t>
            </w:r>
            <w:proofErr w:type="spellEnd"/>
          </w:p>
        </w:tc>
        <w:tc>
          <w:tcPr>
            <w:tcW w:w="583" w:type="dxa"/>
            <w:vAlign w:val="center"/>
          </w:tcPr>
          <w:p w14:paraId="7A1C02AA" w14:textId="565FE7A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10</w:t>
            </w:r>
          </w:p>
        </w:tc>
        <w:tc>
          <w:tcPr>
            <w:tcW w:w="713" w:type="dxa"/>
            <w:vAlign w:val="center"/>
          </w:tcPr>
          <w:p w14:paraId="1F9F2DD1" w14:textId="3848117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CNN_LSTM</w:t>
            </w:r>
          </w:p>
        </w:tc>
        <w:tc>
          <w:tcPr>
            <w:tcW w:w="687" w:type="dxa"/>
            <w:vAlign w:val="center"/>
          </w:tcPr>
          <w:p w14:paraId="732FEBDB" w14:textId="7A22A05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50.505217</w:t>
            </w:r>
          </w:p>
        </w:tc>
        <w:tc>
          <w:tcPr>
            <w:tcW w:w="760" w:type="dxa"/>
            <w:vAlign w:val="center"/>
          </w:tcPr>
          <w:p w14:paraId="6CBD088D" w14:textId="104D591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0.400111</w:t>
            </w:r>
          </w:p>
        </w:tc>
      </w:tr>
      <w:tr w:rsidR="00265432" w14:paraId="18DEE4A0" w14:textId="77777777" w:rsidTr="00265432">
        <w:tc>
          <w:tcPr>
            <w:tcW w:w="1268" w:type="dxa"/>
            <w:vAlign w:val="center"/>
          </w:tcPr>
          <w:p w14:paraId="6769C6FD" w14:textId="7A13012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Macro-Only (Baseline)</w:t>
            </w:r>
          </w:p>
        </w:tc>
        <w:tc>
          <w:tcPr>
            <w:tcW w:w="583" w:type="dxa"/>
            <w:vAlign w:val="center"/>
          </w:tcPr>
          <w:p w14:paraId="6003BEEF" w14:textId="5E80F4F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713" w:type="dxa"/>
            <w:vAlign w:val="center"/>
          </w:tcPr>
          <w:p w14:paraId="0AC0CDAA" w14:textId="1442FB7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GRU</w:t>
            </w:r>
          </w:p>
        </w:tc>
        <w:tc>
          <w:tcPr>
            <w:tcW w:w="687" w:type="dxa"/>
            <w:vAlign w:val="center"/>
          </w:tcPr>
          <w:p w14:paraId="5ED4D809" w14:textId="37260E9E"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50.550673</w:t>
            </w:r>
          </w:p>
        </w:tc>
        <w:tc>
          <w:tcPr>
            <w:tcW w:w="760" w:type="dxa"/>
            <w:vAlign w:val="center"/>
          </w:tcPr>
          <w:p w14:paraId="4E1E834A" w14:textId="383A9A40"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0.406172</w:t>
            </w:r>
          </w:p>
        </w:tc>
      </w:tr>
      <w:tr w:rsidR="00265432" w14:paraId="26E3CDE3" w14:textId="77777777" w:rsidTr="00265432">
        <w:tc>
          <w:tcPr>
            <w:tcW w:w="1268" w:type="dxa"/>
            <w:vAlign w:val="center"/>
          </w:tcPr>
          <w:p w14:paraId="39F58A98" w14:textId="7C9F828C"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w:t>
            </w:r>
            <w:proofErr w:type="spellEnd"/>
          </w:p>
        </w:tc>
        <w:tc>
          <w:tcPr>
            <w:tcW w:w="583" w:type="dxa"/>
            <w:vAlign w:val="center"/>
          </w:tcPr>
          <w:p w14:paraId="1BD2B31A" w14:textId="4100DE4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713" w:type="dxa"/>
            <w:vAlign w:val="center"/>
          </w:tcPr>
          <w:p w14:paraId="7D2DA3AA" w14:textId="595BEA50"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GRU</w:t>
            </w:r>
          </w:p>
        </w:tc>
        <w:tc>
          <w:tcPr>
            <w:tcW w:w="687" w:type="dxa"/>
            <w:vAlign w:val="center"/>
          </w:tcPr>
          <w:p w14:paraId="448D07B4" w14:textId="3CEEB2B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50.557137</w:t>
            </w:r>
          </w:p>
        </w:tc>
        <w:tc>
          <w:tcPr>
            <w:tcW w:w="760" w:type="dxa"/>
            <w:vAlign w:val="center"/>
          </w:tcPr>
          <w:p w14:paraId="0CD5E2D3" w14:textId="4D7FFEAC"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0.404023</w:t>
            </w:r>
          </w:p>
        </w:tc>
      </w:tr>
      <w:tr w:rsidR="00265432" w14:paraId="736D6C6C" w14:textId="77777777" w:rsidTr="00265432">
        <w:tc>
          <w:tcPr>
            <w:tcW w:w="1268" w:type="dxa"/>
            <w:vAlign w:val="center"/>
          </w:tcPr>
          <w:p w14:paraId="0C5E4FD1" w14:textId="0F9867D9"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Macro+Event+Sentiment</w:t>
            </w:r>
            <w:proofErr w:type="spellEnd"/>
          </w:p>
        </w:tc>
        <w:tc>
          <w:tcPr>
            <w:tcW w:w="583" w:type="dxa"/>
            <w:vAlign w:val="center"/>
          </w:tcPr>
          <w:p w14:paraId="1928A9F1" w14:textId="12A6598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30</w:t>
            </w:r>
          </w:p>
        </w:tc>
        <w:tc>
          <w:tcPr>
            <w:tcW w:w="713" w:type="dxa"/>
            <w:vAlign w:val="center"/>
          </w:tcPr>
          <w:p w14:paraId="480C520D" w14:textId="12C529F9"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CNN_LSTM</w:t>
            </w:r>
          </w:p>
        </w:tc>
        <w:tc>
          <w:tcPr>
            <w:tcW w:w="687" w:type="dxa"/>
            <w:vAlign w:val="center"/>
          </w:tcPr>
          <w:p w14:paraId="7865D67A" w14:textId="4AFFB495"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50.782956</w:t>
            </w:r>
          </w:p>
        </w:tc>
        <w:tc>
          <w:tcPr>
            <w:tcW w:w="760" w:type="dxa"/>
            <w:vAlign w:val="center"/>
          </w:tcPr>
          <w:p w14:paraId="7763DF90" w14:textId="286C1074"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0.401163</w:t>
            </w:r>
          </w:p>
        </w:tc>
      </w:tr>
      <w:tr w:rsidR="00265432" w14:paraId="4737CBCF" w14:textId="77777777" w:rsidTr="00265432">
        <w:tc>
          <w:tcPr>
            <w:tcW w:w="1268" w:type="dxa"/>
            <w:vAlign w:val="center"/>
          </w:tcPr>
          <w:p w14:paraId="47E55063" w14:textId="4D36579C"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Macro+Event+Sentiment</w:t>
            </w:r>
            <w:proofErr w:type="spellEnd"/>
          </w:p>
        </w:tc>
        <w:tc>
          <w:tcPr>
            <w:tcW w:w="583" w:type="dxa"/>
            <w:vAlign w:val="center"/>
          </w:tcPr>
          <w:p w14:paraId="4349C832" w14:textId="57936B89"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10</w:t>
            </w:r>
          </w:p>
        </w:tc>
        <w:tc>
          <w:tcPr>
            <w:tcW w:w="713" w:type="dxa"/>
            <w:vAlign w:val="center"/>
          </w:tcPr>
          <w:p w14:paraId="00920507" w14:textId="4D915A0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LSTM</w:t>
            </w:r>
          </w:p>
        </w:tc>
        <w:tc>
          <w:tcPr>
            <w:tcW w:w="687" w:type="dxa"/>
            <w:vAlign w:val="center"/>
          </w:tcPr>
          <w:p w14:paraId="74A40155" w14:textId="4135AC4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50.798627</w:t>
            </w:r>
          </w:p>
        </w:tc>
        <w:tc>
          <w:tcPr>
            <w:tcW w:w="760" w:type="dxa"/>
            <w:vAlign w:val="center"/>
          </w:tcPr>
          <w:p w14:paraId="2BF9C066" w14:textId="2D66042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0.399336</w:t>
            </w:r>
          </w:p>
        </w:tc>
      </w:tr>
      <w:tr w:rsidR="00265432" w14:paraId="3C14EE6D" w14:textId="77777777" w:rsidTr="00265432">
        <w:tc>
          <w:tcPr>
            <w:tcW w:w="1268" w:type="dxa"/>
            <w:vAlign w:val="center"/>
          </w:tcPr>
          <w:p w14:paraId="42929D5D" w14:textId="1A2E8318"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w:t>
            </w:r>
            <w:proofErr w:type="spellEnd"/>
          </w:p>
        </w:tc>
        <w:tc>
          <w:tcPr>
            <w:tcW w:w="583" w:type="dxa"/>
            <w:vAlign w:val="center"/>
          </w:tcPr>
          <w:p w14:paraId="0DABD879" w14:textId="398C9B2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w:t>
            </w:r>
          </w:p>
        </w:tc>
        <w:tc>
          <w:tcPr>
            <w:tcW w:w="713" w:type="dxa"/>
            <w:vAlign w:val="center"/>
          </w:tcPr>
          <w:p w14:paraId="149C4BB6" w14:textId="622853F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CNN_LSTM</w:t>
            </w:r>
          </w:p>
        </w:tc>
        <w:tc>
          <w:tcPr>
            <w:tcW w:w="687" w:type="dxa"/>
            <w:vAlign w:val="center"/>
          </w:tcPr>
          <w:p w14:paraId="7235C88A" w14:textId="5729BBE7"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51.021904</w:t>
            </w:r>
          </w:p>
        </w:tc>
        <w:tc>
          <w:tcPr>
            <w:tcW w:w="760" w:type="dxa"/>
            <w:vAlign w:val="center"/>
          </w:tcPr>
          <w:p w14:paraId="0C03D5E9" w14:textId="4BBF685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0.398491</w:t>
            </w:r>
          </w:p>
        </w:tc>
      </w:tr>
      <w:tr w:rsidR="00265432" w14:paraId="4B29ED94" w14:textId="77777777" w:rsidTr="00265432">
        <w:tc>
          <w:tcPr>
            <w:tcW w:w="1268" w:type="dxa"/>
            <w:vAlign w:val="center"/>
          </w:tcPr>
          <w:p w14:paraId="0A0B8F7C" w14:textId="7E66DC9E"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w:t>
            </w:r>
            <w:proofErr w:type="spellEnd"/>
          </w:p>
        </w:tc>
        <w:tc>
          <w:tcPr>
            <w:tcW w:w="583" w:type="dxa"/>
            <w:vAlign w:val="center"/>
          </w:tcPr>
          <w:p w14:paraId="788C5140" w14:textId="39C704E8"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30</w:t>
            </w:r>
          </w:p>
        </w:tc>
        <w:tc>
          <w:tcPr>
            <w:tcW w:w="713" w:type="dxa"/>
            <w:vAlign w:val="center"/>
          </w:tcPr>
          <w:p w14:paraId="3A15EFD9" w14:textId="23140BE7"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LSTM</w:t>
            </w:r>
          </w:p>
        </w:tc>
        <w:tc>
          <w:tcPr>
            <w:tcW w:w="687" w:type="dxa"/>
            <w:vAlign w:val="center"/>
          </w:tcPr>
          <w:p w14:paraId="534FF005" w14:textId="1144554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51.056315</w:t>
            </w:r>
          </w:p>
        </w:tc>
        <w:tc>
          <w:tcPr>
            <w:tcW w:w="760" w:type="dxa"/>
            <w:vAlign w:val="center"/>
          </w:tcPr>
          <w:p w14:paraId="71D702AA" w14:textId="6C3BBF6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0.399714</w:t>
            </w:r>
          </w:p>
        </w:tc>
      </w:tr>
      <w:tr w:rsidR="00265432" w14:paraId="7CDF38CB" w14:textId="77777777" w:rsidTr="00265432">
        <w:tc>
          <w:tcPr>
            <w:tcW w:w="1268" w:type="dxa"/>
            <w:vAlign w:val="center"/>
          </w:tcPr>
          <w:p w14:paraId="228C23AE" w14:textId="6EC31EF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Macro-Only (Baseline)</w:t>
            </w:r>
          </w:p>
        </w:tc>
        <w:tc>
          <w:tcPr>
            <w:tcW w:w="583" w:type="dxa"/>
            <w:vAlign w:val="center"/>
          </w:tcPr>
          <w:p w14:paraId="754186AD" w14:textId="1C9B0A34"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10</w:t>
            </w:r>
          </w:p>
        </w:tc>
        <w:tc>
          <w:tcPr>
            <w:tcW w:w="713" w:type="dxa"/>
            <w:vAlign w:val="center"/>
          </w:tcPr>
          <w:p w14:paraId="6DD88B16" w14:textId="02E33A98"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CNN_LSTM</w:t>
            </w:r>
          </w:p>
        </w:tc>
        <w:tc>
          <w:tcPr>
            <w:tcW w:w="687" w:type="dxa"/>
            <w:vAlign w:val="center"/>
          </w:tcPr>
          <w:p w14:paraId="2E818830" w14:textId="0975226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51.067476</w:t>
            </w:r>
          </w:p>
        </w:tc>
        <w:tc>
          <w:tcPr>
            <w:tcW w:w="760" w:type="dxa"/>
            <w:vAlign w:val="center"/>
          </w:tcPr>
          <w:p w14:paraId="05B8F804" w14:textId="7BE078E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0.402199</w:t>
            </w:r>
          </w:p>
        </w:tc>
      </w:tr>
      <w:tr w:rsidR="00265432" w14:paraId="30ADD076" w14:textId="77777777" w:rsidTr="00265432">
        <w:tc>
          <w:tcPr>
            <w:tcW w:w="1268" w:type="dxa"/>
            <w:vAlign w:val="center"/>
          </w:tcPr>
          <w:p w14:paraId="1A92CB12" w14:textId="6D97090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Macro-Only (Baseline)</w:t>
            </w:r>
          </w:p>
        </w:tc>
        <w:tc>
          <w:tcPr>
            <w:tcW w:w="583" w:type="dxa"/>
            <w:vAlign w:val="center"/>
          </w:tcPr>
          <w:p w14:paraId="0C8526D1" w14:textId="7CE2686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10</w:t>
            </w:r>
          </w:p>
        </w:tc>
        <w:tc>
          <w:tcPr>
            <w:tcW w:w="713" w:type="dxa"/>
            <w:vAlign w:val="center"/>
          </w:tcPr>
          <w:p w14:paraId="6B2ED905" w14:textId="14CD22E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LSTM</w:t>
            </w:r>
          </w:p>
        </w:tc>
        <w:tc>
          <w:tcPr>
            <w:tcW w:w="687" w:type="dxa"/>
            <w:vAlign w:val="center"/>
          </w:tcPr>
          <w:p w14:paraId="1B25999F" w14:textId="218B4C45"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51.123407</w:t>
            </w:r>
          </w:p>
        </w:tc>
        <w:tc>
          <w:tcPr>
            <w:tcW w:w="760" w:type="dxa"/>
            <w:vAlign w:val="center"/>
          </w:tcPr>
          <w:p w14:paraId="2065B93A" w14:textId="40ECA35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0.403829</w:t>
            </w:r>
          </w:p>
        </w:tc>
      </w:tr>
      <w:tr w:rsidR="00265432" w14:paraId="770CD9A9" w14:textId="77777777" w:rsidTr="00265432">
        <w:tc>
          <w:tcPr>
            <w:tcW w:w="1268" w:type="dxa"/>
            <w:vAlign w:val="center"/>
          </w:tcPr>
          <w:p w14:paraId="17231184" w14:textId="39767B99"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w:t>
            </w:r>
            <w:proofErr w:type="spellEnd"/>
          </w:p>
        </w:tc>
        <w:tc>
          <w:tcPr>
            <w:tcW w:w="583" w:type="dxa"/>
            <w:vAlign w:val="center"/>
          </w:tcPr>
          <w:p w14:paraId="3763B5D8" w14:textId="01B49127"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w:t>
            </w:r>
          </w:p>
        </w:tc>
        <w:tc>
          <w:tcPr>
            <w:tcW w:w="713" w:type="dxa"/>
            <w:vAlign w:val="center"/>
          </w:tcPr>
          <w:p w14:paraId="0743DE7D" w14:textId="07313188"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CNN_GRU</w:t>
            </w:r>
          </w:p>
        </w:tc>
        <w:tc>
          <w:tcPr>
            <w:tcW w:w="687" w:type="dxa"/>
            <w:vAlign w:val="center"/>
          </w:tcPr>
          <w:p w14:paraId="0FBB8A0C" w14:textId="6245A2CE"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51.304119</w:t>
            </w:r>
          </w:p>
        </w:tc>
        <w:tc>
          <w:tcPr>
            <w:tcW w:w="760" w:type="dxa"/>
            <w:vAlign w:val="center"/>
          </w:tcPr>
          <w:p w14:paraId="5C947318" w14:textId="6766338E"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0.400137</w:t>
            </w:r>
          </w:p>
        </w:tc>
      </w:tr>
      <w:tr w:rsidR="00265432" w14:paraId="03226E19" w14:textId="77777777" w:rsidTr="00265432">
        <w:tc>
          <w:tcPr>
            <w:tcW w:w="1268" w:type="dxa"/>
            <w:vAlign w:val="center"/>
          </w:tcPr>
          <w:p w14:paraId="43072F6A" w14:textId="1EECA7E8"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w:t>
            </w:r>
            <w:proofErr w:type="spellEnd"/>
          </w:p>
        </w:tc>
        <w:tc>
          <w:tcPr>
            <w:tcW w:w="583" w:type="dxa"/>
            <w:vAlign w:val="center"/>
          </w:tcPr>
          <w:p w14:paraId="05B2DBA4" w14:textId="0022903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10</w:t>
            </w:r>
          </w:p>
        </w:tc>
        <w:tc>
          <w:tcPr>
            <w:tcW w:w="713" w:type="dxa"/>
            <w:vAlign w:val="center"/>
          </w:tcPr>
          <w:p w14:paraId="39A0C5CC" w14:textId="490247B8"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CNN_LSTM</w:t>
            </w:r>
          </w:p>
        </w:tc>
        <w:tc>
          <w:tcPr>
            <w:tcW w:w="687" w:type="dxa"/>
            <w:vAlign w:val="center"/>
          </w:tcPr>
          <w:p w14:paraId="53E73197" w14:textId="7540BB8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51.339266</w:t>
            </w:r>
          </w:p>
        </w:tc>
        <w:tc>
          <w:tcPr>
            <w:tcW w:w="760" w:type="dxa"/>
            <w:vAlign w:val="center"/>
          </w:tcPr>
          <w:p w14:paraId="5D2C230E" w14:textId="552E3C70"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0.404624</w:t>
            </w:r>
          </w:p>
        </w:tc>
      </w:tr>
      <w:tr w:rsidR="00265432" w14:paraId="07142714" w14:textId="77777777" w:rsidTr="00265432">
        <w:tc>
          <w:tcPr>
            <w:tcW w:w="1268" w:type="dxa"/>
            <w:vAlign w:val="center"/>
          </w:tcPr>
          <w:p w14:paraId="5AE67A3E" w14:textId="1F689B6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w:t>
            </w:r>
            <w:proofErr w:type="spellEnd"/>
          </w:p>
        </w:tc>
        <w:tc>
          <w:tcPr>
            <w:tcW w:w="583" w:type="dxa"/>
            <w:vAlign w:val="center"/>
          </w:tcPr>
          <w:p w14:paraId="56EC7499" w14:textId="5CCFC48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10</w:t>
            </w:r>
          </w:p>
        </w:tc>
        <w:tc>
          <w:tcPr>
            <w:tcW w:w="713" w:type="dxa"/>
            <w:vAlign w:val="center"/>
          </w:tcPr>
          <w:p w14:paraId="4841FB88" w14:textId="29B3BFD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LSTM</w:t>
            </w:r>
          </w:p>
        </w:tc>
        <w:tc>
          <w:tcPr>
            <w:tcW w:w="687" w:type="dxa"/>
            <w:vAlign w:val="center"/>
          </w:tcPr>
          <w:p w14:paraId="1B1C0F2A" w14:textId="47CE7AB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51.402042</w:t>
            </w:r>
          </w:p>
        </w:tc>
        <w:tc>
          <w:tcPr>
            <w:tcW w:w="760" w:type="dxa"/>
            <w:vAlign w:val="center"/>
          </w:tcPr>
          <w:p w14:paraId="7872D633" w14:textId="2900930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0.401379</w:t>
            </w:r>
          </w:p>
        </w:tc>
      </w:tr>
    </w:tbl>
    <w:p w14:paraId="48CBA93A" w14:textId="77777777" w:rsidR="00265432" w:rsidRDefault="00265432" w:rsidP="00046D53">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p>
    <w:p w14:paraId="0742E05D" w14:textId="24890108" w:rsidR="00265432" w:rsidRPr="002D0C44" w:rsidRDefault="00265432" w:rsidP="00046D53">
      <w:pPr>
        <w:pBdr>
          <w:top w:val="nil"/>
          <w:left w:val="nil"/>
          <w:bottom w:val="nil"/>
          <w:right w:val="nil"/>
          <w:between w:val="nil"/>
        </w:pBdr>
        <w:spacing w:before="53" w:line="252" w:lineRule="auto"/>
        <w:jc w:val="both"/>
        <w:rPr>
          <w:rFonts w:ascii="조선신명조" w:eastAsia="조선신명조" w:hAnsi="맑은 고딕" w:cs="맑은 고딕"/>
          <w:b/>
          <w:bCs/>
          <w:color w:val="000000"/>
          <w:sz w:val="18"/>
          <w:szCs w:val="18"/>
          <w:lang w:eastAsia="ko-KR"/>
        </w:rPr>
      </w:pPr>
      <w:r w:rsidRPr="002D0C44">
        <w:rPr>
          <w:rFonts w:ascii="조선신명조" w:eastAsia="조선신명조" w:hAnsi="맑은 고딕" w:cs="맑은 고딕" w:hint="eastAsia"/>
          <w:b/>
          <w:bCs/>
          <w:color w:val="000000"/>
          <w:sz w:val="18"/>
          <w:szCs w:val="18"/>
          <w:lang w:eastAsia="ko-KR"/>
        </w:rPr>
        <w:lastRenderedPageBreak/>
        <w:t xml:space="preserve">&lt;표 </w:t>
      </w:r>
      <w:r w:rsidR="00AD65EE">
        <w:rPr>
          <w:rFonts w:ascii="조선신명조" w:eastAsia="조선신명조" w:hAnsi="맑은 고딕" w:cs="맑은 고딕" w:hint="eastAsia"/>
          <w:b/>
          <w:bCs/>
          <w:color w:val="000000"/>
          <w:sz w:val="18"/>
          <w:szCs w:val="18"/>
          <w:lang w:eastAsia="ko-KR"/>
        </w:rPr>
        <w:t>8</w:t>
      </w:r>
      <w:r w:rsidRPr="002D0C44">
        <w:rPr>
          <w:rFonts w:ascii="조선신명조" w:eastAsia="조선신명조" w:hAnsi="맑은 고딕" w:cs="맑은 고딕" w:hint="eastAsia"/>
          <w:b/>
          <w:bCs/>
          <w:color w:val="000000"/>
          <w:sz w:val="18"/>
          <w:szCs w:val="18"/>
          <w:lang w:eastAsia="ko-KR"/>
        </w:rPr>
        <w:t xml:space="preserve">&gt; Case/lookback </w:t>
      </w:r>
      <w:r w:rsidR="00D40E81">
        <w:rPr>
          <w:rFonts w:ascii="조선신명조" w:eastAsia="조선신명조" w:hAnsi="맑은 고딕" w:cs="맑은 고딕" w:hint="eastAsia"/>
          <w:b/>
          <w:bCs/>
          <w:color w:val="000000"/>
          <w:sz w:val="18"/>
          <w:szCs w:val="18"/>
          <w:lang w:eastAsia="ko-KR"/>
        </w:rPr>
        <w:t xml:space="preserve">조합별 </w:t>
      </w:r>
      <w:r w:rsidRPr="002D0C44">
        <w:rPr>
          <w:rFonts w:ascii="조선신명조" w:eastAsia="조선신명조" w:hAnsi="맑은 고딕" w:cs="맑은 고딕" w:hint="eastAsia"/>
          <w:b/>
          <w:bCs/>
          <w:color w:val="000000"/>
          <w:sz w:val="18"/>
          <w:szCs w:val="18"/>
          <w:lang w:eastAsia="ko-KR"/>
        </w:rPr>
        <w:t>성능</w:t>
      </w:r>
    </w:p>
    <w:tbl>
      <w:tblPr>
        <w:tblStyle w:val="a9"/>
        <w:tblW w:w="0" w:type="auto"/>
        <w:tblLook w:val="04A0" w:firstRow="1" w:lastRow="0" w:firstColumn="1" w:lastColumn="0" w:noHBand="0" w:noVBand="1"/>
      </w:tblPr>
      <w:tblGrid>
        <w:gridCol w:w="1634"/>
        <w:gridCol w:w="761"/>
        <w:gridCol w:w="916"/>
        <w:gridCol w:w="1025"/>
      </w:tblGrid>
      <w:tr w:rsidR="00265432" w14:paraId="0C604115" w14:textId="77777777" w:rsidTr="00265432">
        <w:tc>
          <w:tcPr>
            <w:tcW w:w="1554" w:type="dxa"/>
            <w:vAlign w:val="center"/>
          </w:tcPr>
          <w:p w14:paraId="2C3B907A" w14:textId="531683A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b/>
                <w:bCs/>
                <w:sz w:val="14"/>
                <w:szCs w:val="14"/>
              </w:rPr>
              <w:t>case</w:t>
            </w:r>
          </w:p>
        </w:tc>
        <w:tc>
          <w:tcPr>
            <w:tcW w:w="683" w:type="dxa"/>
            <w:vAlign w:val="center"/>
          </w:tcPr>
          <w:p w14:paraId="04226EDE" w14:textId="21C4A55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b/>
                <w:bCs/>
                <w:sz w:val="14"/>
                <w:szCs w:val="14"/>
              </w:rPr>
              <w:t>lookback</w:t>
            </w:r>
          </w:p>
        </w:tc>
        <w:tc>
          <w:tcPr>
            <w:tcW w:w="816" w:type="dxa"/>
            <w:vAlign w:val="center"/>
          </w:tcPr>
          <w:p w14:paraId="08A540E1" w14:textId="0D921CA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265432">
              <w:rPr>
                <w:b/>
                <w:bCs/>
                <w:sz w:val="14"/>
                <w:szCs w:val="14"/>
              </w:rPr>
              <w:t>MSE_mean</w:t>
            </w:r>
            <w:proofErr w:type="spellEnd"/>
          </w:p>
        </w:tc>
        <w:tc>
          <w:tcPr>
            <w:tcW w:w="909" w:type="dxa"/>
            <w:vAlign w:val="center"/>
          </w:tcPr>
          <w:p w14:paraId="46B6B57B" w14:textId="3961586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265432">
              <w:rPr>
                <w:b/>
                <w:bCs/>
                <w:sz w:val="14"/>
                <w:szCs w:val="14"/>
              </w:rPr>
              <w:t>MAPE_mean</w:t>
            </w:r>
            <w:proofErr w:type="spellEnd"/>
          </w:p>
        </w:tc>
      </w:tr>
      <w:tr w:rsidR="00265432" w14:paraId="5F3603A9" w14:textId="77777777" w:rsidTr="00265432">
        <w:tc>
          <w:tcPr>
            <w:tcW w:w="1554" w:type="dxa"/>
            <w:vAlign w:val="center"/>
          </w:tcPr>
          <w:p w14:paraId="63AD7774" w14:textId="4D062628"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Macro+Event+Sentiment</w:t>
            </w:r>
            <w:proofErr w:type="spellEnd"/>
          </w:p>
        </w:tc>
        <w:tc>
          <w:tcPr>
            <w:tcW w:w="683" w:type="dxa"/>
            <w:vAlign w:val="center"/>
          </w:tcPr>
          <w:p w14:paraId="10CC7928" w14:textId="7D61E2A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816" w:type="dxa"/>
            <w:vAlign w:val="center"/>
          </w:tcPr>
          <w:p w14:paraId="247445C7" w14:textId="2060B65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49.940599</w:t>
            </w:r>
          </w:p>
        </w:tc>
        <w:tc>
          <w:tcPr>
            <w:tcW w:w="909" w:type="dxa"/>
            <w:vAlign w:val="center"/>
          </w:tcPr>
          <w:p w14:paraId="1BA5BC63" w14:textId="39404D7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0.401737</w:t>
            </w:r>
          </w:p>
        </w:tc>
      </w:tr>
      <w:tr w:rsidR="00265432" w14:paraId="3BB7E186" w14:textId="77777777" w:rsidTr="00265432">
        <w:tc>
          <w:tcPr>
            <w:tcW w:w="1554" w:type="dxa"/>
            <w:vAlign w:val="center"/>
          </w:tcPr>
          <w:p w14:paraId="36375B3D" w14:textId="1464E36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Macro-Only (Baseline)</w:t>
            </w:r>
          </w:p>
        </w:tc>
        <w:tc>
          <w:tcPr>
            <w:tcW w:w="683" w:type="dxa"/>
            <w:vAlign w:val="center"/>
          </w:tcPr>
          <w:p w14:paraId="04B3FBC5" w14:textId="121650A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816" w:type="dxa"/>
            <w:vAlign w:val="center"/>
          </w:tcPr>
          <w:p w14:paraId="14889F06" w14:textId="599C4994"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50.514034</w:t>
            </w:r>
          </w:p>
        </w:tc>
        <w:tc>
          <w:tcPr>
            <w:tcW w:w="909" w:type="dxa"/>
            <w:vAlign w:val="center"/>
          </w:tcPr>
          <w:p w14:paraId="58496DF6" w14:textId="5BBFA93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0.401960</w:t>
            </w:r>
          </w:p>
        </w:tc>
      </w:tr>
      <w:tr w:rsidR="00265432" w14:paraId="1584B467" w14:textId="77777777" w:rsidTr="00265432">
        <w:tc>
          <w:tcPr>
            <w:tcW w:w="1554" w:type="dxa"/>
            <w:vAlign w:val="center"/>
          </w:tcPr>
          <w:p w14:paraId="1853A9B9" w14:textId="5DBA5DB4"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w:t>
            </w:r>
            <w:proofErr w:type="spellEnd"/>
          </w:p>
        </w:tc>
        <w:tc>
          <w:tcPr>
            <w:tcW w:w="683" w:type="dxa"/>
            <w:vAlign w:val="center"/>
          </w:tcPr>
          <w:p w14:paraId="5CA2E217" w14:textId="5A64C015"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10</w:t>
            </w:r>
          </w:p>
        </w:tc>
        <w:tc>
          <w:tcPr>
            <w:tcW w:w="816" w:type="dxa"/>
            <w:vAlign w:val="center"/>
          </w:tcPr>
          <w:p w14:paraId="7946F854" w14:textId="6DE4CAC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52.464776</w:t>
            </w:r>
          </w:p>
        </w:tc>
        <w:tc>
          <w:tcPr>
            <w:tcW w:w="909" w:type="dxa"/>
            <w:vAlign w:val="center"/>
          </w:tcPr>
          <w:p w14:paraId="32B1A86D" w14:textId="7D436E6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0.406626</w:t>
            </w:r>
          </w:p>
        </w:tc>
      </w:tr>
      <w:tr w:rsidR="00265432" w14:paraId="46C3B262" w14:textId="77777777" w:rsidTr="00265432">
        <w:tc>
          <w:tcPr>
            <w:tcW w:w="1554" w:type="dxa"/>
            <w:vAlign w:val="center"/>
          </w:tcPr>
          <w:p w14:paraId="1F097E0E" w14:textId="744B448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w:t>
            </w:r>
            <w:proofErr w:type="spellEnd"/>
          </w:p>
        </w:tc>
        <w:tc>
          <w:tcPr>
            <w:tcW w:w="683" w:type="dxa"/>
            <w:vAlign w:val="center"/>
          </w:tcPr>
          <w:p w14:paraId="4A35A020" w14:textId="284F6BB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w:t>
            </w:r>
          </w:p>
        </w:tc>
        <w:tc>
          <w:tcPr>
            <w:tcW w:w="816" w:type="dxa"/>
            <w:vAlign w:val="center"/>
          </w:tcPr>
          <w:p w14:paraId="4851CE25" w14:textId="2321F58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52.479801</w:t>
            </w:r>
          </w:p>
        </w:tc>
        <w:tc>
          <w:tcPr>
            <w:tcW w:w="909" w:type="dxa"/>
            <w:vAlign w:val="center"/>
          </w:tcPr>
          <w:p w14:paraId="055E4D1E" w14:textId="68D4DA89"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0.405694</w:t>
            </w:r>
          </w:p>
        </w:tc>
      </w:tr>
      <w:tr w:rsidR="00265432" w14:paraId="0F0A89E0" w14:textId="77777777" w:rsidTr="00265432">
        <w:tc>
          <w:tcPr>
            <w:tcW w:w="1554" w:type="dxa"/>
            <w:vAlign w:val="center"/>
          </w:tcPr>
          <w:p w14:paraId="5C9F3443" w14:textId="77711F95"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Macro+Sentiment</w:t>
            </w:r>
            <w:proofErr w:type="spellEnd"/>
          </w:p>
        </w:tc>
        <w:tc>
          <w:tcPr>
            <w:tcW w:w="683" w:type="dxa"/>
            <w:vAlign w:val="center"/>
          </w:tcPr>
          <w:p w14:paraId="62A4E64C" w14:textId="489D186C"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10</w:t>
            </w:r>
          </w:p>
        </w:tc>
        <w:tc>
          <w:tcPr>
            <w:tcW w:w="816" w:type="dxa"/>
            <w:vAlign w:val="center"/>
          </w:tcPr>
          <w:p w14:paraId="5BE3F709" w14:textId="2BF03155"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52.598089</w:t>
            </w:r>
          </w:p>
        </w:tc>
        <w:tc>
          <w:tcPr>
            <w:tcW w:w="909" w:type="dxa"/>
            <w:vAlign w:val="center"/>
          </w:tcPr>
          <w:p w14:paraId="53890616" w14:textId="38A150F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0.406816</w:t>
            </w:r>
          </w:p>
        </w:tc>
      </w:tr>
      <w:tr w:rsidR="00265432" w14:paraId="244ED07B" w14:textId="77777777" w:rsidTr="00265432">
        <w:tc>
          <w:tcPr>
            <w:tcW w:w="1554" w:type="dxa"/>
            <w:vAlign w:val="center"/>
          </w:tcPr>
          <w:p w14:paraId="22580309" w14:textId="1F547AC9"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w:t>
            </w:r>
            <w:proofErr w:type="spellEnd"/>
          </w:p>
        </w:tc>
        <w:tc>
          <w:tcPr>
            <w:tcW w:w="683" w:type="dxa"/>
            <w:vAlign w:val="center"/>
          </w:tcPr>
          <w:p w14:paraId="25792DA3" w14:textId="1F5D9B8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816" w:type="dxa"/>
            <w:vAlign w:val="center"/>
          </w:tcPr>
          <w:p w14:paraId="74253A67" w14:textId="1B330FBE"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52.765744</w:t>
            </w:r>
          </w:p>
        </w:tc>
        <w:tc>
          <w:tcPr>
            <w:tcW w:w="909" w:type="dxa"/>
            <w:vAlign w:val="center"/>
          </w:tcPr>
          <w:p w14:paraId="533E8118" w14:textId="10EF9E9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0.410007</w:t>
            </w:r>
          </w:p>
        </w:tc>
      </w:tr>
      <w:tr w:rsidR="00265432" w14:paraId="28F8C030" w14:textId="77777777" w:rsidTr="00265432">
        <w:tc>
          <w:tcPr>
            <w:tcW w:w="1554" w:type="dxa"/>
            <w:vAlign w:val="center"/>
          </w:tcPr>
          <w:p w14:paraId="7EA0CA48" w14:textId="1A66F859"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Macro+Event+Sentiment</w:t>
            </w:r>
            <w:proofErr w:type="spellEnd"/>
          </w:p>
        </w:tc>
        <w:tc>
          <w:tcPr>
            <w:tcW w:w="683" w:type="dxa"/>
            <w:vAlign w:val="center"/>
          </w:tcPr>
          <w:p w14:paraId="797D36EC" w14:textId="2E6396A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10</w:t>
            </w:r>
          </w:p>
        </w:tc>
        <w:tc>
          <w:tcPr>
            <w:tcW w:w="816" w:type="dxa"/>
            <w:vAlign w:val="center"/>
          </w:tcPr>
          <w:p w14:paraId="44489FC4" w14:textId="08897BA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52.786881</w:t>
            </w:r>
          </w:p>
        </w:tc>
        <w:tc>
          <w:tcPr>
            <w:tcW w:w="909" w:type="dxa"/>
            <w:vAlign w:val="center"/>
          </w:tcPr>
          <w:p w14:paraId="312605DC" w14:textId="1D5899E5"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0.406674</w:t>
            </w:r>
          </w:p>
        </w:tc>
      </w:tr>
      <w:tr w:rsidR="00265432" w14:paraId="67CFE087" w14:textId="77777777" w:rsidTr="00265432">
        <w:tc>
          <w:tcPr>
            <w:tcW w:w="1554" w:type="dxa"/>
            <w:vAlign w:val="center"/>
          </w:tcPr>
          <w:p w14:paraId="69F1CA60" w14:textId="529EC98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w:t>
            </w:r>
            <w:proofErr w:type="spellEnd"/>
          </w:p>
        </w:tc>
        <w:tc>
          <w:tcPr>
            <w:tcW w:w="683" w:type="dxa"/>
            <w:vAlign w:val="center"/>
          </w:tcPr>
          <w:p w14:paraId="7BEDB603" w14:textId="0605A08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30</w:t>
            </w:r>
          </w:p>
        </w:tc>
        <w:tc>
          <w:tcPr>
            <w:tcW w:w="816" w:type="dxa"/>
            <w:vAlign w:val="center"/>
          </w:tcPr>
          <w:p w14:paraId="06A6E9A2" w14:textId="3BDEFAE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53.521021</w:t>
            </w:r>
          </w:p>
        </w:tc>
        <w:tc>
          <w:tcPr>
            <w:tcW w:w="909" w:type="dxa"/>
            <w:vAlign w:val="center"/>
          </w:tcPr>
          <w:p w14:paraId="4C5D9C1B" w14:textId="744D81D5"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0.412283</w:t>
            </w:r>
          </w:p>
        </w:tc>
      </w:tr>
      <w:tr w:rsidR="00265432" w14:paraId="176BF874" w14:textId="77777777" w:rsidTr="00265432">
        <w:tc>
          <w:tcPr>
            <w:tcW w:w="1554" w:type="dxa"/>
            <w:vAlign w:val="center"/>
          </w:tcPr>
          <w:p w14:paraId="2CE57F86" w14:textId="0968B40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Macro+Event+Sentiment</w:t>
            </w:r>
            <w:proofErr w:type="spellEnd"/>
          </w:p>
        </w:tc>
        <w:tc>
          <w:tcPr>
            <w:tcW w:w="683" w:type="dxa"/>
            <w:vAlign w:val="center"/>
          </w:tcPr>
          <w:p w14:paraId="7B5A0168" w14:textId="40C7F8C8"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w:t>
            </w:r>
          </w:p>
        </w:tc>
        <w:tc>
          <w:tcPr>
            <w:tcW w:w="816" w:type="dxa"/>
            <w:vAlign w:val="center"/>
          </w:tcPr>
          <w:p w14:paraId="3C9390E2" w14:textId="5D0D8F2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53.590648</w:t>
            </w:r>
          </w:p>
        </w:tc>
        <w:tc>
          <w:tcPr>
            <w:tcW w:w="909" w:type="dxa"/>
            <w:vAlign w:val="center"/>
          </w:tcPr>
          <w:p w14:paraId="0429FF7A" w14:textId="6C38F6D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0.408921</w:t>
            </w:r>
          </w:p>
        </w:tc>
      </w:tr>
      <w:tr w:rsidR="00265432" w14:paraId="4C710BA1" w14:textId="77777777" w:rsidTr="00265432">
        <w:tc>
          <w:tcPr>
            <w:tcW w:w="1554" w:type="dxa"/>
            <w:vAlign w:val="center"/>
          </w:tcPr>
          <w:p w14:paraId="24274466" w14:textId="1AF0DBA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Macro+Event+Sentiment</w:t>
            </w:r>
            <w:proofErr w:type="spellEnd"/>
          </w:p>
        </w:tc>
        <w:tc>
          <w:tcPr>
            <w:tcW w:w="683" w:type="dxa"/>
            <w:vAlign w:val="center"/>
          </w:tcPr>
          <w:p w14:paraId="1177B0C2" w14:textId="241AAD27"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30</w:t>
            </w:r>
          </w:p>
        </w:tc>
        <w:tc>
          <w:tcPr>
            <w:tcW w:w="816" w:type="dxa"/>
            <w:vAlign w:val="center"/>
          </w:tcPr>
          <w:p w14:paraId="126DCD55" w14:textId="538A2D6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53.725530</w:t>
            </w:r>
          </w:p>
        </w:tc>
        <w:tc>
          <w:tcPr>
            <w:tcW w:w="909" w:type="dxa"/>
            <w:vAlign w:val="center"/>
          </w:tcPr>
          <w:p w14:paraId="196ADEDE" w14:textId="76FDE100"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0.411322</w:t>
            </w:r>
          </w:p>
        </w:tc>
      </w:tr>
      <w:tr w:rsidR="00265432" w14:paraId="43D57B8D" w14:textId="77777777" w:rsidTr="00265432">
        <w:tc>
          <w:tcPr>
            <w:tcW w:w="1554" w:type="dxa"/>
            <w:vAlign w:val="center"/>
          </w:tcPr>
          <w:p w14:paraId="27D805FE" w14:textId="154C4794"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265432">
              <w:rPr>
                <w:sz w:val="14"/>
                <w:szCs w:val="14"/>
              </w:rPr>
              <w:t>Include_Summary</w:t>
            </w:r>
            <w:proofErr w:type="spellEnd"/>
          </w:p>
        </w:tc>
        <w:tc>
          <w:tcPr>
            <w:tcW w:w="683" w:type="dxa"/>
            <w:vAlign w:val="center"/>
          </w:tcPr>
          <w:p w14:paraId="256AA755" w14:textId="2A62B57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816" w:type="dxa"/>
            <w:vAlign w:val="center"/>
          </w:tcPr>
          <w:p w14:paraId="75CBAC81" w14:textId="2A8E701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54.132825</w:t>
            </w:r>
          </w:p>
        </w:tc>
        <w:tc>
          <w:tcPr>
            <w:tcW w:w="909" w:type="dxa"/>
            <w:vAlign w:val="center"/>
          </w:tcPr>
          <w:p w14:paraId="21A5D5A3" w14:textId="356F91C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0.415138</w:t>
            </w:r>
          </w:p>
        </w:tc>
      </w:tr>
      <w:tr w:rsidR="00265432" w14:paraId="307D6A06" w14:textId="77777777" w:rsidTr="00265432">
        <w:tc>
          <w:tcPr>
            <w:tcW w:w="1554" w:type="dxa"/>
            <w:vAlign w:val="center"/>
          </w:tcPr>
          <w:p w14:paraId="6FF1B573" w14:textId="6974FBD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Macro-Only (Baseline)</w:t>
            </w:r>
          </w:p>
        </w:tc>
        <w:tc>
          <w:tcPr>
            <w:tcW w:w="683" w:type="dxa"/>
            <w:vAlign w:val="center"/>
          </w:tcPr>
          <w:p w14:paraId="26CAE5D4" w14:textId="02968D4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10</w:t>
            </w:r>
          </w:p>
        </w:tc>
        <w:tc>
          <w:tcPr>
            <w:tcW w:w="816" w:type="dxa"/>
            <w:vAlign w:val="center"/>
          </w:tcPr>
          <w:p w14:paraId="33476C7A" w14:textId="6F9DD08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54.220277</w:t>
            </w:r>
          </w:p>
        </w:tc>
        <w:tc>
          <w:tcPr>
            <w:tcW w:w="909" w:type="dxa"/>
            <w:vAlign w:val="center"/>
          </w:tcPr>
          <w:p w14:paraId="561949A1" w14:textId="1456946E"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0.415916</w:t>
            </w:r>
          </w:p>
        </w:tc>
      </w:tr>
      <w:tr w:rsidR="00265432" w14:paraId="32ABCC6F" w14:textId="77777777" w:rsidTr="00265432">
        <w:tc>
          <w:tcPr>
            <w:tcW w:w="1554" w:type="dxa"/>
            <w:vAlign w:val="center"/>
          </w:tcPr>
          <w:p w14:paraId="565942D8" w14:textId="5A769265"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Macro-Only (Baseline)</w:t>
            </w:r>
          </w:p>
        </w:tc>
        <w:tc>
          <w:tcPr>
            <w:tcW w:w="683" w:type="dxa"/>
            <w:vAlign w:val="center"/>
          </w:tcPr>
          <w:p w14:paraId="39662A11" w14:textId="52F59C4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w:t>
            </w:r>
          </w:p>
        </w:tc>
        <w:tc>
          <w:tcPr>
            <w:tcW w:w="816" w:type="dxa"/>
            <w:vAlign w:val="center"/>
          </w:tcPr>
          <w:p w14:paraId="0BE5DFEF" w14:textId="2E691E20"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54.833656</w:t>
            </w:r>
          </w:p>
        </w:tc>
        <w:tc>
          <w:tcPr>
            <w:tcW w:w="909" w:type="dxa"/>
            <w:vAlign w:val="center"/>
          </w:tcPr>
          <w:p w14:paraId="0CCC78D8" w14:textId="11B5701E"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0.414256</w:t>
            </w:r>
          </w:p>
        </w:tc>
      </w:tr>
      <w:tr w:rsidR="00265432" w14:paraId="44AED564" w14:textId="77777777" w:rsidTr="00265432">
        <w:tc>
          <w:tcPr>
            <w:tcW w:w="1554" w:type="dxa"/>
            <w:vAlign w:val="center"/>
          </w:tcPr>
          <w:p w14:paraId="03CE90F9" w14:textId="3176A27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Macro+Sentiment</w:t>
            </w:r>
            <w:proofErr w:type="spellEnd"/>
          </w:p>
        </w:tc>
        <w:tc>
          <w:tcPr>
            <w:tcW w:w="683" w:type="dxa"/>
            <w:vAlign w:val="center"/>
          </w:tcPr>
          <w:p w14:paraId="269C6159" w14:textId="56F492E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30</w:t>
            </w:r>
          </w:p>
        </w:tc>
        <w:tc>
          <w:tcPr>
            <w:tcW w:w="816" w:type="dxa"/>
            <w:vAlign w:val="center"/>
          </w:tcPr>
          <w:p w14:paraId="7616F0F4" w14:textId="5CF0F13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55.538956</w:t>
            </w:r>
          </w:p>
        </w:tc>
        <w:tc>
          <w:tcPr>
            <w:tcW w:w="909" w:type="dxa"/>
            <w:vAlign w:val="center"/>
          </w:tcPr>
          <w:p w14:paraId="6926AB90" w14:textId="2261C888"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0.418059</w:t>
            </w:r>
          </w:p>
        </w:tc>
      </w:tr>
      <w:tr w:rsidR="00265432" w14:paraId="6BE898E8" w14:textId="77777777" w:rsidTr="00265432">
        <w:tc>
          <w:tcPr>
            <w:tcW w:w="1554" w:type="dxa"/>
            <w:vAlign w:val="center"/>
          </w:tcPr>
          <w:p w14:paraId="023D3021" w14:textId="637B0F8C" w:rsidR="00265432" w:rsidRPr="00265432" w:rsidRDefault="007D5E04"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Macro+Event+Sentiment</w:t>
            </w:r>
            <w:proofErr w:type="spellEnd"/>
          </w:p>
        </w:tc>
        <w:tc>
          <w:tcPr>
            <w:tcW w:w="683" w:type="dxa"/>
            <w:vAlign w:val="center"/>
          </w:tcPr>
          <w:p w14:paraId="006C0A74" w14:textId="638B6F9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90</w:t>
            </w:r>
          </w:p>
        </w:tc>
        <w:tc>
          <w:tcPr>
            <w:tcW w:w="816" w:type="dxa"/>
            <w:vAlign w:val="center"/>
          </w:tcPr>
          <w:p w14:paraId="7AE48B60" w14:textId="060C627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55.680280</w:t>
            </w:r>
          </w:p>
        </w:tc>
        <w:tc>
          <w:tcPr>
            <w:tcW w:w="909" w:type="dxa"/>
            <w:vAlign w:val="center"/>
          </w:tcPr>
          <w:p w14:paraId="2CC3CFF2" w14:textId="242AFAC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0.414756</w:t>
            </w:r>
          </w:p>
        </w:tc>
      </w:tr>
      <w:tr w:rsidR="00265432" w14:paraId="7B20BFDB" w14:textId="77777777" w:rsidTr="00265432">
        <w:tc>
          <w:tcPr>
            <w:tcW w:w="1554" w:type="dxa"/>
            <w:vAlign w:val="center"/>
          </w:tcPr>
          <w:p w14:paraId="553EDED0" w14:textId="2E846861" w:rsidR="00265432" w:rsidRPr="00265432" w:rsidRDefault="007D5E04"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Macro+Event+Sentiment</w:t>
            </w:r>
            <w:proofErr w:type="spellEnd"/>
          </w:p>
        </w:tc>
        <w:tc>
          <w:tcPr>
            <w:tcW w:w="683" w:type="dxa"/>
            <w:vAlign w:val="center"/>
          </w:tcPr>
          <w:p w14:paraId="67F6A601" w14:textId="3503D9E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60</w:t>
            </w:r>
          </w:p>
        </w:tc>
        <w:tc>
          <w:tcPr>
            <w:tcW w:w="816" w:type="dxa"/>
            <w:vAlign w:val="center"/>
          </w:tcPr>
          <w:p w14:paraId="7417639D" w14:textId="75EAC0BE"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55.707969</w:t>
            </w:r>
          </w:p>
        </w:tc>
        <w:tc>
          <w:tcPr>
            <w:tcW w:w="909" w:type="dxa"/>
            <w:vAlign w:val="center"/>
          </w:tcPr>
          <w:p w14:paraId="40557E17" w14:textId="49F1398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0.417107</w:t>
            </w:r>
          </w:p>
        </w:tc>
      </w:tr>
      <w:tr w:rsidR="00265432" w14:paraId="11822A1C" w14:textId="77777777" w:rsidTr="00265432">
        <w:tc>
          <w:tcPr>
            <w:tcW w:w="1554" w:type="dxa"/>
            <w:vAlign w:val="center"/>
          </w:tcPr>
          <w:p w14:paraId="326D2447" w14:textId="1AF1CBBD" w:rsidR="00265432" w:rsidRPr="00265432" w:rsidRDefault="007D5E04"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Macro-Only (Baseline)</w:t>
            </w:r>
          </w:p>
        </w:tc>
        <w:tc>
          <w:tcPr>
            <w:tcW w:w="683" w:type="dxa"/>
            <w:vAlign w:val="center"/>
          </w:tcPr>
          <w:p w14:paraId="20158B0A" w14:textId="1ADE5470"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90</w:t>
            </w:r>
          </w:p>
        </w:tc>
        <w:tc>
          <w:tcPr>
            <w:tcW w:w="816" w:type="dxa"/>
            <w:vAlign w:val="center"/>
          </w:tcPr>
          <w:p w14:paraId="5CF218B0" w14:textId="3F5A6AB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55.939171</w:t>
            </w:r>
          </w:p>
        </w:tc>
        <w:tc>
          <w:tcPr>
            <w:tcW w:w="909" w:type="dxa"/>
            <w:vAlign w:val="center"/>
          </w:tcPr>
          <w:p w14:paraId="4EAA11FF" w14:textId="0ABC0270"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0.416460</w:t>
            </w:r>
          </w:p>
        </w:tc>
      </w:tr>
      <w:tr w:rsidR="00265432" w14:paraId="3CBABF6D" w14:textId="77777777" w:rsidTr="00265432">
        <w:tc>
          <w:tcPr>
            <w:tcW w:w="1554" w:type="dxa"/>
            <w:vAlign w:val="center"/>
          </w:tcPr>
          <w:p w14:paraId="499623C0" w14:textId="7EB2663D" w:rsidR="00265432" w:rsidRPr="00265432" w:rsidRDefault="007D5E04"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Macro+Sentiment</w:t>
            </w:r>
            <w:proofErr w:type="spellEnd"/>
          </w:p>
        </w:tc>
        <w:tc>
          <w:tcPr>
            <w:tcW w:w="683" w:type="dxa"/>
            <w:vAlign w:val="center"/>
          </w:tcPr>
          <w:p w14:paraId="1FE663B4" w14:textId="75ABCDB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w:t>
            </w:r>
          </w:p>
        </w:tc>
        <w:tc>
          <w:tcPr>
            <w:tcW w:w="816" w:type="dxa"/>
            <w:vAlign w:val="center"/>
          </w:tcPr>
          <w:p w14:paraId="5F67674C" w14:textId="0401652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56.672678</w:t>
            </w:r>
          </w:p>
        </w:tc>
        <w:tc>
          <w:tcPr>
            <w:tcW w:w="909" w:type="dxa"/>
            <w:vAlign w:val="center"/>
          </w:tcPr>
          <w:p w14:paraId="1CF2B809" w14:textId="4492A01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0.422018</w:t>
            </w:r>
          </w:p>
        </w:tc>
      </w:tr>
      <w:tr w:rsidR="00265432" w14:paraId="3565FFB7" w14:textId="77777777" w:rsidTr="00265432">
        <w:tc>
          <w:tcPr>
            <w:tcW w:w="1554" w:type="dxa"/>
            <w:vAlign w:val="center"/>
          </w:tcPr>
          <w:p w14:paraId="634E8805" w14:textId="333AD75B" w:rsidR="00265432" w:rsidRPr="00265432" w:rsidRDefault="007D5E04"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Macro-Only (Baseline)</w:t>
            </w:r>
          </w:p>
        </w:tc>
        <w:tc>
          <w:tcPr>
            <w:tcW w:w="683" w:type="dxa"/>
            <w:vAlign w:val="center"/>
          </w:tcPr>
          <w:p w14:paraId="56C51656" w14:textId="3CFC0FE5"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30</w:t>
            </w:r>
          </w:p>
        </w:tc>
        <w:tc>
          <w:tcPr>
            <w:tcW w:w="816" w:type="dxa"/>
            <w:vAlign w:val="center"/>
          </w:tcPr>
          <w:p w14:paraId="50FE0B9A" w14:textId="2482169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56.829324</w:t>
            </w:r>
          </w:p>
        </w:tc>
        <w:tc>
          <w:tcPr>
            <w:tcW w:w="909" w:type="dxa"/>
            <w:vAlign w:val="center"/>
          </w:tcPr>
          <w:p w14:paraId="3D0FFBD8" w14:textId="2DAA115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0.425955</w:t>
            </w:r>
          </w:p>
        </w:tc>
      </w:tr>
      <w:tr w:rsidR="00265432" w14:paraId="22BF2695" w14:textId="77777777" w:rsidTr="00265432">
        <w:tc>
          <w:tcPr>
            <w:tcW w:w="1554" w:type="dxa"/>
            <w:vAlign w:val="center"/>
          </w:tcPr>
          <w:p w14:paraId="250FDC49" w14:textId="01F0530B" w:rsidR="00265432" w:rsidRPr="00265432" w:rsidRDefault="007D5E04"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w:t>
            </w:r>
            <w:proofErr w:type="spellEnd"/>
          </w:p>
        </w:tc>
        <w:tc>
          <w:tcPr>
            <w:tcW w:w="683" w:type="dxa"/>
            <w:vAlign w:val="center"/>
          </w:tcPr>
          <w:p w14:paraId="6C8296F6" w14:textId="31B7D44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60</w:t>
            </w:r>
          </w:p>
        </w:tc>
        <w:tc>
          <w:tcPr>
            <w:tcW w:w="816" w:type="dxa"/>
            <w:vAlign w:val="center"/>
          </w:tcPr>
          <w:p w14:paraId="667C56FE" w14:textId="451E9DF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57.186244</w:t>
            </w:r>
          </w:p>
        </w:tc>
        <w:tc>
          <w:tcPr>
            <w:tcW w:w="909" w:type="dxa"/>
            <w:vAlign w:val="center"/>
          </w:tcPr>
          <w:p w14:paraId="4B22464F" w14:textId="42A00CB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0.421691</w:t>
            </w:r>
          </w:p>
        </w:tc>
      </w:tr>
      <w:tr w:rsidR="00265432" w14:paraId="5FEB56B4" w14:textId="77777777" w:rsidTr="00265432">
        <w:tc>
          <w:tcPr>
            <w:tcW w:w="1554" w:type="dxa"/>
            <w:vAlign w:val="center"/>
          </w:tcPr>
          <w:p w14:paraId="1A37EDE2" w14:textId="75943F2E" w:rsidR="00265432" w:rsidRPr="00265432" w:rsidRDefault="007D5E04"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Macro-Only (Baseline)</w:t>
            </w:r>
          </w:p>
        </w:tc>
        <w:tc>
          <w:tcPr>
            <w:tcW w:w="683" w:type="dxa"/>
            <w:vAlign w:val="center"/>
          </w:tcPr>
          <w:p w14:paraId="6EADC314" w14:textId="3E15C88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60</w:t>
            </w:r>
          </w:p>
        </w:tc>
        <w:tc>
          <w:tcPr>
            <w:tcW w:w="816" w:type="dxa"/>
            <w:vAlign w:val="center"/>
          </w:tcPr>
          <w:p w14:paraId="777C0165" w14:textId="554CC05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57.362518</w:t>
            </w:r>
          </w:p>
        </w:tc>
        <w:tc>
          <w:tcPr>
            <w:tcW w:w="909" w:type="dxa"/>
            <w:vAlign w:val="center"/>
          </w:tcPr>
          <w:p w14:paraId="6B4E82AA" w14:textId="7C7AD71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0.422097</w:t>
            </w:r>
          </w:p>
        </w:tc>
      </w:tr>
      <w:tr w:rsidR="00265432" w14:paraId="10CDFA02" w14:textId="77777777" w:rsidTr="00265432">
        <w:tc>
          <w:tcPr>
            <w:tcW w:w="1554" w:type="dxa"/>
            <w:vAlign w:val="center"/>
          </w:tcPr>
          <w:p w14:paraId="626A1A72" w14:textId="71E223DA" w:rsidR="00265432" w:rsidRPr="00265432" w:rsidRDefault="007D5E04" w:rsidP="00265432">
            <w:pPr>
              <w:spacing w:before="53" w:line="252" w:lineRule="auto"/>
              <w:jc w:val="both"/>
              <w:rPr>
                <w:rFonts w:ascii="조선신명조" w:eastAsia="조선신명조" w:hAnsi="맑은 고딕" w:cs="맑은 고딕"/>
                <w:color w:val="000000"/>
                <w:sz w:val="14"/>
                <w:szCs w:val="14"/>
                <w:lang w:eastAsia="ko-KR"/>
              </w:rPr>
            </w:pPr>
            <w:proofErr w:type="spellStart"/>
            <w:r w:rsidRPr="0050448D">
              <w:rPr>
                <w:sz w:val="14"/>
                <w:szCs w:val="14"/>
              </w:rPr>
              <w:t>Macro+Event</w:t>
            </w:r>
            <w:proofErr w:type="spellEnd"/>
          </w:p>
        </w:tc>
        <w:tc>
          <w:tcPr>
            <w:tcW w:w="683" w:type="dxa"/>
            <w:vAlign w:val="center"/>
          </w:tcPr>
          <w:p w14:paraId="1B856633" w14:textId="495703C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90</w:t>
            </w:r>
          </w:p>
        </w:tc>
        <w:tc>
          <w:tcPr>
            <w:tcW w:w="816" w:type="dxa"/>
            <w:vAlign w:val="center"/>
          </w:tcPr>
          <w:p w14:paraId="2D0132B2" w14:textId="3B4F97E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58.036334</w:t>
            </w:r>
          </w:p>
        </w:tc>
        <w:tc>
          <w:tcPr>
            <w:tcW w:w="909" w:type="dxa"/>
            <w:vAlign w:val="center"/>
          </w:tcPr>
          <w:p w14:paraId="22029741" w14:textId="7782908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0.423962</w:t>
            </w:r>
          </w:p>
        </w:tc>
      </w:tr>
    </w:tbl>
    <w:p w14:paraId="4153767C" w14:textId="77777777" w:rsidR="00265432" w:rsidRDefault="00265432" w:rsidP="00046D53">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p>
    <w:p w14:paraId="196D9D4F" w14:textId="05634899" w:rsidR="00251E0D" w:rsidRDefault="00251E0D" w:rsidP="00251E0D">
      <w:pPr>
        <w:pBdr>
          <w:top w:val="nil"/>
          <w:left w:val="nil"/>
          <w:bottom w:val="nil"/>
          <w:right w:val="nil"/>
          <w:between w:val="nil"/>
        </w:pBdr>
        <w:spacing w:before="53" w:line="252" w:lineRule="auto"/>
        <w:jc w:val="both"/>
        <w:rPr>
          <w:rFonts w:ascii="조선신명조" w:eastAsia="조선신명조" w:hAnsi="맑은 고딕" w:cs="맑은 고딕"/>
          <w:color w:val="000000"/>
          <w:lang w:eastAsia="ko-KR"/>
        </w:rPr>
      </w:pPr>
      <w:r w:rsidRPr="006E7BFB">
        <w:rPr>
          <w:rFonts w:ascii="조선신명조" w:eastAsia="조선신명조" w:hAnsi="맑은 고딕" w:cs="맑은 고딕" w:hint="eastAsia"/>
          <w:color w:val="000000"/>
          <w:lang w:eastAsia="ko-KR"/>
        </w:rPr>
        <w:t>3.</w:t>
      </w:r>
      <w:r>
        <w:rPr>
          <w:rFonts w:ascii="조선신명조" w:eastAsia="조선신명조" w:hAnsi="맑은 고딕" w:cs="맑은 고딕" w:hint="eastAsia"/>
          <w:color w:val="000000"/>
          <w:lang w:eastAsia="ko-KR"/>
        </w:rPr>
        <w:t>2</w:t>
      </w:r>
      <w:r w:rsidRPr="006E7BFB">
        <w:rPr>
          <w:rFonts w:ascii="조선신명조" w:eastAsia="조선신명조" w:hAnsi="맑은 고딕" w:cs="맑은 고딕"/>
          <w:color w:val="000000"/>
          <w:lang w:eastAsia="ko-KR"/>
        </w:rPr>
        <w:t xml:space="preserve"> </w:t>
      </w:r>
      <w:r>
        <w:rPr>
          <w:rFonts w:ascii="조선신명조" w:eastAsia="조선신명조" w:hAnsi="맑은 고딕" w:cs="맑은 고딕" w:hint="eastAsia"/>
          <w:color w:val="000000"/>
          <w:lang w:eastAsia="ko-KR"/>
        </w:rPr>
        <w:t>변수 중요도 분석</w:t>
      </w:r>
    </w:p>
    <w:p w14:paraId="4D9AC8CB" w14:textId="77777777" w:rsidR="000937AF" w:rsidRDefault="000937AF" w:rsidP="00251E0D">
      <w:pPr>
        <w:pBdr>
          <w:top w:val="nil"/>
          <w:left w:val="nil"/>
          <w:bottom w:val="nil"/>
          <w:right w:val="nil"/>
          <w:between w:val="nil"/>
        </w:pBdr>
        <w:spacing w:before="53" w:line="252" w:lineRule="auto"/>
        <w:jc w:val="both"/>
        <w:rPr>
          <w:rFonts w:ascii="조선신명조" w:eastAsia="조선신명조" w:hAnsi="맑은 고딕" w:cs="맑은 고딕"/>
          <w:color w:val="000000"/>
          <w:lang w:eastAsia="ko-KR"/>
        </w:rPr>
      </w:pPr>
    </w:p>
    <w:p w14:paraId="3617744B" w14:textId="77777777" w:rsidR="00510381" w:rsidRDefault="00BF1BE8" w:rsidP="00510381">
      <w:pPr>
        <w:pStyle w:val="a3"/>
        <w:spacing w:before="53" w:line="252" w:lineRule="auto"/>
        <w:ind w:firstLine="150"/>
        <w:jc w:val="both"/>
        <w:rPr>
          <w:rFonts w:ascii="조선신명조" w:eastAsia="조선신명조"/>
          <w:w w:val="105"/>
          <w:sz w:val="18"/>
          <w:szCs w:val="18"/>
          <w:lang w:eastAsia="ko-KR"/>
        </w:rPr>
      </w:pPr>
      <w:r w:rsidRPr="00BF1BE8">
        <w:rPr>
          <w:rFonts w:ascii="조선신명조" w:eastAsia="조선신명조"/>
          <w:w w:val="105"/>
          <w:sz w:val="18"/>
          <w:szCs w:val="18"/>
          <w:lang w:eastAsia="ko-KR"/>
        </w:rPr>
        <w:t xml:space="preserve">모델이 어떤 정보를 통해 예측력을 확보했는지를 </w:t>
      </w:r>
      <w:proofErr w:type="spellStart"/>
      <w:r w:rsidRPr="00BF1BE8">
        <w:rPr>
          <w:rFonts w:ascii="조선신명조" w:eastAsia="조선신명조"/>
          <w:w w:val="105"/>
          <w:sz w:val="18"/>
          <w:szCs w:val="18"/>
          <w:lang w:eastAsia="ko-KR"/>
        </w:rPr>
        <w:t>정량화하기</w:t>
      </w:r>
      <w:proofErr w:type="spellEnd"/>
      <w:r w:rsidRPr="00BF1BE8">
        <w:rPr>
          <w:rFonts w:ascii="조선신명조" w:eastAsia="조선신명조"/>
          <w:w w:val="105"/>
          <w:sz w:val="18"/>
          <w:szCs w:val="18"/>
          <w:lang w:eastAsia="ko-KR"/>
        </w:rPr>
        <w:t xml:space="preserve"> 위해 Permutation Importance를 적용하였다. Permutation Importance는 특정 피처의 값을 무작위로 섞어 모델 예측 성능(MSE)의 변화를 측정하는 방식으로, 모델에 내재된 비선형성과 상호작용 구조를 고려하면서도 직관적인 변수 기여도를 산출할 수 있다. 이러한 방식은 회귀계수에 직접 의존하지 않기 때문에 딥러닝</w:t>
      </w:r>
      <w:r w:rsidRPr="00BF1BE8">
        <w:rPr>
          <w:rFonts w:ascii="조선신명조" w:eastAsia="조선신명조"/>
          <w:w w:val="105"/>
          <w:sz w:val="18"/>
          <w:szCs w:val="18"/>
          <w:lang w:eastAsia="ko-KR"/>
        </w:rPr>
        <w:t>·</w:t>
      </w:r>
      <w:r w:rsidRPr="00BF1BE8">
        <w:rPr>
          <w:rFonts w:ascii="조선신명조" w:eastAsia="조선신명조"/>
          <w:w w:val="105"/>
          <w:sz w:val="18"/>
          <w:szCs w:val="18"/>
          <w:lang w:eastAsia="ko-KR"/>
        </w:rPr>
        <w:t xml:space="preserve">트리 기반 모델 등 </w:t>
      </w:r>
      <w:r w:rsidRPr="00BF1BE8">
        <w:rPr>
          <w:rFonts w:ascii="조선신명조" w:eastAsia="조선신명조"/>
          <w:w w:val="105"/>
          <w:sz w:val="18"/>
          <w:szCs w:val="18"/>
          <w:lang w:eastAsia="ko-KR"/>
        </w:rPr>
        <w:t>‘</w:t>
      </w:r>
      <w:r w:rsidRPr="00BF1BE8">
        <w:rPr>
          <w:rFonts w:ascii="조선신명조" w:eastAsia="조선신명조"/>
          <w:w w:val="105"/>
          <w:sz w:val="18"/>
          <w:szCs w:val="18"/>
          <w:lang w:eastAsia="ko-KR"/>
        </w:rPr>
        <w:t>블랙박스</w:t>
      </w:r>
      <w:r w:rsidRPr="00BF1BE8">
        <w:rPr>
          <w:rFonts w:ascii="조선신명조" w:eastAsia="조선신명조"/>
          <w:w w:val="105"/>
          <w:sz w:val="18"/>
          <w:szCs w:val="18"/>
          <w:lang w:eastAsia="ko-KR"/>
        </w:rPr>
        <w:t>’</w:t>
      </w:r>
      <w:r w:rsidRPr="00BF1BE8">
        <w:rPr>
          <w:rFonts w:ascii="조선신명조" w:eastAsia="조선신명조"/>
          <w:w w:val="105"/>
          <w:sz w:val="18"/>
          <w:szCs w:val="18"/>
          <w:lang w:eastAsia="ko-KR"/>
        </w:rPr>
        <w:t xml:space="preserve"> 모델의 해석 가능성을 높이는 데 널리 활용된다. </w:t>
      </w:r>
    </w:p>
    <w:p w14:paraId="7EB47632" w14:textId="77777777" w:rsidR="00510381" w:rsidRDefault="00BF1BE8" w:rsidP="00510381">
      <w:pPr>
        <w:pStyle w:val="a3"/>
        <w:spacing w:before="53" w:line="252" w:lineRule="auto"/>
        <w:ind w:firstLine="150"/>
        <w:jc w:val="both"/>
        <w:rPr>
          <w:rFonts w:ascii="조선신명조" w:eastAsia="조선신명조"/>
          <w:w w:val="105"/>
          <w:sz w:val="18"/>
          <w:szCs w:val="18"/>
          <w:lang w:eastAsia="ko-KR"/>
        </w:rPr>
      </w:pPr>
      <w:r w:rsidRPr="00BF1BE8">
        <w:rPr>
          <w:rFonts w:ascii="조선신명조" w:eastAsia="조선신명조"/>
          <w:w w:val="105"/>
          <w:sz w:val="18"/>
          <w:szCs w:val="18"/>
          <w:lang w:eastAsia="ko-KR"/>
        </w:rPr>
        <w:t>&lt;그림 2&gt;는 본 연구에서 가장 우수한 성능을 보인 조합(</w:t>
      </w:r>
      <w:proofErr w:type="spellStart"/>
      <w:r w:rsidRPr="00BF1BE8">
        <w:rPr>
          <w:rFonts w:ascii="조선신명조" w:eastAsia="조선신명조"/>
          <w:w w:val="105"/>
          <w:sz w:val="18"/>
          <w:szCs w:val="18"/>
          <w:lang w:eastAsia="ko-KR"/>
        </w:rPr>
        <w:t>Macro+Event+Sentiment</w:t>
      </w:r>
      <w:proofErr w:type="spellEnd"/>
      <w:r w:rsidRPr="00BF1BE8">
        <w:rPr>
          <w:rFonts w:ascii="조선신명조" w:eastAsia="조선신명조"/>
          <w:w w:val="105"/>
          <w:sz w:val="18"/>
          <w:szCs w:val="18"/>
          <w:lang w:eastAsia="ko-KR"/>
        </w:rPr>
        <w:t>, CNN-LSTM, lookback=20)으로 측정한 결과이다. 분석에 따르면 Macro/Market 변수군의 비중이 압도적으로 컸다. 구체적으로는 금 가격(XAU), 알루미늄</w:t>
      </w:r>
      <w:r w:rsidRPr="00BF1BE8">
        <w:rPr>
          <w:rFonts w:ascii="조선신명조" w:eastAsia="조선신명조"/>
          <w:w w:val="105"/>
          <w:sz w:val="18"/>
          <w:szCs w:val="18"/>
          <w:lang w:eastAsia="ko-KR"/>
        </w:rPr>
        <w:t>·</w:t>
      </w:r>
      <w:r w:rsidRPr="00BF1BE8">
        <w:rPr>
          <w:rFonts w:ascii="조선신명조" w:eastAsia="조선신명조"/>
          <w:w w:val="105"/>
          <w:sz w:val="18"/>
          <w:szCs w:val="18"/>
          <w:lang w:eastAsia="ko-KR"/>
        </w:rPr>
        <w:t>구리 등 원자재 가격, 미국 정책금리 및 미 국채 10년물 수익률(us10y), OVX와 같은 변동성 지표, KOSPI/KOSDAQ 가격</w:t>
      </w:r>
      <w:r w:rsidRPr="00BF1BE8">
        <w:rPr>
          <w:rFonts w:ascii="조선신명조" w:eastAsia="조선신명조"/>
          <w:w w:val="105"/>
          <w:sz w:val="18"/>
          <w:szCs w:val="18"/>
          <w:lang w:eastAsia="ko-KR"/>
        </w:rPr>
        <w:t>·</w:t>
      </w:r>
      <w:r w:rsidRPr="00BF1BE8">
        <w:rPr>
          <w:rFonts w:ascii="조선신명조" w:eastAsia="조선신명조"/>
          <w:w w:val="105"/>
          <w:sz w:val="18"/>
          <w:szCs w:val="18"/>
          <w:lang w:eastAsia="ko-KR"/>
        </w:rPr>
        <w:t>거래량이 상위권에 포진하였다. 이는 글로벌 금리</w:t>
      </w:r>
      <w:r w:rsidRPr="00BF1BE8">
        <w:rPr>
          <w:rFonts w:ascii="조선신명조" w:eastAsia="조선신명조"/>
          <w:w w:val="105"/>
          <w:sz w:val="18"/>
          <w:szCs w:val="18"/>
          <w:lang w:eastAsia="ko-KR"/>
        </w:rPr>
        <w:t>·</w:t>
      </w:r>
      <w:r w:rsidRPr="00BF1BE8">
        <w:rPr>
          <w:rFonts w:ascii="조선신명조" w:eastAsia="조선신명조"/>
          <w:w w:val="105"/>
          <w:sz w:val="18"/>
          <w:szCs w:val="18"/>
          <w:lang w:eastAsia="ko-KR"/>
        </w:rPr>
        <w:t>상품</w:t>
      </w:r>
      <w:r w:rsidRPr="00BF1BE8">
        <w:rPr>
          <w:rFonts w:ascii="조선신명조" w:eastAsia="조선신명조"/>
          <w:w w:val="105"/>
          <w:sz w:val="18"/>
          <w:szCs w:val="18"/>
          <w:lang w:eastAsia="ko-KR"/>
        </w:rPr>
        <w:t>·</w:t>
      </w:r>
      <w:r w:rsidRPr="00BF1BE8">
        <w:rPr>
          <w:rFonts w:ascii="조선신명조" w:eastAsia="조선신명조"/>
          <w:w w:val="105"/>
          <w:sz w:val="18"/>
          <w:szCs w:val="18"/>
          <w:lang w:eastAsia="ko-KR"/>
        </w:rPr>
        <w:t>주식시장의 공분산 구조가 원/달러 환율 변동에 핵심 설명력을 갖는다는 점을 재확인시켜 준다.</w:t>
      </w:r>
    </w:p>
    <w:p w14:paraId="52F09D0B" w14:textId="23E0B60A" w:rsidR="00BF1BE8" w:rsidRPr="00BF1BE8" w:rsidRDefault="00BF1BE8" w:rsidP="00510381">
      <w:pPr>
        <w:pStyle w:val="a3"/>
        <w:spacing w:before="53" w:line="252" w:lineRule="auto"/>
        <w:ind w:firstLine="150"/>
        <w:jc w:val="both"/>
        <w:rPr>
          <w:rFonts w:ascii="조선신명조" w:eastAsia="조선신명조"/>
          <w:w w:val="105"/>
          <w:sz w:val="18"/>
          <w:szCs w:val="18"/>
          <w:lang w:eastAsia="ko-KR"/>
        </w:rPr>
      </w:pPr>
      <w:r w:rsidRPr="00BF1BE8">
        <w:rPr>
          <w:rFonts w:ascii="조선신명조" w:eastAsia="조선신명조"/>
          <w:w w:val="105"/>
          <w:sz w:val="18"/>
          <w:szCs w:val="18"/>
          <w:lang w:eastAsia="ko-KR"/>
        </w:rPr>
        <w:t>또한 뉴스 감성 요약 지표의 분산(</w:t>
      </w:r>
      <w:proofErr w:type="spellStart"/>
      <w:r w:rsidRPr="00BF1BE8">
        <w:rPr>
          <w:rFonts w:ascii="조선신명조" w:eastAsia="조선신명조"/>
          <w:w w:val="105"/>
          <w:sz w:val="18"/>
          <w:szCs w:val="18"/>
          <w:lang w:eastAsia="ko-KR"/>
        </w:rPr>
        <w:t>score_summary_var</w:t>
      </w:r>
      <w:proofErr w:type="spellEnd"/>
      <w:r w:rsidRPr="00BF1BE8">
        <w:rPr>
          <w:rFonts w:ascii="조선신명조" w:eastAsia="조선신명조"/>
          <w:w w:val="105"/>
          <w:sz w:val="18"/>
          <w:szCs w:val="18"/>
          <w:lang w:eastAsia="ko-KR"/>
        </w:rPr>
        <w:t xml:space="preserve">)이 높은 중요도를 보였다. 이는 단순한 </w:t>
      </w:r>
      <w:proofErr w:type="spellStart"/>
      <w:r w:rsidRPr="00BF1BE8">
        <w:rPr>
          <w:rFonts w:ascii="조선신명조" w:eastAsia="조선신명조"/>
          <w:w w:val="105"/>
          <w:sz w:val="18"/>
          <w:szCs w:val="18"/>
          <w:lang w:eastAsia="ko-KR"/>
        </w:rPr>
        <w:t>긍</w:t>
      </w:r>
      <w:proofErr w:type="spellEnd"/>
      <w:r w:rsidRPr="00BF1BE8">
        <w:rPr>
          <w:rFonts w:ascii="조선신명조" w:eastAsia="조선신명조"/>
          <w:w w:val="105"/>
          <w:sz w:val="18"/>
          <w:szCs w:val="18"/>
          <w:lang w:eastAsia="ko-KR"/>
        </w:rPr>
        <w:t>·</w:t>
      </w:r>
      <w:r w:rsidRPr="00BF1BE8">
        <w:rPr>
          <w:rFonts w:ascii="조선신명조" w:eastAsia="조선신명조"/>
          <w:w w:val="105"/>
          <w:sz w:val="18"/>
          <w:szCs w:val="18"/>
          <w:lang w:eastAsia="ko-KR"/>
        </w:rPr>
        <w:t xml:space="preserve">부정 수준보다 뉴스 톤의 불확실성(변동성) 자체가 단기 환율 예측에 중요한 신호임을 의미한다. 반면 이벤트(GDELT) 변수군은 </w:t>
      </w:r>
      <w:proofErr w:type="spellStart"/>
      <w:r w:rsidRPr="00BF1BE8">
        <w:rPr>
          <w:rFonts w:ascii="조선신명조" w:eastAsia="조선신명조"/>
          <w:w w:val="105"/>
          <w:sz w:val="18"/>
          <w:szCs w:val="18"/>
          <w:lang w:eastAsia="ko-KR"/>
        </w:rPr>
        <w:t>events_cnt</w:t>
      </w:r>
      <w:proofErr w:type="spellEnd"/>
      <w:r w:rsidRPr="00BF1BE8">
        <w:rPr>
          <w:rFonts w:ascii="조선신명조" w:eastAsia="조선신명조"/>
          <w:w w:val="105"/>
          <w:sz w:val="18"/>
          <w:szCs w:val="18"/>
          <w:lang w:eastAsia="ko-KR"/>
        </w:rPr>
        <w:t xml:space="preserve">, </w:t>
      </w:r>
      <w:proofErr w:type="spellStart"/>
      <w:r w:rsidRPr="00BF1BE8">
        <w:rPr>
          <w:rFonts w:ascii="조선신명조" w:eastAsia="조선신명조"/>
          <w:w w:val="105"/>
          <w:sz w:val="18"/>
          <w:szCs w:val="18"/>
          <w:lang w:eastAsia="ko-KR"/>
        </w:rPr>
        <w:t>gkg_doc_cnt</w:t>
      </w:r>
      <w:proofErr w:type="spellEnd"/>
      <w:r w:rsidRPr="00BF1BE8">
        <w:rPr>
          <w:rFonts w:ascii="조선신명조" w:eastAsia="조선신명조"/>
          <w:w w:val="105"/>
          <w:sz w:val="18"/>
          <w:szCs w:val="18"/>
          <w:lang w:eastAsia="ko-KR"/>
        </w:rPr>
        <w:t xml:space="preserve">, </w:t>
      </w:r>
      <w:proofErr w:type="spellStart"/>
      <w:r w:rsidRPr="00BF1BE8">
        <w:rPr>
          <w:rFonts w:ascii="조선신명조" w:eastAsia="조선신명조"/>
          <w:w w:val="105"/>
          <w:sz w:val="18"/>
          <w:szCs w:val="18"/>
          <w:lang w:eastAsia="ko-KR"/>
        </w:rPr>
        <w:t>events_tone_kor_mean</w:t>
      </w:r>
      <w:proofErr w:type="spellEnd"/>
      <w:r w:rsidRPr="00BF1BE8">
        <w:rPr>
          <w:rFonts w:ascii="조선신명조" w:eastAsia="조선신명조"/>
          <w:w w:val="105"/>
          <w:sz w:val="18"/>
          <w:szCs w:val="18"/>
          <w:lang w:eastAsia="ko-KR"/>
        </w:rPr>
        <w:t xml:space="preserve">, </w:t>
      </w:r>
      <w:proofErr w:type="spellStart"/>
      <w:r w:rsidRPr="00BF1BE8">
        <w:rPr>
          <w:rFonts w:ascii="조선신명조" w:eastAsia="조선신명조"/>
          <w:w w:val="105"/>
          <w:sz w:val="18"/>
          <w:szCs w:val="18"/>
          <w:lang w:eastAsia="ko-KR"/>
        </w:rPr>
        <w:t>gkg_kr_loc_cnt</w:t>
      </w:r>
      <w:proofErr w:type="spellEnd"/>
      <w:r w:rsidRPr="00BF1BE8">
        <w:rPr>
          <w:rFonts w:ascii="조선신명조" w:eastAsia="조선신명조"/>
          <w:w w:val="105"/>
          <w:sz w:val="18"/>
          <w:szCs w:val="18"/>
          <w:lang w:eastAsia="ko-KR"/>
        </w:rPr>
        <w:t xml:space="preserve"> 등 일부 변수가 기여했으나, 그룹 합계 기준으로는 Macro/Market 대비 상대적으로 낮은 중요도를 나타냈다. 이러한 차이는 이벤트 데이터의 잡음, 보도 편향, 또는 사건 영향의 단기</w:t>
      </w:r>
      <w:r w:rsidRPr="00BF1BE8">
        <w:rPr>
          <w:rFonts w:ascii="조선신명조" w:eastAsia="조선신명조"/>
          <w:w w:val="105"/>
          <w:sz w:val="18"/>
          <w:szCs w:val="18"/>
          <w:lang w:eastAsia="ko-KR"/>
        </w:rPr>
        <w:t>·</w:t>
      </w:r>
      <w:r w:rsidRPr="00BF1BE8">
        <w:rPr>
          <w:rFonts w:ascii="조선신명조" w:eastAsia="조선신명조"/>
          <w:w w:val="105"/>
          <w:sz w:val="18"/>
          <w:szCs w:val="18"/>
          <w:lang w:eastAsia="ko-KR"/>
        </w:rPr>
        <w:t>국면 의존성에서 기인할 수 있다.</w:t>
      </w:r>
    </w:p>
    <w:p w14:paraId="1F62FDE8" w14:textId="502E2131" w:rsidR="00BF1BE8" w:rsidRPr="00510381" w:rsidRDefault="00BF1BE8" w:rsidP="00251E0D">
      <w:pPr>
        <w:pStyle w:val="a3"/>
        <w:spacing w:before="53" w:line="252" w:lineRule="auto"/>
        <w:jc w:val="both"/>
        <w:rPr>
          <w:rFonts w:ascii="조선신명조" w:eastAsia="조선신명조"/>
          <w:w w:val="105"/>
          <w:sz w:val="18"/>
          <w:szCs w:val="18"/>
          <w:lang w:eastAsia="ko-KR"/>
        </w:rPr>
        <w:sectPr w:rsidR="00BF1BE8" w:rsidRPr="00510381" w:rsidSect="00D95A4E">
          <w:type w:val="continuous"/>
          <w:pgSz w:w="11910" w:h="16840"/>
          <w:pgMar w:top="1580" w:right="1180" w:bottom="2040" w:left="1180" w:header="0" w:footer="1849" w:gutter="0"/>
          <w:cols w:space="720"/>
        </w:sectPr>
      </w:pPr>
    </w:p>
    <w:p w14:paraId="33B361A8" w14:textId="77777777" w:rsidR="00BF1BE8" w:rsidRDefault="00BF1BE8" w:rsidP="00251E0D">
      <w:pPr>
        <w:pStyle w:val="a3"/>
        <w:spacing w:before="53" w:line="252" w:lineRule="auto"/>
        <w:jc w:val="both"/>
        <w:rPr>
          <w:rFonts w:ascii="조선신명조" w:eastAsia="조선신명조"/>
          <w:w w:val="105"/>
          <w:sz w:val="18"/>
          <w:szCs w:val="18"/>
          <w:lang w:eastAsia="ko-KR"/>
        </w:rPr>
        <w:sectPr w:rsidR="00BF1BE8" w:rsidSect="00D95A4E">
          <w:type w:val="continuous"/>
          <w:pgSz w:w="11910" w:h="16840"/>
          <w:pgMar w:top="1580" w:right="1180" w:bottom="2040" w:left="1180" w:header="0" w:footer="1849" w:gutter="0"/>
          <w:cols w:space="720"/>
        </w:sectPr>
      </w:pPr>
      <w:r>
        <w:rPr>
          <w:noProof/>
          <w14:ligatures w14:val="standardContextual"/>
        </w:rPr>
        <w:lastRenderedPageBreak/>
        <w:drawing>
          <wp:inline distT="0" distB="0" distL="0" distR="0" wp14:anchorId="56D6278B" wp14:editId="48CBE08C">
            <wp:extent cx="5213350" cy="4040787"/>
            <wp:effectExtent l="0" t="0" r="6350" b="0"/>
            <wp:docPr id="183373636" name="그림 1" descr="텍스트, 스크린샷, 소프트웨어, 컴퓨터 아이콘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3636" name="그림 1" descr="텍스트, 스크린샷, 소프트웨어, 컴퓨터 아이콘이(가) 표시된 사진&#10;&#10;AI 생성 콘텐츠는 정확하지 않을 수 있습니다."/>
                    <pic:cNvPicPr/>
                  </pic:nvPicPr>
                  <pic:blipFill>
                    <a:blip r:embed="rId14"/>
                    <a:stretch>
                      <a:fillRect/>
                    </a:stretch>
                  </pic:blipFill>
                  <pic:spPr>
                    <a:xfrm>
                      <a:off x="0" y="0"/>
                      <a:ext cx="5262469" cy="4078859"/>
                    </a:xfrm>
                    <a:prstGeom prst="rect">
                      <a:avLst/>
                    </a:prstGeom>
                  </pic:spPr>
                </pic:pic>
              </a:graphicData>
            </a:graphic>
          </wp:inline>
        </w:drawing>
      </w:r>
    </w:p>
    <w:p w14:paraId="492644DE" w14:textId="3C2D7A78" w:rsidR="00BF1BE8" w:rsidRPr="00BF1BE8" w:rsidRDefault="00BF1BE8" w:rsidP="00BF1BE8">
      <w:pPr>
        <w:pStyle w:val="a3"/>
        <w:spacing w:before="53" w:line="252" w:lineRule="auto"/>
        <w:jc w:val="center"/>
        <w:rPr>
          <w:rFonts w:ascii="조선신명조" w:eastAsia="조선신명조"/>
          <w:b/>
          <w:bCs/>
          <w:w w:val="105"/>
          <w:sz w:val="18"/>
          <w:szCs w:val="18"/>
          <w:lang w:eastAsia="ko-KR"/>
        </w:rPr>
        <w:sectPr w:rsidR="00BF1BE8" w:rsidRPr="00BF1BE8" w:rsidSect="00D95A4E">
          <w:type w:val="continuous"/>
          <w:pgSz w:w="11910" w:h="16840"/>
          <w:pgMar w:top="1580" w:right="1180" w:bottom="2040" w:left="1180" w:header="0" w:footer="1849" w:gutter="0"/>
          <w:cols w:space="720"/>
        </w:sectPr>
      </w:pPr>
      <w:r w:rsidRPr="00BF1BE8">
        <w:rPr>
          <w:rFonts w:ascii="조선신명조" w:eastAsia="조선신명조" w:hint="eastAsia"/>
          <w:b/>
          <w:bCs/>
          <w:w w:val="105"/>
          <w:sz w:val="18"/>
          <w:szCs w:val="18"/>
          <w:lang w:eastAsia="ko-KR"/>
        </w:rPr>
        <w:t>&lt;그림 2&gt; Permutation Importance (Top 20</w:t>
      </w:r>
      <w:r>
        <w:rPr>
          <w:rFonts w:ascii="조선신명조" w:eastAsia="조선신명조" w:hint="eastAsia"/>
          <w:b/>
          <w:bCs/>
          <w:w w:val="105"/>
          <w:sz w:val="18"/>
          <w:szCs w:val="18"/>
          <w:lang w:eastAsia="ko-KR"/>
        </w:rPr>
        <w:t>)</w:t>
      </w:r>
    </w:p>
    <w:p w14:paraId="39B05FD7" w14:textId="77777777" w:rsidR="00BF1BE8" w:rsidRDefault="00BF1BE8" w:rsidP="00046D53">
      <w:pPr>
        <w:pStyle w:val="a3"/>
        <w:spacing w:before="53" w:line="252" w:lineRule="auto"/>
        <w:jc w:val="both"/>
        <w:rPr>
          <w:rFonts w:ascii="조선신명조" w:eastAsia="조선신명조"/>
          <w:w w:val="105"/>
          <w:sz w:val="18"/>
          <w:szCs w:val="18"/>
          <w:lang w:eastAsia="ko-KR"/>
        </w:rPr>
        <w:sectPr w:rsidR="00BF1BE8" w:rsidSect="00D95A4E">
          <w:type w:val="continuous"/>
          <w:pgSz w:w="11910" w:h="16840"/>
          <w:pgMar w:top="1580" w:right="1180" w:bottom="2040" w:left="1180" w:header="0" w:footer="1849" w:gutter="0"/>
          <w:cols w:space="720"/>
        </w:sectPr>
      </w:pPr>
    </w:p>
    <w:p w14:paraId="2253A22B" w14:textId="7ECDC0BC" w:rsidR="00BF1BE8" w:rsidRDefault="00BF1BE8" w:rsidP="000937AF">
      <w:pPr>
        <w:pStyle w:val="a3"/>
        <w:spacing w:before="53" w:line="252" w:lineRule="auto"/>
        <w:rPr>
          <w:rFonts w:ascii="조선신명조" w:eastAsia="조선신명조"/>
          <w:w w:val="105"/>
          <w:sz w:val="18"/>
          <w:szCs w:val="18"/>
          <w:lang w:eastAsia="ko-KR"/>
        </w:rPr>
        <w:sectPr w:rsidR="00BF1BE8" w:rsidSect="00D95A4E">
          <w:type w:val="continuous"/>
          <w:pgSz w:w="11910" w:h="16840"/>
          <w:pgMar w:top="1580" w:right="1180" w:bottom="2040" w:left="1180" w:header="0" w:footer="1849" w:gutter="0"/>
          <w:cols w:space="720"/>
        </w:sectPr>
      </w:pPr>
    </w:p>
    <w:p w14:paraId="7D810B02" w14:textId="258A8506" w:rsidR="00BF1BE8" w:rsidRPr="00BF1BE8" w:rsidRDefault="00BF1BE8" w:rsidP="00BF1BE8">
      <w:pPr>
        <w:rPr>
          <w:rFonts w:eastAsia="조선신명조"/>
          <w:lang w:eastAsia="ko-KR"/>
        </w:rPr>
        <w:sectPr w:rsidR="00BF1BE8" w:rsidRPr="00BF1BE8" w:rsidSect="00D95A4E">
          <w:type w:val="continuous"/>
          <w:pgSz w:w="11910" w:h="16840"/>
          <w:pgMar w:top="1580" w:right="1180" w:bottom="2040" w:left="1180" w:header="0" w:footer="1849" w:gutter="0"/>
          <w:cols w:space="720"/>
        </w:sectPr>
      </w:pPr>
    </w:p>
    <w:p w14:paraId="5308FC80" w14:textId="77B14797" w:rsidR="000937AF" w:rsidRDefault="000937AF" w:rsidP="000937AF">
      <w:pPr>
        <w:pBdr>
          <w:top w:val="nil"/>
          <w:left w:val="nil"/>
          <w:bottom w:val="nil"/>
          <w:right w:val="nil"/>
          <w:between w:val="nil"/>
        </w:pBdr>
        <w:spacing w:before="53" w:line="252" w:lineRule="auto"/>
        <w:jc w:val="both"/>
        <w:rPr>
          <w:rFonts w:ascii="조선신명조" w:eastAsia="조선신명조" w:hAnsi="맑은 고딕" w:cs="맑은 고딕"/>
          <w:color w:val="000000"/>
          <w:lang w:eastAsia="ko-KR"/>
        </w:rPr>
      </w:pPr>
      <w:r w:rsidRPr="006E7BFB">
        <w:rPr>
          <w:rFonts w:ascii="조선신명조" w:eastAsia="조선신명조" w:hAnsi="맑은 고딕" w:cs="맑은 고딕" w:hint="eastAsia"/>
          <w:color w:val="000000"/>
          <w:lang w:eastAsia="ko-KR"/>
        </w:rPr>
        <w:t>3.</w:t>
      </w:r>
      <w:r>
        <w:rPr>
          <w:rFonts w:ascii="조선신명조" w:eastAsia="조선신명조" w:hAnsi="맑은 고딕" w:cs="맑은 고딕" w:hint="eastAsia"/>
          <w:color w:val="000000"/>
          <w:lang w:eastAsia="ko-KR"/>
        </w:rPr>
        <w:t>3</w:t>
      </w:r>
      <w:r w:rsidRPr="006E7BFB">
        <w:rPr>
          <w:rFonts w:ascii="조선신명조" w:eastAsia="조선신명조" w:hAnsi="맑은 고딕" w:cs="맑은 고딕"/>
          <w:color w:val="000000"/>
          <w:lang w:eastAsia="ko-KR"/>
        </w:rPr>
        <w:t xml:space="preserve"> </w:t>
      </w:r>
      <w:r>
        <w:rPr>
          <w:rFonts w:ascii="조선신명조" w:eastAsia="조선신명조" w:hAnsi="맑은 고딕" w:cs="맑은 고딕" w:hint="eastAsia"/>
          <w:color w:val="000000"/>
          <w:lang w:eastAsia="ko-KR"/>
        </w:rPr>
        <w:t>시각화</w:t>
      </w:r>
    </w:p>
    <w:p w14:paraId="6B7C760D" w14:textId="77777777" w:rsidR="000937AF" w:rsidRDefault="000937AF" w:rsidP="000937AF">
      <w:pPr>
        <w:pStyle w:val="a3"/>
        <w:spacing w:before="53" w:line="252" w:lineRule="auto"/>
        <w:jc w:val="both"/>
        <w:rPr>
          <w:rFonts w:ascii="조선신명조" w:eastAsia="조선신명조"/>
          <w:w w:val="105"/>
          <w:sz w:val="18"/>
          <w:szCs w:val="18"/>
          <w:lang w:eastAsia="ko-KR"/>
        </w:rPr>
      </w:pPr>
    </w:p>
    <w:p w14:paraId="4AE29D34" w14:textId="4E9D8C4D" w:rsidR="000937AF" w:rsidRDefault="000937AF" w:rsidP="000937AF">
      <w:pPr>
        <w:pStyle w:val="a3"/>
        <w:spacing w:before="53" w:line="252" w:lineRule="auto"/>
        <w:ind w:firstLineChars="200" w:firstLine="378"/>
        <w:jc w:val="both"/>
        <w:rPr>
          <w:rFonts w:ascii="조선신명조" w:eastAsia="조선신명조"/>
          <w:w w:val="105"/>
          <w:sz w:val="18"/>
          <w:szCs w:val="18"/>
          <w:lang w:eastAsia="ko-KR"/>
        </w:rPr>
      </w:pPr>
      <w:r w:rsidRPr="000937AF">
        <w:rPr>
          <w:rFonts w:ascii="조선신명조" w:eastAsia="조선신명조" w:hint="eastAsia"/>
          <w:w w:val="105"/>
          <w:sz w:val="18"/>
          <w:szCs w:val="18"/>
          <w:lang w:eastAsia="ko-KR"/>
        </w:rPr>
        <w:t>본 절에서는 최적 구성(</w:t>
      </w:r>
      <w:proofErr w:type="spellStart"/>
      <w:r w:rsidRPr="000937AF">
        <w:rPr>
          <w:rFonts w:ascii="조선신명조" w:eastAsia="조선신명조" w:hint="eastAsia"/>
          <w:w w:val="105"/>
          <w:sz w:val="18"/>
          <w:szCs w:val="18"/>
          <w:lang w:eastAsia="ko-KR"/>
        </w:rPr>
        <w:t>Macro+Event+Sentiment</w:t>
      </w:r>
      <w:proofErr w:type="spellEnd"/>
      <w:r w:rsidRPr="000937AF">
        <w:rPr>
          <w:rFonts w:ascii="조선신명조" w:eastAsia="조선신명조" w:hint="eastAsia"/>
          <w:w w:val="105"/>
          <w:sz w:val="18"/>
          <w:szCs w:val="18"/>
          <w:lang w:eastAsia="ko-KR"/>
        </w:rPr>
        <w:t xml:space="preserve">, CNN-LSTM, lookback=20)을 이용하여 2020년부터 2024년까지의 원/달러 환율 예측 결과를 </w:t>
      </w:r>
      <w:proofErr w:type="spellStart"/>
      <w:r w:rsidRPr="000937AF">
        <w:rPr>
          <w:rFonts w:ascii="조선신명조" w:eastAsia="조선신명조" w:hint="eastAsia"/>
          <w:w w:val="105"/>
          <w:sz w:val="18"/>
          <w:szCs w:val="18"/>
          <w:lang w:eastAsia="ko-KR"/>
        </w:rPr>
        <w:t>시각화하였다</w:t>
      </w:r>
      <w:proofErr w:type="spellEnd"/>
      <w:r w:rsidRPr="000937AF">
        <w:rPr>
          <w:rFonts w:ascii="조선신명조" w:eastAsia="조선신명조" w:hint="eastAsia"/>
          <w:w w:val="105"/>
          <w:sz w:val="18"/>
          <w:szCs w:val="18"/>
          <w:lang w:eastAsia="ko-KR"/>
        </w:rPr>
        <w:t xml:space="preserve">&lt;그림 3&gt;. 그래프는 실제 값(Actual)과 모델의 예측 값(Predicted)을 전체 구간에 걸쳐 비교하였으며, </w:t>
      </w:r>
      <w:proofErr w:type="spellStart"/>
      <w:r w:rsidRPr="000937AF">
        <w:rPr>
          <w:rFonts w:ascii="조선신명조" w:eastAsia="조선신명조" w:hint="eastAsia"/>
          <w:w w:val="105"/>
          <w:sz w:val="18"/>
          <w:szCs w:val="18"/>
          <w:lang w:eastAsia="ko-KR"/>
        </w:rPr>
        <w:t>학습·검증에</w:t>
      </w:r>
      <w:proofErr w:type="spellEnd"/>
      <w:r w:rsidRPr="000937AF">
        <w:rPr>
          <w:rFonts w:ascii="조선신명조" w:eastAsia="조선신명조" w:hint="eastAsia"/>
          <w:w w:val="105"/>
          <w:sz w:val="18"/>
          <w:szCs w:val="18"/>
          <w:lang w:eastAsia="ko-KR"/>
        </w:rPr>
        <w:t xml:space="preserve"> 사용된 구간과 테스트 구간은 파란색 점선으로 구분하였다.</w:t>
      </w:r>
    </w:p>
    <w:p w14:paraId="0C2F7041" w14:textId="6C105D92" w:rsidR="000937AF" w:rsidRPr="000937AF" w:rsidRDefault="000937AF" w:rsidP="000937AF">
      <w:pPr>
        <w:pStyle w:val="a3"/>
        <w:spacing w:before="53" w:line="252" w:lineRule="auto"/>
        <w:ind w:firstLineChars="100" w:firstLine="189"/>
        <w:jc w:val="both"/>
        <w:rPr>
          <w:rFonts w:ascii="조선신명조" w:eastAsia="조선신명조"/>
          <w:w w:val="105"/>
          <w:sz w:val="18"/>
          <w:szCs w:val="18"/>
          <w:lang w:eastAsia="ko-KR"/>
        </w:rPr>
      </w:pPr>
      <w:r w:rsidRPr="000937AF">
        <w:rPr>
          <w:rFonts w:ascii="조선신명조" w:eastAsia="조선신명조" w:hint="eastAsia"/>
          <w:w w:val="105"/>
          <w:sz w:val="18"/>
          <w:szCs w:val="18"/>
          <w:lang w:eastAsia="ko-KR"/>
        </w:rPr>
        <w:t xml:space="preserve">전체 시계열 비교 결과, 모델은 환율의 장기적 </w:t>
      </w:r>
      <w:proofErr w:type="spellStart"/>
      <w:r w:rsidRPr="000937AF">
        <w:rPr>
          <w:rFonts w:ascii="조선신명조" w:eastAsia="조선신명조" w:hint="eastAsia"/>
          <w:w w:val="105"/>
          <w:sz w:val="18"/>
          <w:szCs w:val="18"/>
          <w:lang w:eastAsia="ko-KR"/>
        </w:rPr>
        <w:t>추세뿐만</w:t>
      </w:r>
      <w:proofErr w:type="spellEnd"/>
      <w:r w:rsidRPr="000937AF">
        <w:rPr>
          <w:rFonts w:ascii="조선신명조" w:eastAsia="조선신명조" w:hint="eastAsia"/>
          <w:w w:val="105"/>
          <w:sz w:val="18"/>
          <w:szCs w:val="18"/>
          <w:lang w:eastAsia="ko-KR"/>
        </w:rPr>
        <w:t xml:space="preserve"> 아니라 중단기적 변동 패턴을 비교적 안정적으로 추적하는 모습을 보였다. 특히 코로나19 이후 글로벌 유동성 확대 국면(2020</w:t>
      </w:r>
      <w:r w:rsidRPr="000937AF">
        <w:rPr>
          <w:rFonts w:eastAsia="조선신명조"/>
          <w:w w:val="105"/>
          <w:sz w:val="18"/>
          <w:szCs w:val="18"/>
          <w:lang w:eastAsia="ko-KR"/>
        </w:rPr>
        <w:t>–</w:t>
      </w:r>
      <w:r w:rsidRPr="000937AF">
        <w:rPr>
          <w:rFonts w:ascii="조선신명조" w:eastAsia="조선신명조" w:hint="eastAsia"/>
          <w:w w:val="105"/>
          <w:sz w:val="18"/>
          <w:szCs w:val="18"/>
          <w:lang w:eastAsia="ko-KR"/>
        </w:rPr>
        <w:t>2021), 미 연준의 급격한 긴축과 환율 상승(2022), 그리고 이후 조정 국면(2023</w:t>
      </w:r>
      <w:r w:rsidRPr="000937AF">
        <w:rPr>
          <w:rFonts w:eastAsia="조선신명조"/>
          <w:w w:val="105"/>
          <w:sz w:val="18"/>
          <w:szCs w:val="18"/>
          <w:lang w:eastAsia="ko-KR"/>
        </w:rPr>
        <w:t>–</w:t>
      </w:r>
      <w:r w:rsidRPr="000937AF">
        <w:rPr>
          <w:rFonts w:ascii="조선신명조" w:eastAsia="조선신명조" w:hint="eastAsia"/>
          <w:w w:val="105"/>
          <w:sz w:val="18"/>
          <w:szCs w:val="18"/>
          <w:lang w:eastAsia="ko-KR"/>
        </w:rPr>
        <w:t xml:space="preserve">2024)에 걸쳐 방향성과 국면 전환을 대체로 잘 포착하였다. 이는 </w:t>
      </w:r>
      <w:proofErr w:type="spellStart"/>
      <w:r w:rsidRPr="000937AF">
        <w:rPr>
          <w:rFonts w:ascii="조선신명조" w:eastAsia="조선신명조" w:hint="eastAsia"/>
          <w:w w:val="105"/>
          <w:sz w:val="18"/>
          <w:szCs w:val="18"/>
          <w:lang w:eastAsia="ko-KR"/>
        </w:rPr>
        <w:t>이벤트·감성</w:t>
      </w:r>
      <w:proofErr w:type="spellEnd"/>
      <w:r w:rsidRPr="000937AF">
        <w:rPr>
          <w:rFonts w:ascii="조선신명조" w:eastAsia="조선신명조" w:hint="eastAsia"/>
          <w:w w:val="105"/>
          <w:sz w:val="18"/>
          <w:szCs w:val="18"/>
          <w:lang w:eastAsia="ko-KR"/>
        </w:rPr>
        <w:t xml:space="preserve"> 정보가 단순 시계열 신호를 넘어, 국면 전환기에서 유의미한 보조 지표로 작용했음을 시사한다.</w:t>
      </w:r>
    </w:p>
    <w:p w14:paraId="12F21A93" w14:textId="11416F4C" w:rsidR="000937AF" w:rsidRPr="000937AF" w:rsidRDefault="000937AF" w:rsidP="000937AF">
      <w:pPr>
        <w:pStyle w:val="a3"/>
        <w:spacing w:before="53" w:line="252" w:lineRule="auto"/>
        <w:jc w:val="both"/>
        <w:rPr>
          <w:rFonts w:ascii="조선신명조" w:eastAsia="조선신명조"/>
          <w:w w:val="105"/>
          <w:sz w:val="18"/>
          <w:szCs w:val="18"/>
          <w:lang w:eastAsia="ko-KR"/>
        </w:rPr>
      </w:pPr>
      <w:r w:rsidRPr="000937AF">
        <w:rPr>
          <w:rFonts w:ascii="조선신명조" w:eastAsia="조선신명조" w:hint="eastAsia"/>
          <w:w w:val="105"/>
          <w:sz w:val="18"/>
          <w:szCs w:val="18"/>
          <w:lang w:eastAsia="ko-KR"/>
        </w:rPr>
        <w:t xml:space="preserve">또한 &lt;그림 4&gt;는 테스트 구간을 확대하여 실제 값과 예측 값의 오차를 상세히 비교한 것이다. 전반적으로 실제 값의 국지적 급등락을 예측하기에는 한계가 있었으나, 평균 수준과 변동성의 큰 방향성은 안정적으로 재현하였다. </w:t>
      </w:r>
    </w:p>
    <w:p w14:paraId="5048AE0C" w14:textId="182BB5DA" w:rsidR="000937AF" w:rsidRPr="000937AF" w:rsidRDefault="000937AF" w:rsidP="00046D53">
      <w:pPr>
        <w:pStyle w:val="a3"/>
        <w:spacing w:before="53" w:line="252" w:lineRule="auto"/>
        <w:jc w:val="both"/>
        <w:rPr>
          <w:rFonts w:ascii="조선신명조" w:eastAsia="조선신명조"/>
          <w:w w:val="105"/>
          <w:sz w:val="18"/>
          <w:szCs w:val="18"/>
          <w:lang w:eastAsia="ko-KR"/>
        </w:rPr>
        <w:sectPr w:rsidR="000937AF" w:rsidRPr="000937AF" w:rsidSect="00D95A4E">
          <w:type w:val="continuous"/>
          <w:pgSz w:w="11910" w:h="16840"/>
          <w:pgMar w:top="1580" w:right="1180" w:bottom="2040" w:left="1180" w:header="0" w:footer="1849" w:gutter="0"/>
          <w:cols w:space="720"/>
        </w:sectPr>
      </w:pPr>
      <w:r w:rsidRPr="000937AF">
        <w:rPr>
          <w:rFonts w:ascii="조선신명조" w:eastAsia="조선신명조" w:hint="eastAsia"/>
          <w:w w:val="105"/>
          <w:sz w:val="18"/>
          <w:szCs w:val="18"/>
          <w:lang w:eastAsia="ko-KR"/>
        </w:rPr>
        <w:t xml:space="preserve">결론적으로, 제안된 최적 모델은 환율의 구조적 추세와 단기적 변동성을 모두 일정 수준 포착하며, </w:t>
      </w:r>
      <w:proofErr w:type="spellStart"/>
      <w:r w:rsidRPr="000937AF">
        <w:rPr>
          <w:rFonts w:ascii="조선신명조" w:eastAsia="조선신명조" w:hint="eastAsia"/>
          <w:w w:val="105"/>
          <w:sz w:val="18"/>
          <w:szCs w:val="18"/>
          <w:lang w:eastAsia="ko-KR"/>
        </w:rPr>
        <w:t>이벤트·</w:t>
      </w:r>
      <w:r w:rsidR="00E74DC2">
        <w:rPr>
          <w:rFonts w:ascii="조선신명조" w:eastAsia="조선신명조" w:hint="eastAsia"/>
          <w:w w:val="105"/>
          <w:sz w:val="18"/>
          <w:szCs w:val="18"/>
          <w:lang w:eastAsia="ko-KR"/>
        </w:rPr>
        <w:t>뉴스</w:t>
      </w:r>
      <w:proofErr w:type="spellEnd"/>
      <w:r w:rsidR="00E74DC2">
        <w:rPr>
          <w:rFonts w:ascii="조선신명조" w:eastAsia="조선신명조" w:hint="eastAsia"/>
          <w:w w:val="105"/>
          <w:sz w:val="18"/>
          <w:szCs w:val="18"/>
          <w:lang w:eastAsia="ko-KR"/>
        </w:rPr>
        <w:t xml:space="preserve"> </w:t>
      </w:r>
      <w:r w:rsidRPr="000937AF">
        <w:rPr>
          <w:rFonts w:ascii="조선신명조" w:eastAsia="조선신명조" w:hint="eastAsia"/>
          <w:w w:val="105"/>
          <w:sz w:val="18"/>
          <w:szCs w:val="18"/>
          <w:lang w:eastAsia="ko-KR"/>
        </w:rPr>
        <w:t>감성 정보를 추가할 경우 단순 거시변수만을 사용할 때보다 전반적 예측력이 향상됨을 시각적으로 확인할 수 있었다.</w:t>
      </w:r>
    </w:p>
    <w:p w14:paraId="747E7E06" w14:textId="7C581C6F" w:rsidR="000937AF" w:rsidRDefault="000937AF" w:rsidP="000937AF">
      <w:pPr>
        <w:pStyle w:val="a3"/>
        <w:spacing w:before="53" w:line="252" w:lineRule="auto"/>
        <w:jc w:val="center"/>
        <w:rPr>
          <w:rFonts w:ascii="조선신명조" w:eastAsia="조선신명조"/>
          <w:w w:val="105"/>
          <w:lang w:eastAsia="ko-KR"/>
        </w:rPr>
      </w:pPr>
      <w:r>
        <w:rPr>
          <w:noProof/>
          <w14:ligatures w14:val="standardContextual"/>
        </w:rPr>
        <w:lastRenderedPageBreak/>
        <w:drawing>
          <wp:inline distT="0" distB="0" distL="0" distR="0" wp14:anchorId="5B47C29D" wp14:editId="056923A7">
            <wp:extent cx="6019431" cy="2298700"/>
            <wp:effectExtent l="0" t="0" r="635" b="6350"/>
            <wp:docPr id="1612939318" name="그림 1" descr="그래프, 텍스트, 라인, 스크린샷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939318" name="그림 1" descr="그래프, 텍스트, 라인, 스크린샷이(가) 표시된 사진&#10;&#10;AI 생성 콘텐츠는 정확하지 않을 수 있습니다."/>
                    <pic:cNvPicPr/>
                  </pic:nvPicPr>
                  <pic:blipFill>
                    <a:blip r:embed="rId15"/>
                    <a:stretch>
                      <a:fillRect/>
                    </a:stretch>
                  </pic:blipFill>
                  <pic:spPr>
                    <a:xfrm>
                      <a:off x="0" y="0"/>
                      <a:ext cx="6055202" cy="2312360"/>
                    </a:xfrm>
                    <a:prstGeom prst="rect">
                      <a:avLst/>
                    </a:prstGeom>
                  </pic:spPr>
                </pic:pic>
              </a:graphicData>
            </a:graphic>
          </wp:inline>
        </w:drawing>
      </w:r>
    </w:p>
    <w:p w14:paraId="5A02302D" w14:textId="164A6E4D" w:rsidR="000937AF" w:rsidRPr="000937AF" w:rsidRDefault="000937AF" w:rsidP="000937AF">
      <w:pPr>
        <w:pStyle w:val="a3"/>
        <w:spacing w:before="53" w:line="252" w:lineRule="auto"/>
        <w:jc w:val="center"/>
        <w:rPr>
          <w:rFonts w:ascii="조선신명조" w:eastAsia="조선신명조"/>
          <w:b/>
          <w:bCs/>
          <w:w w:val="105"/>
          <w:sz w:val="18"/>
          <w:szCs w:val="18"/>
          <w:lang w:eastAsia="ko-KR"/>
        </w:rPr>
      </w:pPr>
      <w:r w:rsidRPr="000937AF">
        <w:rPr>
          <w:rFonts w:ascii="조선신명조" w:eastAsia="조선신명조" w:hint="eastAsia"/>
          <w:b/>
          <w:bCs/>
          <w:w w:val="105"/>
          <w:sz w:val="18"/>
          <w:szCs w:val="18"/>
          <w:lang w:eastAsia="ko-KR"/>
        </w:rPr>
        <w:t>&lt;그림 3&gt; 원/달러 환율 예측 결과</w:t>
      </w:r>
    </w:p>
    <w:p w14:paraId="0F49EE2F" w14:textId="77777777" w:rsidR="000937AF" w:rsidRDefault="000937AF" w:rsidP="000937AF">
      <w:pPr>
        <w:pStyle w:val="a3"/>
        <w:spacing w:before="53" w:line="252" w:lineRule="auto"/>
        <w:jc w:val="center"/>
        <w:rPr>
          <w:rFonts w:ascii="조선신명조" w:eastAsia="조선신명조"/>
          <w:w w:val="105"/>
          <w:lang w:eastAsia="ko-KR"/>
        </w:rPr>
        <w:sectPr w:rsidR="000937AF" w:rsidSect="00D95A4E">
          <w:type w:val="continuous"/>
          <w:pgSz w:w="11910" w:h="16840"/>
          <w:pgMar w:top="1580" w:right="1180" w:bottom="2040" w:left="1180" w:header="0" w:footer="1849" w:gutter="0"/>
          <w:cols w:space="720"/>
        </w:sectPr>
      </w:pPr>
    </w:p>
    <w:p w14:paraId="1591870F" w14:textId="77777777" w:rsidR="000937AF" w:rsidRDefault="000937AF" w:rsidP="000937AF">
      <w:pPr>
        <w:pStyle w:val="a3"/>
        <w:spacing w:before="53" w:line="252" w:lineRule="auto"/>
        <w:jc w:val="center"/>
        <w:rPr>
          <w:rFonts w:ascii="조선신명조" w:eastAsia="조선신명조"/>
          <w:w w:val="105"/>
          <w:lang w:eastAsia="ko-KR"/>
        </w:rPr>
      </w:pPr>
    </w:p>
    <w:p w14:paraId="2243432A" w14:textId="77777777" w:rsidR="000937AF" w:rsidRDefault="000937AF" w:rsidP="000937AF">
      <w:pPr>
        <w:pStyle w:val="a3"/>
        <w:spacing w:before="53" w:line="252" w:lineRule="auto"/>
        <w:jc w:val="center"/>
        <w:rPr>
          <w:rFonts w:ascii="조선신명조" w:eastAsia="조선신명조"/>
          <w:w w:val="105"/>
          <w:lang w:eastAsia="ko-KR"/>
        </w:rPr>
        <w:sectPr w:rsidR="000937AF" w:rsidSect="00D95A4E">
          <w:type w:val="continuous"/>
          <w:pgSz w:w="11910" w:h="16840"/>
          <w:pgMar w:top="1580" w:right="1180" w:bottom="2040" w:left="1180" w:header="0" w:footer="1849" w:gutter="0"/>
          <w:cols w:space="720"/>
        </w:sectPr>
      </w:pPr>
    </w:p>
    <w:p w14:paraId="42190C04" w14:textId="210D3BD4" w:rsidR="000937AF" w:rsidRDefault="000937AF" w:rsidP="000937AF">
      <w:pPr>
        <w:pStyle w:val="a3"/>
        <w:spacing w:before="53" w:line="252" w:lineRule="auto"/>
        <w:jc w:val="center"/>
        <w:rPr>
          <w:rFonts w:ascii="조선신명조" w:eastAsia="조선신명조"/>
          <w:w w:val="105"/>
          <w:lang w:eastAsia="ko-KR"/>
        </w:rPr>
      </w:pPr>
      <w:r>
        <w:rPr>
          <w:noProof/>
          <w14:ligatures w14:val="standardContextual"/>
        </w:rPr>
        <w:drawing>
          <wp:inline distT="0" distB="0" distL="0" distR="0" wp14:anchorId="13BCF851" wp14:editId="166A247E">
            <wp:extent cx="6124575" cy="2036439"/>
            <wp:effectExtent l="0" t="0" r="0" b="2540"/>
            <wp:docPr id="1075217432" name="그림 1" descr="그래프, 라인, 스크린샷, 도표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17432" name="그림 1" descr="그래프, 라인, 스크린샷, 도표이(가) 표시된 사진&#10;&#10;AI 생성 콘텐츠는 정확하지 않을 수 있습니다."/>
                    <pic:cNvPicPr/>
                  </pic:nvPicPr>
                  <pic:blipFill>
                    <a:blip r:embed="rId16"/>
                    <a:stretch>
                      <a:fillRect/>
                    </a:stretch>
                  </pic:blipFill>
                  <pic:spPr>
                    <a:xfrm>
                      <a:off x="0" y="0"/>
                      <a:ext cx="6184160" cy="2056251"/>
                    </a:xfrm>
                    <a:prstGeom prst="rect">
                      <a:avLst/>
                    </a:prstGeom>
                  </pic:spPr>
                </pic:pic>
              </a:graphicData>
            </a:graphic>
          </wp:inline>
        </w:drawing>
      </w:r>
    </w:p>
    <w:p w14:paraId="09745DAE" w14:textId="4A1C97DE" w:rsidR="000937AF" w:rsidRPr="00E74DC2" w:rsidRDefault="000937AF" w:rsidP="00E74DC2">
      <w:pPr>
        <w:pStyle w:val="a3"/>
        <w:spacing w:before="53" w:line="252" w:lineRule="auto"/>
        <w:jc w:val="center"/>
        <w:rPr>
          <w:rFonts w:ascii="조선신명조" w:eastAsia="조선신명조"/>
          <w:b/>
          <w:bCs/>
          <w:w w:val="105"/>
          <w:sz w:val="18"/>
          <w:szCs w:val="18"/>
          <w:lang w:eastAsia="ko-KR"/>
        </w:rPr>
        <w:sectPr w:rsidR="000937AF" w:rsidRPr="00E74DC2" w:rsidSect="00D95A4E">
          <w:type w:val="continuous"/>
          <w:pgSz w:w="11910" w:h="16840"/>
          <w:pgMar w:top="1580" w:right="1180" w:bottom="2040" w:left="1180" w:header="0" w:footer="1849" w:gutter="0"/>
          <w:cols w:space="720"/>
        </w:sectPr>
      </w:pPr>
      <w:r w:rsidRPr="000937AF">
        <w:rPr>
          <w:rFonts w:ascii="조선신명조" w:eastAsia="조선신명조" w:hint="eastAsia"/>
          <w:b/>
          <w:bCs/>
          <w:w w:val="105"/>
          <w:sz w:val="18"/>
          <w:szCs w:val="18"/>
          <w:lang w:eastAsia="ko-KR"/>
        </w:rPr>
        <w:t>&lt;그림 4&gt; Test 구간 예측 결과</w:t>
      </w:r>
    </w:p>
    <w:p w14:paraId="2C14D696" w14:textId="77777777" w:rsidR="00251E0D" w:rsidRPr="009911B6" w:rsidRDefault="00251E0D" w:rsidP="00046D53">
      <w:pPr>
        <w:pStyle w:val="a3"/>
        <w:spacing w:before="53" w:line="252" w:lineRule="auto"/>
        <w:jc w:val="both"/>
        <w:rPr>
          <w:rFonts w:ascii="조선신명조" w:eastAsia="조선신명조"/>
          <w:w w:val="105"/>
          <w:lang w:eastAsia="ko-KR"/>
        </w:rPr>
      </w:pPr>
    </w:p>
    <w:p w14:paraId="6ED4F3A8" w14:textId="5B7BF763" w:rsidR="003D21E3" w:rsidRPr="009911B6" w:rsidRDefault="007D75B7" w:rsidP="00481161">
      <w:pPr>
        <w:pStyle w:val="a3"/>
        <w:spacing w:before="53" w:line="252" w:lineRule="auto"/>
        <w:jc w:val="both"/>
        <w:rPr>
          <w:rFonts w:ascii="조선신명조" w:eastAsia="조선신명조"/>
          <w:w w:val="105"/>
          <w:lang w:eastAsia="ko-KR"/>
        </w:rPr>
      </w:pPr>
      <w:proofErr w:type="spellStart"/>
      <w:r>
        <w:rPr>
          <w:rFonts w:ascii="조선신명조" w:eastAsia="조선신명조" w:hint="eastAsia"/>
          <w:w w:val="105"/>
          <w:lang w:eastAsia="ko-KR"/>
        </w:rPr>
        <w:t>Ⅳ</w:t>
      </w:r>
      <w:proofErr w:type="spellEnd"/>
      <w:r w:rsidR="00481161" w:rsidRPr="00481161">
        <w:rPr>
          <w:rFonts w:ascii="조선신명조" w:eastAsia="조선신명조"/>
          <w:w w:val="105"/>
          <w:lang w:eastAsia="ko-KR"/>
        </w:rPr>
        <w:t>.</w:t>
      </w:r>
      <w:r>
        <w:rPr>
          <w:rFonts w:ascii="조선신명조" w:eastAsia="조선신명조" w:hint="eastAsia"/>
          <w:w w:val="105"/>
          <w:lang w:eastAsia="ko-KR"/>
        </w:rPr>
        <w:t xml:space="preserve"> 결론</w:t>
      </w:r>
    </w:p>
    <w:p w14:paraId="7A945403" w14:textId="1AEFC598" w:rsidR="003D21E3" w:rsidRDefault="003D21E3" w:rsidP="00EC136A">
      <w:pPr>
        <w:pStyle w:val="a3"/>
        <w:spacing w:before="53" w:line="252" w:lineRule="auto"/>
        <w:jc w:val="both"/>
        <w:rPr>
          <w:rFonts w:ascii="조선신명조" w:eastAsia="조선신명조"/>
          <w:w w:val="105"/>
          <w:lang w:eastAsia="ko-KR"/>
        </w:rPr>
      </w:pPr>
    </w:p>
    <w:p w14:paraId="71EC214E" w14:textId="3129A66E" w:rsidR="00EE7B98" w:rsidRDefault="00EE7B98" w:rsidP="00EE7B98">
      <w:pPr>
        <w:pStyle w:val="a3"/>
        <w:spacing w:before="53" w:line="252" w:lineRule="auto"/>
        <w:ind w:firstLineChars="100" w:firstLine="189"/>
        <w:jc w:val="both"/>
        <w:rPr>
          <w:rFonts w:ascii="조선신명조" w:eastAsia="조선신명조"/>
          <w:w w:val="105"/>
          <w:sz w:val="18"/>
          <w:szCs w:val="18"/>
          <w:lang w:eastAsia="ko-KR"/>
        </w:rPr>
      </w:pPr>
      <w:r w:rsidRPr="00EE7B98">
        <w:rPr>
          <w:rFonts w:ascii="조선신명조" w:eastAsia="조선신명조"/>
          <w:w w:val="105"/>
          <w:sz w:val="18"/>
          <w:szCs w:val="18"/>
          <w:lang w:eastAsia="ko-KR"/>
        </w:rPr>
        <w:t>본 연구는 원/달러 환율 예측을 위해 거시</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시장 변수에</w:t>
      </w:r>
      <w:r w:rsidR="00E74DC2">
        <w:rPr>
          <w:rFonts w:ascii="조선신명조" w:eastAsia="조선신명조" w:hint="eastAsia"/>
          <w:w w:val="105"/>
          <w:sz w:val="18"/>
          <w:szCs w:val="18"/>
          <w:lang w:eastAsia="ko-KR"/>
        </w:rPr>
        <w:t xml:space="preserve"> </w:t>
      </w:r>
      <w:r w:rsidRPr="00EE7B98">
        <w:rPr>
          <w:rFonts w:ascii="조선신명조" w:eastAsia="조선신명조"/>
          <w:w w:val="105"/>
          <w:sz w:val="18"/>
          <w:szCs w:val="18"/>
          <w:lang w:eastAsia="ko-KR"/>
        </w:rPr>
        <w:t xml:space="preserve">이벤트(GDELT) 및 </w:t>
      </w:r>
      <w:r w:rsidR="00E74DC2">
        <w:rPr>
          <w:rFonts w:ascii="조선신명조" w:eastAsia="조선신명조" w:hint="eastAsia"/>
          <w:w w:val="105"/>
          <w:sz w:val="18"/>
          <w:szCs w:val="18"/>
          <w:lang w:eastAsia="ko-KR"/>
        </w:rPr>
        <w:t xml:space="preserve">뉴스 </w:t>
      </w:r>
      <w:r w:rsidRPr="00EE7B98">
        <w:rPr>
          <w:rFonts w:ascii="조선신명조" w:eastAsia="조선신명조"/>
          <w:w w:val="105"/>
          <w:sz w:val="18"/>
          <w:szCs w:val="18"/>
          <w:lang w:eastAsia="ko-KR"/>
        </w:rPr>
        <w:t>감성 요약 지표를 결합하고, LSTM, GRU, CNN-LSTM, CNN-GRU 네 가지 딥러닝 아키텍처를 비교</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평가하였다. 학습은 시계열 기반 데이터(2020</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 xml:space="preserve">2024)를 대상으로 수행되었으며, 학습 과정의 불확실성을 완화하기 위해 세 가지 </w:t>
      </w:r>
      <w:proofErr w:type="spellStart"/>
      <w:r w:rsidRPr="00EE7B98">
        <w:rPr>
          <w:rFonts w:ascii="조선신명조" w:eastAsia="조선신명조"/>
          <w:w w:val="105"/>
          <w:sz w:val="18"/>
          <w:szCs w:val="18"/>
          <w:lang w:eastAsia="ko-KR"/>
        </w:rPr>
        <w:t>시드를</w:t>
      </w:r>
      <w:proofErr w:type="spellEnd"/>
      <w:r w:rsidRPr="00EE7B98">
        <w:rPr>
          <w:rFonts w:ascii="조선신명조" w:eastAsia="조선신명조"/>
          <w:w w:val="105"/>
          <w:sz w:val="18"/>
          <w:szCs w:val="18"/>
          <w:lang w:eastAsia="ko-KR"/>
        </w:rPr>
        <w:t xml:space="preserve"> 적용한 반복 실험으로 평균 성능을 측정하였다.</w:t>
      </w:r>
    </w:p>
    <w:p w14:paraId="04704A2E" w14:textId="53F5C229" w:rsidR="00EE7B98" w:rsidRDefault="00EE7B98" w:rsidP="00EE7B98">
      <w:pPr>
        <w:pStyle w:val="a3"/>
        <w:spacing w:before="53" w:line="252" w:lineRule="auto"/>
        <w:ind w:firstLineChars="100" w:firstLine="189"/>
        <w:jc w:val="both"/>
        <w:rPr>
          <w:rFonts w:ascii="조선신명조" w:eastAsia="조선신명조"/>
          <w:w w:val="105"/>
          <w:sz w:val="18"/>
          <w:szCs w:val="18"/>
          <w:lang w:eastAsia="ko-KR"/>
        </w:rPr>
      </w:pPr>
      <w:r w:rsidRPr="00EE7B98">
        <w:rPr>
          <w:rFonts w:ascii="조선신명조" w:eastAsia="조선신명조"/>
          <w:w w:val="105"/>
          <w:sz w:val="18"/>
          <w:szCs w:val="18"/>
          <w:lang w:eastAsia="ko-KR"/>
        </w:rPr>
        <w:t>실험 결과, 이벤트</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감성 통합(</w:t>
      </w:r>
      <w:proofErr w:type="spellStart"/>
      <w:r w:rsidRPr="00EE7B98">
        <w:rPr>
          <w:rFonts w:ascii="조선신명조" w:eastAsia="조선신명조"/>
          <w:w w:val="105"/>
          <w:sz w:val="18"/>
          <w:szCs w:val="18"/>
          <w:lang w:eastAsia="ko-KR"/>
        </w:rPr>
        <w:t>Macro+Event+Sentiment</w:t>
      </w:r>
      <w:proofErr w:type="spellEnd"/>
      <w:r w:rsidRPr="00EE7B98">
        <w:rPr>
          <w:rFonts w:ascii="조선신명조" w:eastAsia="조선신명조"/>
          <w:w w:val="105"/>
          <w:sz w:val="18"/>
          <w:szCs w:val="18"/>
          <w:lang w:eastAsia="ko-KR"/>
        </w:rPr>
        <w:t>)과 CNN-LSTM 구조, lookback=20일의 조합이 가장 우수한 예측력을 보였다(MSE=47.71,</w:t>
      </w:r>
      <w:r w:rsidR="00E74DC2">
        <w:rPr>
          <w:rFonts w:ascii="조선신명조" w:eastAsia="조선신명조" w:hint="eastAsia"/>
          <w:w w:val="105"/>
          <w:sz w:val="18"/>
          <w:szCs w:val="18"/>
          <w:lang w:eastAsia="ko-KR"/>
        </w:rPr>
        <w:t xml:space="preserve"> </w:t>
      </w:r>
      <w:r w:rsidRPr="00EE7B98">
        <w:rPr>
          <w:rFonts w:ascii="조선신명조" w:eastAsia="조선신명조"/>
          <w:w w:val="105"/>
          <w:sz w:val="18"/>
          <w:szCs w:val="18"/>
          <w:lang w:eastAsia="ko-KR"/>
        </w:rPr>
        <w:t>MAPE=0.39%). 이는 이벤트 및 뉴스 감성 신호가 거시</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시장 변수와 결합될 때 환율 예측력이 의미 있게 개선됨을 보여준다. 특히 lookback이 20일일 때 최적 성능을 보였으며, 과도하게 긴 윈도우(60~90일)는 오히려 성능 저하를 초래하는 경향이 나타났다.</w:t>
      </w:r>
    </w:p>
    <w:p w14:paraId="0E81F61E" w14:textId="77777777" w:rsidR="00EE7B98" w:rsidRDefault="00EE7B98" w:rsidP="00EE7B98">
      <w:pPr>
        <w:pStyle w:val="a3"/>
        <w:spacing w:before="53" w:line="252" w:lineRule="auto"/>
        <w:ind w:firstLineChars="100" w:firstLine="189"/>
        <w:jc w:val="both"/>
        <w:rPr>
          <w:rFonts w:ascii="조선신명조" w:eastAsia="조선신명조"/>
          <w:w w:val="105"/>
          <w:sz w:val="18"/>
          <w:szCs w:val="18"/>
          <w:lang w:eastAsia="ko-KR"/>
        </w:rPr>
      </w:pPr>
      <w:r w:rsidRPr="00EE7B98">
        <w:rPr>
          <w:rFonts w:ascii="조선신명조" w:eastAsia="조선신명조"/>
          <w:w w:val="105"/>
          <w:sz w:val="18"/>
          <w:szCs w:val="18"/>
          <w:lang w:eastAsia="ko-KR"/>
        </w:rPr>
        <w:t>변수 중요도 분석에서는 금, 알루미늄, 구리 등 원자재 가격과 미국 정책금리</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국채금리, OVX</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VIX와 같은 변동성 지표, KOSPI/KOSDAQ 지수 및 거래량 등 거시</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 xml:space="preserve">시장 변수군이 핵심 설명력을 가지는 것으로 나타났다. 동시에 뉴스 감성 지표의 분산(tonal variability)이 상위권에 위치하여, 단순 </w:t>
      </w:r>
      <w:proofErr w:type="spellStart"/>
      <w:r w:rsidRPr="00EE7B98">
        <w:rPr>
          <w:rFonts w:ascii="조선신명조" w:eastAsia="조선신명조"/>
          <w:w w:val="105"/>
          <w:sz w:val="18"/>
          <w:szCs w:val="18"/>
          <w:lang w:eastAsia="ko-KR"/>
        </w:rPr>
        <w:t>긍</w:t>
      </w:r>
      <w:proofErr w:type="spellEnd"/>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부정 평균보다는 뉴스 톤의 불확실성 자체가 단기 환율 변동의 신호로 작용할 수 있음이 확인되었다. 반면 이벤트(GDELT) 변수군은 일부 개별 지표가 기여하였으나, 그룹 단위의 중요도는 상대적으로 낮았다. 이는 이벤트 데이터의 노이즈 및 국면 의존성에 기인할 수 있다.</w:t>
      </w:r>
    </w:p>
    <w:p w14:paraId="14093081" w14:textId="71636E0E" w:rsidR="00EE7B98" w:rsidRPr="00EE7B98" w:rsidRDefault="00EE7B98" w:rsidP="00EE7B98">
      <w:pPr>
        <w:pStyle w:val="a3"/>
        <w:spacing w:before="53" w:line="252" w:lineRule="auto"/>
        <w:ind w:firstLineChars="100" w:firstLine="189"/>
        <w:jc w:val="both"/>
        <w:rPr>
          <w:rFonts w:ascii="조선신명조" w:eastAsia="조선신명조"/>
          <w:w w:val="105"/>
          <w:sz w:val="18"/>
          <w:szCs w:val="18"/>
          <w:lang w:eastAsia="ko-KR"/>
        </w:rPr>
      </w:pPr>
      <w:r w:rsidRPr="00EE7B98">
        <w:rPr>
          <w:rFonts w:ascii="조선신명조" w:eastAsia="조선신명조"/>
          <w:w w:val="105"/>
          <w:sz w:val="18"/>
          <w:szCs w:val="18"/>
          <w:lang w:eastAsia="ko-KR"/>
        </w:rPr>
        <w:t>시각화 결과 또한 제안 모델이 2020</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 xml:space="preserve">2024 전 기간 동안 환율의 구조적 추세와 단기 변동성을 안정적으로 </w:t>
      </w:r>
      <w:r w:rsidRPr="00EE7B98">
        <w:rPr>
          <w:rFonts w:ascii="조선신명조" w:eastAsia="조선신명조"/>
          <w:w w:val="105"/>
          <w:sz w:val="18"/>
          <w:szCs w:val="18"/>
          <w:lang w:eastAsia="ko-KR"/>
        </w:rPr>
        <w:lastRenderedPageBreak/>
        <w:t xml:space="preserve">추적함을 보여주었다. 특히 코로나19 이후 급격한 환율 변동, 미 연준의 긴축 </w:t>
      </w:r>
      <w:proofErr w:type="spellStart"/>
      <w:r w:rsidRPr="00EE7B98">
        <w:rPr>
          <w:rFonts w:ascii="조선신명조" w:eastAsia="조선신명조"/>
          <w:w w:val="105"/>
          <w:sz w:val="18"/>
          <w:szCs w:val="18"/>
          <w:lang w:eastAsia="ko-KR"/>
        </w:rPr>
        <w:t>정책기</w:t>
      </w:r>
      <w:proofErr w:type="spellEnd"/>
      <w:r w:rsidRPr="00EE7B98">
        <w:rPr>
          <w:rFonts w:ascii="조선신명조" w:eastAsia="조선신명조"/>
          <w:w w:val="105"/>
          <w:sz w:val="18"/>
          <w:szCs w:val="18"/>
          <w:lang w:eastAsia="ko-KR"/>
        </w:rPr>
        <w:t xml:space="preserve"> 등 주요 국면에서 방향성을 대체로 잘 포착하였다. 이는 환율 예측에서 사건</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감성 정보가 단기적 방향성과 변동성 추정에 보조지표로서 유용함을 시사한다.</w:t>
      </w:r>
    </w:p>
    <w:p w14:paraId="7ACF15A6" w14:textId="77777777" w:rsidR="00EE7B98" w:rsidRDefault="00EE7B98" w:rsidP="00EE7B98">
      <w:pPr>
        <w:pStyle w:val="a3"/>
        <w:spacing w:before="53" w:line="252" w:lineRule="auto"/>
        <w:jc w:val="both"/>
        <w:rPr>
          <w:rFonts w:ascii="조선신명조" w:eastAsia="조선신명조"/>
          <w:w w:val="105"/>
          <w:sz w:val="18"/>
          <w:szCs w:val="18"/>
          <w:lang w:eastAsia="ko-KR"/>
        </w:rPr>
      </w:pPr>
      <w:r w:rsidRPr="00EE7B98">
        <w:rPr>
          <w:rFonts w:ascii="조선신명조" w:eastAsia="조선신명조"/>
          <w:w w:val="105"/>
          <w:sz w:val="18"/>
          <w:szCs w:val="18"/>
          <w:lang w:eastAsia="ko-KR"/>
        </w:rPr>
        <w:t>종합하면, 본 연구는 환율 예측에 있어 이벤트</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 xml:space="preserve">감성 정보의 결합 효과, 최적의 </w:t>
      </w:r>
      <w:proofErr w:type="spellStart"/>
      <w:r w:rsidRPr="00EE7B98">
        <w:rPr>
          <w:rFonts w:ascii="조선신명조" w:eastAsia="조선신명조"/>
          <w:w w:val="105"/>
          <w:sz w:val="18"/>
          <w:szCs w:val="18"/>
          <w:lang w:eastAsia="ko-KR"/>
        </w:rPr>
        <w:t>시간창</w:t>
      </w:r>
      <w:proofErr w:type="spellEnd"/>
      <w:r w:rsidRPr="00EE7B98">
        <w:rPr>
          <w:rFonts w:ascii="조선신명조" w:eastAsia="조선신명조"/>
          <w:w w:val="105"/>
          <w:sz w:val="18"/>
          <w:szCs w:val="18"/>
          <w:lang w:eastAsia="ko-KR"/>
        </w:rPr>
        <w:t xml:space="preserve"> 선택의 중요성, CNN-LSTM 기반 하이브리드 구조의 유효성을 실증적으로 제시하였다. 이러한 결과는 금융기관 및 기업의 </w:t>
      </w:r>
      <w:proofErr w:type="spellStart"/>
      <w:r w:rsidRPr="00EE7B98">
        <w:rPr>
          <w:rFonts w:ascii="조선신명조" w:eastAsia="조선신명조"/>
          <w:w w:val="105"/>
          <w:sz w:val="18"/>
          <w:szCs w:val="18"/>
          <w:lang w:eastAsia="ko-KR"/>
        </w:rPr>
        <w:t>환위험</w:t>
      </w:r>
      <w:proofErr w:type="spellEnd"/>
      <w:r w:rsidRPr="00EE7B98">
        <w:rPr>
          <w:rFonts w:ascii="조선신명조" w:eastAsia="조선신명조"/>
          <w:w w:val="105"/>
          <w:sz w:val="18"/>
          <w:szCs w:val="18"/>
          <w:lang w:eastAsia="ko-KR"/>
        </w:rPr>
        <w:t xml:space="preserve"> 관리, 단기 </w:t>
      </w:r>
      <w:proofErr w:type="spellStart"/>
      <w:r w:rsidRPr="00EE7B98">
        <w:rPr>
          <w:rFonts w:ascii="조선신명조" w:eastAsia="조선신명조"/>
          <w:w w:val="105"/>
          <w:sz w:val="18"/>
          <w:szCs w:val="18"/>
          <w:lang w:eastAsia="ko-KR"/>
        </w:rPr>
        <w:t>환헤지</w:t>
      </w:r>
      <w:proofErr w:type="spellEnd"/>
      <w:r w:rsidRPr="00EE7B98">
        <w:rPr>
          <w:rFonts w:ascii="조선신명조" w:eastAsia="조선신명조"/>
          <w:w w:val="105"/>
          <w:sz w:val="18"/>
          <w:szCs w:val="18"/>
          <w:lang w:eastAsia="ko-KR"/>
        </w:rPr>
        <w:t xml:space="preserve"> 전략 수립 등에 실질적 함의를 제공할 수 있다. 다만 이벤트 데이터의 노이즈와 </w:t>
      </w:r>
      <w:proofErr w:type="spellStart"/>
      <w:r w:rsidRPr="00EE7B98">
        <w:rPr>
          <w:rFonts w:ascii="조선신명조" w:eastAsia="조선신명조"/>
          <w:w w:val="105"/>
          <w:sz w:val="18"/>
          <w:szCs w:val="18"/>
          <w:lang w:eastAsia="ko-KR"/>
        </w:rPr>
        <w:t>다중공선성</w:t>
      </w:r>
      <w:proofErr w:type="spellEnd"/>
      <w:r w:rsidRPr="00EE7B98">
        <w:rPr>
          <w:rFonts w:ascii="조선신명조" w:eastAsia="조선신명조"/>
          <w:w w:val="105"/>
          <w:sz w:val="18"/>
          <w:szCs w:val="18"/>
          <w:lang w:eastAsia="ko-KR"/>
        </w:rPr>
        <w:t xml:space="preserve"> 문제로 인한 변수 중요도 해석 한계, 그리고 급격한 외생 충격(예: 지정학적 리스크)에 대한 대응 한계는 향후 보완이 필요하다.</w:t>
      </w:r>
    </w:p>
    <w:p w14:paraId="7BD6946E" w14:textId="5C00B398" w:rsidR="00481161" w:rsidRPr="00EE7B98" w:rsidRDefault="00EE7B98" w:rsidP="007C4B2B">
      <w:pPr>
        <w:pStyle w:val="a3"/>
        <w:spacing w:before="53" w:line="252" w:lineRule="auto"/>
        <w:ind w:firstLineChars="100" w:firstLine="189"/>
        <w:jc w:val="both"/>
        <w:rPr>
          <w:rFonts w:ascii="조선신명조" w:eastAsia="조선신명조"/>
          <w:w w:val="105"/>
          <w:lang w:eastAsia="ko-KR"/>
        </w:rPr>
      </w:pPr>
      <w:r w:rsidRPr="00EE7B98">
        <w:rPr>
          <w:rFonts w:ascii="조선신명조" w:eastAsia="조선신명조"/>
          <w:w w:val="105"/>
          <w:sz w:val="18"/>
          <w:szCs w:val="18"/>
          <w:lang w:eastAsia="ko-KR"/>
        </w:rPr>
        <w:t>향후 연구에서는 GDELT 외에도 다양한 뉴스</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 xml:space="preserve">SNS 기반 데이터 소스를 통합하고, </w:t>
      </w:r>
      <w:r w:rsidR="007C4B2B" w:rsidRPr="007C4B2B">
        <w:rPr>
          <w:rFonts w:ascii="조선신명조" w:eastAsia="조선신명조"/>
          <w:w w:val="105"/>
          <w:sz w:val="18"/>
          <w:szCs w:val="18"/>
          <w:lang w:eastAsia="ko-KR"/>
        </w:rPr>
        <w:t>다양한 하이브리드 딥러닝 구조 실험을 통해 사건</w:t>
      </w:r>
      <w:r w:rsidR="007C4B2B" w:rsidRPr="007C4B2B">
        <w:rPr>
          <w:rFonts w:ascii="조선신명조" w:eastAsia="조선신명조"/>
          <w:w w:val="105"/>
          <w:sz w:val="18"/>
          <w:szCs w:val="18"/>
          <w:lang w:eastAsia="ko-KR"/>
        </w:rPr>
        <w:t>·</w:t>
      </w:r>
      <w:r w:rsidR="007C4B2B" w:rsidRPr="007C4B2B">
        <w:rPr>
          <w:rFonts w:ascii="조선신명조" w:eastAsia="조선신명조"/>
          <w:w w:val="105"/>
          <w:sz w:val="18"/>
          <w:szCs w:val="18"/>
          <w:lang w:eastAsia="ko-KR"/>
        </w:rPr>
        <w:t>감성 정보의 활용 가능성을 한층 강화할 수 있을 것이다.</w:t>
      </w:r>
    </w:p>
    <w:p w14:paraId="0B140294" w14:textId="77777777" w:rsidR="009D0191" w:rsidRDefault="009D0191" w:rsidP="000F4085">
      <w:pPr>
        <w:pStyle w:val="a3"/>
        <w:spacing w:before="53" w:line="252" w:lineRule="auto"/>
        <w:jc w:val="both"/>
        <w:rPr>
          <w:rFonts w:ascii="조선신명조" w:eastAsia="조선신명조"/>
          <w:w w:val="105"/>
          <w:lang w:eastAsia="ko-KR"/>
        </w:rPr>
      </w:pPr>
    </w:p>
    <w:p w14:paraId="7D607BC2" w14:textId="7D0AF60E" w:rsidR="000F4085" w:rsidRDefault="000F4085" w:rsidP="000F4085">
      <w:pPr>
        <w:pStyle w:val="a3"/>
        <w:spacing w:before="53" w:line="252" w:lineRule="auto"/>
        <w:jc w:val="center"/>
        <w:rPr>
          <w:rFonts w:ascii="조선신명조" w:eastAsia="조선신명조"/>
          <w:w w:val="105"/>
          <w:lang w:eastAsia="ko-KR"/>
        </w:rPr>
      </w:pPr>
      <w:r>
        <w:rPr>
          <w:rFonts w:ascii="조선신명조" w:eastAsia="조선신명조" w:hint="eastAsia"/>
          <w:w w:val="105"/>
          <w:lang w:eastAsia="ko-KR"/>
        </w:rPr>
        <w:t>부록</w:t>
      </w:r>
    </w:p>
    <w:p w14:paraId="5A9783D0" w14:textId="0D0A60E6" w:rsidR="000F4085" w:rsidRPr="000F4085" w:rsidRDefault="000F4085" w:rsidP="000F4085">
      <w:pPr>
        <w:pStyle w:val="a3"/>
        <w:spacing w:before="53" w:line="252" w:lineRule="auto"/>
        <w:jc w:val="both"/>
        <w:rPr>
          <w:rFonts w:ascii="조선신명조" w:eastAsia="조선신명조"/>
          <w:i/>
          <w:iCs/>
          <w:w w:val="105"/>
          <w:sz w:val="20"/>
          <w:szCs w:val="20"/>
          <w:lang w:eastAsia="ko-KR"/>
        </w:rPr>
      </w:pPr>
      <w:r w:rsidRPr="000F4085">
        <w:rPr>
          <w:rFonts w:ascii="조선신명조" w:eastAsia="조선신명조" w:hint="eastAsia"/>
          <w:i/>
          <w:iCs/>
          <w:w w:val="105"/>
          <w:sz w:val="20"/>
          <w:szCs w:val="20"/>
          <w:lang w:eastAsia="ko-KR"/>
        </w:rPr>
        <w:t xml:space="preserve">A. 변수 상관관계 </w:t>
      </w:r>
      <w:proofErr w:type="spellStart"/>
      <w:r w:rsidRPr="000F4085">
        <w:rPr>
          <w:rFonts w:ascii="조선신명조" w:eastAsia="조선신명조" w:hint="eastAsia"/>
          <w:i/>
          <w:iCs/>
          <w:w w:val="105"/>
          <w:sz w:val="20"/>
          <w:szCs w:val="20"/>
          <w:lang w:eastAsia="ko-KR"/>
        </w:rPr>
        <w:t>히트맵</w:t>
      </w:r>
      <w:proofErr w:type="spellEnd"/>
    </w:p>
    <w:p w14:paraId="02C2F622" w14:textId="2762B9FF" w:rsidR="000F4085" w:rsidRPr="000F4085" w:rsidRDefault="000F4085" w:rsidP="000F4085">
      <w:pPr>
        <w:pStyle w:val="a3"/>
        <w:spacing w:before="53" w:line="252" w:lineRule="auto"/>
        <w:jc w:val="both"/>
        <w:rPr>
          <w:rFonts w:ascii="조선신명조" w:eastAsia="조선신명조"/>
          <w:w w:val="105"/>
          <w:sz w:val="18"/>
          <w:szCs w:val="18"/>
          <w:lang w:eastAsia="ko-KR"/>
        </w:rPr>
      </w:pPr>
      <w:r w:rsidRPr="000F4085">
        <w:rPr>
          <w:rFonts w:ascii="조선신명조" w:eastAsia="조선신명조"/>
          <w:w w:val="105"/>
          <w:sz w:val="18"/>
          <w:szCs w:val="18"/>
          <w:lang w:eastAsia="ko-KR"/>
        </w:rPr>
        <w:t>&lt;그림</w:t>
      </w:r>
      <w:r>
        <w:rPr>
          <w:rFonts w:ascii="조선신명조" w:eastAsia="조선신명조" w:hint="eastAsia"/>
          <w:w w:val="105"/>
          <w:sz w:val="18"/>
          <w:szCs w:val="18"/>
          <w:lang w:eastAsia="ko-KR"/>
        </w:rPr>
        <w:t xml:space="preserve"> 5</w:t>
      </w:r>
      <w:r w:rsidRPr="000F4085">
        <w:rPr>
          <w:rFonts w:ascii="조선신명조" w:eastAsia="조선신명조"/>
          <w:w w:val="105"/>
          <w:sz w:val="18"/>
          <w:szCs w:val="18"/>
          <w:lang w:eastAsia="ko-KR"/>
        </w:rPr>
        <w:t>&gt;</w:t>
      </w:r>
      <w:r>
        <w:rPr>
          <w:rFonts w:ascii="조선신명조" w:eastAsia="조선신명조" w:hint="eastAsia"/>
          <w:w w:val="105"/>
          <w:sz w:val="18"/>
          <w:szCs w:val="18"/>
          <w:lang w:eastAsia="ko-KR"/>
        </w:rPr>
        <w:t>는</w:t>
      </w:r>
      <w:r w:rsidRPr="000F4085">
        <w:rPr>
          <w:rFonts w:ascii="조선신명조" w:eastAsia="조선신명조"/>
          <w:w w:val="105"/>
          <w:sz w:val="18"/>
          <w:szCs w:val="18"/>
          <w:lang w:eastAsia="ko-KR"/>
        </w:rPr>
        <w:t xml:space="preserve"> 변수 간 상관관계 </w:t>
      </w:r>
      <w:proofErr w:type="spellStart"/>
      <w:r w:rsidRPr="000F4085">
        <w:rPr>
          <w:rFonts w:ascii="조선신명조" w:eastAsia="조선신명조"/>
          <w:w w:val="105"/>
          <w:sz w:val="18"/>
          <w:szCs w:val="18"/>
          <w:lang w:eastAsia="ko-KR"/>
        </w:rPr>
        <w:t>히트맵을</w:t>
      </w:r>
      <w:proofErr w:type="spellEnd"/>
      <w:r w:rsidRPr="000F4085">
        <w:rPr>
          <w:rFonts w:ascii="조선신명조" w:eastAsia="조선신명조"/>
          <w:w w:val="105"/>
          <w:sz w:val="18"/>
          <w:szCs w:val="18"/>
          <w:lang w:eastAsia="ko-KR"/>
        </w:rPr>
        <w:t xml:space="preserve"> 제시한 것이다. 결과를 보면 환율과 주가, 금리, 원자재 가격 등 주요 거시</w:t>
      </w:r>
      <w:r w:rsidRPr="000F4085">
        <w:rPr>
          <w:rFonts w:ascii="조선신명조" w:eastAsia="조선신명조"/>
          <w:w w:val="105"/>
          <w:sz w:val="18"/>
          <w:szCs w:val="18"/>
          <w:lang w:eastAsia="ko-KR"/>
        </w:rPr>
        <w:t>·</w:t>
      </w:r>
      <w:r w:rsidRPr="000F4085">
        <w:rPr>
          <w:rFonts w:ascii="조선신명조" w:eastAsia="조선신명조"/>
          <w:w w:val="105"/>
          <w:sz w:val="18"/>
          <w:szCs w:val="18"/>
          <w:lang w:eastAsia="ko-KR"/>
        </w:rPr>
        <w:t>시장 지표들은 서로 강한 양(+)의 상관 혹은 음(</w:t>
      </w:r>
      <w:r w:rsidRPr="000F4085">
        <w:rPr>
          <w:rFonts w:ascii="조선신명조" w:eastAsia="조선신명조"/>
          <w:w w:val="105"/>
          <w:sz w:val="18"/>
          <w:szCs w:val="18"/>
          <w:lang w:eastAsia="ko-KR"/>
        </w:rPr>
        <w:t>–</w:t>
      </w:r>
      <w:r w:rsidRPr="000F4085">
        <w:rPr>
          <w:rFonts w:ascii="조선신명조" w:eastAsia="조선신명조"/>
          <w:w w:val="105"/>
          <w:sz w:val="18"/>
          <w:szCs w:val="18"/>
          <w:lang w:eastAsia="ko-KR"/>
        </w:rPr>
        <w:t>)의 상관을 보이며, 전형적인 금융 변수들 간 공분산 구조가 나타난다. 뉴스 감성 지표들 역시 서로 밀접한 상관관계를 형성하고 있음을 확인할 수 있다.</w:t>
      </w:r>
    </w:p>
    <w:p w14:paraId="4D6C62BF" w14:textId="77777777" w:rsidR="000F4085" w:rsidRPr="008C18AF" w:rsidRDefault="000F4085" w:rsidP="008C18AF">
      <w:pPr>
        <w:pStyle w:val="a3"/>
        <w:spacing w:before="53" w:line="252" w:lineRule="auto"/>
        <w:rPr>
          <w:rFonts w:ascii="조선신명조" w:eastAsia="조선신명조"/>
          <w:w w:val="105"/>
          <w:lang w:eastAsia="ko-KR"/>
        </w:rPr>
        <w:sectPr w:rsidR="000F4085" w:rsidRPr="008C18AF" w:rsidSect="00D95A4E">
          <w:type w:val="continuous"/>
          <w:pgSz w:w="11910" w:h="16840"/>
          <w:pgMar w:top="1580" w:right="1180" w:bottom="2040" w:left="1180" w:header="0" w:footer="1849" w:gutter="0"/>
          <w:cols w:space="720"/>
        </w:sectPr>
      </w:pPr>
    </w:p>
    <w:p w14:paraId="7415B5F0" w14:textId="32EB5FF0" w:rsidR="000F4085" w:rsidRDefault="000F4085" w:rsidP="000F4085">
      <w:pPr>
        <w:pStyle w:val="a3"/>
        <w:spacing w:before="53" w:line="252" w:lineRule="auto"/>
        <w:jc w:val="center"/>
        <w:rPr>
          <w:rFonts w:ascii="조선신명조" w:eastAsia="조선신명조"/>
          <w:w w:val="105"/>
          <w:lang w:eastAsia="ko-KR"/>
        </w:rPr>
      </w:pPr>
      <w:r>
        <w:rPr>
          <w:noProof/>
          <w14:ligatures w14:val="standardContextual"/>
        </w:rPr>
        <w:drawing>
          <wp:inline distT="0" distB="0" distL="0" distR="0" wp14:anchorId="0ACC5262" wp14:editId="34D91081">
            <wp:extent cx="4692650" cy="4382287"/>
            <wp:effectExtent l="0" t="0" r="0" b="0"/>
            <wp:docPr id="1669234494" name="그림 1" descr="패턴, 스크린샷, 텍스트, 사각형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234494" name="그림 1" descr="패턴, 스크린샷, 텍스트, 사각형이(가) 표시된 사진&#10;&#10;AI 생성 콘텐츠는 정확하지 않을 수 있습니다."/>
                    <pic:cNvPicPr/>
                  </pic:nvPicPr>
                  <pic:blipFill>
                    <a:blip r:embed="rId17"/>
                    <a:stretch>
                      <a:fillRect/>
                    </a:stretch>
                  </pic:blipFill>
                  <pic:spPr>
                    <a:xfrm>
                      <a:off x="0" y="0"/>
                      <a:ext cx="4727504" cy="4414836"/>
                    </a:xfrm>
                    <a:prstGeom prst="rect">
                      <a:avLst/>
                    </a:prstGeom>
                  </pic:spPr>
                </pic:pic>
              </a:graphicData>
            </a:graphic>
          </wp:inline>
        </w:drawing>
      </w:r>
    </w:p>
    <w:p w14:paraId="781EBBEE" w14:textId="243CC0E7" w:rsidR="000F4085" w:rsidRPr="000F4085" w:rsidRDefault="000F4085" w:rsidP="000F4085">
      <w:pPr>
        <w:pStyle w:val="a3"/>
        <w:spacing w:before="53" w:line="252" w:lineRule="auto"/>
        <w:jc w:val="center"/>
        <w:rPr>
          <w:rFonts w:ascii="조선신명조" w:eastAsia="조선신명조"/>
          <w:b/>
          <w:bCs/>
          <w:w w:val="105"/>
          <w:sz w:val="18"/>
          <w:szCs w:val="18"/>
          <w:lang w:eastAsia="ko-KR"/>
        </w:rPr>
      </w:pPr>
      <w:r w:rsidRPr="000F4085">
        <w:rPr>
          <w:rFonts w:ascii="조선신명조" w:eastAsia="조선신명조" w:hint="eastAsia"/>
          <w:b/>
          <w:bCs/>
          <w:w w:val="105"/>
          <w:sz w:val="18"/>
          <w:szCs w:val="18"/>
          <w:lang w:eastAsia="ko-KR"/>
        </w:rPr>
        <w:t xml:space="preserve">&lt;그림 5&gt; 변수 상관관계 </w:t>
      </w:r>
      <w:proofErr w:type="spellStart"/>
      <w:r w:rsidRPr="000F4085">
        <w:rPr>
          <w:rFonts w:ascii="조선신명조" w:eastAsia="조선신명조" w:hint="eastAsia"/>
          <w:b/>
          <w:bCs/>
          <w:w w:val="105"/>
          <w:sz w:val="18"/>
          <w:szCs w:val="18"/>
          <w:lang w:eastAsia="ko-KR"/>
        </w:rPr>
        <w:t>히트맵</w:t>
      </w:r>
      <w:proofErr w:type="spellEnd"/>
    </w:p>
    <w:p w14:paraId="50BBB1B2" w14:textId="77777777" w:rsidR="000F4085" w:rsidRDefault="000F4085" w:rsidP="000F4085">
      <w:pPr>
        <w:pStyle w:val="a3"/>
        <w:spacing w:before="53" w:line="252" w:lineRule="auto"/>
        <w:jc w:val="both"/>
        <w:rPr>
          <w:rFonts w:ascii="조선신명조" w:eastAsia="조선신명조"/>
          <w:w w:val="105"/>
          <w:sz w:val="18"/>
          <w:szCs w:val="18"/>
          <w:lang w:eastAsia="ko-KR"/>
        </w:rPr>
      </w:pPr>
    </w:p>
    <w:p w14:paraId="5215067D" w14:textId="77777777" w:rsidR="008C18AF" w:rsidRDefault="008C18AF" w:rsidP="000F4085">
      <w:pPr>
        <w:pStyle w:val="a3"/>
        <w:spacing w:before="53" w:line="252" w:lineRule="auto"/>
        <w:jc w:val="both"/>
        <w:rPr>
          <w:rFonts w:ascii="조선신명조" w:eastAsia="조선신명조"/>
          <w:w w:val="105"/>
          <w:sz w:val="18"/>
          <w:szCs w:val="18"/>
          <w:lang w:eastAsia="ko-KR"/>
        </w:rPr>
        <w:sectPr w:rsidR="008C18AF" w:rsidSect="00D95A4E">
          <w:type w:val="continuous"/>
          <w:pgSz w:w="11910" w:h="16840"/>
          <w:pgMar w:top="1580" w:right="1180" w:bottom="2040" w:left="1180" w:header="0" w:footer="1849" w:gutter="0"/>
          <w:cols w:space="720"/>
        </w:sectPr>
      </w:pPr>
    </w:p>
    <w:p w14:paraId="2D6FECA9" w14:textId="77777777" w:rsidR="000F4085" w:rsidRPr="00046D53" w:rsidRDefault="000F4085" w:rsidP="000F4085">
      <w:pPr>
        <w:pStyle w:val="a3"/>
        <w:spacing w:before="53" w:line="252" w:lineRule="auto"/>
        <w:jc w:val="both"/>
        <w:rPr>
          <w:rFonts w:ascii="조선신명조" w:eastAsia="조선신명조"/>
          <w:w w:val="105"/>
          <w:sz w:val="18"/>
          <w:szCs w:val="18"/>
          <w:lang w:eastAsia="ko-KR"/>
        </w:rPr>
      </w:pPr>
    </w:p>
    <w:p w14:paraId="791CAF55" w14:textId="77777777" w:rsidR="00B82CA5" w:rsidRPr="00046D53" w:rsidRDefault="00B82CA5" w:rsidP="003D21E3">
      <w:pPr>
        <w:pStyle w:val="a3"/>
        <w:spacing w:before="53" w:line="252" w:lineRule="auto"/>
        <w:ind w:left="110" w:firstLine="351"/>
        <w:jc w:val="both"/>
        <w:rPr>
          <w:rFonts w:ascii="조선신명조" w:eastAsia="조선신명조"/>
          <w:w w:val="105"/>
          <w:sz w:val="18"/>
          <w:szCs w:val="18"/>
          <w:lang w:eastAsia="ko-KR"/>
        </w:rPr>
      </w:pPr>
    </w:p>
    <w:p w14:paraId="0334511D" w14:textId="77777777" w:rsidR="003D21E3" w:rsidRPr="00046D53" w:rsidRDefault="003D21E3" w:rsidP="003D21E3">
      <w:pPr>
        <w:pStyle w:val="1"/>
        <w:tabs>
          <w:tab w:val="left" w:pos="454"/>
        </w:tabs>
        <w:jc w:val="both"/>
        <w:rPr>
          <w:rFonts w:ascii="조선신명조" w:eastAsia="조선신명조"/>
          <w:sz w:val="18"/>
          <w:szCs w:val="18"/>
        </w:rPr>
      </w:pPr>
      <w:r w:rsidRPr="00046D53">
        <w:rPr>
          <w:rFonts w:ascii="조선신명조" w:eastAsia="조선신명조" w:hint="eastAsia"/>
          <w:sz w:val="18"/>
          <w:szCs w:val="18"/>
        </w:rPr>
        <w:t>Data Availability</w:t>
      </w:r>
    </w:p>
    <w:p w14:paraId="0918665C" w14:textId="6C421852" w:rsidR="003D21E3" w:rsidRPr="00046D53" w:rsidRDefault="003D21E3" w:rsidP="003D21E3">
      <w:pPr>
        <w:pBdr>
          <w:top w:val="nil"/>
          <w:left w:val="nil"/>
          <w:bottom w:val="nil"/>
          <w:right w:val="nil"/>
          <w:between w:val="nil"/>
        </w:pBdr>
        <w:spacing w:before="53" w:line="252" w:lineRule="auto"/>
        <w:ind w:left="110" w:firstLine="351"/>
        <w:jc w:val="both"/>
        <w:rPr>
          <w:rFonts w:ascii="조선신명조" w:eastAsia="조선신명조"/>
          <w:sz w:val="18"/>
          <w:szCs w:val="18"/>
        </w:rPr>
      </w:pPr>
      <w:r w:rsidRPr="00046D53">
        <w:rPr>
          <w:rFonts w:ascii="조선신명조" w:eastAsia="조선신명조" w:hint="eastAsia"/>
          <w:sz w:val="18"/>
          <w:szCs w:val="18"/>
        </w:rPr>
        <w:t xml:space="preserve">The data </w:t>
      </w:r>
      <w:r w:rsidR="0063324E" w:rsidRPr="00046D53">
        <w:rPr>
          <w:rFonts w:ascii="조선신명조" w:eastAsia="조선신명조" w:hint="eastAsia"/>
          <w:sz w:val="18"/>
          <w:szCs w:val="18"/>
          <w:lang w:eastAsia="ko-KR"/>
        </w:rPr>
        <w:t>can be provided on request</w:t>
      </w:r>
      <w:r w:rsidRPr="00046D53">
        <w:rPr>
          <w:rFonts w:ascii="조선신명조" w:eastAsia="조선신명조" w:hint="eastAsia"/>
          <w:sz w:val="18"/>
          <w:szCs w:val="18"/>
        </w:rPr>
        <w:t>.</w:t>
      </w:r>
    </w:p>
    <w:p w14:paraId="081B79F8" w14:textId="77777777" w:rsidR="003D21E3" w:rsidRPr="00046D53" w:rsidRDefault="003D21E3" w:rsidP="003D21E3">
      <w:pPr>
        <w:pBdr>
          <w:top w:val="nil"/>
          <w:left w:val="nil"/>
          <w:bottom w:val="nil"/>
          <w:right w:val="nil"/>
          <w:between w:val="nil"/>
        </w:pBdr>
        <w:spacing w:before="53" w:line="252" w:lineRule="auto"/>
        <w:ind w:left="110" w:firstLine="351"/>
        <w:jc w:val="both"/>
        <w:rPr>
          <w:rFonts w:ascii="조선신명조" w:eastAsia="조선신명조"/>
          <w:color w:val="000000"/>
          <w:sz w:val="18"/>
          <w:szCs w:val="18"/>
        </w:rPr>
      </w:pPr>
    </w:p>
    <w:p w14:paraId="7D901D48" w14:textId="77777777" w:rsidR="003D21E3" w:rsidRPr="00046D53" w:rsidRDefault="003D21E3" w:rsidP="003D21E3">
      <w:pPr>
        <w:pStyle w:val="1"/>
        <w:tabs>
          <w:tab w:val="left" w:pos="454"/>
        </w:tabs>
        <w:jc w:val="both"/>
        <w:rPr>
          <w:rFonts w:ascii="조선신명조" w:eastAsia="조선신명조"/>
          <w:sz w:val="18"/>
          <w:szCs w:val="18"/>
        </w:rPr>
      </w:pPr>
      <w:r w:rsidRPr="00046D53">
        <w:rPr>
          <w:rFonts w:ascii="조선신명조" w:eastAsia="조선신명조" w:hint="eastAsia"/>
          <w:sz w:val="18"/>
          <w:szCs w:val="18"/>
        </w:rPr>
        <w:lastRenderedPageBreak/>
        <w:t>Declaration of Competing Interest</w:t>
      </w:r>
    </w:p>
    <w:p w14:paraId="1CC05BAE" w14:textId="77777777" w:rsidR="003D21E3" w:rsidRPr="00046D53" w:rsidRDefault="003D21E3" w:rsidP="003D21E3">
      <w:pPr>
        <w:pBdr>
          <w:top w:val="nil"/>
          <w:left w:val="nil"/>
          <w:bottom w:val="nil"/>
          <w:right w:val="nil"/>
          <w:between w:val="nil"/>
        </w:pBdr>
        <w:spacing w:before="53" w:line="252" w:lineRule="auto"/>
        <w:ind w:left="110" w:firstLine="351"/>
        <w:jc w:val="both"/>
        <w:rPr>
          <w:rFonts w:ascii="조선신명조" w:eastAsia="조선신명조"/>
          <w:color w:val="000000"/>
          <w:sz w:val="18"/>
          <w:szCs w:val="18"/>
        </w:rPr>
      </w:pPr>
      <w:r w:rsidRPr="00046D53">
        <w:rPr>
          <w:rFonts w:ascii="조선신명조" w:eastAsia="조선신명조" w:hint="eastAsia"/>
          <w:color w:val="000000"/>
          <w:sz w:val="18"/>
          <w:szCs w:val="18"/>
        </w:rPr>
        <w:t>The authors declare no conflict of interest.</w:t>
      </w:r>
    </w:p>
    <w:p w14:paraId="1A89D3E4" w14:textId="77777777" w:rsidR="003D21E3" w:rsidRPr="00046D53" w:rsidRDefault="003D21E3" w:rsidP="003D21E3">
      <w:pPr>
        <w:pBdr>
          <w:top w:val="nil"/>
          <w:left w:val="nil"/>
          <w:bottom w:val="nil"/>
          <w:right w:val="nil"/>
          <w:between w:val="nil"/>
        </w:pBdr>
        <w:spacing w:before="53" w:line="252" w:lineRule="auto"/>
        <w:ind w:left="110" w:firstLine="351"/>
        <w:jc w:val="both"/>
        <w:rPr>
          <w:rFonts w:ascii="조선신명조" w:eastAsia="조선신명조"/>
          <w:color w:val="000000"/>
          <w:sz w:val="18"/>
          <w:szCs w:val="18"/>
        </w:rPr>
      </w:pPr>
    </w:p>
    <w:p w14:paraId="349295B7" w14:textId="77777777" w:rsidR="003D21E3" w:rsidRPr="00046D53" w:rsidRDefault="003D21E3" w:rsidP="003D21E3">
      <w:pPr>
        <w:pStyle w:val="1"/>
        <w:tabs>
          <w:tab w:val="left" w:pos="454"/>
        </w:tabs>
        <w:jc w:val="both"/>
        <w:rPr>
          <w:rFonts w:ascii="조선신명조" w:eastAsia="조선신명조"/>
          <w:sz w:val="18"/>
          <w:szCs w:val="18"/>
        </w:rPr>
      </w:pPr>
      <w:proofErr w:type="spellStart"/>
      <w:r w:rsidRPr="00046D53">
        <w:rPr>
          <w:rFonts w:ascii="조선신명조" w:eastAsia="조선신명조" w:hint="eastAsia"/>
          <w:sz w:val="18"/>
          <w:szCs w:val="18"/>
        </w:rPr>
        <w:t>CRediT</w:t>
      </w:r>
      <w:proofErr w:type="spellEnd"/>
      <w:r w:rsidRPr="00046D53">
        <w:rPr>
          <w:rFonts w:ascii="조선신명조" w:eastAsia="조선신명조" w:hint="eastAsia"/>
          <w:sz w:val="18"/>
          <w:szCs w:val="18"/>
        </w:rPr>
        <w:t xml:space="preserve"> authorship contribution statement</w:t>
      </w:r>
    </w:p>
    <w:p w14:paraId="6028F9FA" w14:textId="77777777" w:rsidR="00477B35" w:rsidRPr="00046D53" w:rsidRDefault="00D8678E" w:rsidP="003D21E3">
      <w:pPr>
        <w:pBdr>
          <w:top w:val="nil"/>
          <w:left w:val="nil"/>
          <w:bottom w:val="nil"/>
          <w:right w:val="nil"/>
          <w:between w:val="nil"/>
        </w:pBdr>
        <w:spacing w:before="53" w:line="252" w:lineRule="auto"/>
        <w:ind w:left="110" w:firstLine="351"/>
        <w:jc w:val="both"/>
        <w:rPr>
          <w:rFonts w:ascii="조선신명조" w:eastAsia="조선신명조"/>
          <w:color w:val="000000"/>
          <w:sz w:val="18"/>
          <w:szCs w:val="18"/>
          <w:lang w:eastAsia="ko-KR"/>
        </w:rPr>
      </w:pPr>
      <w:proofErr w:type="spellStart"/>
      <w:r w:rsidRPr="00046D53">
        <w:rPr>
          <w:rFonts w:ascii="조선신명조" w:eastAsia="조선신명조" w:hint="eastAsia"/>
          <w:b/>
          <w:color w:val="000000"/>
          <w:sz w:val="18"/>
          <w:szCs w:val="18"/>
          <w:lang w:eastAsia="ko-KR"/>
        </w:rPr>
        <w:t>Jaeheung</w:t>
      </w:r>
      <w:proofErr w:type="spellEnd"/>
      <w:r w:rsidRPr="00046D53">
        <w:rPr>
          <w:rFonts w:ascii="조선신명조" w:eastAsia="조선신명조" w:hint="eastAsia"/>
          <w:b/>
          <w:color w:val="000000"/>
          <w:sz w:val="18"/>
          <w:szCs w:val="18"/>
          <w:lang w:eastAsia="ko-KR"/>
        </w:rPr>
        <w:t xml:space="preserve"> Park</w:t>
      </w:r>
      <w:r w:rsidR="003D21E3" w:rsidRPr="00046D53">
        <w:rPr>
          <w:rFonts w:ascii="조선신명조" w:eastAsia="조선신명조" w:hint="eastAsia"/>
          <w:b/>
          <w:color w:val="000000"/>
          <w:sz w:val="18"/>
          <w:szCs w:val="18"/>
        </w:rPr>
        <w:t>:</w:t>
      </w:r>
      <w:r w:rsidR="003D21E3" w:rsidRPr="00046D53">
        <w:rPr>
          <w:rFonts w:ascii="조선신명조" w:eastAsia="조선신명조" w:hint="eastAsia"/>
          <w:color w:val="000000"/>
          <w:sz w:val="18"/>
          <w:szCs w:val="18"/>
        </w:rPr>
        <w:t xml:space="preserve"> Conceptualization, Software, Validation, Data Curation, Writing Original Draft, Preparation. </w:t>
      </w:r>
    </w:p>
    <w:p w14:paraId="768656AF" w14:textId="4B037EEC" w:rsidR="003D21E3" w:rsidRPr="00046D53" w:rsidRDefault="008C2F96" w:rsidP="003D21E3">
      <w:pPr>
        <w:pBdr>
          <w:top w:val="nil"/>
          <w:left w:val="nil"/>
          <w:bottom w:val="nil"/>
          <w:right w:val="nil"/>
          <w:between w:val="nil"/>
        </w:pBdr>
        <w:spacing w:before="53" w:line="252" w:lineRule="auto"/>
        <w:ind w:left="110" w:firstLine="351"/>
        <w:jc w:val="both"/>
        <w:rPr>
          <w:rFonts w:ascii="조선신명조" w:eastAsia="조선신명조"/>
          <w:color w:val="000000"/>
          <w:sz w:val="18"/>
          <w:szCs w:val="18"/>
        </w:rPr>
      </w:pPr>
      <w:proofErr w:type="spellStart"/>
      <w:r w:rsidRPr="00046D53">
        <w:rPr>
          <w:rFonts w:ascii="조선신명조" w:eastAsia="조선신명조" w:hint="eastAsia"/>
          <w:b/>
          <w:color w:val="000000"/>
          <w:sz w:val="18"/>
          <w:szCs w:val="18"/>
          <w:lang w:eastAsia="ko-KR"/>
        </w:rPr>
        <w:t>Kyungwon</w:t>
      </w:r>
      <w:proofErr w:type="spellEnd"/>
      <w:r w:rsidRPr="00046D53">
        <w:rPr>
          <w:rFonts w:ascii="조선신명조" w:eastAsia="조선신명조" w:hint="eastAsia"/>
          <w:b/>
          <w:color w:val="000000"/>
          <w:sz w:val="18"/>
          <w:szCs w:val="18"/>
          <w:lang w:eastAsia="ko-KR"/>
        </w:rPr>
        <w:t xml:space="preserve"> Kim</w:t>
      </w:r>
      <w:r w:rsidR="003D21E3" w:rsidRPr="00046D53">
        <w:rPr>
          <w:rFonts w:ascii="조선신명조" w:eastAsia="조선신명조" w:hint="eastAsia"/>
          <w:b/>
          <w:color w:val="000000"/>
          <w:sz w:val="18"/>
          <w:szCs w:val="18"/>
        </w:rPr>
        <w:t>:</w:t>
      </w:r>
      <w:r w:rsidR="003D21E3" w:rsidRPr="00046D53">
        <w:rPr>
          <w:rFonts w:ascii="조선신명조" w:eastAsia="조선신명조" w:hint="eastAsia"/>
          <w:color w:val="000000"/>
          <w:sz w:val="18"/>
          <w:szCs w:val="18"/>
        </w:rPr>
        <w:t xml:space="preserve"> </w:t>
      </w:r>
      <w:r w:rsidRPr="00046D53">
        <w:rPr>
          <w:rFonts w:ascii="조선신명조" w:eastAsia="조선신명조" w:hint="eastAsia"/>
          <w:color w:val="000000"/>
          <w:sz w:val="18"/>
          <w:szCs w:val="18"/>
          <w:lang w:eastAsia="ko-KR"/>
        </w:rPr>
        <w:t xml:space="preserve">Methodology, </w:t>
      </w:r>
      <w:r w:rsidR="003D21E3" w:rsidRPr="00046D53">
        <w:rPr>
          <w:rFonts w:ascii="조선신명조" w:eastAsia="조선신명조" w:hint="eastAsia"/>
          <w:color w:val="000000"/>
          <w:sz w:val="18"/>
          <w:szCs w:val="18"/>
        </w:rPr>
        <w:t>Preparation, Software, Writing Review and Editing, Visualization</w:t>
      </w:r>
      <w:r w:rsidRPr="00046D53">
        <w:rPr>
          <w:rFonts w:ascii="조선신명조" w:eastAsia="조선신명조" w:hint="eastAsia"/>
          <w:color w:val="000000"/>
          <w:sz w:val="18"/>
          <w:szCs w:val="18"/>
          <w:lang w:eastAsia="ko-KR"/>
        </w:rPr>
        <w:t>, S</w:t>
      </w:r>
      <w:r w:rsidR="003D21E3" w:rsidRPr="00046D53">
        <w:rPr>
          <w:rFonts w:ascii="조선신명조" w:eastAsia="조선신명조" w:hint="eastAsia"/>
          <w:color w:val="000000"/>
          <w:sz w:val="18"/>
          <w:szCs w:val="18"/>
        </w:rPr>
        <w:t>upervision.</w:t>
      </w:r>
    </w:p>
    <w:p w14:paraId="7B65E2B9" w14:textId="77777777" w:rsidR="003D21E3" w:rsidRPr="009911B6" w:rsidRDefault="003D21E3" w:rsidP="003D21E3">
      <w:pPr>
        <w:pStyle w:val="1"/>
        <w:tabs>
          <w:tab w:val="left" w:pos="454"/>
        </w:tabs>
        <w:ind w:left="0" w:firstLine="0"/>
        <w:jc w:val="both"/>
        <w:rPr>
          <w:ins w:id="9" w:author="KK" w:date="2023-07-19T09:39:00Z"/>
          <w:rFonts w:ascii="조선신명조" w:eastAsia="조선신명조"/>
          <w:lang w:eastAsia="ko-KR"/>
        </w:rPr>
        <w:sectPr w:rsidR="003D21E3" w:rsidRPr="009911B6" w:rsidSect="00D95A4E">
          <w:type w:val="continuous"/>
          <w:pgSz w:w="11910" w:h="16840"/>
          <w:pgMar w:top="1580" w:right="1180" w:bottom="2040" w:left="1180" w:header="0" w:footer="1849" w:gutter="0"/>
          <w:cols w:space="720"/>
        </w:sectPr>
      </w:pPr>
    </w:p>
    <w:p w14:paraId="0EB7CEB1" w14:textId="77777777" w:rsidR="003D21E3" w:rsidRPr="00046D53" w:rsidRDefault="003D21E3" w:rsidP="003D21E3">
      <w:pPr>
        <w:pStyle w:val="1"/>
        <w:tabs>
          <w:tab w:val="left" w:pos="454"/>
        </w:tabs>
        <w:ind w:left="0" w:firstLine="0"/>
        <w:jc w:val="both"/>
        <w:rPr>
          <w:rFonts w:ascii="조선신명조" w:eastAsia="조선신명조"/>
          <w:sz w:val="18"/>
          <w:szCs w:val="18"/>
          <w:lang w:eastAsia="ko-KR"/>
        </w:rPr>
      </w:pPr>
      <w:r w:rsidRPr="00046D53">
        <w:rPr>
          <w:rFonts w:ascii="조선신명조" w:eastAsia="조선신명조" w:hint="eastAsia"/>
          <w:sz w:val="18"/>
          <w:szCs w:val="18"/>
          <w:lang w:eastAsia="ko-KR"/>
        </w:rPr>
        <w:lastRenderedPageBreak/>
        <w:t>References</w:t>
      </w:r>
    </w:p>
    <w:p w14:paraId="025BB730" w14:textId="24AF76FC" w:rsidR="00F22F32" w:rsidRPr="00046D53" w:rsidRDefault="00F22F32" w:rsidP="003D21E3">
      <w:pPr>
        <w:pStyle w:val="1"/>
        <w:tabs>
          <w:tab w:val="left" w:pos="454"/>
        </w:tabs>
        <w:ind w:left="0" w:firstLine="0"/>
        <w:jc w:val="both"/>
        <w:rPr>
          <w:rFonts w:ascii="조선신명조" w:eastAsia="조선신명조"/>
          <w:b w:val="0"/>
          <w:bCs w:val="0"/>
          <w:sz w:val="18"/>
          <w:szCs w:val="18"/>
          <w:lang w:eastAsia="ko-KR"/>
        </w:rPr>
      </w:pPr>
    </w:p>
    <w:p w14:paraId="434FEF2A" w14:textId="0B6B0E6D" w:rsidR="00661572" w:rsidRPr="00046D53" w:rsidRDefault="00F22F32">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[1] 한국은행. </w:t>
      </w:r>
      <w:r w:rsidR="00854878" w:rsidRPr="00046D53">
        <w:rPr>
          <w:rFonts w:ascii="조선신명조" w:eastAsia="조선신명조" w:hint="eastAsia"/>
          <w:i/>
          <w:iCs/>
          <w:sz w:val="18"/>
          <w:szCs w:val="18"/>
          <w:lang w:eastAsia="ko-KR"/>
        </w:rPr>
        <w:t>환율의 정의</w:t>
      </w:r>
      <w:r w:rsidRPr="00046D53">
        <w:rPr>
          <w:rFonts w:ascii="조선신명조" w:eastAsia="조선신명조" w:hint="eastAsia"/>
          <w:sz w:val="18"/>
          <w:szCs w:val="18"/>
          <w:lang w:eastAsia="ko-KR"/>
        </w:rPr>
        <w:t>. 한국은행. https://www.bok.or.kr/portal/main/contents.do?menuNo=200407</w:t>
      </w:r>
    </w:p>
    <w:p w14:paraId="5DC323C5" w14:textId="77777777" w:rsidR="00F22F32" w:rsidRPr="00046D53" w:rsidRDefault="00F22F32">
      <w:pPr>
        <w:rPr>
          <w:rFonts w:ascii="조선신명조" w:eastAsia="조선신명조"/>
          <w:sz w:val="18"/>
          <w:szCs w:val="18"/>
          <w:lang w:eastAsia="ko-KR"/>
        </w:rPr>
      </w:pPr>
    </w:p>
    <w:p w14:paraId="126B85A4" w14:textId="5323A682" w:rsidR="00F22F32" w:rsidRPr="00046D53" w:rsidRDefault="00F22F32">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[2] 김인준, &amp; 이영섭. (2019). </w:t>
      </w:r>
      <w:r w:rsidRPr="00046D53">
        <w:rPr>
          <w:rFonts w:ascii="조선신명조" w:eastAsia="조선신명조" w:hint="eastAsia"/>
          <w:i/>
          <w:iCs/>
          <w:sz w:val="18"/>
          <w:szCs w:val="18"/>
          <w:lang w:eastAsia="ko-KR"/>
        </w:rPr>
        <w:t>국제경제론</w:t>
      </w:r>
      <w:r w:rsidRPr="00046D53">
        <w:rPr>
          <w:rFonts w:ascii="조선신명조" w:eastAsia="조선신명조" w:hint="eastAsia"/>
          <w:sz w:val="18"/>
          <w:szCs w:val="18"/>
          <w:lang w:eastAsia="ko-KR"/>
        </w:rPr>
        <w:t xml:space="preserve">. </w:t>
      </w:r>
      <w:proofErr w:type="spellStart"/>
      <w:r w:rsidRPr="00046D53">
        <w:rPr>
          <w:rFonts w:ascii="조선신명조" w:eastAsia="조선신명조" w:hint="eastAsia"/>
          <w:sz w:val="18"/>
          <w:szCs w:val="18"/>
          <w:lang w:eastAsia="ko-KR"/>
        </w:rPr>
        <w:t>박영사</w:t>
      </w:r>
      <w:proofErr w:type="spellEnd"/>
      <w:r w:rsidRPr="00046D53">
        <w:rPr>
          <w:rFonts w:ascii="조선신명조" w:eastAsia="조선신명조" w:hint="eastAsia"/>
          <w:sz w:val="18"/>
          <w:szCs w:val="18"/>
          <w:lang w:eastAsia="ko-KR"/>
        </w:rPr>
        <w:t>.</w:t>
      </w:r>
    </w:p>
    <w:p w14:paraId="1DC1B8CD" w14:textId="77777777" w:rsidR="00F22F32" w:rsidRPr="00046D53" w:rsidRDefault="00F22F32">
      <w:pPr>
        <w:rPr>
          <w:rFonts w:ascii="조선신명조" w:eastAsia="조선신명조"/>
          <w:sz w:val="18"/>
          <w:szCs w:val="18"/>
          <w:lang w:eastAsia="ko-KR"/>
        </w:rPr>
      </w:pPr>
    </w:p>
    <w:p w14:paraId="17B61CD6" w14:textId="5AC113E5" w:rsidR="00F22F32" w:rsidRPr="00046D53" w:rsidRDefault="00282D9D">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[3] 한국경제. (2023, 10월 22일). [다산칼럼] 환율 예측이 늘 빗나가는 까닭. </w:t>
      </w:r>
      <w:r w:rsidRPr="00046D53">
        <w:rPr>
          <w:rFonts w:ascii="조선신명조" w:eastAsia="조선신명조" w:hint="eastAsia"/>
          <w:i/>
          <w:iCs/>
          <w:sz w:val="18"/>
          <w:szCs w:val="18"/>
          <w:lang w:eastAsia="ko-KR"/>
        </w:rPr>
        <w:t>한국경제신문</w:t>
      </w:r>
      <w:r w:rsidRPr="00046D53">
        <w:rPr>
          <w:rFonts w:ascii="조선신명조" w:eastAsia="조선신명조" w:hint="eastAsia"/>
          <w:sz w:val="18"/>
          <w:szCs w:val="18"/>
          <w:lang w:eastAsia="ko-KR"/>
        </w:rPr>
        <w:t>. https://www.hankyung.com/article/2023102265501</w:t>
      </w:r>
    </w:p>
    <w:p w14:paraId="0E7D1B21" w14:textId="77777777" w:rsidR="00282D9D" w:rsidRPr="00046D53" w:rsidRDefault="00282D9D">
      <w:pPr>
        <w:rPr>
          <w:rFonts w:ascii="조선신명조" w:eastAsia="조선신명조"/>
          <w:sz w:val="18"/>
          <w:szCs w:val="18"/>
          <w:lang w:eastAsia="ko-KR"/>
        </w:rPr>
      </w:pPr>
    </w:p>
    <w:p w14:paraId="2BF3167E" w14:textId="29ADD344" w:rsidR="00854878" w:rsidRPr="00046D53" w:rsidRDefault="00854878" w:rsidP="00854878">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[4] 한국은행. </w:t>
      </w:r>
      <w:r w:rsidRPr="00046D53">
        <w:rPr>
          <w:rFonts w:ascii="조선신명조" w:eastAsia="조선신명조" w:hint="eastAsia"/>
          <w:i/>
          <w:iCs/>
          <w:sz w:val="18"/>
          <w:szCs w:val="18"/>
          <w:lang w:eastAsia="ko-KR"/>
        </w:rPr>
        <w:t>환율의 변동요인</w:t>
      </w:r>
      <w:r w:rsidRPr="00046D53">
        <w:rPr>
          <w:rFonts w:ascii="조선신명조" w:eastAsia="조선신명조" w:hint="eastAsia"/>
          <w:sz w:val="18"/>
          <w:szCs w:val="18"/>
          <w:lang w:eastAsia="ko-KR"/>
        </w:rPr>
        <w:t>. 한국은행. https://www.bok.or.kr/portal/main/contents.do?menuNo=200407</w:t>
      </w:r>
    </w:p>
    <w:p w14:paraId="71936660" w14:textId="77777777" w:rsidR="00282D9D" w:rsidRPr="00046D53" w:rsidRDefault="00282D9D">
      <w:pPr>
        <w:rPr>
          <w:rFonts w:ascii="조선신명조" w:eastAsia="조선신명조"/>
          <w:sz w:val="18"/>
          <w:szCs w:val="18"/>
          <w:lang w:eastAsia="ko-KR"/>
        </w:rPr>
      </w:pPr>
    </w:p>
    <w:p w14:paraId="31DD2C76" w14:textId="77777777" w:rsidR="008D354C" w:rsidRPr="00046D53" w:rsidRDefault="008D354C" w:rsidP="008D354C">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[5] </w:t>
      </w:r>
      <w:proofErr w:type="spellStart"/>
      <w:r w:rsidRPr="00046D53">
        <w:rPr>
          <w:rFonts w:ascii="조선신명조" w:eastAsia="조선신명조" w:hint="eastAsia"/>
          <w:sz w:val="18"/>
          <w:szCs w:val="18"/>
          <w:lang w:eastAsia="ko-KR"/>
        </w:rPr>
        <w:t>Plakandaras</w:t>
      </w:r>
      <w:proofErr w:type="spellEnd"/>
      <w:r w:rsidRPr="00046D53">
        <w:rPr>
          <w:rFonts w:ascii="조선신명조" w:eastAsia="조선신명조" w:hint="eastAsia"/>
          <w:sz w:val="18"/>
          <w:szCs w:val="18"/>
          <w:lang w:eastAsia="ko-KR"/>
        </w:rPr>
        <w:t xml:space="preserve">, V., Papadimitriou, T., &amp; Gogas, P. (2015). Forecasting daily and monthly exchange rates with machine learning techniques. </w:t>
      </w:r>
      <w:r w:rsidRPr="00046D53">
        <w:rPr>
          <w:rFonts w:ascii="조선신명조" w:eastAsia="조선신명조" w:hint="eastAsia"/>
          <w:i/>
          <w:iCs/>
          <w:sz w:val="18"/>
          <w:szCs w:val="18"/>
          <w:lang w:eastAsia="ko-KR"/>
        </w:rPr>
        <w:t>Journal of Forecasting</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34</w:t>
      </w:r>
      <w:r w:rsidRPr="00046D53">
        <w:rPr>
          <w:rFonts w:ascii="조선신명조" w:eastAsia="조선신명조" w:hint="eastAsia"/>
          <w:sz w:val="18"/>
          <w:szCs w:val="18"/>
          <w:lang w:eastAsia="ko-KR"/>
        </w:rPr>
        <w:t xml:space="preserve">(7), 560-573. </w:t>
      </w:r>
    </w:p>
    <w:p w14:paraId="195150F8" w14:textId="77777777" w:rsidR="00282D9D" w:rsidRPr="00046D53" w:rsidRDefault="00282D9D">
      <w:pPr>
        <w:rPr>
          <w:rFonts w:ascii="조선신명조" w:eastAsia="조선신명조"/>
          <w:sz w:val="18"/>
          <w:szCs w:val="18"/>
          <w:lang w:eastAsia="ko-KR"/>
        </w:rPr>
      </w:pPr>
    </w:p>
    <w:p w14:paraId="4B18680A" w14:textId="2673CE7D" w:rsidR="008D354C" w:rsidRPr="00046D53" w:rsidRDefault="008D354C" w:rsidP="008D354C">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[6] 임현욱, 정승환, 이희수, &amp; 오경주. (2021). </w:t>
      </w:r>
      <w:proofErr w:type="spellStart"/>
      <w:r w:rsidRPr="00046D53">
        <w:rPr>
          <w:rFonts w:ascii="조선신명조" w:eastAsia="조선신명조" w:hint="eastAsia"/>
          <w:sz w:val="18"/>
          <w:szCs w:val="18"/>
          <w:lang w:eastAsia="ko-KR"/>
        </w:rPr>
        <w:t>국고채</w:t>
      </w:r>
      <w:proofErr w:type="spellEnd"/>
      <w:r w:rsidRPr="00046D53">
        <w:rPr>
          <w:rFonts w:ascii="조선신명조" w:eastAsia="조선신명조" w:hint="eastAsia"/>
          <w:sz w:val="18"/>
          <w:szCs w:val="18"/>
          <w:lang w:eastAsia="ko-KR"/>
        </w:rPr>
        <w:t xml:space="preserve">, 금리 </w:t>
      </w:r>
      <w:proofErr w:type="spellStart"/>
      <w:r w:rsidRPr="00046D53">
        <w:rPr>
          <w:rFonts w:ascii="조선신명조" w:eastAsia="조선신명조" w:hint="eastAsia"/>
          <w:sz w:val="18"/>
          <w:szCs w:val="18"/>
          <w:lang w:eastAsia="ko-KR"/>
        </w:rPr>
        <w:t>스왑</w:t>
      </w:r>
      <w:proofErr w:type="spellEnd"/>
      <w:r w:rsidRPr="00046D53">
        <w:rPr>
          <w:rFonts w:ascii="조선신명조" w:eastAsia="조선신명조" w:hint="eastAsia"/>
          <w:sz w:val="18"/>
          <w:szCs w:val="18"/>
          <w:lang w:eastAsia="ko-KR"/>
        </w:rPr>
        <w:t xml:space="preserve"> 그리고 통화 </w:t>
      </w:r>
      <w:proofErr w:type="spellStart"/>
      <w:r w:rsidRPr="00046D53">
        <w:rPr>
          <w:rFonts w:ascii="조선신명조" w:eastAsia="조선신명조" w:hint="eastAsia"/>
          <w:sz w:val="18"/>
          <w:szCs w:val="18"/>
          <w:lang w:eastAsia="ko-KR"/>
        </w:rPr>
        <w:t>스왑</w:t>
      </w:r>
      <w:proofErr w:type="spellEnd"/>
      <w:r w:rsidRPr="00046D53">
        <w:rPr>
          <w:rFonts w:ascii="조선신명조" w:eastAsia="조선신명조" w:hint="eastAsia"/>
          <w:sz w:val="18"/>
          <w:szCs w:val="18"/>
          <w:lang w:eastAsia="ko-KR"/>
        </w:rPr>
        <w:t xml:space="preserve"> 가격에 기반한 외환시장 환율예측 연구: 인공지능 활용의 실증적 증거. </w:t>
      </w:r>
      <w:r w:rsidRPr="00046D53">
        <w:rPr>
          <w:rFonts w:ascii="조선신명조" w:eastAsia="조선신명조" w:hint="eastAsia"/>
          <w:i/>
          <w:iCs/>
          <w:sz w:val="18"/>
          <w:szCs w:val="18"/>
          <w:lang w:eastAsia="ko-KR"/>
        </w:rPr>
        <w:t>지식경영연구</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22</w:t>
      </w:r>
      <w:r w:rsidRPr="00046D53">
        <w:rPr>
          <w:rFonts w:ascii="조선신명조" w:eastAsia="조선신명조" w:hint="eastAsia"/>
          <w:sz w:val="18"/>
          <w:szCs w:val="18"/>
          <w:lang w:eastAsia="ko-KR"/>
        </w:rPr>
        <w:t xml:space="preserve">(4), 71-85. </w:t>
      </w:r>
    </w:p>
    <w:p w14:paraId="3EF5238F" w14:textId="77777777" w:rsidR="008D354C" w:rsidRPr="00046D53" w:rsidRDefault="008D354C">
      <w:pPr>
        <w:rPr>
          <w:rFonts w:ascii="조선신명조" w:eastAsia="조선신명조"/>
          <w:sz w:val="18"/>
          <w:szCs w:val="18"/>
          <w:lang w:eastAsia="ko-KR"/>
        </w:rPr>
      </w:pPr>
    </w:p>
    <w:p w14:paraId="1BF53A22" w14:textId="5E5AAF0F" w:rsidR="008D354C" w:rsidRPr="00046D53" w:rsidRDefault="008D354C" w:rsidP="008D354C">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[7] Cao, W., Zhu, W., Wang, W., </w:t>
      </w:r>
      <w:proofErr w:type="spellStart"/>
      <w:r w:rsidRPr="00046D53">
        <w:rPr>
          <w:rFonts w:ascii="조선신명조" w:eastAsia="조선신명조" w:hint="eastAsia"/>
          <w:sz w:val="18"/>
          <w:szCs w:val="18"/>
          <w:lang w:eastAsia="ko-KR"/>
        </w:rPr>
        <w:t>Demazeau</w:t>
      </w:r>
      <w:proofErr w:type="spellEnd"/>
      <w:r w:rsidRPr="00046D53">
        <w:rPr>
          <w:rFonts w:ascii="조선신명조" w:eastAsia="조선신명조" w:hint="eastAsia"/>
          <w:sz w:val="18"/>
          <w:szCs w:val="18"/>
          <w:lang w:eastAsia="ko-KR"/>
        </w:rPr>
        <w:t xml:space="preserve">, Y., &amp; Zhang, C. (2020). A deep coupled LSTM approach for USD/CNY exchange rate forecasting. </w:t>
      </w:r>
      <w:r w:rsidRPr="00046D53">
        <w:rPr>
          <w:rFonts w:ascii="조선신명조" w:eastAsia="조선신명조" w:hint="eastAsia"/>
          <w:i/>
          <w:iCs/>
          <w:sz w:val="18"/>
          <w:szCs w:val="18"/>
          <w:lang w:eastAsia="ko-KR"/>
        </w:rPr>
        <w:t>IEEE Intelligent Systems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35</w:t>
      </w:r>
      <w:r w:rsidRPr="00046D53">
        <w:rPr>
          <w:rFonts w:ascii="조선신명조" w:eastAsia="조선신명조" w:hint="eastAsia"/>
          <w:sz w:val="18"/>
          <w:szCs w:val="18"/>
          <w:lang w:eastAsia="ko-KR"/>
        </w:rPr>
        <w:t>(2), 43-53.</w:t>
      </w:r>
    </w:p>
    <w:p w14:paraId="30B27904" w14:textId="77777777" w:rsidR="008D354C" w:rsidRPr="00046D53" w:rsidRDefault="008D354C">
      <w:pPr>
        <w:rPr>
          <w:rFonts w:ascii="조선신명조" w:eastAsia="조선신명조"/>
          <w:sz w:val="18"/>
          <w:szCs w:val="18"/>
          <w:lang w:eastAsia="ko-KR"/>
        </w:rPr>
      </w:pPr>
    </w:p>
    <w:p w14:paraId="4A1FFCFB" w14:textId="4EE24717" w:rsidR="008D354C" w:rsidRPr="00046D53" w:rsidRDefault="008D354C" w:rsidP="008D354C">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[8] Qureshi, A. M. (2025). ML FORECASTING OF EXCHANGE RATES MACHINE LEARNING PREDICTION OF EXCHANGE RATES USING MACROECONOMIC INDICATORS Analysis and Use of Various ML Techniques (SVM, Random Forest). </w:t>
      </w:r>
      <w:r w:rsidRPr="00046D53">
        <w:rPr>
          <w:rFonts w:ascii="조선신명조" w:eastAsia="조선신명조" w:hint="eastAsia"/>
          <w:i/>
          <w:iCs/>
          <w:sz w:val="18"/>
          <w:szCs w:val="18"/>
          <w:lang w:eastAsia="ko-KR"/>
        </w:rPr>
        <w:t>Available at SSRN 5287273</w:t>
      </w:r>
      <w:r w:rsidRPr="00046D53">
        <w:rPr>
          <w:rFonts w:ascii="조선신명조" w:eastAsia="조선신명조" w:hint="eastAsia"/>
          <w:sz w:val="18"/>
          <w:szCs w:val="18"/>
          <w:lang w:eastAsia="ko-KR"/>
        </w:rPr>
        <w:t xml:space="preserve">. </w:t>
      </w:r>
    </w:p>
    <w:p w14:paraId="312FFD33" w14:textId="77777777" w:rsidR="008D354C" w:rsidRPr="00046D53" w:rsidRDefault="008D354C">
      <w:pPr>
        <w:rPr>
          <w:rFonts w:ascii="조선신명조" w:eastAsia="조선신명조"/>
          <w:sz w:val="18"/>
          <w:szCs w:val="18"/>
          <w:lang w:eastAsia="ko-KR"/>
        </w:rPr>
      </w:pPr>
    </w:p>
    <w:p w14:paraId="1168E2E5" w14:textId="4A7B210C" w:rsidR="008D354C" w:rsidRPr="00046D53" w:rsidRDefault="008D354C" w:rsidP="008D354C">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[9] Wang, J., Wang, X., Li, J., &amp; Wang, H. (2021). A prediction model of CNN-TLSTM for USD/CNY exchange rate prediction. </w:t>
      </w:r>
      <w:proofErr w:type="spellStart"/>
      <w:r w:rsidRPr="00046D53">
        <w:rPr>
          <w:rFonts w:ascii="조선신명조" w:eastAsia="조선신명조" w:hint="eastAsia"/>
          <w:i/>
          <w:iCs/>
          <w:sz w:val="18"/>
          <w:szCs w:val="18"/>
          <w:lang w:eastAsia="ko-KR"/>
        </w:rPr>
        <w:t>Ieee</w:t>
      </w:r>
      <w:proofErr w:type="spellEnd"/>
      <w:r w:rsidRPr="00046D53">
        <w:rPr>
          <w:rFonts w:ascii="조선신명조" w:eastAsia="조선신명조" w:hint="eastAsia"/>
          <w:i/>
          <w:iCs/>
          <w:sz w:val="18"/>
          <w:szCs w:val="18"/>
          <w:lang w:eastAsia="ko-KR"/>
        </w:rPr>
        <w:t xml:space="preserve"> Access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9</w:t>
      </w:r>
      <w:r w:rsidRPr="00046D53">
        <w:rPr>
          <w:rFonts w:ascii="조선신명조" w:eastAsia="조선신명조" w:hint="eastAsia"/>
          <w:sz w:val="18"/>
          <w:szCs w:val="18"/>
          <w:lang w:eastAsia="ko-KR"/>
        </w:rPr>
        <w:t>, 73346-73354.</w:t>
      </w:r>
    </w:p>
    <w:p w14:paraId="6C10747D" w14:textId="77777777" w:rsidR="008D354C" w:rsidRPr="00046D53" w:rsidRDefault="008D354C">
      <w:pPr>
        <w:rPr>
          <w:rFonts w:ascii="조선신명조" w:eastAsia="조선신명조"/>
          <w:sz w:val="18"/>
          <w:szCs w:val="18"/>
          <w:lang w:eastAsia="ko-KR"/>
        </w:rPr>
      </w:pPr>
    </w:p>
    <w:p w14:paraId="666BA673" w14:textId="5ADA7579" w:rsidR="00960A79" w:rsidRPr="00046D53" w:rsidRDefault="00960A79" w:rsidP="00960A79">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[10] Mohan, S., Mullapudi, S., Sammeta, S., </w:t>
      </w:r>
      <w:proofErr w:type="spellStart"/>
      <w:r w:rsidRPr="00046D53">
        <w:rPr>
          <w:rFonts w:ascii="조선신명조" w:eastAsia="조선신명조" w:hint="eastAsia"/>
          <w:sz w:val="18"/>
          <w:szCs w:val="18"/>
          <w:lang w:eastAsia="ko-KR"/>
        </w:rPr>
        <w:t>Vijayvergia</w:t>
      </w:r>
      <w:proofErr w:type="spellEnd"/>
      <w:r w:rsidRPr="00046D53">
        <w:rPr>
          <w:rFonts w:ascii="조선신명조" w:eastAsia="조선신명조" w:hint="eastAsia"/>
          <w:sz w:val="18"/>
          <w:szCs w:val="18"/>
          <w:lang w:eastAsia="ko-KR"/>
        </w:rPr>
        <w:t xml:space="preserve">, P., &amp; </w:t>
      </w:r>
      <w:proofErr w:type="spellStart"/>
      <w:r w:rsidRPr="00046D53">
        <w:rPr>
          <w:rFonts w:ascii="조선신명조" w:eastAsia="조선신명조" w:hint="eastAsia"/>
          <w:sz w:val="18"/>
          <w:szCs w:val="18"/>
          <w:lang w:eastAsia="ko-KR"/>
        </w:rPr>
        <w:t>Anastasiu</w:t>
      </w:r>
      <w:proofErr w:type="spellEnd"/>
      <w:r w:rsidRPr="00046D53">
        <w:rPr>
          <w:rFonts w:ascii="조선신명조" w:eastAsia="조선신명조" w:hint="eastAsia"/>
          <w:sz w:val="18"/>
          <w:szCs w:val="18"/>
          <w:lang w:eastAsia="ko-KR"/>
        </w:rPr>
        <w:t>, D. C. (2019). Stock price prediction using news sentiment analysis. 2019 IEEE fifth international conference on big data computing service and applications (</w:t>
      </w:r>
      <w:proofErr w:type="spellStart"/>
      <w:r w:rsidRPr="00046D53">
        <w:rPr>
          <w:rFonts w:ascii="조선신명조" w:eastAsia="조선신명조" w:hint="eastAsia"/>
          <w:sz w:val="18"/>
          <w:szCs w:val="18"/>
          <w:lang w:eastAsia="ko-KR"/>
        </w:rPr>
        <w:t>BigDataService</w:t>
      </w:r>
      <w:proofErr w:type="spellEnd"/>
      <w:r w:rsidRPr="00046D53">
        <w:rPr>
          <w:rFonts w:ascii="조선신명조" w:eastAsia="조선신명조" w:hint="eastAsia"/>
          <w:sz w:val="18"/>
          <w:szCs w:val="18"/>
          <w:lang w:eastAsia="ko-KR"/>
        </w:rPr>
        <w:t>)</w:t>
      </w:r>
    </w:p>
    <w:p w14:paraId="2CF24C73" w14:textId="77777777" w:rsidR="00960A79" w:rsidRPr="00046D53" w:rsidRDefault="00960A79">
      <w:pPr>
        <w:rPr>
          <w:rFonts w:ascii="조선신명조" w:eastAsia="조선신명조"/>
          <w:sz w:val="18"/>
          <w:szCs w:val="18"/>
          <w:lang w:eastAsia="ko-KR"/>
        </w:rPr>
      </w:pPr>
    </w:p>
    <w:p w14:paraId="7A42291B" w14:textId="4F14A442" w:rsidR="00960A79" w:rsidRPr="00046D53" w:rsidRDefault="00960A79" w:rsidP="00960A79">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[11] Jing, N., Wu, Z., &amp; Wang, H. (2021). A hybrid model integrating deep learning with investor sentiment analysis for stock price prediction. </w:t>
      </w:r>
      <w:r w:rsidRPr="00046D53">
        <w:rPr>
          <w:rFonts w:ascii="조선신명조" w:eastAsia="조선신명조" w:hint="eastAsia"/>
          <w:i/>
          <w:iCs/>
          <w:sz w:val="18"/>
          <w:szCs w:val="18"/>
          <w:lang w:eastAsia="ko-KR"/>
        </w:rPr>
        <w:t>Expert Systems with Applications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178</w:t>
      </w:r>
      <w:r w:rsidRPr="00046D53">
        <w:rPr>
          <w:rFonts w:ascii="조선신명조" w:eastAsia="조선신명조" w:hint="eastAsia"/>
          <w:sz w:val="18"/>
          <w:szCs w:val="18"/>
          <w:lang w:eastAsia="ko-KR"/>
        </w:rPr>
        <w:t xml:space="preserve">, 115019. </w:t>
      </w:r>
    </w:p>
    <w:p w14:paraId="245A82FE" w14:textId="77777777" w:rsidR="00960A79" w:rsidRPr="00046D53" w:rsidRDefault="00960A79">
      <w:pPr>
        <w:rPr>
          <w:rFonts w:ascii="조선신명조" w:eastAsia="조선신명조"/>
          <w:sz w:val="18"/>
          <w:szCs w:val="18"/>
          <w:lang w:eastAsia="ko-KR"/>
        </w:rPr>
      </w:pPr>
    </w:p>
    <w:p w14:paraId="035DE133" w14:textId="72343F8B" w:rsidR="00F01735" w:rsidRPr="00046D53" w:rsidRDefault="00F01735" w:rsidP="00F01735">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[12] </w:t>
      </w:r>
      <w:proofErr w:type="spellStart"/>
      <w:r w:rsidRPr="00046D53">
        <w:rPr>
          <w:rFonts w:ascii="조선신명조" w:eastAsia="조선신명조" w:hint="eastAsia"/>
          <w:sz w:val="18"/>
          <w:szCs w:val="18"/>
          <w:lang w:eastAsia="ko-KR"/>
        </w:rPr>
        <w:t>정가연</w:t>
      </w:r>
      <w:proofErr w:type="spellEnd"/>
      <w:r w:rsidRPr="00046D53">
        <w:rPr>
          <w:rFonts w:ascii="조선신명조" w:eastAsia="조선신명조" w:hint="eastAsia"/>
          <w:sz w:val="18"/>
          <w:szCs w:val="18"/>
          <w:lang w:eastAsia="ko-KR"/>
        </w:rPr>
        <w:t xml:space="preserve">, </w:t>
      </w:r>
      <w:proofErr w:type="spellStart"/>
      <w:r w:rsidRPr="00046D53">
        <w:rPr>
          <w:rFonts w:ascii="조선신명조" w:eastAsia="조선신명조" w:hint="eastAsia"/>
          <w:sz w:val="18"/>
          <w:szCs w:val="18"/>
          <w:lang w:eastAsia="ko-KR"/>
        </w:rPr>
        <w:t>이혁제</w:t>
      </w:r>
      <w:proofErr w:type="spellEnd"/>
      <w:r w:rsidRPr="00046D53">
        <w:rPr>
          <w:rFonts w:ascii="조선신명조" w:eastAsia="조선신명조" w:hint="eastAsia"/>
          <w:sz w:val="18"/>
          <w:szCs w:val="18"/>
          <w:lang w:eastAsia="ko-KR"/>
        </w:rPr>
        <w:t xml:space="preserve">, 이준영, &amp; </w:t>
      </w:r>
      <w:proofErr w:type="spellStart"/>
      <w:r w:rsidRPr="00046D53">
        <w:rPr>
          <w:rFonts w:ascii="조선신명조" w:eastAsia="조선신명조" w:hint="eastAsia"/>
          <w:sz w:val="18"/>
          <w:szCs w:val="18"/>
          <w:lang w:eastAsia="ko-KR"/>
        </w:rPr>
        <w:t>이제혁</w:t>
      </w:r>
      <w:proofErr w:type="spellEnd"/>
      <w:r w:rsidRPr="00046D53">
        <w:rPr>
          <w:rFonts w:ascii="조선신명조" w:eastAsia="조선신명조" w:hint="eastAsia"/>
          <w:sz w:val="18"/>
          <w:szCs w:val="18"/>
          <w:lang w:eastAsia="ko-KR"/>
        </w:rPr>
        <w:t xml:space="preserve">. (2024). 금융 특화 감정분석 모델과 딥러닝 시계열 예측 모델을 활용한 코스피 지수 예측. </w:t>
      </w:r>
      <w:r w:rsidRPr="00046D53">
        <w:rPr>
          <w:rFonts w:ascii="조선신명조" w:eastAsia="조선신명조" w:hint="eastAsia"/>
          <w:i/>
          <w:iCs/>
          <w:sz w:val="18"/>
          <w:szCs w:val="18"/>
          <w:lang w:eastAsia="ko-KR"/>
        </w:rPr>
        <w:t>대한산업공학회지</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50</w:t>
      </w:r>
      <w:r w:rsidRPr="00046D53">
        <w:rPr>
          <w:rFonts w:ascii="조선신명조" w:eastAsia="조선신명조" w:hint="eastAsia"/>
          <w:sz w:val="18"/>
          <w:szCs w:val="18"/>
          <w:lang w:eastAsia="ko-KR"/>
        </w:rPr>
        <w:t xml:space="preserve">(4), 240-250. </w:t>
      </w:r>
    </w:p>
    <w:p w14:paraId="6D75CA08" w14:textId="77777777" w:rsidR="00F01735" w:rsidRPr="00046D53" w:rsidRDefault="00F01735">
      <w:pPr>
        <w:rPr>
          <w:rFonts w:ascii="조선신명조" w:eastAsia="조선신명조"/>
          <w:sz w:val="18"/>
          <w:szCs w:val="18"/>
          <w:lang w:eastAsia="ko-KR"/>
        </w:rPr>
      </w:pPr>
    </w:p>
    <w:p w14:paraId="0C25B9E2" w14:textId="4A6F86B7" w:rsidR="00F01735" w:rsidRPr="00046D53" w:rsidRDefault="00F01735" w:rsidP="00F01735">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[13] Ding, H., Shi, X., Deng, R., </w:t>
      </w:r>
      <w:proofErr w:type="spellStart"/>
      <w:r w:rsidRPr="00046D53">
        <w:rPr>
          <w:rFonts w:ascii="조선신명조" w:eastAsia="조선신명조" w:hint="eastAsia"/>
          <w:sz w:val="18"/>
          <w:szCs w:val="18"/>
          <w:lang w:eastAsia="ko-KR"/>
        </w:rPr>
        <w:t>Faroog</w:t>
      </w:r>
      <w:proofErr w:type="spellEnd"/>
      <w:r w:rsidRPr="00046D53">
        <w:rPr>
          <w:rFonts w:ascii="조선신명조" w:eastAsia="조선신명조" w:hint="eastAsia"/>
          <w:sz w:val="18"/>
          <w:szCs w:val="18"/>
          <w:lang w:eastAsia="ko-KR"/>
        </w:rPr>
        <w:t xml:space="preserve">, S., Dewi, D. A., Abdullah, S. N., &amp; Malek, B. A. (2024). </w:t>
      </w:r>
      <w:proofErr w:type="spellStart"/>
      <w:r w:rsidRPr="00046D53">
        <w:rPr>
          <w:rFonts w:ascii="조선신명조" w:eastAsia="조선신명조" w:hint="eastAsia"/>
          <w:sz w:val="18"/>
          <w:szCs w:val="18"/>
          <w:lang w:eastAsia="ko-KR"/>
        </w:rPr>
        <w:t>Eur</w:t>
      </w:r>
      <w:proofErr w:type="spellEnd"/>
      <w:r w:rsidRPr="00046D53">
        <w:rPr>
          <w:rFonts w:ascii="조선신명조" w:eastAsia="조선신명조" w:hint="eastAsia"/>
          <w:sz w:val="18"/>
          <w:szCs w:val="18"/>
          <w:lang w:eastAsia="ko-KR"/>
        </w:rPr>
        <w:t>/</w:t>
      </w:r>
      <w:proofErr w:type="spellStart"/>
      <w:r w:rsidRPr="00046D53">
        <w:rPr>
          <w:rFonts w:ascii="조선신명조" w:eastAsia="조선신명조" w:hint="eastAsia"/>
          <w:sz w:val="18"/>
          <w:szCs w:val="18"/>
          <w:lang w:eastAsia="ko-KR"/>
        </w:rPr>
        <w:t>usd</w:t>
      </w:r>
      <w:proofErr w:type="spellEnd"/>
      <w:r w:rsidRPr="00046D53">
        <w:rPr>
          <w:rFonts w:ascii="조선신명조" w:eastAsia="조선신명조" w:hint="eastAsia"/>
          <w:sz w:val="18"/>
          <w:szCs w:val="18"/>
          <w:lang w:eastAsia="ko-KR"/>
        </w:rPr>
        <w:t xml:space="preserve"> exchange rate forecasting incorporating text mining based on pre-trained language models and deep learning methods. </w:t>
      </w:r>
      <w:proofErr w:type="spellStart"/>
      <w:r w:rsidRPr="00046D53">
        <w:rPr>
          <w:rFonts w:ascii="조선신명조" w:eastAsia="조선신명조" w:hint="eastAsia"/>
          <w:i/>
          <w:iCs/>
          <w:sz w:val="18"/>
          <w:szCs w:val="18"/>
          <w:lang w:eastAsia="ko-KR"/>
        </w:rPr>
        <w:t>arXiv</w:t>
      </w:r>
      <w:proofErr w:type="spellEnd"/>
      <w:r w:rsidRPr="00046D53">
        <w:rPr>
          <w:rFonts w:ascii="조선신명조" w:eastAsia="조선신명조" w:hint="eastAsia"/>
          <w:i/>
          <w:iCs/>
          <w:sz w:val="18"/>
          <w:szCs w:val="18"/>
          <w:lang w:eastAsia="ko-KR"/>
        </w:rPr>
        <w:t xml:space="preserve"> preprint arXiv:2411.07560</w:t>
      </w:r>
      <w:r w:rsidRPr="00046D53">
        <w:rPr>
          <w:rFonts w:ascii="조선신명조" w:eastAsia="조선신명조" w:hint="eastAsia"/>
          <w:sz w:val="18"/>
          <w:szCs w:val="18"/>
          <w:lang w:eastAsia="ko-KR"/>
        </w:rPr>
        <w:t xml:space="preserve">. </w:t>
      </w:r>
    </w:p>
    <w:p w14:paraId="326EA517" w14:textId="77777777" w:rsidR="00772740" w:rsidRPr="00772740" w:rsidRDefault="00772740">
      <w:pPr>
        <w:rPr>
          <w:rFonts w:ascii="조선신명조" w:eastAsia="조선신명조"/>
          <w:sz w:val="18"/>
          <w:szCs w:val="18"/>
          <w:lang w:eastAsia="ko-KR"/>
        </w:rPr>
      </w:pPr>
    </w:p>
    <w:p w14:paraId="1E7BAB50" w14:textId="55D44B02" w:rsidR="001D5BD4" w:rsidRPr="00046D53" w:rsidRDefault="001D5BD4" w:rsidP="001D5BD4">
      <w:pPr>
        <w:rPr>
          <w:rFonts w:ascii="조선신명조" w:eastAsia="조선신명조"/>
          <w:sz w:val="18"/>
          <w:szCs w:val="18"/>
          <w:lang w:eastAsia="ko-KR"/>
        </w:rPr>
      </w:pPr>
      <w:r w:rsidRPr="00046D53">
        <w:rPr>
          <w:rFonts w:ascii="조선신명조" w:eastAsia="조선신명조" w:hint="eastAsia"/>
          <w:sz w:val="18"/>
          <w:szCs w:val="18"/>
          <w:lang w:eastAsia="ko-KR"/>
        </w:rPr>
        <w:t>[1</w:t>
      </w:r>
      <w:r w:rsidR="006D2C32">
        <w:rPr>
          <w:rFonts w:ascii="조선신명조" w:eastAsia="조선신명조" w:hint="eastAsia"/>
          <w:sz w:val="18"/>
          <w:szCs w:val="18"/>
          <w:lang w:eastAsia="ko-KR"/>
        </w:rPr>
        <w:t>4</w:t>
      </w:r>
      <w:r w:rsidRPr="00046D53">
        <w:rPr>
          <w:rFonts w:ascii="조선신명조" w:eastAsia="조선신명조" w:hint="eastAsia"/>
          <w:sz w:val="18"/>
          <w:szCs w:val="18"/>
          <w:lang w:eastAsia="ko-KR"/>
        </w:rPr>
        <w:t xml:space="preserve">] 김우석, &amp; </w:t>
      </w:r>
      <w:proofErr w:type="spellStart"/>
      <w:r w:rsidRPr="00046D53">
        <w:rPr>
          <w:rFonts w:ascii="조선신명조" w:eastAsia="조선신명조" w:hint="eastAsia"/>
          <w:sz w:val="18"/>
          <w:szCs w:val="18"/>
          <w:lang w:eastAsia="ko-KR"/>
        </w:rPr>
        <w:t>한규식</w:t>
      </w:r>
      <w:proofErr w:type="spellEnd"/>
      <w:r w:rsidRPr="00046D53">
        <w:rPr>
          <w:rFonts w:ascii="조선신명조" w:eastAsia="조선신명조" w:hint="eastAsia"/>
          <w:sz w:val="18"/>
          <w:szCs w:val="18"/>
          <w:lang w:eastAsia="ko-KR"/>
        </w:rPr>
        <w:t xml:space="preserve">. (2021). COVID-19 가 원달러환율에 미친 영향. </w:t>
      </w:r>
      <w:r w:rsidRPr="00046D53">
        <w:rPr>
          <w:rFonts w:ascii="조선신명조" w:eastAsia="조선신명조" w:hint="eastAsia"/>
          <w:i/>
          <w:iCs/>
          <w:sz w:val="18"/>
          <w:szCs w:val="18"/>
          <w:lang w:eastAsia="ko-KR"/>
        </w:rPr>
        <w:t>금융지식연구</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19</w:t>
      </w:r>
      <w:r w:rsidRPr="00046D53">
        <w:rPr>
          <w:rFonts w:ascii="조선신명조" w:eastAsia="조선신명조" w:hint="eastAsia"/>
          <w:sz w:val="18"/>
          <w:szCs w:val="18"/>
          <w:lang w:eastAsia="ko-KR"/>
        </w:rPr>
        <w:t xml:space="preserve">(1), 33-58. </w:t>
      </w:r>
    </w:p>
    <w:p w14:paraId="0967EDE3" w14:textId="77777777" w:rsidR="001D5BD4" w:rsidRPr="00046D53" w:rsidRDefault="001D5BD4" w:rsidP="001D5BD4">
      <w:pPr>
        <w:rPr>
          <w:rFonts w:ascii="조선신명조" w:eastAsia="조선신명조"/>
          <w:sz w:val="18"/>
          <w:szCs w:val="18"/>
          <w:lang w:eastAsia="ko-KR"/>
        </w:rPr>
      </w:pPr>
    </w:p>
    <w:p w14:paraId="731DDE6D" w14:textId="76E03A3E" w:rsidR="001D5BD4" w:rsidRDefault="001D5BD4" w:rsidP="001D5BD4">
      <w:pPr>
        <w:rPr>
          <w:rFonts w:ascii="조선신명조" w:eastAsia="조선신명조"/>
          <w:sz w:val="18"/>
          <w:szCs w:val="18"/>
          <w:lang w:eastAsia="ko-KR"/>
        </w:rPr>
      </w:pPr>
      <w:r w:rsidRPr="00046D53">
        <w:rPr>
          <w:rFonts w:ascii="조선신명조" w:eastAsia="조선신명조" w:hint="eastAsia"/>
          <w:sz w:val="18"/>
          <w:szCs w:val="18"/>
          <w:lang w:eastAsia="ko-KR"/>
        </w:rPr>
        <w:t>[1</w:t>
      </w:r>
      <w:r w:rsidR="006D2C32">
        <w:rPr>
          <w:rFonts w:ascii="조선신명조" w:eastAsia="조선신명조" w:hint="eastAsia"/>
          <w:sz w:val="18"/>
          <w:szCs w:val="18"/>
          <w:lang w:eastAsia="ko-KR"/>
        </w:rPr>
        <w:t>5</w:t>
      </w:r>
      <w:r w:rsidRPr="00046D53">
        <w:rPr>
          <w:rFonts w:ascii="조선신명조" w:eastAsia="조선신명조" w:hint="eastAsia"/>
          <w:sz w:val="18"/>
          <w:szCs w:val="18"/>
          <w:lang w:eastAsia="ko-KR"/>
        </w:rPr>
        <w:t xml:space="preserve">] </w:t>
      </w:r>
      <w:proofErr w:type="spellStart"/>
      <w:r w:rsidRPr="00046D53">
        <w:rPr>
          <w:rFonts w:ascii="조선신명조" w:eastAsia="조선신명조" w:hint="eastAsia"/>
          <w:sz w:val="18"/>
          <w:szCs w:val="18"/>
          <w:lang w:eastAsia="ko-KR"/>
        </w:rPr>
        <w:t>오인정</w:t>
      </w:r>
      <w:proofErr w:type="spellEnd"/>
      <w:r w:rsidRPr="00046D53">
        <w:rPr>
          <w:rFonts w:ascii="조선신명조" w:eastAsia="조선신명조" w:hint="eastAsia"/>
          <w:sz w:val="18"/>
          <w:szCs w:val="18"/>
          <w:lang w:eastAsia="ko-KR"/>
        </w:rPr>
        <w:t xml:space="preserve">, &amp; </w:t>
      </w:r>
      <w:proofErr w:type="spellStart"/>
      <w:r w:rsidRPr="00046D53">
        <w:rPr>
          <w:rFonts w:ascii="조선신명조" w:eastAsia="조선신명조" w:hint="eastAsia"/>
          <w:sz w:val="18"/>
          <w:szCs w:val="18"/>
          <w:lang w:eastAsia="ko-KR"/>
        </w:rPr>
        <w:t>김우주</w:t>
      </w:r>
      <w:proofErr w:type="spellEnd"/>
      <w:r w:rsidRPr="00046D53">
        <w:rPr>
          <w:rFonts w:ascii="조선신명조" w:eastAsia="조선신명조" w:hint="eastAsia"/>
          <w:sz w:val="18"/>
          <w:szCs w:val="18"/>
          <w:lang w:eastAsia="ko-KR"/>
        </w:rPr>
        <w:t xml:space="preserve">. (2022). SARIMA 와 ARDL 모형을 활용한 COVID-19 구간별 원/달러 환율 예측. </w:t>
      </w:r>
      <w:r w:rsidRPr="00046D53">
        <w:rPr>
          <w:rFonts w:ascii="조선신명조" w:eastAsia="조선신명조" w:hint="eastAsia"/>
          <w:i/>
          <w:iCs/>
          <w:sz w:val="18"/>
          <w:szCs w:val="18"/>
          <w:lang w:eastAsia="ko-KR"/>
        </w:rPr>
        <w:t>지능정보연구</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28</w:t>
      </w:r>
      <w:r w:rsidRPr="00046D53">
        <w:rPr>
          <w:rFonts w:ascii="조선신명조" w:eastAsia="조선신명조" w:hint="eastAsia"/>
          <w:sz w:val="18"/>
          <w:szCs w:val="18"/>
          <w:lang w:eastAsia="ko-KR"/>
        </w:rPr>
        <w:t xml:space="preserve">(4), 191-209. </w:t>
      </w:r>
    </w:p>
    <w:p w14:paraId="14381550" w14:textId="77777777" w:rsidR="006D2C32" w:rsidRDefault="006D2C32" w:rsidP="001D5BD4">
      <w:pPr>
        <w:rPr>
          <w:rFonts w:ascii="조선신명조" w:eastAsia="조선신명조"/>
          <w:sz w:val="18"/>
          <w:szCs w:val="18"/>
          <w:lang w:eastAsia="ko-KR"/>
        </w:rPr>
      </w:pPr>
    </w:p>
    <w:p w14:paraId="003EE9E6" w14:textId="44FEBF88" w:rsidR="006D2C32" w:rsidRDefault="006D2C32" w:rsidP="006D2C32">
      <w:pPr>
        <w:rPr>
          <w:rFonts w:ascii="조선신명조" w:eastAsia="조선신명조"/>
          <w:sz w:val="18"/>
          <w:szCs w:val="18"/>
          <w:lang w:eastAsia="ko-KR"/>
        </w:rPr>
      </w:pPr>
      <w:r>
        <w:rPr>
          <w:rFonts w:ascii="조선신명조" w:eastAsia="조선신명조" w:hint="eastAsia"/>
          <w:sz w:val="18"/>
          <w:szCs w:val="18"/>
          <w:lang w:eastAsia="ko-KR"/>
        </w:rPr>
        <w:t xml:space="preserve">[16] </w:t>
      </w:r>
      <w:r w:rsidR="004F0190" w:rsidRPr="004F0190">
        <w:rPr>
          <w:rFonts w:ascii="조선신명조" w:eastAsia="조선신명조"/>
          <w:sz w:val="18"/>
          <w:szCs w:val="18"/>
          <w:lang w:eastAsia="ko-KR"/>
        </w:rPr>
        <w:t>GDELT Project. The GDELT Project. https://www.gdeltproject.org</w:t>
      </w:r>
    </w:p>
    <w:p w14:paraId="089FE008" w14:textId="77777777" w:rsidR="006D2C32" w:rsidRPr="006D2C32" w:rsidRDefault="006D2C32" w:rsidP="006D2C32">
      <w:pPr>
        <w:rPr>
          <w:rFonts w:ascii="조선신명조" w:eastAsia="조선신명조"/>
          <w:sz w:val="18"/>
          <w:szCs w:val="18"/>
          <w:lang w:eastAsia="ko-KR"/>
        </w:rPr>
      </w:pPr>
    </w:p>
    <w:p w14:paraId="786248F7" w14:textId="1D32BEE9" w:rsidR="006D2C32" w:rsidRPr="00E21118" w:rsidRDefault="006D2C32" w:rsidP="006D2C32">
      <w:pPr>
        <w:rPr>
          <w:rFonts w:ascii="조선신명조" w:eastAsia="조선신명조"/>
          <w:sz w:val="18"/>
          <w:szCs w:val="18"/>
          <w:lang w:eastAsia="ko-KR"/>
        </w:rPr>
      </w:pPr>
      <w:r>
        <w:rPr>
          <w:rFonts w:ascii="조선신명조" w:eastAsia="조선신명조" w:hint="eastAsia"/>
          <w:sz w:val="18"/>
          <w:szCs w:val="18"/>
          <w:lang w:eastAsia="ko-KR"/>
        </w:rPr>
        <w:t xml:space="preserve">[17] </w:t>
      </w:r>
      <w:r w:rsidRPr="00E21118">
        <w:rPr>
          <w:rFonts w:ascii="조선신명조" w:eastAsia="조선신명조"/>
          <w:sz w:val="18"/>
          <w:szCs w:val="18"/>
          <w:lang w:eastAsia="ko-KR"/>
        </w:rPr>
        <w:t xml:space="preserve">Schroeder, C., Winterbottom, S., Sitter, R., &amp; </w:t>
      </w:r>
      <w:proofErr w:type="spellStart"/>
      <w:r w:rsidRPr="00E21118">
        <w:rPr>
          <w:rFonts w:ascii="조선신명조" w:eastAsia="조선신명조"/>
          <w:sz w:val="18"/>
          <w:szCs w:val="18"/>
          <w:lang w:eastAsia="ko-KR"/>
        </w:rPr>
        <w:t>Perdigones</w:t>
      </w:r>
      <w:proofErr w:type="spellEnd"/>
      <w:r w:rsidRPr="00E21118">
        <w:rPr>
          <w:rFonts w:ascii="조선신명조" w:eastAsia="조선신명조"/>
          <w:sz w:val="18"/>
          <w:szCs w:val="18"/>
          <w:lang w:eastAsia="ko-KR"/>
        </w:rPr>
        <w:t xml:space="preserve">, J. L. (2013). Big Data Analysis of Human Societal Events: Indications for Forecasting Currency Exchange Rates. </w:t>
      </w:r>
    </w:p>
    <w:p w14:paraId="6D962930" w14:textId="77777777" w:rsidR="006D2C32" w:rsidRDefault="006D2C32" w:rsidP="006D2C32">
      <w:pPr>
        <w:rPr>
          <w:rFonts w:ascii="조선신명조" w:eastAsia="조선신명조"/>
          <w:sz w:val="18"/>
          <w:szCs w:val="18"/>
          <w:lang w:eastAsia="ko-KR"/>
        </w:rPr>
      </w:pPr>
    </w:p>
    <w:p w14:paraId="34B6FA51" w14:textId="35A3A042" w:rsidR="006D2C32" w:rsidRPr="00E21118" w:rsidRDefault="006D2C32" w:rsidP="006D2C32">
      <w:pPr>
        <w:rPr>
          <w:rFonts w:ascii="조선신명조" w:eastAsia="조선신명조"/>
          <w:sz w:val="18"/>
          <w:szCs w:val="18"/>
          <w:lang w:eastAsia="ko-KR"/>
        </w:rPr>
      </w:pPr>
      <w:r>
        <w:rPr>
          <w:rFonts w:ascii="조선신명조" w:eastAsia="조선신명조" w:hint="eastAsia"/>
          <w:sz w:val="18"/>
          <w:szCs w:val="18"/>
          <w:lang w:eastAsia="ko-KR"/>
        </w:rPr>
        <w:t xml:space="preserve">[18]  </w:t>
      </w:r>
      <w:r w:rsidRPr="00E21118">
        <w:rPr>
          <w:rFonts w:ascii="조선신명조" w:eastAsia="조선신명조"/>
          <w:sz w:val="18"/>
          <w:szCs w:val="18"/>
          <w:lang w:eastAsia="ko-KR"/>
        </w:rPr>
        <w:t xml:space="preserve">Consoli, S., </w:t>
      </w:r>
      <w:proofErr w:type="spellStart"/>
      <w:r w:rsidRPr="00E21118">
        <w:rPr>
          <w:rFonts w:ascii="조선신명조" w:eastAsia="조선신명조"/>
          <w:sz w:val="18"/>
          <w:szCs w:val="18"/>
          <w:lang w:eastAsia="ko-KR"/>
        </w:rPr>
        <w:t>Tiozzo</w:t>
      </w:r>
      <w:proofErr w:type="spellEnd"/>
      <w:r w:rsidRPr="00E21118">
        <w:rPr>
          <w:rFonts w:ascii="조선신명조" w:eastAsia="조선신명조"/>
          <w:sz w:val="18"/>
          <w:szCs w:val="18"/>
          <w:lang w:eastAsia="ko-KR"/>
        </w:rPr>
        <w:t xml:space="preserve"> Pezzoli, L., &amp; Tosetti, E. (2020). Information extraction from the GDELT database to </w:t>
      </w:r>
      <w:proofErr w:type="spellStart"/>
      <w:r w:rsidRPr="00E21118">
        <w:rPr>
          <w:rFonts w:ascii="조선신명조" w:eastAsia="조선신명조"/>
          <w:sz w:val="18"/>
          <w:szCs w:val="18"/>
          <w:lang w:eastAsia="ko-KR"/>
        </w:rPr>
        <w:t>analyse</w:t>
      </w:r>
      <w:proofErr w:type="spellEnd"/>
      <w:r w:rsidRPr="00E21118">
        <w:rPr>
          <w:rFonts w:ascii="조선신명조" w:eastAsia="조선신명조"/>
          <w:sz w:val="18"/>
          <w:szCs w:val="18"/>
          <w:lang w:eastAsia="ko-KR"/>
        </w:rPr>
        <w:t xml:space="preserve"> EU sovereign bond markets. Workshop on Mining Data for Financial Applications, </w:t>
      </w:r>
    </w:p>
    <w:p w14:paraId="6AADD435" w14:textId="77777777" w:rsidR="006D2C32" w:rsidRDefault="006D2C32" w:rsidP="006D2C32">
      <w:pPr>
        <w:rPr>
          <w:rFonts w:ascii="조선신명조" w:eastAsia="조선신명조"/>
          <w:sz w:val="18"/>
          <w:szCs w:val="18"/>
          <w:lang w:eastAsia="ko-KR"/>
        </w:rPr>
      </w:pPr>
    </w:p>
    <w:p w14:paraId="29B2ECD7" w14:textId="1A6F0B1F" w:rsidR="006D2C32" w:rsidRPr="00E21118" w:rsidRDefault="006D2C32" w:rsidP="006D2C32">
      <w:pPr>
        <w:rPr>
          <w:rFonts w:ascii="조선신명조" w:eastAsia="조선신명조"/>
          <w:sz w:val="18"/>
          <w:szCs w:val="18"/>
          <w:lang w:eastAsia="ko-KR"/>
        </w:rPr>
      </w:pPr>
      <w:r>
        <w:rPr>
          <w:rFonts w:ascii="조선신명조" w:eastAsia="조선신명조" w:hint="eastAsia"/>
          <w:sz w:val="18"/>
          <w:szCs w:val="18"/>
          <w:lang w:eastAsia="ko-KR"/>
        </w:rPr>
        <w:t xml:space="preserve">[19] </w:t>
      </w:r>
      <w:proofErr w:type="spellStart"/>
      <w:r w:rsidRPr="00E21118">
        <w:rPr>
          <w:rFonts w:ascii="조선신명조" w:eastAsia="조선신명조"/>
          <w:sz w:val="18"/>
          <w:szCs w:val="18"/>
          <w:lang w:eastAsia="ko-KR"/>
        </w:rPr>
        <w:t>Blanqu</w:t>
      </w:r>
      <w:r w:rsidRPr="00E21118">
        <w:rPr>
          <w:rFonts w:ascii="조선신명조" w:eastAsia="조선신명조"/>
          <w:sz w:val="18"/>
          <w:szCs w:val="18"/>
          <w:lang w:eastAsia="ko-KR"/>
        </w:rPr>
        <w:t>é</w:t>
      </w:r>
      <w:proofErr w:type="spellEnd"/>
      <w:r w:rsidRPr="00E21118">
        <w:rPr>
          <w:rFonts w:ascii="조선신명조" w:eastAsia="조선신명조"/>
          <w:sz w:val="18"/>
          <w:szCs w:val="18"/>
          <w:lang w:eastAsia="ko-KR"/>
        </w:rPr>
        <w:t xml:space="preserve">, P., Ben Slimane, M., </w:t>
      </w:r>
      <w:proofErr w:type="spellStart"/>
      <w:r w:rsidRPr="00E21118">
        <w:rPr>
          <w:rFonts w:ascii="조선신명조" w:eastAsia="조선신명조"/>
          <w:sz w:val="18"/>
          <w:szCs w:val="18"/>
          <w:lang w:eastAsia="ko-KR"/>
        </w:rPr>
        <w:t>Cherief</w:t>
      </w:r>
      <w:proofErr w:type="spellEnd"/>
      <w:r w:rsidRPr="00E21118">
        <w:rPr>
          <w:rFonts w:ascii="조선신명조" w:eastAsia="조선신명조"/>
          <w:sz w:val="18"/>
          <w:szCs w:val="18"/>
          <w:lang w:eastAsia="ko-KR"/>
        </w:rPr>
        <w:t xml:space="preserve">, A., Le </w:t>
      </w:r>
      <w:proofErr w:type="spellStart"/>
      <w:r w:rsidRPr="00E21118">
        <w:rPr>
          <w:rFonts w:ascii="조선신명조" w:eastAsia="조선신명조"/>
          <w:sz w:val="18"/>
          <w:szCs w:val="18"/>
          <w:lang w:eastAsia="ko-KR"/>
        </w:rPr>
        <w:t>Guenedal</w:t>
      </w:r>
      <w:proofErr w:type="spellEnd"/>
      <w:r w:rsidRPr="00E21118">
        <w:rPr>
          <w:rFonts w:ascii="조선신명조" w:eastAsia="조선신명조"/>
          <w:sz w:val="18"/>
          <w:szCs w:val="18"/>
          <w:lang w:eastAsia="ko-KR"/>
        </w:rPr>
        <w:t xml:space="preserve">, T., Sekine, T., &amp; </w:t>
      </w:r>
      <w:proofErr w:type="spellStart"/>
      <w:r w:rsidRPr="00E21118">
        <w:rPr>
          <w:rFonts w:ascii="조선신명조" w:eastAsia="조선신명조"/>
          <w:sz w:val="18"/>
          <w:szCs w:val="18"/>
          <w:lang w:eastAsia="ko-KR"/>
        </w:rPr>
        <w:t>Stagnol</w:t>
      </w:r>
      <w:proofErr w:type="spellEnd"/>
      <w:r w:rsidRPr="00E21118">
        <w:rPr>
          <w:rFonts w:ascii="조선신명조" w:eastAsia="조선신명조"/>
          <w:sz w:val="18"/>
          <w:szCs w:val="18"/>
          <w:lang w:eastAsia="ko-KR"/>
        </w:rPr>
        <w:t xml:space="preserve">, L. (2022). Monitoring Narratives: an Application to the Equity Market. </w:t>
      </w:r>
      <w:r w:rsidRPr="00E21118">
        <w:rPr>
          <w:rFonts w:ascii="조선신명조" w:eastAsia="조선신명조"/>
          <w:i/>
          <w:iCs/>
          <w:sz w:val="18"/>
          <w:szCs w:val="18"/>
          <w:lang w:eastAsia="ko-KR"/>
        </w:rPr>
        <w:t xml:space="preserve">Amina and Le </w:t>
      </w:r>
      <w:proofErr w:type="spellStart"/>
      <w:r w:rsidRPr="00E21118">
        <w:rPr>
          <w:rFonts w:ascii="조선신명조" w:eastAsia="조선신명조"/>
          <w:i/>
          <w:iCs/>
          <w:sz w:val="18"/>
          <w:szCs w:val="18"/>
          <w:lang w:eastAsia="ko-KR"/>
        </w:rPr>
        <w:t>Guenedal</w:t>
      </w:r>
      <w:proofErr w:type="spellEnd"/>
      <w:r w:rsidRPr="00E21118">
        <w:rPr>
          <w:rFonts w:ascii="조선신명조" w:eastAsia="조선신명조"/>
          <w:i/>
          <w:iCs/>
          <w:sz w:val="18"/>
          <w:szCs w:val="18"/>
          <w:lang w:eastAsia="ko-KR"/>
        </w:rPr>
        <w:t>, Th</w:t>
      </w:r>
      <w:r w:rsidRPr="00E21118">
        <w:rPr>
          <w:rFonts w:ascii="조선신명조" w:eastAsia="조선신명조"/>
          <w:i/>
          <w:iCs/>
          <w:sz w:val="18"/>
          <w:szCs w:val="18"/>
          <w:lang w:eastAsia="ko-KR"/>
        </w:rPr>
        <w:t>é</w:t>
      </w:r>
      <w:r w:rsidRPr="00E21118">
        <w:rPr>
          <w:rFonts w:ascii="조선신명조" w:eastAsia="조선신명조"/>
          <w:i/>
          <w:iCs/>
          <w:sz w:val="18"/>
          <w:szCs w:val="18"/>
          <w:lang w:eastAsia="ko-KR"/>
        </w:rPr>
        <w:t xml:space="preserve">o and Sekine, Takaya and </w:t>
      </w:r>
      <w:proofErr w:type="spellStart"/>
      <w:r w:rsidRPr="00E21118">
        <w:rPr>
          <w:rFonts w:ascii="조선신명조" w:eastAsia="조선신명조"/>
          <w:i/>
          <w:iCs/>
          <w:sz w:val="18"/>
          <w:szCs w:val="18"/>
          <w:lang w:eastAsia="ko-KR"/>
        </w:rPr>
        <w:lastRenderedPageBreak/>
        <w:t>Stagnol</w:t>
      </w:r>
      <w:proofErr w:type="spellEnd"/>
      <w:r w:rsidRPr="00E21118">
        <w:rPr>
          <w:rFonts w:ascii="조선신명조" w:eastAsia="조선신명조"/>
          <w:i/>
          <w:iCs/>
          <w:sz w:val="18"/>
          <w:szCs w:val="18"/>
          <w:lang w:eastAsia="ko-KR"/>
        </w:rPr>
        <w:t>, Lauren, Monitoring Narratives: An Application to the Equity Market (April 7, 2022)</w:t>
      </w:r>
      <w:r w:rsidRPr="00E21118">
        <w:rPr>
          <w:rFonts w:ascii="조선신명조" w:eastAsia="조선신명조"/>
          <w:sz w:val="18"/>
          <w:szCs w:val="18"/>
          <w:lang w:eastAsia="ko-KR"/>
        </w:rPr>
        <w:t xml:space="preserve">. </w:t>
      </w:r>
    </w:p>
    <w:p w14:paraId="23F4C539" w14:textId="77777777" w:rsidR="006D2C32" w:rsidRPr="006D2C32" w:rsidRDefault="006D2C32" w:rsidP="001D5BD4">
      <w:pPr>
        <w:rPr>
          <w:rFonts w:ascii="조선신명조" w:eastAsia="조선신명조"/>
          <w:sz w:val="18"/>
          <w:szCs w:val="18"/>
          <w:lang w:eastAsia="ko-KR"/>
        </w:rPr>
      </w:pPr>
    </w:p>
    <w:p w14:paraId="03AF4335" w14:textId="77777777" w:rsidR="00F01735" w:rsidRPr="00046D53" w:rsidRDefault="00F01735">
      <w:pPr>
        <w:rPr>
          <w:rFonts w:ascii="조선신명조" w:eastAsia="조선신명조"/>
          <w:sz w:val="18"/>
          <w:szCs w:val="18"/>
          <w:lang w:eastAsia="ko-KR"/>
        </w:rPr>
      </w:pPr>
    </w:p>
    <w:p w14:paraId="2D739793" w14:textId="66DDE134" w:rsidR="002A13D7" w:rsidRPr="00046D53" w:rsidRDefault="001D5BD4" w:rsidP="002A13D7">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20</w:t>
      </w:r>
      <w:r w:rsidRPr="00046D53">
        <w:rPr>
          <w:rFonts w:ascii="조선신명조" w:eastAsia="조선신명조" w:hint="eastAsia"/>
          <w:sz w:val="18"/>
          <w:szCs w:val="18"/>
          <w:lang w:eastAsia="ko-KR"/>
        </w:rPr>
        <w:t>]</w:t>
      </w:r>
      <w:r w:rsidR="002A13D7" w:rsidRPr="00046D53">
        <w:rPr>
          <w:rFonts w:ascii="조선신명조" w:eastAsia="조선신명조" w:hint="eastAsia"/>
          <w:sz w:val="18"/>
          <w:szCs w:val="18"/>
          <w:lang w:eastAsia="ko-KR"/>
        </w:rPr>
        <w:t xml:space="preserve"> Gupta, S., Ranjan, R., &amp; Singh, S. N. (2024). Comprehensive study on sentiment analysis: From rule-based to modern </w:t>
      </w:r>
      <w:proofErr w:type="spellStart"/>
      <w:r w:rsidR="002A13D7" w:rsidRPr="00046D53">
        <w:rPr>
          <w:rFonts w:ascii="조선신명조" w:eastAsia="조선신명조" w:hint="eastAsia"/>
          <w:sz w:val="18"/>
          <w:szCs w:val="18"/>
          <w:lang w:eastAsia="ko-KR"/>
        </w:rPr>
        <w:t>llm</w:t>
      </w:r>
      <w:proofErr w:type="spellEnd"/>
      <w:r w:rsidR="002A13D7" w:rsidRPr="00046D53">
        <w:rPr>
          <w:rFonts w:ascii="조선신명조" w:eastAsia="조선신명조" w:hint="eastAsia"/>
          <w:sz w:val="18"/>
          <w:szCs w:val="18"/>
          <w:lang w:eastAsia="ko-KR"/>
        </w:rPr>
        <w:t xml:space="preserve"> based system. </w:t>
      </w:r>
      <w:proofErr w:type="spellStart"/>
      <w:r w:rsidR="002A13D7" w:rsidRPr="00046D53">
        <w:rPr>
          <w:rFonts w:ascii="조선신명조" w:eastAsia="조선신명조" w:hint="eastAsia"/>
          <w:i/>
          <w:iCs/>
          <w:sz w:val="18"/>
          <w:szCs w:val="18"/>
          <w:lang w:eastAsia="ko-KR"/>
        </w:rPr>
        <w:t>arXiv</w:t>
      </w:r>
      <w:proofErr w:type="spellEnd"/>
      <w:r w:rsidR="002A13D7" w:rsidRPr="00046D53">
        <w:rPr>
          <w:rFonts w:ascii="조선신명조" w:eastAsia="조선신명조" w:hint="eastAsia"/>
          <w:i/>
          <w:iCs/>
          <w:sz w:val="18"/>
          <w:szCs w:val="18"/>
          <w:lang w:eastAsia="ko-KR"/>
        </w:rPr>
        <w:t xml:space="preserve"> preprint arXiv:2409.09989</w:t>
      </w:r>
      <w:r w:rsidR="002A13D7" w:rsidRPr="00046D53">
        <w:rPr>
          <w:rFonts w:ascii="조선신명조" w:eastAsia="조선신명조" w:hint="eastAsia"/>
          <w:sz w:val="18"/>
          <w:szCs w:val="18"/>
          <w:lang w:eastAsia="ko-KR"/>
        </w:rPr>
        <w:t xml:space="preserve">. </w:t>
      </w:r>
    </w:p>
    <w:p w14:paraId="650E8CF3" w14:textId="4C02BA68" w:rsidR="00960A79" w:rsidRPr="00046D53" w:rsidRDefault="00960A79">
      <w:pPr>
        <w:rPr>
          <w:rFonts w:ascii="조선신명조" w:eastAsia="조선신명조"/>
          <w:sz w:val="18"/>
          <w:szCs w:val="18"/>
          <w:lang w:eastAsia="ko-KR"/>
        </w:rPr>
      </w:pPr>
    </w:p>
    <w:p w14:paraId="47E6BB28" w14:textId="4154413B" w:rsidR="00424235" w:rsidRPr="00046D53" w:rsidRDefault="00424235" w:rsidP="00424235">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21</w:t>
      </w:r>
      <w:r w:rsidRPr="00046D53">
        <w:rPr>
          <w:rFonts w:ascii="조선신명조" w:eastAsia="조선신명조" w:hint="eastAsia"/>
          <w:sz w:val="18"/>
          <w:szCs w:val="18"/>
          <w:lang w:eastAsia="ko-KR"/>
        </w:rPr>
        <w:t xml:space="preserve">] Cambria, E., Poria, S., </w:t>
      </w:r>
      <w:proofErr w:type="spellStart"/>
      <w:r w:rsidRPr="00046D53">
        <w:rPr>
          <w:rFonts w:ascii="조선신명조" w:eastAsia="조선신명조" w:hint="eastAsia"/>
          <w:sz w:val="18"/>
          <w:szCs w:val="18"/>
          <w:lang w:eastAsia="ko-KR"/>
        </w:rPr>
        <w:t>Gelbukh</w:t>
      </w:r>
      <w:proofErr w:type="spellEnd"/>
      <w:r w:rsidRPr="00046D53">
        <w:rPr>
          <w:rFonts w:ascii="조선신명조" w:eastAsia="조선신명조" w:hint="eastAsia"/>
          <w:sz w:val="18"/>
          <w:szCs w:val="18"/>
          <w:lang w:eastAsia="ko-KR"/>
        </w:rPr>
        <w:t xml:space="preserve">, A., &amp; Thelwall, M. (2018). Sentiment analysis is a big suitcase. </w:t>
      </w:r>
      <w:r w:rsidRPr="00046D53">
        <w:rPr>
          <w:rFonts w:ascii="조선신명조" w:eastAsia="조선신명조" w:hint="eastAsia"/>
          <w:i/>
          <w:iCs/>
          <w:sz w:val="18"/>
          <w:szCs w:val="18"/>
          <w:lang w:eastAsia="ko-KR"/>
        </w:rPr>
        <w:t>IEEE Intelligent Systems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32</w:t>
      </w:r>
      <w:r w:rsidRPr="00046D53">
        <w:rPr>
          <w:rFonts w:ascii="조선신명조" w:eastAsia="조선신명조" w:hint="eastAsia"/>
          <w:sz w:val="18"/>
          <w:szCs w:val="18"/>
          <w:lang w:eastAsia="ko-KR"/>
        </w:rPr>
        <w:t xml:space="preserve">(6), 74-80. </w:t>
      </w:r>
    </w:p>
    <w:p w14:paraId="579918B1" w14:textId="77777777" w:rsidR="002A13D7" w:rsidRPr="00046D53" w:rsidRDefault="002A13D7">
      <w:pPr>
        <w:rPr>
          <w:rFonts w:ascii="조선신명조" w:eastAsia="조선신명조"/>
          <w:sz w:val="18"/>
          <w:szCs w:val="18"/>
          <w:lang w:eastAsia="ko-KR"/>
        </w:rPr>
      </w:pPr>
    </w:p>
    <w:p w14:paraId="4A3F43FF" w14:textId="461FAE1F" w:rsidR="00424235" w:rsidRPr="00046D53" w:rsidRDefault="00424235" w:rsidP="00424235">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22</w:t>
      </w:r>
      <w:r w:rsidRPr="00046D53">
        <w:rPr>
          <w:rFonts w:ascii="조선신명조" w:eastAsia="조선신명조" w:hint="eastAsia"/>
          <w:sz w:val="18"/>
          <w:szCs w:val="18"/>
          <w:lang w:eastAsia="ko-KR"/>
        </w:rPr>
        <w:t xml:space="preserve">] Araci, D. (2019). </w:t>
      </w:r>
      <w:proofErr w:type="spellStart"/>
      <w:r w:rsidRPr="00046D53">
        <w:rPr>
          <w:rFonts w:ascii="조선신명조" w:eastAsia="조선신명조" w:hint="eastAsia"/>
          <w:sz w:val="18"/>
          <w:szCs w:val="18"/>
          <w:lang w:eastAsia="ko-KR"/>
        </w:rPr>
        <w:t>Finbert</w:t>
      </w:r>
      <w:proofErr w:type="spellEnd"/>
      <w:r w:rsidRPr="00046D53">
        <w:rPr>
          <w:rFonts w:ascii="조선신명조" w:eastAsia="조선신명조" w:hint="eastAsia"/>
          <w:sz w:val="18"/>
          <w:szCs w:val="18"/>
          <w:lang w:eastAsia="ko-KR"/>
        </w:rPr>
        <w:t xml:space="preserve">: Financial sentiment analysis with pre-trained language models. </w:t>
      </w:r>
      <w:proofErr w:type="spellStart"/>
      <w:r w:rsidRPr="00046D53">
        <w:rPr>
          <w:rFonts w:ascii="조선신명조" w:eastAsia="조선신명조" w:hint="eastAsia"/>
          <w:i/>
          <w:iCs/>
          <w:sz w:val="18"/>
          <w:szCs w:val="18"/>
          <w:lang w:eastAsia="ko-KR"/>
        </w:rPr>
        <w:t>arXiv</w:t>
      </w:r>
      <w:proofErr w:type="spellEnd"/>
      <w:r w:rsidRPr="00046D53">
        <w:rPr>
          <w:rFonts w:ascii="조선신명조" w:eastAsia="조선신명조" w:hint="eastAsia"/>
          <w:i/>
          <w:iCs/>
          <w:sz w:val="18"/>
          <w:szCs w:val="18"/>
          <w:lang w:eastAsia="ko-KR"/>
        </w:rPr>
        <w:t xml:space="preserve"> preprint arXiv:1908.10063</w:t>
      </w:r>
      <w:r w:rsidRPr="00046D53">
        <w:rPr>
          <w:rFonts w:ascii="조선신명조" w:eastAsia="조선신명조" w:hint="eastAsia"/>
          <w:sz w:val="18"/>
          <w:szCs w:val="18"/>
          <w:lang w:eastAsia="ko-KR"/>
        </w:rPr>
        <w:t xml:space="preserve">. </w:t>
      </w:r>
    </w:p>
    <w:p w14:paraId="08EA7377" w14:textId="78205F61" w:rsidR="002A13D7" w:rsidRPr="00046D53" w:rsidRDefault="002A13D7">
      <w:pPr>
        <w:rPr>
          <w:rFonts w:ascii="조선신명조" w:eastAsia="조선신명조"/>
          <w:sz w:val="18"/>
          <w:szCs w:val="18"/>
          <w:lang w:eastAsia="ko-KR"/>
        </w:rPr>
      </w:pPr>
    </w:p>
    <w:p w14:paraId="51CBC3BB" w14:textId="039F59EC" w:rsidR="00424235" w:rsidRPr="00046D53" w:rsidRDefault="00424235" w:rsidP="00424235">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23</w:t>
      </w:r>
      <w:r w:rsidRPr="00046D53">
        <w:rPr>
          <w:rFonts w:ascii="조선신명조" w:eastAsia="조선신명조" w:hint="eastAsia"/>
          <w:sz w:val="18"/>
          <w:szCs w:val="18"/>
          <w:lang w:eastAsia="ko-KR"/>
        </w:rPr>
        <w:t xml:space="preserve">] </w:t>
      </w:r>
      <w:proofErr w:type="spellStart"/>
      <w:r w:rsidRPr="00046D53">
        <w:rPr>
          <w:rFonts w:ascii="조선신명조" w:eastAsia="조선신명조" w:hint="eastAsia"/>
          <w:sz w:val="18"/>
          <w:szCs w:val="18"/>
          <w:lang w:eastAsia="ko-KR"/>
        </w:rPr>
        <w:t>Nasiopoulos</w:t>
      </w:r>
      <w:proofErr w:type="spellEnd"/>
      <w:r w:rsidRPr="00046D53">
        <w:rPr>
          <w:rFonts w:ascii="조선신명조" w:eastAsia="조선신명조" w:hint="eastAsia"/>
          <w:sz w:val="18"/>
          <w:szCs w:val="18"/>
          <w:lang w:eastAsia="ko-KR"/>
        </w:rPr>
        <w:t xml:space="preserve">, D. K., Roumeliotis, K. I., Sakas, D. P., </w:t>
      </w:r>
      <w:proofErr w:type="spellStart"/>
      <w:r w:rsidRPr="00046D53">
        <w:rPr>
          <w:rFonts w:ascii="조선신명조" w:eastAsia="조선신명조" w:hint="eastAsia"/>
          <w:sz w:val="18"/>
          <w:szCs w:val="18"/>
          <w:lang w:eastAsia="ko-KR"/>
        </w:rPr>
        <w:t>Toudas</w:t>
      </w:r>
      <w:proofErr w:type="spellEnd"/>
      <w:r w:rsidRPr="00046D53">
        <w:rPr>
          <w:rFonts w:ascii="조선신명조" w:eastAsia="조선신명조" w:hint="eastAsia"/>
          <w:sz w:val="18"/>
          <w:szCs w:val="18"/>
          <w:lang w:eastAsia="ko-KR"/>
        </w:rPr>
        <w:t xml:space="preserve">, K., &amp; Reklitis, P. (2025). Financial Sentiment Analysis and Classification: A Comparative Study of Fine-Tuned Deep Learning Models. </w:t>
      </w:r>
      <w:r w:rsidRPr="00046D53">
        <w:rPr>
          <w:rFonts w:ascii="조선신명조" w:eastAsia="조선신명조" w:hint="eastAsia"/>
          <w:i/>
          <w:iCs/>
          <w:sz w:val="18"/>
          <w:szCs w:val="18"/>
          <w:lang w:eastAsia="ko-KR"/>
        </w:rPr>
        <w:t>International Journal of Financial Studies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13</w:t>
      </w:r>
      <w:r w:rsidRPr="00046D53">
        <w:rPr>
          <w:rFonts w:ascii="조선신명조" w:eastAsia="조선신명조" w:hint="eastAsia"/>
          <w:sz w:val="18"/>
          <w:szCs w:val="18"/>
          <w:lang w:eastAsia="ko-KR"/>
        </w:rPr>
        <w:t xml:space="preserve">(2), 75. </w:t>
      </w:r>
    </w:p>
    <w:p w14:paraId="178B2647" w14:textId="1120C2FD" w:rsidR="00424235" w:rsidRPr="00046D53" w:rsidRDefault="00424235">
      <w:pPr>
        <w:rPr>
          <w:rFonts w:ascii="조선신명조" w:eastAsia="조선신명조"/>
          <w:sz w:val="18"/>
          <w:szCs w:val="18"/>
          <w:lang w:eastAsia="ko-KR"/>
        </w:rPr>
      </w:pPr>
    </w:p>
    <w:p w14:paraId="7B803127" w14:textId="02F40B02" w:rsidR="00424235" w:rsidRPr="00046D53" w:rsidRDefault="00424235" w:rsidP="00424235">
      <w:pPr>
        <w:rPr>
          <w:rFonts w:ascii="조선신명조" w:eastAsia="조선신명조"/>
          <w:sz w:val="18"/>
          <w:szCs w:val="18"/>
          <w:lang w:eastAsia="ko-KR"/>
        </w:rPr>
      </w:pPr>
      <w:r w:rsidRPr="00046D53">
        <w:rPr>
          <w:rFonts w:ascii="조선신명조" w:eastAsia="조선신명조" w:hint="eastAsia"/>
          <w:sz w:val="18"/>
          <w:szCs w:val="18"/>
          <w:lang w:eastAsia="ko-KR"/>
        </w:rPr>
        <w:t>[2</w:t>
      </w:r>
      <w:r w:rsidR="00772740">
        <w:rPr>
          <w:rFonts w:ascii="조선신명조" w:eastAsia="조선신명조" w:hint="eastAsia"/>
          <w:sz w:val="18"/>
          <w:szCs w:val="18"/>
          <w:lang w:eastAsia="ko-KR"/>
        </w:rPr>
        <w:t>4</w:t>
      </w:r>
      <w:r w:rsidRPr="00046D53">
        <w:rPr>
          <w:rFonts w:ascii="조선신명조" w:eastAsia="조선신명조" w:hint="eastAsia"/>
          <w:sz w:val="18"/>
          <w:szCs w:val="18"/>
          <w:lang w:eastAsia="ko-KR"/>
        </w:rPr>
        <w:t xml:space="preserve">] Shen, Y., &amp; Zhang, P. K. (2024). Financial sentiment analysis on news and reports using large language models and </w:t>
      </w:r>
      <w:proofErr w:type="spellStart"/>
      <w:r w:rsidRPr="00046D53">
        <w:rPr>
          <w:rFonts w:ascii="조선신명조" w:eastAsia="조선신명조" w:hint="eastAsia"/>
          <w:sz w:val="18"/>
          <w:szCs w:val="18"/>
          <w:lang w:eastAsia="ko-KR"/>
        </w:rPr>
        <w:t>finbert</w:t>
      </w:r>
      <w:proofErr w:type="spellEnd"/>
      <w:r w:rsidRPr="00046D53">
        <w:rPr>
          <w:rFonts w:ascii="조선신명조" w:eastAsia="조선신명조" w:hint="eastAsia"/>
          <w:sz w:val="18"/>
          <w:szCs w:val="18"/>
          <w:lang w:eastAsia="ko-KR"/>
        </w:rPr>
        <w:t xml:space="preserve">. 2024 IEEE 6th International Conference on Power, Intelligent Computing and Systems (ICPICS), </w:t>
      </w:r>
    </w:p>
    <w:p w14:paraId="7FEA96E8" w14:textId="77777777" w:rsidR="00424235" w:rsidRPr="00046D53" w:rsidRDefault="00424235" w:rsidP="00424235">
      <w:pPr>
        <w:rPr>
          <w:rFonts w:ascii="조선신명조" w:eastAsia="조선신명조"/>
          <w:sz w:val="18"/>
          <w:szCs w:val="18"/>
          <w:lang w:eastAsia="ko-KR"/>
        </w:rPr>
      </w:pPr>
    </w:p>
    <w:p w14:paraId="65AC384B" w14:textId="0E4A2DEC" w:rsidR="00424235" w:rsidRPr="00046D53" w:rsidRDefault="00424235" w:rsidP="00424235">
      <w:pPr>
        <w:rPr>
          <w:rFonts w:ascii="조선신명조" w:eastAsia="조선신명조"/>
          <w:sz w:val="18"/>
          <w:szCs w:val="18"/>
          <w:lang w:eastAsia="ko-KR"/>
        </w:rPr>
      </w:pPr>
      <w:r w:rsidRPr="00046D53">
        <w:rPr>
          <w:rFonts w:ascii="조선신명조" w:eastAsia="조선신명조" w:hint="eastAsia"/>
          <w:sz w:val="18"/>
          <w:szCs w:val="18"/>
          <w:lang w:eastAsia="ko-KR"/>
        </w:rPr>
        <w:t>[2</w:t>
      </w:r>
      <w:r w:rsidR="00772740">
        <w:rPr>
          <w:rFonts w:ascii="조선신명조" w:eastAsia="조선신명조" w:hint="eastAsia"/>
          <w:sz w:val="18"/>
          <w:szCs w:val="18"/>
          <w:lang w:eastAsia="ko-KR"/>
        </w:rPr>
        <w:t>5</w:t>
      </w:r>
      <w:r w:rsidRPr="00046D53">
        <w:rPr>
          <w:rFonts w:ascii="조선신명조" w:eastAsia="조선신명조" w:hint="eastAsia"/>
          <w:sz w:val="18"/>
          <w:szCs w:val="18"/>
          <w:lang w:eastAsia="ko-KR"/>
        </w:rPr>
        <w:t xml:space="preserve">] Kang, J.-W., &amp; Choi, S.-Y. (2025). Comparative investigation of </w:t>
      </w:r>
      <w:proofErr w:type="spellStart"/>
      <w:r w:rsidRPr="00046D53">
        <w:rPr>
          <w:rFonts w:ascii="조선신명조" w:eastAsia="조선신명조" w:hint="eastAsia"/>
          <w:sz w:val="18"/>
          <w:szCs w:val="18"/>
          <w:lang w:eastAsia="ko-KR"/>
        </w:rPr>
        <w:t>gpt</w:t>
      </w:r>
      <w:proofErr w:type="spellEnd"/>
      <w:r w:rsidRPr="00046D53">
        <w:rPr>
          <w:rFonts w:ascii="조선신명조" w:eastAsia="조선신명조" w:hint="eastAsia"/>
          <w:sz w:val="18"/>
          <w:szCs w:val="18"/>
          <w:lang w:eastAsia="ko-KR"/>
        </w:rPr>
        <w:t xml:space="preserve"> and </w:t>
      </w:r>
      <w:proofErr w:type="spellStart"/>
      <w:r w:rsidRPr="00046D53">
        <w:rPr>
          <w:rFonts w:ascii="조선신명조" w:eastAsia="조선신명조" w:hint="eastAsia"/>
          <w:sz w:val="18"/>
          <w:szCs w:val="18"/>
          <w:lang w:eastAsia="ko-KR"/>
        </w:rPr>
        <w:t>finbert</w:t>
      </w:r>
      <w:proofErr w:type="spellEnd"/>
      <w:r w:rsidRPr="00046D53">
        <w:rPr>
          <w:rFonts w:ascii="조선신명조" w:eastAsia="조선신명조" w:hint="eastAsia"/>
          <w:sz w:val="18"/>
          <w:szCs w:val="18"/>
          <w:lang w:eastAsia="ko-KR"/>
        </w:rPr>
        <w:t xml:space="preserve">’s sentiment analysis performance in news across different sectors. </w:t>
      </w:r>
      <w:r w:rsidRPr="00046D53">
        <w:rPr>
          <w:rFonts w:ascii="조선신명조" w:eastAsia="조선신명조" w:hint="eastAsia"/>
          <w:i/>
          <w:iCs/>
          <w:sz w:val="18"/>
          <w:szCs w:val="18"/>
          <w:lang w:eastAsia="ko-KR"/>
        </w:rPr>
        <w:t>Electronics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14</w:t>
      </w:r>
      <w:r w:rsidRPr="00046D53">
        <w:rPr>
          <w:rFonts w:ascii="조선신명조" w:eastAsia="조선신명조" w:hint="eastAsia"/>
          <w:sz w:val="18"/>
          <w:szCs w:val="18"/>
          <w:lang w:eastAsia="ko-KR"/>
        </w:rPr>
        <w:t xml:space="preserve">(6), 1090. </w:t>
      </w:r>
    </w:p>
    <w:p w14:paraId="7D6E1B58" w14:textId="77777777" w:rsidR="00424235" w:rsidRPr="00046D53" w:rsidRDefault="00424235">
      <w:pPr>
        <w:rPr>
          <w:rFonts w:ascii="조선신명조" w:eastAsia="조선신명조"/>
          <w:sz w:val="18"/>
          <w:szCs w:val="18"/>
          <w:lang w:eastAsia="ko-KR"/>
        </w:rPr>
      </w:pPr>
    </w:p>
    <w:p w14:paraId="2F2321F6" w14:textId="2F788968" w:rsidR="0003479B" w:rsidRPr="00046D53" w:rsidRDefault="0003479B" w:rsidP="0003479B">
      <w:pPr>
        <w:rPr>
          <w:rFonts w:ascii="조선신명조" w:eastAsia="조선신명조"/>
          <w:sz w:val="18"/>
          <w:szCs w:val="18"/>
          <w:lang w:eastAsia="ko-KR"/>
        </w:rPr>
      </w:pPr>
      <w:r w:rsidRPr="00046D53">
        <w:rPr>
          <w:rFonts w:ascii="조선신명조" w:eastAsia="조선신명조" w:hint="eastAsia"/>
          <w:sz w:val="18"/>
          <w:szCs w:val="18"/>
          <w:lang w:eastAsia="ko-KR"/>
        </w:rPr>
        <w:t>[2</w:t>
      </w:r>
      <w:r w:rsidR="00772740">
        <w:rPr>
          <w:rFonts w:ascii="조선신명조" w:eastAsia="조선신명조" w:hint="eastAsia"/>
          <w:sz w:val="18"/>
          <w:szCs w:val="18"/>
          <w:lang w:eastAsia="ko-KR"/>
        </w:rPr>
        <w:t>6</w:t>
      </w:r>
      <w:r w:rsidRPr="00046D53">
        <w:rPr>
          <w:rFonts w:ascii="조선신명조" w:eastAsia="조선신명조" w:hint="eastAsia"/>
          <w:sz w:val="18"/>
          <w:szCs w:val="18"/>
          <w:lang w:eastAsia="ko-KR"/>
        </w:rPr>
        <w:t xml:space="preserve">] Barbella, M., &amp; Tortora, G. (2022). Rouge metric evaluation for text summarization techniques. </w:t>
      </w:r>
      <w:r w:rsidRPr="00046D53">
        <w:rPr>
          <w:rFonts w:ascii="조선신명조" w:eastAsia="조선신명조" w:hint="eastAsia"/>
          <w:i/>
          <w:iCs/>
          <w:sz w:val="18"/>
          <w:szCs w:val="18"/>
          <w:lang w:eastAsia="ko-KR"/>
        </w:rPr>
        <w:t>Available at SSRN 4120317</w:t>
      </w:r>
      <w:r w:rsidRPr="00046D53">
        <w:rPr>
          <w:rFonts w:ascii="조선신명조" w:eastAsia="조선신명조" w:hint="eastAsia"/>
          <w:sz w:val="18"/>
          <w:szCs w:val="18"/>
          <w:lang w:eastAsia="ko-KR"/>
        </w:rPr>
        <w:t xml:space="preserve">. </w:t>
      </w:r>
    </w:p>
    <w:p w14:paraId="71DAAFEF" w14:textId="77777777" w:rsidR="0003479B" w:rsidRPr="00046D53" w:rsidRDefault="0003479B" w:rsidP="0003479B">
      <w:pPr>
        <w:rPr>
          <w:rFonts w:ascii="조선신명조" w:eastAsia="조선신명조"/>
          <w:sz w:val="18"/>
          <w:szCs w:val="18"/>
          <w:lang w:eastAsia="ko-KR"/>
        </w:rPr>
      </w:pPr>
    </w:p>
    <w:p w14:paraId="6D9C4E4B" w14:textId="25D593C8" w:rsidR="0003479B" w:rsidRPr="00046D53" w:rsidRDefault="0003479B" w:rsidP="0003479B">
      <w:pPr>
        <w:rPr>
          <w:rFonts w:ascii="조선신명조" w:eastAsia="조선신명조"/>
          <w:sz w:val="18"/>
          <w:szCs w:val="18"/>
          <w:lang w:eastAsia="ko-KR"/>
        </w:rPr>
      </w:pPr>
      <w:r w:rsidRPr="00046D53">
        <w:rPr>
          <w:rFonts w:ascii="조선신명조" w:eastAsia="조선신명조" w:hint="eastAsia"/>
          <w:sz w:val="18"/>
          <w:szCs w:val="18"/>
          <w:lang w:eastAsia="ko-KR"/>
        </w:rPr>
        <w:t>[2</w:t>
      </w:r>
      <w:r w:rsidR="00772740">
        <w:rPr>
          <w:rFonts w:ascii="조선신명조" w:eastAsia="조선신명조" w:hint="eastAsia"/>
          <w:sz w:val="18"/>
          <w:szCs w:val="18"/>
          <w:lang w:eastAsia="ko-KR"/>
        </w:rPr>
        <w:t>7</w:t>
      </w:r>
      <w:r w:rsidRPr="00046D53">
        <w:rPr>
          <w:rFonts w:ascii="조선신명조" w:eastAsia="조선신명조" w:hint="eastAsia"/>
          <w:sz w:val="18"/>
          <w:szCs w:val="18"/>
          <w:lang w:eastAsia="ko-KR"/>
        </w:rPr>
        <w:t xml:space="preserve">] Zhang, M., Li, C., Wan, M., Zhang, X., &amp; Zhao, Q. (2024). ROUGE-SEM: Better evaluation of summarization using ROUGE combined with semantics. </w:t>
      </w:r>
      <w:r w:rsidRPr="00046D53">
        <w:rPr>
          <w:rFonts w:ascii="조선신명조" w:eastAsia="조선신명조" w:hint="eastAsia"/>
          <w:i/>
          <w:iCs/>
          <w:sz w:val="18"/>
          <w:szCs w:val="18"/>
          <w:lang w:eastAsia="ko-KR"/>
        </w:rPr>
        <w:t>Expert Systems with Applications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237</w:t>
      </w:r>
      <w:r w:rsidRPr="00046D53">
        <w:rPr>
          <w:rFonts w:ascii="조선신명조" w:eastAsia="조선신명조" w:hint="eastAsia"/>
          <w:sz w:val="18"/>
          <w:szCs w:val="18"/>
          <w:lang w:eastAsia="ko-KR"/>
        </w:rPr>
        <w:t xml:space="preserve">, 121364. </w:t>
      </w:r>
    </w:p>
    <w:p w14:paraId="741F46F5" w14:textId="77777777" w:rsidR="00424235" w:rsidRPr="00046D53" w:rsidRDefault="00424235">
      <w:pPr>
        <w:rPr>
          <w:rFonts w:ascii="조선신명조" w:eastAsia="조선신명조"/>
          <w:sz w:val="18"/>
          <w:szCs w:val="18"/>
          <w:lang w:eastAsia="ko-KR"/>
        </w:rPr>
      </w:pPr>
    </w:p>
    <w:p w14:paraId="4AA92B83" w14:textId="61AA6A7C" w:rsidR="00605DDC" w:rsidRPr="00046D53" w:rsidRDefault="00605DDC" w:rsidP="00605DDC">
      <w:pPr>
        <w:rPr>
          <w:rFonts w:ascii="조선신명조" w:eastAsia="조선신명조"/>
          <w:sz w:val="18"/>
          <w:szCs w:val="18"/>
          <w:lang w:eastAsia="ko-KR"/>
        </w:rPr>
      </w:pPr>
      <w:r w:rsidRPr="00046D53">
        <w:rPr>
          <w:rFonts w:ascii="조선신명조" w:eastAsia="조선신명조" w:hint="eastAsia"/>
          <w:sz w:val="18"/>
          <w:szCs w:val="18"/>
          <w:lang w:eastAsia="ko-KR"/>
        </w:rPr>
        <w:t>[2</w:t>
      </w:r>
      <w:r w:rsidR="00772740">
        <w:rPr>
          <w:rFonts w:ascii="조선신명조" w:eastAsia="조선신명조" w:hint="eastAsia"/>
          <w:sz w:val="18"/>
          <w:szCs w:val="18"/>
          <w:lang w:eastAsia="ko-KR"/>
        </w:rPr>
        <w:t>8</w:t>
      </w:r>
      <w:r w:rsidRPr="00046D53">
        <w:rPr>
          <w:rFonts w:ascii="조선신명조" w:eastAsia="조선신명조" w:hint="eastAsia"/>
          <w:sz w:val="18"/>
          <w:szCs w:val="18"/>
          <w:lang w:eastAsia="ko-KR"/>
        </w:rPr>
        <w:t xml:space="preserve">] Hochreiter, S., &amp; </w:t>
      </w:r>
      <w:proofErr w:type="spellStart"/>
      <w:r w:rsidRPr="00046D53">
        <w:rPr>
          <w:rFonts w:ascii="조선신명조" w:eastAsia="조선신명조" w:hint="eastAsia"/>
          <w:sz w:val="18"/>
          <w:szCs w:val="18"/>
          <w:lang w:eastAsia="ko-KR"/>
        </w:rPr>
        <w:t>Schmidhuber</w:t>
      </w:r>
      <w:proofErr w:type="spellEnd"/>
      <w:r w:rsidRPr="00046D53">
        <w:rPr>
          <w:rFonts w:ascii="조선신명조" w:eastAsia="조선신명조" w:hint="eastAsia"/>
          <w:sz w:val="18"/>
          <w:szCs w:val="18"/>
          <w:lang w:eastAsia="ko-KR"/>
        </w:rPr>
        <w:t xml:space="preserve">, J. (1997). Long short-term memory. </w:t>
      </w:r>
      <w:r w:rsidRPr="00046D53">
        <w:rPr>
          <w:rFonts w:ascii="조선신명조" w:eastAsia="조선신명조" w:hint="eastAsia"/>
          <w:i/>
          <w:iCs/>
          <w:sz w:val="18"/>
          <w:szCs w:val="18"/>
          <w:lang w:eastAsia="ko-KR"/>
        </w:rPr>
        <w:t>Neural computation</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9</w:t>
      </w:r>
      <w:r w:rsidRPr="00046D53">
        <w:rPr>
          <w:rFonts w:ascii="조선신명조" w:eastAsia="조선신명조" w:hint="eastAsia"/>
          <w:sz w:val="18"/>
          <w:szCs w:val="18"/>
          <w:lang w:eastAsia="ko-KR"/>
        </w:rPr>
        <w:t xml:space="preserve">(8), 1735-1780. </w:t>
      </w:r>
    </w:p>
    <w:p w14:paraId="7A6749CB" w14:textId="56F725AB" w:rsidR="00605DDC" w:rsidRPr="00046D53" w:rsidRDefault="00605DDC">
      <w:pPr>
        <w:rPr>
          <w:rFonts w:ascii="조선신명조" w:eastAsia="조선신명조"/>
          <w:sz w:val="18"/>
          <w:szCs w:val="18"/>
          <w:lang w:eastAsia="ko-KR"/>
        </w:rPr>
      </w:pPr>
    </w:p>
    <w:p w14:paraId="55279787" w14:textId="34DA87B1" w:rsidR="0024587D" w:rsidRPr="00046D53" w:rsidRDefault="0024587D">
      <w:pPr>
        <w:rPr>
          <w:rFonts w:ascii="조선신명조" w:eastAsia="조선신명조"/>
          <w:sz w:val="18"/>
          <w:szCs w:val="18"/>
          <w:lang w:eastAsia="ko-KR"/>
        </w:rPr>
      </w:pPr>
      <w:r w:rsidRPr="00046D53">
        <w:rPr>
          <w:rFonts w:ascii="조선신명조" w:eastAsia="조선신명조" w:hint="eastAsia"/>
          <w:sz w:val="18"/>
          <w:szCs w:val="18"/>
          <w:lang w:eastAsia="ko-KR"/>
        </w:rPr>
        <w:t>[2</w:t>
      </w:r>
      <w:r w:rsidR="00772740">
        <w:rPr>
          <w:rFonts w:ascii="조선신명조" w:eastAsia="조선신명조" w:hint="eastAsia"/>
          <w:sz w:val="18"/>
          <w:szCs w:val="18"/>
          <w:lang w:eastAsia="ko-KR"/>
        </w:rPr>
        <w:t>9</w:t>
      </w:r>
      <w:r w:rsidRPr="00046D53">
        <w:rPr>
          <w:rFonts w:ascii="조선신명조" w:eastAsia="조선신명조" w:hint="eastAsia"/>
          <w:sz w:val="18"/>
          <w:szCs w:val="18"/>
          <w:lang w:eastAsia="ko-KR"/>
        </w:rPr>
        <w:t xml:space="preserve">] Zheng, W., &amp; Chen, G. (2021). An accurate GRU-based power time-series prediction approach with selective state updating and stochastic optimization. </w:t>
      </w:r>
      <w:r w:rsidRPr="00046D53">
        <w:rPr>
          <w:rFonts w:ascii="조선신명조" w:eastAsia="조선신명조" w:hint="eastAsia"/>
          <w:i/>
          <w:iCs/>
          <w:sz w:val="18"/>
          <w:szCs w:val="18"/>
          <w:lang w:eastAsia="ko-KR"/>
        </w:rPr>
        <w:t>IEEE Transactions on Cybernetics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52</w:t>
      </w:r>
      <w:r w:rsidRPr="00046D53">
        <w:rPr>
          <w:rFonts w:ascii="조선신명조" w:eastAsia="조선신명조" w:hint="eastAsia"/>
          <w:sz w:val="18"/>
          <w:szCs w:val="18"/>
          <w:lang w:eastAsia="ko-KR"/>
        </w:rPr>
        <w:t>(12), 13902-13914.</w:t>
      </w:r>
    </w:p>
    <w:p w14:paraId="4C30F8E2" w14:textId="77777777" w:rsidR="00343FBF" w:rsidRPr="00046D53" w:rsidRDefault="00343FBF">
      <w:pPr>
        <w:rPr>
          <w:rFonts w:ascii="조선신명조" w:eastAsia="조선신명조"/>
          <w:sz w:val="18"/>
          <w:szCs w:val="18"/>
          <w:lang w:eastAsia="ko-KR"/>
        </w:rPr>
      </w:pPr>
    </w:p>
    <w:p w14:paraId="6D792FBA" w14:textId="3D278848" w:rsidR="00343FBF" w:rsidRPr="00046D53" w:rsidRDefault="00343FBF">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30</w:t>
      </w:r>
      <w:r w:rsidRPr="00046D53">
        <w:rPr>
          <w:rFonts w:ascii="조선신명조" w:eastAsia="조선신명조" w:hint="eastAsia"/>
          <w:sz w:val="18"/>
          <w:szCs w:val="18"/>
          <w:lang w:eastAsia="ko-KR"/>
        </w:rPr>
        <w:t>] Qu, Y., &amp; Zhao, X. (2019). Application of LSTM neural network in forecasting foreign exchange price. Journal of Physics: Conference Series,</w:t>
      </w:r>
    </w:p>
    <w:p w14:paraId="58316F1B" w14:textId="77777777" w:rsidR="00424235" w:rsidRPr="00046D53" w:rsidRDefault="00424235">
      <w:pPr>
        <w:rPr>
          <w:rFonts w:ascii="조선신명조" w:eastAsia="조선신명조"/>
          <w:sz w:val="18"/>
          <w:szCs w:val="18"/>
          <w:lang w:eastAsia="ko-KR"/>
        </w:rPr>
      </w:pPr>
    </w:p>
    <w:p w14:paraId="755E69F6" w14:textId="228525D0" w:rsidR="0074256F" w:rsidRPr="00046D53" w:rsidRDefault="0074256F" w:rsidP="0074256F">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31</w:t>
      </w:r>
      <w:r w:rsidRPr="00046D53">
        <w:rPr>
          <w:rFonts w:ascii="조선신명조" w:eastAsia="조선신명조" w:hint="eastAsia"/>
          <w:sz w:val="18"/>
          <w:szCs w:val="18"/>
          <w:lang w:eastAsia="ko-KR"/>
        </w:rPr>
        <w:t xml:space="preserve">] Agustin, F., &amp; De Melin, P. (2024). Comparison of GRU and CNN Methods for Predicting the Exchange Rate of Argentine Peso (ARS) against US Dollar (USD). </w:t>
      </w:r>
      <w:r w:rsidRPr="00046D53">
        <w:rPr>
          <w:rFonts w:ascii="조선신명조" w:eastAsia="조선신명조" w:hint="eastAsia"/>
          <w:i/>
          <w:iCs/>
          <w:sz w:val="18"/>
          <w:szCs w:val="18"/>
          <w:lang w:eastAsia="ko-KR"/>
        </w:rPr>
        <w:t>International Journal Artificial Intelligent and Informatics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2</w:t>
      </w:r>
      <w:r w:rsidRPr="00046D53">
        <w:rPr>
          <w:rFonts w:ascii="조선신명조" w:eastAsia="조선신명조" w:hint="eastAsia"/>
          <w:sz w:val="18"/>
          <w:szCs w:val="18"/>
          <w:lang w:eastAsia="ko-KR"/>
        </w:rPr>
        <w:t xml:space="preserve">(1), 9-16. </w:t>
      </w:r>
    </w:p>
    <w:p w14:paraId="38FEAA4D" w14:textId="4213FF7F" w:rsidR="0074256F" w:rsidRPr="00046D53" w:rsidRDefault="0074256F">
      <w:pPr>
        <w:rPr>
          <w:rFonts w:ascii="조선신명조" w:eastAsia="조선신명조"/>
          <w:sz w:val="18"/>
          <w:szCs w:val="18"/>
          <w:lang w:eastAsia="ko-KR"/>
        </w:rPr>
      </w:pPr>
    </w:p>
    <w:p w14:paraId="1E539EA8" w14:textId="66FBB42A" w:rsidR="00BF7686" w:rsidRPr="00046D53" w:rsidRDefault="00BF7686" w:rsidP="00BF7686">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32</w:t>
      </w:r>
      <w:r w:rsidRPr="00046D53">
        <w:rPr>
          <w:rFonts w:ascii="조선신명조" w:eastAsia="조선신명조" w:hint="eastAsia"/>
          <w:sz w:val="18"/>
          <w:szCs w:val="18"/>
          <w:lang w:eastAsia="ko-KR"/>
        </w:rPr>
        <w:t xml:space="preserve">] Islam, M. S., &amp; Hossain, E. (2021). Foreign exchange currency rate prediction using a GRU-LSTM hybrid network. </w:t>
      </w:r>
      <w:r w:rsidRPr="00046D53">
        <w:rPr>
          <w:rFonts w:ascii="조선신명조" w:eastAsia="조선신명조" w:hint="eastAsia"/>
          <w:i/>
          <w:iCs/>
          <w:sz w:val="18"/>
          <w:szCs w:val="18"/>
          <w:lang w:eastAsia="ko-KR"/>
        </w:rPr>
        <w:t>Soft Computing Letters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3</w:t>
      </w:r>
      <w:r w:rsidRPr="00046D53">
        <w:rPr>
          <w:rFonts w:ascii="조선신명조" w:eastAsia="조선신명조" w:hint="eastAsia"/>
          <w:sz w:val="18"/>
          <w:szCs w:val="18"/>
          <w:lang w:eastAsia="ko-KR"/>
        </w:rPr>
        <w:t xml:space="preserve">, 100009. </w:t>
      </w:r>
    </w:p>
    <w:p w14:paraId="6840CCBB" w14:textId="08FA53A0" w:rsidR="0074256F" w:rsidRPr="00046D53" w:rsidRDefault="0074256F">
      <w:pPr>
        <w:rPr>
          <w:rFonts w:ascii="조선신명조" w:eastAsia="조선신명조"/>
          <w:sz w:val="18"/>
          <w:szCs w:val="18"/>
          <w:lang w:eastAsia="ko-KR"/>
        </w:rPr>
      </w:pPr>
    </w:p>
    <w:p w14:paraId="614B358A" w14:textId="1EDBCB1A" w:rsidR="00E21118" w:rsidRDefault="00B4469D">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33</w:t>
      </w:r>
      <w:r w:rsidRPr="00046D53">
        <w:rPr>
          <w:rFonts w:ascii="조선신명조" w:eastAsia="조선신명조" w:hint="eastAsia"/>
          <w:sz w:val="18"/>
          <w:szCs w:val="18"/>
          <w:lang w:eastAsia="ko-KR"/>
        </w:rPr>
        <w:t>] Lu, W., Li, J., Li, Y., Sun, A., &amp; Wang, J. (2020). A CNN</w:t>
      </w:r>
      <w:r w:rsidRPr="00046D53">
        <w:rPr>
          <w:rFonts w:ascii="Cambria Math" w:eastAsia="조선신명조" w:hAnsi="Cambria Math" w:cs="Cambria Math"/>
          <w:sz w:val="18"/>
          <w:szCs w:val="18"/>
          <w:lang w:eastAsia="ko-KR"/>
        </w:rPr>
        <w:t>‐</w:t>
      </w:r>
      <w:r w:rsidRPr="00046D53">
        <w:rPr>
          <w:rFonts w:ascii="조선신명조" w:eastAsia="조선신명조" w:hint="eastAsia"/>
          <w:sz w:val="18"/>
          <w:szCs w:val="18"/>
          <w:lang w:eastAsia="ko-KR"/>
        </w:rPr>
        <w:t>LSTM</w:t>
      </w:r>
      <w:r w:rsidRPr="00046D53">
        <w:rPr>
          <w:rFonts w:ascii="Cambria Math" w:eastAsia="조선신명조" w:hAnsi="Cambria Math" w:cs="Cambria Math"/>
          <w:sz w:val="18"/>
          <w:szCs w:val="18"/>
          <w:lang w:eastAsia="ko-KR"/>
        </w:rPr>
        <w:t>‐</w:t>
      </w:r>
      <w:r w:rsidRPr="00046D53">
        <w:rPr>
          <w:rFonts w:ascii="조선신명조" w:eastAsia="조선신명조" w:hint="eastAsia"/>
          <w:sz w:val="18"/>
          <w:szCs w:val="18"/>
          <w:lang w:eastAsia="ko-KR"/>
        </w:rPr>
        <w:t xml:space="preserve">based model to forecast stock prices. </w:t>
      </w:r>
      <w:r w:rsidRPr="00046D53">
        <w:rPr>
          <w:rFonts w:ascii="조선신명조" w:eastAsia="조선신명조" w:hint="eastAsia"/>
          <w:i/>
          <w:iCs/>
          <w:sz w:val="18"/>
          <w:szCs w:val="18"/>
          <w:lang w:eastAsia="ko-KR"/>
        </w:rPr>
        <w:t>Complexity</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2020</w:t>
      </w:r>
      <w:r w:rsidRPr="00046D53">
        <w:rPr>
          <w:rFonts w:ascii="조선신명조" w:eastAsia="조선신명조" w:hint="eastAsia"/>
          <w:sz w:val="18"/>
          <w:szCs w:val="18"/>
          <w:lang w:eastAsia="ko-KR"/>
        </w:rPr>
        <w:t xml:space="preserve">(1), 6622927. </w:t>
      </w:r>
    </w:p>
    <w:p w14:paraId="6818CD49" w14:textId="77777777" w:rsidR="00E21118" w:rsidRDefault="00E21118">
      <w:pPr>
        <w:rPr>
          <w:rFonts w:ascii="조선신명조" w:eastAsia="조선신명조"/>
          <w:sz w:val="18"/>
          <w:szCs w:val="18"/>
          <w:lang w:eastAsia="ko-KR"/>
        </w:rPr>
      </w:pPr>
    </w:p>
    <w:p w14:paraId="309AE5D6" w14:textId="4933D191" w:rsidR="00E21118" w:rsidRPr="00E21118" w:rsidRDefault="00E21118">
      <w:pPr>
        <w:rPr>
          <w:rFonts w:ascii="조선신명조" w:eastAsia="조선신명조"/>
          <w:sz w:val="18"/>
          <w:szCs w:val="18"/>
          <w:lang w:eastAsia="ko-KR"/>
        </w:rPr>
        <w:sectPr w:rsidR="00E21118" w:rsidRPr="00E21118" w:rsidSect="00D95A4E">
          <w:pgSz w:w="11910" w:h="16840"/>
          <w:pgMar w:top="1580" w:right="1180" w:bottom="2040" w:left="1180" w:header="0" w:footer="1849" w:gutter="0"/>
          <w:cols w:space="720"/>
        </w:sectPr>
      </w:pPr>
    </w:p>
    <w:p w14:paraId="011E227C" w14:textId="77777777" w:rsidR="00E21118" w:rsidRPr="000202EA" w:rsidRDefault="00E21118" w:rsidP="00661572">
      <w:pPr>
        <w:rPr>
          <w:rFonts w:ascii="조선신명조" w:eastAsia="조선신명조"/>
          <w:lang w:eastAsia="ko-KR"/>
        </w:rPr>
      </w:pPr>
    </w:p>
    <w:sectPr w:rsidR="00E21118" w:rsidRPr="000202EA" w:rsidSect="00D95A4E">
      <w:type w:val="continuous"/>
      <w:pgSz w:w="11910" w:h="16840"/>
      <w:pgMar w:top="1580" w:right="1180" w:bottom="2040" w:left="1180" w:header="0" w:footer="184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K" w:date="2025-09-03T11:39:00Z" w:initials="K">
    <w:p w14:paraId="10A83762" w14:textId="14D11AF3" w:rsidR="00D3718A" w:rsidRDefault="00D3718A">
      <w:pPr>
        <w:pStyle w:val="af"/>
        <w:rPr>
          <w:lang w:eastAsia="ko-KR"/>
        </w:rPr>
      </w:pPr>
      <w:r>
        <w:rPr>
          <w:rStyle w:val="ae"/>
        </w:rPr>
        <w:annotationRef/>
      </w:r>
      <w:r>
        <w:rPr>
          <w:rFonts w:ascii="맑은 고딕" w:eastAsia="맑은 고딕" w:hAnsi="맑은 고딕" w:cs="맑은 고딕" w:hint="eastAsia"/>
          <w:lang w:eastAsia="ko-KR"/>
        </w:rPr>
        <w:t>마지막에 최종 결정</w:t>
      </w:r>
    </w:p>
  </w:comment>
  <w:comment w:id="1" w:author="KK" w:date="2025-09-03T11:40:00Z" w:initials="K">
    <w:p w14:paraId="35038A49" w14:textId="1E4C234A" w:rsidR="00D3718A" w:rsidRDefault="00D3718A">
      <w:pPr>
        <w:pStyle w:val="af"/>
        <w:rPr>
          <w:lang w:eastAsia="ko-KR"/>
        </w:rPr>
      </w:pPr>
      <w:r>
        <w:rPr>
          <w:rStyle w:val="ae"/>
        </w:rPr>
        <w:annotationRef/>
      </w:r>
      <w:r>
        <w:rPr>
          <w:rFonts w:ascii="맑은 고딕" w:eastAsia="맑은 고딕" w:hAnsi="맑은 고딕" w:cs="맑은 고딕" w:hint="eastAsia"/>
          <w:lang w:eastAsia="ko-KR"/>
        </w:rPr>
        <w:t>본문 완성 후 재작성 예정 by 김경원 교수</w:t>
      </w:r>
    </w:p>
  </w:comment>
  <w:comment w:id="2" w:author="KK" w:date="2025-09-03T11:41:00Z" w:initials="K">
    <w:p w14:paraId="51E60A6E" w14:textId="0427F03F" w:rsidR="00185EBD" w:rsidRDefault="00185EBD">
      <w:pPr>
        <w:pStyle w:val="af"/>
        <w:rPr>
          <w:lang w:eastAsia="ko-KR"/>
        </w:rPr>
      </w:pPr>
      <w:r>
        <w:rPr>
          <w:rStyle w:val="ae"/>
        </w:rPr>
        <w:annotationRef/>
      </w:r>
      <w:r>
        <w:rPr>
          <w:rFonts w:ascii="맑은 고딕" w:eastAsia="맑은 고딕" w:hAnsi="맑은 고딕" w:cs="맑은 고딕" w:hint="eastAsia"/>
          <w:lang w:eastAsia="ko-KR"/>
        </w:rPr>
        <w:t>재무관리연구 스타일에 맞게 서론과 문헌연구를 분리 + 서론은 향후 재작성 예정</w:t>
      </w:r>
    </w:p>
  </w:comment>
  <w:comment w:id="3" w:author="KK" w:date="2025-09-03T12:14:00Z" w:initials="K">
    <w:p w14:paraId="5966053D" w14:textId="6425874D" w:rsidR="005A2236" w:rsidRPr="005A2236" w:rsidRDefault="005A2236">
      <w:pPr>
        <w:pStyle w:val="af"/>
        <w:rPr>
          <w:rFonts w:eastAsiaTheme="minorEastAsia"/>
          <w:lang w:eastAsia="ko-KR"/>
        </w:rPr>
      </w:pPr>
      <w:r>
        <w:rPr>
          <w:rStyle w:val="ae"/>
        </w:rPr>
        <w:annotationRef/>
      </w:r>
      <w:r>
        <w:rPr>
          <w:rFonts w:eastAsiaTheme="minorEastAsia" w:hint="eastAsia"/>
          <w:lang w:eastAsia="ko-KR"/>
        </w:rPr>
        <w:t xml:space="preserve">ROUGE </w:t>
      </w:r>
      <w:r>
        <w:rPr>
          <w:rFonts w:eastAsiaTheme="minorEastAsia" w:hint="eastAsia"/>
          <w:lang w:eastAsia="ko-KR"/>
        </w:rPr>
        <w:t>범위가</w:t>
      </w:r>
      <w:r>
        <w:rPr>
          <w:rFonts w:eastAsiaTheme="minorEastAsia" w:hint="eastAsia"/>
          <w:lang w:eastAsia="ko-KR"/>
        </w:rPr>
        <w:t xml:space="preserve"> </w:t>
      </w:r>
      <w:r>
        <w:rPr>
          <w:rFonts w:eastAsiaTheme="minorEastAsia" w:hint="eastAsia"/>
          <w:lang w:eastAsia="ko-KR"/>
        </w:rPr>
        <w:t>어떠하며</w:t>
      </w:r>
      <w:r>
        <w:rPr>
          <w:rFonts w:eastAsiaTheme="minorEastAsia" w:hint="eastAsia"/>
          <w:lang w:eastAsia="ko-KR"/>
        </w:rPr>
        <w:t xml:space="preserve"> </w:t>
      </w:r>
      <w:r>
        <w:rPr>
          <w:rFonts w:eastAsiaTheme="minorEastAsia" w:hint="eastAsia"/>
          <w:lang w:eastAsia="ko-KR"/>
        </w:rPr>
        <w:t>일반적으로</w:t>
      </w:r>
      <w:r>
        <w:rPr>
          <w:rFonts w:eastAsiaTheme="minorEastAsia" w:hint="eastAsia"/>
          <w:lang w:eastAsia="ko-KR"/>
        </w:rPr>
        <w:t xml:space="preserve"> </w:t>
      </w:r>
      <w:r>
        <w:rPr>
          <w:rFonts w:eastAsiaTheme="minorEastAsia" w:hint="eastAsia"/>
          <w:lang w:eastAsia="ko-KR"/>
        </w:rPr>
        <w:t>성능이</w:t>
      </w:r>
      <w:r>
        <w:rPr>
          <w:rFonts w:eastAsiaTheme="minorEastAsia" w:hint="eastAsia"/>
          <w:lang w:eastAsia="ko-KR"/>
        </w:rPr>
        <w:t xml:space="preserve"> </w:t>
      </w:r>
      <w:r>
        <w:rPr>
          <w:rFonts w:eastAsiaTheme="minorEastAsia" w:hint="eastAsia"/>
          <w:lang w:eastAsia="ko-KR"/>
        </w:rPr>
        <w:t>높다</w:t>
      </w:r>
      <w:r>
        <w:rPr>
          <w:rFonts w:eastAsiaTheme="minorEastAsia" w:hint="eastAsia"/>
          <w:lang w:eastAsia="ko-KR"/>
        </w:rPr>
        <w:t xml:space="preserve"> </w:t>
      </w:r>
      <w:r>
        <w:rPr>
          <w:rFonts w:eastAsiaTheme="minorEastAsia" w:hint="eastAsia"/>
          <w:lang w:eastAsia="ko-KR"/>
        </w:rPr>
        <w:t>판단하는</w:t>
      </w:r>
      <w:r>
        <w:rPr>
          <w:rFonts w:eastAsiaTheme="minorEastAsia" w:hint="eastAsia"/>
          <w:lang w:eastAsia="ko-KR"/>
        </w:rPr>
        <w:t xml:space="preserve"> </w:t>
      </w:r>
      <w:r>
        <w:rPr>
          <w:rFonts w:eastAsiaTheme="minorEastAsia" w:hint="eastAsia"/>
          <w:lang w:eastAsia="ko-KR"/>
        </w:rPr>
        <w:t>기준</w:t>
      </w:r>
      <w:r>
        <w:rPr>
          <w:rFonts w:eastAsiaTheme="minorEastAsia" w:hint="eastAsia"/>
          <w:lang w:eastAsia="ko-KR"/>
        </w:rPr>
        <w:t xml:space="preserve">(maybe 0.3? 0.4?) </w:t>
      </w:r>
      <w:r>
        <w:rPr>
          <w:rFonts w:eastAsiaTheme="minorEastAsia" w:hint="eastAsia"/>
          <w:lang w:eastAsia="ko-KR"/>
        </w:rPr>
        <w:t>등에</w:t>
      </w:r>
      <w:r>
        <w:rPr>
          <w:rFonts w:eastAsiaTheme="minorEastAsia" w:hint="eastAsia"/>
          <w:lang w:eastAsia="ko-KR"/>
        </w:rPr>
        <w:t xml:space="preserve"> </w:t>
      </w:r>
      <w:r>
        <w:rPr>
          <w:rFonts w:eastAsiaTheme="minorEastAsia" w:hint="eastAsia"/>
          <w:lang w:eastAsia="ko-KR"/>
        </w:rPr>
        <w:t>대한</w:t>
      </w:r>
      <w:r>
        <w:rPr>
          <w:rFonts w:eastAsiaTheme="minorEastAsia" w:hint="eastAsia"/>
          <w:lang w:eastAsia="ko-KR"/>
        </w:rPr>
        <w:t xml:space="preserve"> </w:t>
      </w:r>
      <w:r>
        <w:rPr>
          <w:rFonts w:eastAsiaTheme="minorEastAsia" w:hint="eastAsia"/>
          <w:lang w:eastAsia="ko-KR"/>
        </w:rPr>
        <w:t>설명이</w:t>
      </w:r>
      <w:r>
        <w:rPr>
          <w:rFonts w:eastAsiaTheme="minorEastAsia" w:hint="eastAsia"/>
          <w:lang w:eastAsia="ko-KR"/>
        </w:rPr>
        <w:t xml:space="preserve"> </w:t>
      </w:r>
      <w:r>
        <w:rPr>
          <w:rFonts w:eastAsiaTheme="minorEastAsia" w:hint="eastAsia"/>
          <w:lang w:eastAsia="ko-KR"/>
        </w:rPr>
        <w:t>추가되어야</w:t>
      </w:r>
      <w:r>
        <w:rPr>
          <w:rFonts w:eastAsiaTheme="minorEastAsia" w:hint="eastAsia"/>
          <w:lang w:eastAsia="ko-KR"/>
        </w:rPr>
        <w:t xml:space="preserve"> </w:t>
      </w:r>
      <w:r>
        <w:rPr>
          <w:rFonts w:eastAsiaTheme="minorEastAsia" w:hint="eastAsia"/>
          <w:lang w:eastAsia="ko-KR"/>
        </w:rPr>
        <w:t>우리</w:t>
      </w:r>
      <w:r>
        <w:rPr>
          <w:rFonts w:eastAsiaTheme="minorEastAsia" w:hint="eastAsia"/>
          <w:lang w:eastAsia="ko-KR"/>
        </w:rPr>
        <w:t xml:space="preserve"> </w:t>
      </w:r>
      <w:r>
        <w:rPr>
          <w:rFonts w:eastAsiaTheme="minorEastAsia" w:hint="eastAsia"/>
          <w:lang w:eastAsia="ko-KR"/>
        </w:rPr>
        <w:t>결과의</w:t>
      </w:r>
      <w:r>
        <w:rPr>
          <w:rFonts w:eastAsiaTheme="minorEastAsia" w:hint="eastAsia"/>
          <w:lang w:eastAsia="ko-KR"/>
        </w:rPr>
        <w:t xml:space="preserve"> </w:t>
      </w:r>
      <w:r>
        <w:rPr>
          <w:rFonts w:eastAsiaTheme="minorEastAsia" w:hint="eastAsia"/>
          <w:lang w:eastAsia="ko-KR"/>
        </w:rPr>
        <w:t>우수성이</w:t>
      </w:r>
      <w:r>
        <w:rPr>
          <w:rFonts w:eastAsiaTheme="minorEastAsia" w:hint="eastAsia"/>
          <w:lang w:eastAsia="ko-KR"/>
        </w:rPr>
        <w:t xml:space="preserve"> </w:t>
      </w:r>
      <w:r>
        <w:rPr>
          <w:rFonts w:eastAsiaTheme="minorEastAsia" w:hint="eastAsia"/>
          <w:lang w:eastAsia="ko-KR"/>
        </w:rPr>
        <w:t>훨씬</w:t>
      </w:r>
      <w:r>
        <w:rPr>
          <w:rFonts w:eastAsiaTheme="minorEastAsia" w:hint="eastAsia"/>
          <w:lang w:eastAsia="ko-KR"/>
        </w:rPr>
        <w:t xml:space="preserve"> </w:t>
      </w:r>
      <w:r>
        <w:rPr>
          <w:rFonts w:eastAsiaTheme="minorEastAsia" w:hint="eastAsia"/>
          <w:lang w:eastAsia="ko-KR"/>
        </w:rPr>
        <w:t>빠르게</w:t>
      </w:r>
      <w:r>
        <w:rPr>
          <w:rFonts w:eastAsiaTheme="minorEastAsia" w:hint="eastAsia"/>
          <w:lang w:eastAsia="ko-KR"/>
        </w:rPr>
        <w:t xml:space="preserve"> </w:t>
      </w:r>
      <w:r>
        <w:rPr>
          <w:rFonts w:eastAsiaTheme="minorEastAsia" w:hint="eastAsia"/>
          <w:lang w:eastAsia="ko-KR"/>
        </w:rPr>
        <w:t>와닿을</w:t>
      </w:r>
      <w:r>
        <w:rPr>
          <w:rFonts w:eastAsiaTheme="minorEastAsia" w:hint="eastAsia"/>
          <w:lang w:eastAsia="ko-KR"/>
        </w:rPr>
        <w:t xml:space="preserve"> </w:t>
      </w:r>
      <w:r>
        <w:rPr>
          <w:rFonts w:eastAsiaTheme="minorEastAsia" w:hint="eastAsia"/>
          <w:lang w:eastAsia="ko-KR"/>
        </w:rPr>
        <w:t>수</w:t>
      </w:r>
      <w:r>
        <w:rPr>
          <w:rFonts w:eastAsiaTheme="minorEastAsia" w:hint="eastAsia"/>
          <w:lang w:eastAsia="ko-KR"/>
        </w:rPr>
        <w:t xml:space="preserve"> </w:t>
      </w:r>
      <w:r>
        <w:rPr>
          <w:rFonts w:eastAsiaTheme="minorEastAsia" w:hint="eastAsia"/>
          <w:lang w:eastAsia="ko-KR"/>
        </w:rPr>
        <w:t>있어요</w:t>
      </w:r>
      <w:r>
        <w:rPr>
          <w:rFonts w:eastAsiaTheme="minorEastAsia" w:hint="eastAsia"/>
          <w:lang w:eastAsia="ko-KR"/>
        </w:rPr>
        <w:t>.</w:t>
      </w:r>
    </w:p>
  </w:comment>
  <w:comment w:id="4" w:author="KK" w:date="2025-09-03T12:21:00Z" w:initials="K">
    <w:p w14:paraId="382AF1C6" w14:textId="1E9A20DF" w:rsidR="00E5742E" w:rsidRDefault="00E5742E">
      <w:pPr>
        <w:pStyle w:val="af"/>
        <w:rPr>
          <w:lang w:eastAsia="ko-KR"/>
        </w:rPr>
      </w:pPr>
      <w:r>
        <w:rPr>
          <w:rStyle w:val="ae"/>
        </w:rPr>
        <w:annotationRef/>
      </w:r>
      <w:r>
        <w:rPr>
          <w:rFonts w:ascii="맑은 고딕" w:eastAsia="맑은 고딕" w:hAnsi="맑은 고딕" w:cs="맑은 고딕" w:hint="eastAsia"/>
          <w:lang w:eastAsia="ko-KR"/>
        </w:rPr>
        <w:t>향후 추가</w:t>
      </w:r>
    </w:p>
  </w:comment>
  <w:comment w:id="5" w:author="KK" w:date="2025-09-03T12:22:00Z" w:initials="K">
    <w:p w14:paraId="552C9087" w14:textId="79309753" w:rsidR="00CC7845" w:rsidRPr="00CC7845" w:rsidRDefault="00CC7845">
      <w:pPr>
        <w:pStyle w:val="af"/>
        <w:rPr>
          <w:rFonts w:eastAsiaTheme="minorEastAsia"/>
          <w:lang w:eastAsia="ko-KR"/>
        </w:rPr>
      </w:pPr>
      <w:r>
        <w:rPr>
          <w:rStyle w:val="ae"/>
        </w:rPr>
        <w:annotationRef/>
      </w:r>
      <w:r>
        <w:rPr>
          <w:rFonts w:eastAsiaTheme="minorEastAsia" w:hint="eastAsia"/>
          <w:lang w:eastAsia="ko-KR"/>
        </w:rPr>
        <w:t>향후</w:t>
      </w:r>
      <w:r>
        <w:rPr>
          <w:rFonts w:eastAsiaTheme="minorEastAsia" w:hint="eastAsia"/>
          <w:lang w:eastAsia="ko-KR"/>
        </w:rPr>
        <w:t xml:space="preserve"> </w:t>
      </w:r>
      <w:r>
        <w:rPr>
          <w:rFonts w:eastAsiaTheme="minorEastAsia" w:hint="eastAsia"/>
          <w:lang w:eastAsia="ko-KR"/>
        </w:rPr>
        <w:t>추가</w:t>
      </w:r>
    </w:p>
  </w:comment>
  <w:comment w:id="6" w:author="KK" w:date="2025-09-03T12:29:00Z" w:initials="K">
    <w:p w14:paraId="59C0AB54" w14:textId="5EE9D457" w:rsidR="0082556C" w:rsidRPr="0082556C" w:rsidRDefault="0082556C">
      <w:pPr>
        <w:pStyle w:val="af"/>
        <w:rPr>
          <w:rFonts w:eastAsiaTheme="minorEastAsia"/>
          <w:lang w:eastAsia="ko-KR"/>
        </w:rPr>
      </w:pPr>
      <w:r>
        <w:rPr>
          <w:rStyle w:val="ae"/>
        </w:rPr>
        <w:annotationRef/>
      </w:r>
      <w:r>
        <w:rPr>
          <w:rFonts w:eastAsiaTheme="minorEastAsia" w:hint="eastAsia"/>
          <w:lang w:eastAsia="ko-KR"/>
        </w:rPr>
        <w:t xml:space="preserve">RMSE, MSPE, MAE, MAPE, </w:t>
      </w:r>
      <w:proofErr w:type="spellStart"/>
      <w:r>
        <w:rPr>
          <w:rFonts w:eastAsiaTheme="minorEastAsia" w:hint="eastAsia"/>
          <w:lang w:eastAsia="ko-KR"/>
        </w:rPr>
        <w:t>MedAE</w:t>
      </w:r>
      <w:proofErr w:type="spellEnd"/>
      <w:r>
        <w:rPr>
          <w:rFonts w:eastAsiaTheme="minorEastAsia" w:hint="eastAsia"/>
          <w:lang w:eastAsia="ko-KR"/>
        </w:rPr>
        <w:t xml:space="preserve">, </w:t>
      </w:r>
      <w:proofErr w:type="spellStart"/>
      <w:r>
        <w:rPr>
          <w:rFonts w:eastAsiaTheme="minorEastAsia" w:hint="eastAsia"/>
          <w:lang w:eastAsia="ko-KR"/>
        </w:rPr>
        <w:t>MedAPE</w:t>
      </w:r>
      <w:proofErr w:type="spellEnd"/>
      <w:r>
        <w:rPr>
          <w:rFonts w:eastAsiaTheme="minorEastAsia" w:hint="eastAsia"/>
          <w:lang w:eastAsia="ko-KR"/>
        </w:rPr>
        <w:t xml:space="preserve"> 6</w:t>
      </w:r>
      <w:r>
        <w:rPr>
          <w:rFonts w:eastAsiaTheme="minorEastAsia" w:hint="eastAsia"/>
          <w:lang w:eastAsia="ko-KR"/>
        </w:rPr>
        <w:t>개로</w:t>
      </w:r>
      <w:r>
        <w:rPr>
          <w:rFonts w:eastAsiaTheme="minorEastAsia" w:hint="eastAsia"/>
          <w:lang w:eastAsia="ko-KR"/>
        </w:rPr>
        <w:t xml:space="preserve"> </w:t>
      </w:r>
      <w:r>
        <w:rPr>
          <w:rFonts w:eastAsiaTheme="minorEastAsia" w:hint="eastAsia"/>
          <w:lang w:eastAsia="ko-KR"/>
        </w:rPr>
        <w:t>지정합시다</w:t>
      </w:r>
      <w:r>
        <w:rPr>
          <w:rFonts w:eastAsiaTheme="minorEastAsia" w:hint="eastAsia"/>
          <w:lang w:eastAsia="ko-KR"/>
        </w:rPr>
        <w:t>.</w:t>
      </w:r>
    </w:p>
  </w:comment>
  <w:comment w:id="7" w:author="KK" w:date="2025-09-03T12:31:00Z" w:initials="K">
    <w:p w14:paraId="14B2CD70" w14:textId="58DB00F3" w:rsidR="002355AA" w:rsidRDefault="002355AA">
      <w:pPr>
        <w:pStyle w:val="af"/>
        <w:rPr>
          <w:lang w:eastAsia="ko-KR"/>
        </w:rPr>
      </w:pPr>
      <w:r>
        <w:rPr>
          <w:rStyle w:val="ae"/>
        </w:rPr>
        <w:annotationRef/>
      </w:r>
      <w:proofErr w:type="spellStart"/>
      <w:r>
        <w:rPr>
          <w:rFonts w:ascii="맑은 고딕" w:eastAsia="맑은 고딕" w:hAnsi="맑은 고딕" w:cs="맑은 고딕" w:hint="eastAsia"/>
          <w:lang w:eastAsia="ko-KR"/>
        </w:rPr>
        <w:t>스케일랑과</w:t>
      </w:r>
      <w:proofErr w:type="spellEnd"/>
      <w:r>
        <w:rPr>
          <w:rFonts w:ascii="맑은 고딕" w:eastAsia="맑은 고딕" w:hAnsi="맑은 고딕" w:cs="맑은 고딕" w:hint="eastAsia"/>
          <w:lang w:eastAsia="ko-KR"/>
        </w:rPr>
        <w:t xml:space="preserve"> </w:t>
      </w:r>
      <w:proofErr w:type="spellStart"/>
      <w:r>
        <w:rPr>
          <w:rFonts w:ascii="맑은 고딕" w:eastAsia="맑은 고딕" w:hAnsi="맑은 고딕" w:cs="맑은 고딕" w:hint="eastAsia"/>
          <w:lang w:eastAsia="ko-KR"/>
        </w:rPr>
        <w:t>하이퍼파라미터를</w:t>
      </w:r>
      <w:proofErr w:type="spellEnd"/>
      <w:r>
        <w:rPr>
          <w:rFonts w:ascii="맑은 고딕" w:eastAsia="맑은 고딕" w:hAnsi="맑은 고딕" w:cs="맑은 고딕" w:hint="eastAsia"/>
          <w:lang w:eastAsia="ko-KR"/>
        </w:rPr>
        <w:t xml:space="preserve"> 동시에 최적화 </w:t>
      </w:r>
      <w:proofErr w:type="spellStart"/>
      <w:r>
        <w:rPr>
          <w:rFonts w:ascii="맑은 고딕" w:eastAsia="맑은 고딕" w:hAnsi="맑은 고딕" w:cs="맑은 고딕" w:hint="eastAsia"/>
          <w:lang w:eastAsia="ko-KR"/>
        </w:rPr>
        <w:t>하는건</w:t>
      </w:r>
      <w:proofErr w:type="spellEnd"/>
      <w:r>
        <w:rPr>
          <w:rFonts w:ascii="맑은 고딕" w:eastAsia="맑은 고딕" w:hAnsi="맑은 고딕" w:cs="맑은 고딕" w:hint="eastAsia"/>
          <w:lang w:eastAsia="ko-KR"/>
        </w:rPr>
        <w:t xml:space="preserve"> 아닌 것 같은데?? 어떻게 글을 전개할지 고민..</w:t>
      </w:r>
    </w:p>
  </w:comment>
  <w:comment w:id="8" w:author="KK" w:date="2025-09-03T12:32:00Z" w:initials="K">
    <w:p w14:paraId="22CA6811" w14:textId="4CB0D32A" w:rsidR="00141916" w:rsidRDefault="00141916">
      <w:pPr>
        <w:pStyle w:val="af"/>
        <w:rPr>
          <w:lang w:eastAsia="ko-KR"/>
        </w:rPr>
      </w:pPr>
      <w:r>
        <w:rPr>
          <w:rStyle w:val="ae"/>
        </w:rPr>
        <w:annotationRef/>
      </w:r>
      <w:proofErr w:type="spellStart"/>
      <w:r>
        <w:rPr>
          <w:rFonts w:ascii="맑은 고딕" w:eastAsia="맑은 고딕" w:hAnsi="맑은 고딕" w:cs="맑은 고딕" w:hint="eastAsia"/>
          <w:lang w:eastAsia="ko-KR"/>
        </w:rPr>
        <w:t>하이퍼파라미터</w:t>
      </w:r>
      <w:proofErr w:type="spellEnd"/>
      <w:r>
        <w:rPr>
          <w:rFonts w:ascii="맑은 고딕" w:eastAsia="맑은 고딕" w:hAnsi="맑은 고딕" w:cs="맑은 고딕" w:hint="eastAsia"/>
          <w:lang w:eastAsia="ko-KR"/>
        </w:rPr>
        <w:t xml:space="preserve"> 내용과 중복?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0A83762" w15:done="0"/>
  <w15:commentEx w15:paraId="35038A49" w15:done="0"/>
  <w15:commentEx w15:paraId="51E60A6E" w15:done="0"/>
  <w15:commentEx w15:paraId="5966053D" w15:done="0"/>
  <w15:commentEx w15:paraId="382AF1C6" w15:done="0"/>
  <w15:commentEx w15:paraId="552C9087" w15:done="0"/>
  <w15:commentEx w15:paraId="59C0AB54" w15:done="0"/>
  <w15:commentEx w15:paraId="14B2CD70" w15:done="0"/>
  <w15:commentEx w15:paraId="22CA68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5841665" w16cex:dateUtc="2025-09-03T02:39:00Z"/>
  <w16cex:commentExtensible w16cex:durableId="66F7D2CA" w16cex:dateUtc="2025-09-03T02:40:00Z"/>
  <w16cex:commentExtensible w16cex:durableId="1BB9DC70" w16cex:dateUtc="2025-09-03T02:41:00Z"/>
  <w16cex:commentExtensible w16cex:durableId="0BE47322" w16cex:dateUtc="2025-09-03T03:14:00Z"/>
  <w16cex:commentExtensible w16cex:durableId="7B8AA181" w16cex:dateUtc="2025-09-03T03:21:00Z"/>
  <w16cex:commentExtensible w16cex:durableId="569273F5" w16cex:dateUtc="2025-09-03T03:22:00Z"/>
  <w16cex:commentExtensible w16cex:durableId="50C2A089" w16cex:dateUtc="2025-09-03T03:29:00Z"/>
  <w16cex:commentExtensible w16cex:durableId="0F86883E" w16cex:dateUtc="2025-09-03T03:31:00Z"/>
  <w16cex:commentExtensible w16cex:durableId="22DFD170" w16cex:dateUtc="2025-09-03T0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0A83762" w16cid:durableId="75841665"/>
  <w16cid:commentId w16cid:paraId="35038A49" w16cid:durableId="66F7D2CA"/>
  <w16cid:commentId w16cid:paraId="51E60A6E" w16cid:durableId="1BB9DC70"/>
  <w16cid:commentId w16cid:paraId="5966053D" w16cid:durableId="0BE47322"/>
  <w16cid:commentId w16cid:paraId="382AF1C6" w16cid:durableId="7B8AA181"/>
  <w16cid:commentId w16cid:paraId="552C9087" w16cid:durableId="569273F5"/>
  <w16cid:commentId w16cid:paraId="59C0AB54" w16cid:durableId="50C2A089"/>
  <w16cid:commentId w16cid:paraId="14B2CD70" w16cid:durableId="0F86883E"/>
  <w16cid:commentId w16cid:paraId="22CA6811" w16cid:durableId="22DFD1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E4DD73" w14:textId="77777777" w:rsidR="007F36F9" w:rsidRDefault="007F36F9">
      <w:r>
        <w:separator/>
      </w:r>
    </w:p>
  </w:endnote>
  <w:endnote w:type="continuationSeparator" w:id="0">
    <w:p w14:paraId="5B5728A0" w14:textId="77777777" w:rsidR="007F36F9" w:rsidRDefault="007F3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조선신명조">
    <w:altName w:val="바탕"/>
    <w:charset w:val="81"/>
    <w:family w:val="roman"/>
    <w:pitch w:val="variable"/>
    <w:sig w:usb0="800002A7" w:usb1="29D77CFB" w:usb2="00000010" w:usb3="00000000" w:csb0="00080000"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9BC27" w14:textId="77777777" w:rsidR="00A86E78" w:rsidRDefault="00A86E78">
    <w:pPr>
      <w:pStyle w:val="a3"/>
      <w:spacing w:line="14" w:lineRule="auto"/>
      <w:rPr>
        <w:sz w:val="20"/>
        <w:lang w:eastAsia="ko-K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D94BB9" w14:textId="77777777" w:rsidR="007F36F9" w:rsidRDefault="007F36F9">
      <w:r>
        <w:separator/>
      </w:r>
    </w:p>
  </w:footnote>
  <w:footnote w:type="continuationSeparator" w:id="0">
    <w:p w14:paraId="0196B634" w14:textId="77777777" w:rsidR="007F36F9" w:rsidRDefault="007F36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32DD"/>
    <w:multiLevelType w:val="multilevel"/>
    <w:tmpl w:val="0D1E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939AE"/>
    <w:multiLevelType w:val="multilevel"/>
    <w:tmpl w:val="06040492"/>
    <w:lvl w:ilvl="0">
      <w:start w:val="3"/>
      <w:numFmt w:val="decimal"/>
      <w:lvlText w:val="%1"/>
      <w:lvlJc w:val="left"/>
      <w:pPr>
        <w:ind w:left="360" w:hanging="360"/>
      </w:pPr>
      <w:rPr>
        <w:rFonts w:eastAsiaTheme="minorEastAsia" w:hint="default"/>
      </w:rPr>
    </w:lvl>
    <w:lvl w:ilvl="1">
      <w:start w:val="5"/>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2" w15:restartNumberingAfterBreak="0">
    <w:nsid w:val="136E20E8"/>
    <w:multiLevelType w:val="multilevel"/>
    <w:tmpl w:val="9F142E74"/>
    <w:lvl w:ilvl="0">
      <w:start w:val="1"/>
      <w:numFmt w:val="decimal"/>
      <w:lvlText w:val="%1."/>
      <w:lvlJc w:val="left"/>
      <w:pPr>
        <w:ind w:left="453" w:hanging="344"/>
      </w:pPr>
      <w:rPr>
        <w:rFonts w:ascii="Georgia" w:eastAsia="Georgia" w:hAnsi="Georgia" w:cs="Georgia" w:hint="default"/>
        <w:b/>
        <w:bCs/>
        <w:w w:val="106"/>
        <w:sz w:val="24"/>
        <w:szCs w:val="24"/>
        <w:lang w:val="en-US" w:eastAsia="en-US" w:bidi="en-US"/>
      </w:rPr>
    </w:lvl>
    <w:lvl w:ilvl="1">
      <w:start w:val="1"/>
      <w:numFmt w:val="decimal"/>
      <w:lvlText w:val="%1.%2."/>
      <w:lvlJc w:val="left"/>
      <w:pPr>
        <w:ind w:left="612" w:hanging="503"/>
      </w:pPr>
      <w:rPr>
        <w:rFonts w:ascii="Palatino Linotype" w:eastAsia="Palatino Linotype" w:hAnsi="Palatino Linotype" w:cs="Palatino Linotype" w:hint="default"/>
        <w:i/>
        <w:spacing w:val="-1"/>
        <w:w w:val="106"/>
        <w:sz w:val="24"/>
        <w:szCs w:val="24"/>
        <w:lang w:val="en-US" w:eastAsia="en-US" w:bidi="en-US"/>
      </w:rPr>
    </w:lvl>
    <w:lvl w:ilvl="2">
      <w:numFmt w:val="bullet"/>
      <w:lvlText w:val="•"/>
      <w:lvlJc w:val="left"/>
      <w:pPr>
        <w:ind w:left="1611" w:hanging="503"/>
      </w:pPr>
      <w:rPr>
        <w:rFonts w:hint="default"/>
        <w:lang w:val="en-US" w:eastAsia="en-US" w:bidi="en-US"/>
      </w:rPr>
    </w:lvl>
    <w:lvl w:ilvl="3">
      <w:numFmt w:val="bullet"/>
      <w:lvlText w:val="•"/>
      <w:lvlJc w:val="left"/>
      <w:pPr>
        <w:ind w:left="2603" w:hanging="503"/>
      </w:pPr>
      <w:rPr>
        <w:rFonts w:hint="default"/>
        <w:lang w:val="en-US" w:eastAsia="en-US" w:bidi="en-US"/>
      </w:rPr>
    </w:lvl>
    <w:lvl w:ilvl="4">
      <w:numFmt w:val="bullet"/>
      <w:lvlText w:val="•"/>
      <w:lvlJc w:val="left"/>
      <w:pPr>
        <w:ind w:left="3595" w:hanging="503"/>
      </w:pPr>
      <w:rPr>
        <w:rFonts w:hint="default"/>
        <w:lang w:val="en-US" w:eastAsia="en-US" w:bidi="en-US"/>
      </w:rPr>
    </w:lvl>
    <w:lvl w:ilvl="5">
      <w:numFmt w:val="bullet"/>
      <w:lvlText w:val="•"/>
      <w:lvlJc w:val="left"/>
      <w:pPr>
        <w:ind w:left="4586" w:hanging="503"/>
      </w:pPr>
      <w:rPr>
        <w:rFonts w:hint="default"/>
        <w:lang w:val="en-US" w:eastAsia="en-US" w:bidi="en-US"/>
      </w:rPr>
    </w:lvl>
    <w:lvl w:ilvl="6">
      <w:numFmt w:val="bullet"/>
      <w:lvlText w:val="•"/>
      <w:lvlJc w:val="left"/>
      <w:pPr>
        <w:ind w:left="5578" w:hanging="503"/>
      </w:pPr>
      <w:rPr>
        <w:rFonts w:hint="default"/>
        <w:lang w:val="en-US" w:eastAsia="en-US" w:bidi="en-US"/>
      </w:rPr>
    </w:lvl>
    <w:lvl w:ilvl="7">
      <w:numFmt w:val="bullet"/>
      <w:lvlText w:val="•"/>
      <w:lvlJc w:val="left"/>
      <w:pPr>
        <w:ind w:left="6570" w:hanging="503"/>
      </w:pPr>
      <w:rPr>
        <w:rFonts w:hint="default"/>
        <w:lang w:val="en-US" w:eastAsia="en-US" w:bidi="en-US"/>
      </w:rPr>
    </w:lvl>
    <w:lvl w:ilvl="8">
      <w:numFmt w:val="bullet"/>
      <w:lvlText w:val="•"/>
      <w:lvlJc w:val="left"/>
      <w:pPr>
        <w:ind w:left="7562" w:hanging="503"/>
      </w:pPr>
      <w:rPr>
        <w:rFonts w:hint="default"/>
        <w:lang w:val="en-US" w:eastAsia="en-US" w:bidi="en-US"/>
      </w:rPr>
    </w:lvl>
  </w:abstractNum>
  <w:abstractNum w:abstractNumId="3" w15:restartNumberingAfterBreak="0">
    <w:nsid w:val="161C5957"/>
    <w:multiLevelType w:val="multilevel"/>
    <w:tmpl w:val="50CCFF8A"/>
    <w:lvl w:ilvl="0">
      <w:start w:val="3"/>
      <w:numFmt w:val="decimal"/>
      <w:lvlText w:val="%1"/>
      <w:lvlJc w:val="left"/>
      <w:pPr>
        <w:ind w:left="360" w:hanging="360"/>
      </w:pPr>
      <w:rPr>
        <w:rFonts w:ascii="맑은 고딕" w:eastAsia="맑은 고딕" w:hAnsi="맑은 고딕" w:cs="맑은 고딕" w:hint="default"/>
        <w:color w:val="0070C0"/>
      </w:rPr>
    </w:lvl>
    <w:lvl w:ilvl="1">
      <w:start w:val="2"/>
      <w:numFmt w:val="decimal"/>
      <w:lvlText w:val="%1.%2"/>
      <w:lvlJc w:val="left"/>
      <w:pPr>
        <w:ind w:left="360" w:hanging="360"/>
      </w:pPr>
      <w:rPr>
        <w:rFonts w:ascii="맑은 고딕" w:eastAsia="맑은 고딕" w:hAnsi="맑은 고딕" w:cs="맑은 고딕" w:hint="default"/>
        <w:color w:val="0070C0"/>
      </w:rPr>
    </w:lvl>
    <w:lvl w:ilvl="2">
      <w:start w:val="1"/>
      <w:numFmt w:val="decimal"/>
      <w:lvlText w:val="%1.%2.%3"/>
      <w:lvlJc w:val="left"/>
      <w:pPr>
        <w:ind w:left="720" w:hanging="720"/>
      </w:pPr>
      <w:rPr>
        <w:rFonts w:ascii="맑은 고딕" w:eastAsia="맑은 고딕" w:hAnsi="맑은 고딕" w:cs="맑은 고딕" w:hint="default"/>
        <w:color w:val="0070C0"/>
      </w:rPr>
    </w:lvl>
    <w:lvl w:ilvl="3">
      <w:start w:val="1"/>
      <w:numFmt w:val="decimal"/>
      <w:lvlText w:val="%1.%2.%3.%4"/>
      <w:lvlJc w:val="left"/>
      <w:pPr>
        <w:ind w:left="720" w:hanging="720"/>
      </w:pPr>
      <w:rPr>
        <w:rFonts w:ascii="맑은 고딕" w:eastAsia="맑은 고딕" w:hAnsi="맑은 고딕" w:cs="맑은 고딕" w:hint="default"/>
        <w:color w:val="0070C0"/>
      </w:rPr>
    </w:lvl>
    <w:lvl w:ilvl="4">
      <w:start w:val="1"/>
      <w:numFmt w:val="decimal"/>
      <w:lvlText w:val="%1.%2.%3.%4.%5"/>
      <w:lvlJc w:val="left"/>
      <w:pPr>
        <w:ind w:left="1080" w:hanging="1080"/>
      </w:pPr>
      <w:rPr>
        <w:rFonts w:ascii="맑은 고딕" w:eastAsia="맑은 고딕" w:hAnsi="맑은 고딕" w:cs="맑은 고딕" w:hint="default"/>
        <w:color w:val="0070C0"/>
      </w:rPr>
    </w:lvl>
    <w:lvl w:ilvl="5">
      <w:start w:val="1"/>
      <w:numFmt w:val="decimal"/>
      <w:lvlText w:val="%1.%2.%3.%4.%5.%6"/>
      <w:lvlJc w:val="left"/>
      <w:pPr>
        <w:ind w:left="1080" w:hanging="1080"/>
      </w:pPr>
      <w:rPr>
        <w:rFonts w:ascii="맑은 고딕" w:eastAsia="맑은 고딕" w:hAnsi="맑은 고딕" w:cs="맑은 고딕" w:hint="default"/>
        <w:color w:val="0070C0"/>
      </w:rPr>
    </w:lvl>
    <w:lvl w:ilvl="6">
      <w:start w:val="1"/>
      <w:numFmt w:val="decimal"/>
      <w:lvlText w:val="%1.%2.%3.%4.%5.%6.%7"/>
      <w:lvlJc w:val="left"/>
      <w:pPr>
        <w:ind w:left="1440" w:hanging="1440"/>
      </w:pPr>
      <w:rPr>
        <w:rFonts w:ascii="맑은 고딕" w:eastAsia="맑은 고딕" w:hAnsi="맑은 고딕" w:cs="맑은 고딕" w:hint="default"/>
        <w:color w:val="0070C0"/>
      </w:rPr>
    </w:lvl>
    <w:lvl w:ilvl="7">
      <w:start w:val="1"/>
      <w:numFmt w:val="decimal"/>
      <w:lvlText w:val="%1.%2.%3.%4.%5.%6.%7.%8"/>
      <w:lvlJc w:val="left"/>
      <w:pPr>
        <w:ind w:left="1440" w:hanging="1440"/>
      </w:pPr>
      <w:rPr>
        <w:rFonts w:ascii="맑은 고딕" w:eastAsia="맑은 고딕" w:hAnsi="맑은 고딕" w:cs="맑은 고딕" w:hint="default"/>
        <w:color w:val="0070C0"/>
      </w:rPr>
    </w:lvl>
    <w:lvl w:ilvl="8">
      <w:start w:val="1"/>
      <w:numFmt w:val="decimal"/>
      <w:lvlText w:val="%1.%2.%3.%4.%5.%6.%7.%8.%9"/>
      <w:lvlJc w:val="left"/>
      <w:pPr>
        <w:ind w:left="1800" w:hanging="1800"/>
      </w:pPr>
      <w:rPr>
        <w:rFonts w:ascii="맑은 고딕" w:eastAsia="맑은 고딕" w:hAnsi="맑은 고딕" w:cs="맑은 고딕" w:hint="default"/>
        <w:color w:val="0070C0"/>
      </w:rPr>
    </w:lvl>
  </w:abstractNum>
  <w:abstractNum w:abstractNumId="4" w15:restartNumberingAfterBreak="0">
    <w:nsid w:val="2AA940DE"/>
    <w:multiLevelType w:val="multilevel"/>
    <w:tmpl w:val="79984646"/>
    <w:lvl w:ilvl="0">
      <w:start w:val="1"/>
      <w:numFmt w:val="decimal"/>
      <w:lvlText w:val="%1."/>
      <w:lvlJc w:val="left"/>
      <w:pPr>
        <w:ind w:left="453" w:hanging="344"/>
      </w:pPr>
      <w:rPr>
        <w:rFonts w:ascii="Georgia" w:eastAsia="Georgia" w:hAnsi="Georgia" w:cs="Georgia"/>
        <w:b/>
        <w:sz w:val="24"/>
        <w:szCs w:val="24"/>
      </w:rPr>
    </w:lvl>
    <w:lvl w:ilvl="1">
      <w:start w:val="1"/>
      <w:numFmt w:val="decimal"/>
      <w:lvlText w:val="%1.%2."/>
      <w:lvlJc w:val="left"/>
      <w:pPr>
        <w:ind w:left="502" w:hanging="502"/>
      </w:pPr>
      <w:rPr>
        <w:rFonts w:ascii="Palatino Linotype" w:eastAsia="Palatino Linotype" w:hAnsi="Palatino Linotype" w:cs="Palatino Linotype"/>
        <w:i/>
        <w:sz w:val="24"/>
        <w:szCs w:val="24"/>
      </w:rPr>
    </w:lvl>
    <w:lvl w:ilvl="2">
      <w:numFmt w:val="bullet"/>
      <w:lvlText w:val="•"/>
      <w:lvlJc w:val="left"/>
      <w:pPr>
        <w:ind w:left="1611" w:hanging="503"/>
      </w:pPr>
    </w:lvl>
    <w:lvl w:ilvl="3">
      <w:numFmt w:val="bullet"/>
      <w:lvlText w:val="•"/>
      <w:lvlJc w:val="left"/>
      <w:pPr>
        <w:ind w:left="2603" w:hanging="503"/>
      </w:pPr>
    </w:lvl>
    <w:lvl w:ilvl="4">
      <w:numFmt w:val="bullet"/>
      <w:lvlText w:val="•"/>
      <w:lvlJc w:val="left"/>
      <w:pPr>
        <w:ind w:left="3595" w:hanging="503"/>
      </w:pPr>
    </w:lvl>
    <w:lvl w:ilvl="5">
      <w:numFmt w:val="bullet"/>
      <w:lvlText w:val="•"/>
      <w:lvlJc w:val="left"/>
      <w:pPr>
        <w:ind w:left="4586" w:hanging="503"/>
      </w:pPr>
    </w:lvl>
    <w:lvl w:ilvl="6">
      <w:numFmt w:val="bullet"/>
      <w:lvlText w:val="•"/>
      <w:lvlJc w:val="left"/>
      <w:pPr>
        <w:ind w:left="5578" w:hanging="503"/>
      </w:pPr>
    </w:lvl>
    <w:lvl w:ilvl="7">
      <w:numFmt w:val="bullet"/>
      <w:lvlText w:val="•"/>
      <w:lvlJc w:val="left"/>
      <w:pPr>
        <w:ind w:left="6570" w:hanging="503"/>
      </w:pPr>
    </w:lvl>
    <w:lvl w:ilvl="8">
      <w:numFmt w:val="bullet"/>
      <w:lvlText w:val="•"/>
      <w:lvlJc w:val="left"/>
      <w:pPr>
        <w:ind w:left="7562" w:hanging="502"/>
      </w:pPr>
    </w:lvl>
  </w:abstractNum>
  <w:abstractNum w:abstractNumId="5" w15:restartNumberingAfterBreak="0">
    <w:nsid w:val="392F0914"/>
    <w:multiLevelType w:val="multilevel"/>
    <w:tmpl w:val="ED961BE2"/>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37F3328"/>
    <w:multiLevelType w:val="multilevel"/>
    <w:tmpl w:val="AAD2C280"/>
    <w:lvl w:ilvl="0">
      <w:start w:val="3"/>
      <w:numFmt w:val="decimal"/>
      <w:lvlText w:val="%1."/>
      <w:lvlJc w:val="left"/>
      <w:pPr>
        <w:ind w:left="360" w:hanging="360"/>
      </w:pPr>
      <w:rPr>
        <w:rFonts w:ascii="맑은 고딕" w:eastAsia="맑은 고딕" w:hAnsi="맑은 고딕" w:cs="맑은 고딕" w:hint="default"/>
        <w:color w:val="0070C0"/>
      </w:rPr>
    </w:lvl>
    <w:lvl w:ilvl="1">
      <w:start w:val="2"/>
      <w:numFmt w:val="decimal"/>
      <w:lvlText w:val="%1.%2."/>
      <w:lvlJc w:val="left"/>
      <w:pPr>
        <w:ind w:left="360" w:hanging="360"/>
      </w:pPr>
      <w:rPr>
        <w:rFonts w:ascii="맑은 고딕" w:eastAsia="맑은 고딕" w:hAnsi="맑은 고딕" w:cs="맑은 고딕" w:hint="default"/>
        <w:color w:val="0070C0"/>
      </w:rPr>
    </w:lvl>
    <w:lvl w:ilvl="2">
      <w:start w:val="1"/>
      <w:numFmt w:val="decimal"/>
      <w:lvlText w:val="%1.%2.%3."/>
      <w:lvlJc w:val="left"/>
      <w:pPr>
        <w:ind w:left="720" w:hanging="720"/>
      </w:pPr>
      <w:rPr>
        <w:rFonts w:ascii="맑은 고딕" w:eastAsia="맑은 고딕" w:hAnsi="맑은 고딕" w:cs="맑은 고딕" w:hint="default"/>
        <w:color w:val="0070C0"/>
      </w:rPr>
    </w:lvl>
    <w:lvl w:ilvl="3">
      <w:start w:val="1"/>
      <w:numFmt w:val="decimal"/>
      <w:lvlText w:val="%1.%2.%3.%4."/>
      <w:lvlJc w:val="left"/>
      <w:pPr>
        <w:ind w:left="720" w:hanging="720"/>
      </w:pPr>
      <w:rPr>
        <w:rFonts w:ascii="맑은 고딕" w:eastAsia="맑은 고딕" w:hAnsi="맑은 고딕" w:cs="맑은 고딕" w:hint="default"/>
        <w:color w:val="0070C0"/>
      </w:rPr>
    </w:lvl>
    <w:lvl w:ilvl="4">
      <w:start w:val="1"/>
      <w:numFmt w:val="decimal"/>
      <w:lvlText w:val="%1.%2.%3.%4.%5."/>
      <w:lvlJc w:val="left"/>
      <w:pPr>
        <w:ind w:left="1080" w:hanging="1080"/>
      </w:pPr>
      <w:rPr>
        <w:rFonts w:ascii="맑은 고딕" w:eastAsia="맑은 고딕" w:hAnsi="맑은 고딕" w:cs="맑은 고딕" w:hint="default"/>
        <w:color w:val="0070C0"/>
      </w:rPr>
    </w:lvl>
    <w:lvl w:ilvl="5">
      <w:start w:val="1"/>
      <w:numFmt w:val="decimal"/>
      <w:lvlText w:val="%1.%2.%3.%4.%5.%6."/>
      <w:lvlJc w:val="left"/>
      <w:pPr>
        <w:ind w:left="1080" w:hanging="1080"/>
      </w:pPr>
      <w:rPr>
        <w:rFonts w:ascii="맑은 고딕" w:eastAsia="맑은 고딕" w:hAnsi="맑은 고딕" w:cs="맑은 고딕" w:hint="default"/>
        <w:color w:val="0070C0"/>
      </w:rPr>
    </w:lvl>
    <w:lvl w:ilvl="6">
      <w:start w:val="1"/>
      <w:numFmt w:val="decimal"/>
      <w:lvlText w:val="%1.%2.%3.%4.%5.%6.%7."/>
      <w:lvlJc w:val="left"/>
      <w:pPr>
        <w:ind w:left="1440" w:hanging="1440"/>
      </w:pPr>
      <w:rPr>
        <w:rFonts w:ascii="맑은 고딕" w:eastAsia="맑은 고딕" w:hAnsi="맑은 고딕" w:cs="맑은 고딕" w:hint="default"/>
        <w:color w:val="0070C0"/>
      </w:rPr>
    </w:lvl>
    <w:lvl w:ilvl="7">
      <w:start w:val="1"/>
      <w:numFmt w:val="decimal"/>
      <w:lvlText w:val="%1.%2.%3.%4.%5.%6.%7.%8."/>
      <w:lvlJc w:val="left"/>
      <w:pPr>
        <w:ind w:left="1440" w:hanging="1440"/>
      </w:pPr>
      <w:rPr>
        <w:rFonts w:ascii="맑은 고딕" w:eastAsia="맑은 고딕" w:hAnsi="맑은 고딕" w:cs="맑은 고딕" w:hint="default"/>
        <w:color w:val="0070C0"/>
      </w:rPr>
    </w:lvl>
    <w:lvl w:ilvl="8">
      <w:start w:val="1"/>
      <w:numFmt w:val="decimal"/>
      <w:lvlText w:val="%1.%2.%3.%4.%5.%6.%7.%8.%9."/>
      <w:lvlJc w:val="left"/>
      <w:pPr>
        <w:ind w:left="1800" w:hanging="1800"/>
      </w:pPr>
      <w:rPr>
        <w:rFonts w:ascii="맑은 고딕" w:eastAsia="맑은 고딕" w:hAnsi="맑은 고딕" w:cs="맑은 고딕" w:hint="default"/>
        <w:color w:val="0070C0"/>
      </w:rPr>
    </w:lvl>
  </w:abstractNum>
  <w:abstractNum w:abstractNumId="7" w15:restartNumberingAfterBreak="0">
    <w:nsid w:val="45534417"/>
    <w:multiLevelType w:val="multilevel"/>
    <w:tmpl w:val="E9D2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2018AC"/>
    <w:multiLevelType w:val="multilevel"/>
    <w:tmpl w:val="8406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B04CC8"/>
    <w:multiLevelType w:val="multilevel"/>
    <w:tmpl w:val="B8D6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2117AF"/>
    <w:multiLevelType w:val="multilevel"/>
    <w:tmpl w:val="8746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4D2FC0"/>
    <w:multiLevelType w:val="hybridMultilevel"/>
    <w:tmpl w:val="2F482B1C"/>
    <w:lvl w:ilvl="0" w:tplc="DBA0173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 w15:restartNumberingAfterBreak="0">
    <w:nsid w:val="6E59118E"/>
    <w:multiLevelType w:val="multilevel"/>
    <w:tmpl w:val="67B2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014BB0"/>
    <w:multiLevelType w:val="multilevel"/>
    <w:tmpl w:val="ABDC91D4"/>
    <w:lvl w:ilvl="0">
      <w:start w:val="3"/>
      <w:numFmt w:val="decimal"/>
      <w:lvlText w:val="%1"/>
      <w:lvlJc w:val="left"/>
      <w:pPr>
        <w:ind w:left="490" w:hanging="490"/>
      </w:pPr>
      <w:rPr>
        <w:rFonts w:hint="default"/>
      </w:rPr>
    </w:lvl>
    <w:lvl w:ilvl="1">
      <w:start w:val="3"/>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3FB3034"/>
    <w:multiLevelType w:val="multilevel"/>
    <w:tmpl w:val="DFB8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192744"/>
    <w:multiLevelType w:val="multilevel"/>
    <w:tmpl w:val="79984646"/>
    <w:lvl w:ilvl="0">
      <w:start w:val="1"/>
      <w:numFmt w:val="decimal"/>
      <w:lvlText w:val="%1."/>
      <w:lvlJc w:val="left"/>
      <w:pPr>
        <w:ind w:left="453" w:hanging="344"/>
      </w:pPr>
      <w:rPr>
        <w:rFonts w:ascii="Georgia" w:eastAsia="Georgia" w:hAnsi="Georgia" w:cs="Georgia"/>
        <w:b/>
        <w:sz w:val="24"/>
        <w:szCs w:val="24"/>
      </w:rPr>
    </w:lvl>
    <w:lvl w:ilvl="1">
      <w:start w:val="1"/>
      <w:numFmt w:val="decimal"/>
      <w:lvlText w:val="%1.%2."/>
      <w:lvlJc w:val="left"/>
      <w:pPr>
        <w:ind w:left="502" w:hanging="502"/>
      </w:pPr>
      <w:rPr>
        <w:rFonts w:ascii="Palatino Linotype" w:eastAsia="Palatino Linotype" w:hAnsi="Palatino Linotype" w:cs="Palatino Linotype"/>
        <w:i/>
        <w:sz w:val="24"/>
        <w:szCs w:val="24"/>
      </w:rPr>
    </w:lvl>
    <w:lvl w:ilvl="2">
      <w:numFmt w:val="bullet"/>
      <w:lvlText w:val="•"/>
      <w:lvlJc w:val="left"/>
      <w:pPr>
        <w:ind w:left="1611" w:hanging="503"/>
      </w:pPr>
    </w:lvl>
    <w:lvl w:ilvl="3">
      <w:numFmt w:val="bullet"/>
      <w:lvlText w:val="•"/>
      <w:lvlJc w:val="left"/>
      <w:pPr>
        <w:ind w:left="2603" w:hanging="503"/>
      </w:pPr>
    </w:lvl>
    <w:lvl w:ilvl="4">
      <w:numFmt w:val="bullet"/>
      <w:lvlText w:val="•"/>
      <w:lvlJc w:val="left"/>
      <w:pPr>
        <w:ind w:left="3595" w:hanging="503"/>
      </w:pPr>
    </w:lvl>
    <w:lvl w:ilvl="5">
      <w:numFmt w:val="bullet"/>
      <w:lvlText w:val="•"/>
      <w:lvlJc w:val="left"/>
      <w:pPr>
        <w:ind w:left="4586" w:hanging="503"/>
      </w:pPr>
    </w:lvl>
    <w:lvl w:ilvl="6">
      <w:numFmt w:val="bullet"/>
      <w:lvlText w:val="•"/>
      <w:lvlJc w:val="left"/>
      <w:pPr>
        <w:ind w:left="5578" w:hanging="503"/>
      </w:pPr>
    </w:lvl>
    <w:lvl w:ilvl="7">
      <w:numFmt w:val="bullet"/>
      <w:lvlText w:val="•"/>
      <w:lvlJc w:val="left"/>
      <w:pPr>
        <w:ind w:left="6570" w:hanging="503"/>
      </w:pPr>
    </w:lvl>
    <w:lvl w:ilvl="8">
      <w:numFmt w:val="bullet"/>
      <w:lvlText w:val="•"/>
      <w:lvlJc w:val="left"/>
      <w:pPr>
        <w:ind w:left="7562" w:hanging="502"/>
      </w:pPr>
    </w:lvl>
  </w:abstractNum>
  <w:abstractNum w:abstractNumId="16" w15:restartNumberingAfterBreak="0">
    <w:nsid w:val="785A74B7"/>
    <w:multiLevelType w:val="multilevel"/>
    <w:tmpl w:val="E1FE68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711822"/>
    <w:multiLevelType w:val="multilevel"/>
    <w:tmpl w:val="F478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0931B9"/>
    <w:multiLevelType w:val="multilevel"/>
    <w:tmpl w:val="70BA0B8C"/>
    <w:lvl w:ilvl="0">
      <w:start w:val="3"/>
      <w:numFmt w:val="decimal"/>
      <w:lvlText w:val="%1."/>
      <w:lvlJc w:val="left"/>
      <w:pPr>
        <w:ind w:left="360" w:hanging="360"/>
      </w:pPr>
      <w:rPr>
        <w:rFonts w:eastAsiaTheme="minorEastAsia" w:hint="default"/>
      </w:rPr>
    </w:lvl>
    <w:lvl w:ilvl="1">
      <w:start w:val="6"/>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num w:numId="1" w16cid:durableId="600336843">
    <w:abstractNumId w:val="2"/>
  </w:num>
  <w:num w:numId="2" w16cid:durableId="376901796">
    <w:abstractNumId w:val="4"/>
  </w:num>
  <w:num w:numId="3" w16cid:durableId="298389593">
    <w:abstractNumId w:val="10"/>
  </w:num>
  <w:num w:numId="4" w16cid:durableId="1324314379">
    <w:abstractNumId w:val="17"/>
  </w:num>
  <w:num w:numId="5" w16cid:durableId="571889947">
    <w:abstractNumId w:val="8"/>
  </w:num>
  <w:num w:numId="6" w16cid:durableId="859199719">
    <w:abstractNumId w:val="12"/>
  </w:num>
  <w:num w:numId="7" w16cid:durableId="2138524015">
    <w:abstractNumId w:val="9"/>
  </w:num>
  <w:num w:numId="8" w16cid:durableId="1128233996">
    <w:abstractNumId w:val="16"/>
  </w:num>
  <w:num w:numId="9" w16cid:durableId="1595819023">
    <w:abstractNumId w:val="1"/>
  </w:num>
  <w:num w:numId="10" w16cid:durableId="581646796">
    <w:abstractNumId w:val="18"/>
  </w:num>
  <w:num w:numId="11" w16cid:durableId="515119642">
    <w:abstractNumId w:val="7"/>
  </w:num>
  <w:num w:numId="12" w16cid:durableId="241330975">
    <w:abstractNumId w:val="13"/>
  </w:num>
  <w:num w:numId="13" w16cid:durableId="684404813">
    <w:abstractNumId w:val="15"/>
  </w:num>
  <w:num w:numId="14" w16cid:durableId="173107940">
    <w:abstractNumId w:val="3"/>
  </w:num>
  <w:num w:numId="15" w16cid:durableId="221869075">
    <w:abstractNumId w:val="6"/>
  </w:num>
  <w:num w:numId="16" w16cid:durableId="1278097763">
    <w:abstractNumId w:val="14"/>
  </w:num>
  <w:num w:numId="17" w16cid:durableId="260333299">
    <w:abstractNumId w:val="5"/>
  </w:num>
  <w:num w:numId="18" w16cid:durableId="1693918105">
    <w:abstractNumId w:val="11"/>
  </w:num>
  <w:num w:numId="19" w16cid:durableId="2695571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K">
    <w15:presenceInfo w15:providerId="None" w15:userId="K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zzrerwqx2senevt2h5t5zdxda0pfvxwtx0&quot;&gt;My EndNote Library_KK&lt;record-ids&gt;&lt;item&gt;300&lt;/item&gt;&lt;item&gt;301&lt;/item&gt;&lt;item&gt;303&lt;/item&gt;&lt;item&gt;304&lt;/item&gt;&lt;item&gt;305&lt;/item&gt;&lt;item&gt;306&lt;/item&gt;&lt;item&gt;307&lt;/item&gt;&lt;item&gt;308&lt;/item&gt;&lt;item&gt;309&lt;/item&gt;&lt;item&gt;310&lt;/item&gt;&lt;item&gt;311&lt;/item&gt;&lt;item&gt;312&lt;/item&gt;&lt;item&gt;314&lt;/item&gt;&lt;item&gt;316&lt;/item&gt;&lt;item&gt;317&lt;/item&gt;&lt;item&gt;318&lt;/item&gt;&lt;item&gt;319&lt;/item&gt;&lt;item&gt;320&lt;/item&gt;&lt;item&gt;321&lt;/item&gt;&lt;item&gt;322&lt;/item&gt;&lt;item&gt;323&lt;/item&gt;&lt;item&gt;324&lt;/item&gt;&lt;item&gt;325&lt;/item&gt;&lt;item&gt;326&lt;/item&gt;&lt;/record-ids&gt;&lt;/item&gt;&lt;/Libraries&gt;"/>
  </w:docVars>
  <w:rsids>
    <w:rsidRoot w:val="00637E56"/>
    <w:rsid w:val="00003702"/>
    <w:rsid w:val="0000377B"/>
    <w:rsid w:val="000041AA"/>
    <w:rsid w:val="00004767"/>
    <w:rsid w:val="00005728"/>
    <w:rsid w:val="00007654"/>
    <w:rsid w:val="00007677"/>
    <w:rsid w:val="0000791B"/>
    <w:rsid w:val="00011747"/>
    <w:rsid w:val="00011F5C"/>
    <w:rsid w:val="00012413"/>
    <w:rsid w:val="00012AB3"/>
    <w:rsid w:val="00017982"/>
    <w:rsid w:val="00017E8A"/>
    <w:rsid w:val="000202EA"/>
    <w:rsid w:val="00033EA9"/>
    <w:rsid w:val="0003479B"/>
    <w:rsid w:val="000364E8"/>
    <w:rsid w:val="000365FA"/>
    <w:rsid w:val="00040706"/>
    <w:rsid w:val="00041052"/>
    <w:rsid w:val="00042AA5"/>
    <w:rsid w:val="00043F40"/>
    <w:rsid w:val="000440EA"/>
    <w:rsid w:val="00045AAB"/>
    <w:rsid w:val="00045F51"/>
    <w:rsid w:val="00046D53"/>
    <w:rsid w:val="00051A23"/>
    <w:rsid w:val="00055F48"/>
    <w:rsid w:val="00057613"/>
    <w:rsid w:val="000601CC"/>
    <w:rsid w:val="00060614"/>
    <w:rsid w:val="00061579"/>
    <w:rsid w:val="0006422C"/>
    <w:rsid w:val="00065F2E"/>
    <w:rsid w:val="000704C1"/>
    <w:rsid w:val="00077192"/>
    <w:rsid w:val="000815D1"/>
    <w:rsid w:val="00081AD7"/>
    <w:rsid w:val="00084A80"/>
    <w:rsid w:val="00093742"/>
    <w:rsid w:val="000937AF"/>
    <w:rsid w:val="0009545C"/>
    <w:rsid w:val="000A030B"/>
    <w:rsid w:val="000A544F"/>
    <w:rsid w:val="000B6012"/>
    <w:rsid w:val="000B7AAD"/>
    <w:rsid w:val="000C02F1"/>
    <w:rsid w:val="000C07FF"/>
    <w:rsid w:val="000D02AA"/>
    <w:rsid w:val="000D1211"/>
    <w:rsid w:val="000D1577"/>
    <w:rsid w:val="000D287C"/>
    <w:rsid w:val="000D28EC"/>
    <w:rsid w:val="000D6ACA"/>
    <w:rsid w:val="000E193E"/>
    <w:rsid w:val="000E2114"/>
    <w:rsid w:val="000E3BC0"/>
    <w:rsid w:val="000F3A64"/>
    <w:rsid w:val="000F4085"/>
    <w:rsid w:val="000F41CA"/>
    <w:rsid w:val="000F6305"/>
    <w:rsid w:val="000F70F1"/>
    <w:rsid w:val="00100C88"/>
    <w:rsid w:val="00101F9A"/>
    <w:rsid w:val="00103541"/>
    <w:rsid w:val="00107C14"/>
    <w:rsid w:val="00112D1D"/>
    <w:rsid w:val="00113399"/>
    <w:rsid w:val="00114ED1"/>
    <w:rsid w:val="00116709"/>
    <w:rsid w:val="00124DC6"/>
    <w:rsid w:val="001311A1"/>
    <w:rsid w:val="0013137F"/>
    <w:rsid w:val="00132279"/>
    <w:rsid w:val="0013335B"/>
    <w:rsid w:val="00134D89"/>
    <w:rsid w:val="00135C19"/>
    <w:rsid w:val="0013794E"/>
    <w:rsid w:val="00141916"/>
    <w:rsid w:val="00147155"/>
    <w:rsid w:val="001474EC"/>
    <w:rsid w:val="00152155"/>
    <w:rsid w:val="001547EF"/>
    <w:rsid w:val="00155A0E"/>
    <w:rsid w:val="001622DC"/>
    <w:rsid w:val="00163DBA"/>
    <w:rsid w:val="0016503F"/>
    <w:rsid w:val="001652ED"/>
    <w:rsid w:val="00171734"/>
    <w:rsid w:val="001720AA"/>
    <w:rsid w:val="001765BC"/>
    <w:rsid w:val="001774DD"/>
    <w:rsid w:val="00185EBD"/>
    <w:rsid w:val="00186259"/>
    <w:rsid w:val="001908BD"/>
    <w:rsid w:val="00193517"/>
    <w:rsid w:val="00196027"/>
    <w:rsid w:val="00196C5A"/>
    <w:rsid w:val="001970D1"/>
    <w:rsid w:val="001A323D"/>
    <w:rsid w:val="001A3948"/>
    <w:rsid w:val="001A48A9"/>
    <w:rsid w:val="001A595C"/>
    <w:rsid w:val="001A6A8A"/>
    <w:rsid w:val="001B3517"/>
    <w:rsid w:val="001B7076"/>
    <w:rsid w:val="001B773E"/>
    <w:rsid w:val="001C0041"/>
    <w:rsid w:val="001C2EE7"/>
    <w:rsid w:val="001C3590"/>
    <w:rsid w:val="001C53AF"/>
    <w:rsid w:val="001C6CFA"/>
    <w:rsid w:val="001C7F83"/>
    <w:rsid w:val="001D2056"/>
    <w:rsid w:val="001D5BD4"/>
    <w:rsid w:val="001D6476"/>
    <w:rsid w:val="001D6E8D"/>
    <w:rsid w:val="001D74C6"/>
    <w:rsid w:val="001E5B55"/>
    <w:rsid w:val="001F3096"/>
    <w:rsid w:val="001F330B"/>
    <w:rsid w:val="001F7A84"/>
    <w:rsid w:val="00202AD3"/>
    <w:rsid w:val="002051F2"/>
    <w:rsid w:val="00210B09"/>
    <w:rsid w:val="00211F2A"/>
    <w:rsid w:val="00213CF4"/>
    <w:rsid w:val="002177C8"/>
    <w:rsid w:val="0022309B"/>
    <w:rsid w:val="00224941"/>
    <w:rsid w:val="00225497"/>
    <w:rsid w:val="00225663"/>
    <w:rsid w:val="00231011"/>
    <w:rsid w:val="0023310C"/>
    <w:rsid w:val="002355AA"/>
    <w:rsid w:val="002402F7"/>
    <w:rsid w:val="00240F4F"/>
    <w:rsid w:val="0024587D"/>
    <w:rsid w:val="0024728C"/>
    <w:rsid w:val="0024786D"/>
    <w:rsid w:val="00251E0D"/>
    <w:rsid w:val="002542F2"/>
    <w:rsid w:val="002557A0"/>
    <w:rsid w:val="00256CCF"/>
    <w:rsid w:val="00260A1C"/>
    <w:rsid w:val="00261C72"/>
    <w:rsid w:val="002625B8"/>
    <w:rsid w:val="00265432"/>
    <w:rsid w:val="00270D0A"/>
    <w:rsid w:val="00270DF0"/>
    <w:rsid w:val="00270E98"/>
    <w:rsid w:val="00271F41"/>
    <w:rsid w:val="00272FC7"/>
    <w:rsid w:val="00273B71"/>
    <w:rsid w:val="00277251"/>
    <w:rsid w:val="0028071E"/>
    <w:rsid w:val="00282B97"/>
    <w:rsid w:val="00282D9D"/>
    <w:rsid w:val="002859FA"/>
    <w:rsid w:val="00287D38"/>
    <w:rsid w:val="00290A80"/>
    <w:rsid w:val="00290EE4"/>
    <w:rsid w:val="00291C16"/>
    <w:rsid w:val="00291CB5"/>
    <w:rsid w:val="00294F5D"/>
    <w:rsid w:val="0029729F"/>
    <w:rsid w:val="002A0879"/>
    <w:rsid w:val="002A13D7"/>
    <w:rsid w:val="002A3627"/>
    <w:rsid w:val="002A3CE3"/>
    <w:rsid w:val="002A4A0D"/>
    <w:rsid w:val="002A4F36"/>
    <w:rsid w:val="002B03FB"/>
    <w:rsid w:val="002B2A16"/>
    <w:rsid w:val="002B2FD6"/>
    <w:rsid w:val="002B5FEA"/>
    <w:rsid w:val="002C121E"/>
    <w:rsid w:val="002C5FB9"/>
    <w:rsid w:val="002C6E93"/>
    <w:rsid w:val="002C777B"/>
    <w:rsid w:val="002D05C3"/>
    <w:rsid w:val="002D0C44"/>
    <w:rsid w:val="002D4F5D"/>
    <w:rsid w:val="002D4F90"/>
    <w:rsid w:val="002D5DF0"/>
    <w:rsid w:val="002D66C2"/>
    <w:rsid w:val="002E08BF"/>
    <w:rsid w:val="002E39B7"/>
    <w:rsid w:val="002E4086"/>
    <w:rsid w:val="002E7AFD"/>
    <w:rsid w:val="00300030"/>
    <w:rsid w:val="00300816"/>
    <w:rsid w:val="00301011"/>
    <w:rsid w:val="00304AA7"/>
    <w:rsid w:val="00321EFD"/>
    <w:rsid w:val="003251BE"/>
    <w:rsid w:val="00326C00"/>
    <w:rsid w:val="00334CEA"/>
    <w:rsid w:val="00336E2E"/>
    <w:rsid w:val="00341365"/>
    <w:rsid w:val="00343CAA"/>
    <w:rsid w:val="00343FBF"/>
    <w:rsid w:val="00347E5D"/>
    <w:rsid w:val="00351025"/>
    <w:rsid w:val="00353031"/>
    <w:rsid w:val="00354888"/>
    <w:rsid w:val="00354ECB"/>
    <w:rsid w:val="00354EEF"/>
    <w:rsid w:val="00362181"/>
    <w:rsid w:val="003635C2"/>
    <w:rsid w:val="00366637"/>
    <w:rsid w:val="00366DBE"/>
    <w:rsid w:val="00373FDA"/>
    <w:rsid w:val="0037503F"/>
    <w:rsid w:val="00376932"/>
    <w:rsid w:val="003827FF"/>
    <w:rsid w:val="003858B6"/>
    <w:rsid w:val="00385F8D"/>
    <w:rsid w:val="003907AD"/>
    <w:rsid w:val="003917EF"/>
    <w:rsid w:val="0039205F"/>
    <w:rsid w:val="00394372"/>
    <w:rsid w:val="003A086F"/>
    <w:rsid w:val="003A5FE6"/>
    <w:rsid w:val="003A6E11"/>
    <w:rsid w:val="003A774A"/>
    <w:rsid w:val="003B27AF"/>
    <w:rsid w:val="003B45FA"/>
    <w:rsid w:val="003B78A1"/>
    <w:rsid w:val="003C1F66"/>
    <w:rsid w:val="003C4343"/>
    <w:rsid w:val="003C4C9E"/>
    <w:rsid w:val="003D21E3"/>
    <w:rsid w:val="003D2F90"/>
    <w:rsid w:val="003D71BB"/>
    <w:rsid w:val="003D77F0"/>
    <w:rsid w:val="003E350C"/>
    <w:rsid w:val="003E446A"/>
    <w:rsid w:val="003E48F0"/>
    <w:rsid w:val="003E5528"/>
    <w:rsid w:val="003E719F"/>
    <w:rsid w:val="003F20DD"/>
    <w:rsid w:val="003F2D25"/>
    <w:rsid w:val="003F2DD4"/>
    <w:rsid w:val="003F37B0"/>
    <w:rsid w:val="003F5726"/>
    <w:rsid w:val="003F60B2"/>
    <w:rsid w:val="004016A1"/>
    <w:rsid w:val="0040461F"/>
    <w:rsid w:val="00404EB4"/>
    <w:rsid w:val="00405BD8"/>
    <w:rsid w:val="004067EA"/>
    <w:rsid w:val="00410802"/>
    <w:rsid w:val="004121B6"/>
    <w:rsid w:val="00412837"/>
    <w:rsid w:val="0041343C"/>
    <w:rsid w:val="00424235"/>
    <w:rsid w:val="00426430"/>
    <w:rsid w:val="00426685"/>
    <w:rsid w:val="00432329"/>
    <w:rsid w:val="00433A31"/>
    <w:rsid w:val="00434A46"/>
    <w:rsid w:val="00440296"/>
    <w:rsid w:val="004410E5"/>
    <w:rsid w:val="00441591"/>
    <w:rsid w:val="004431FA"/>
    <w:rsid w:val="00443DDA"/>
    <w:rsid w:val="004440DD"/>
    <w:rsid w:val="00446B9F"/>
    <w:rsid w:val="00447B50"/>
    <w:rsid w:val="00447D42"/>
    <w:rsid w:val="004537A5"/>
    <w:rsid w:val="00460B44"/>
    <w:rsid w:val="00461C58"/>
    <w:rsid w:val="0046316C"/>
    <w:rsid w:val="00463B61"/>
    <w:rsid w:val="004640C9"/>
    <w:rsid w:val="00465CDA"/>
    <w:rsid w:val="004722D1"/>
    <w:rsid w:val="00477ACC"/>
    <w:rsid w:val="00477B35"/>
    <w:rsid w:val="0048030C"/>
    <w:rsid w:val="00480412"/>
    <w:rsid w:val="00481161"/>
    <w:rsid w:val="00481C27"/>
    <w:rsid w:val="00483476"/>
    <w:rsid w:val="00485057"/>
    <w:rsid w:val="00491E78"/>
    <w:rsid w:val="00493254"/>
    <w:rsid w:val="00493EAC"/>
    <w:rsid w:val="004955D5"/>
    <w:rsid w:val="00495609"/>
    <w:rsid w:val="00495AD5"/>
    <w:rsid w:val="004A1B88"/>
    <w:rsid w:val="004A39BC"/>
    <w:rsid w:val="004A3C96"/>
    <w:rsid w:val="004A44C3"/>
    <w:rsid w:val="004A4B70"/>
    <w:rsid w:val="004A62ED"/>
    <w:rsid w:val="004B1FB5"/>
    <w:rsid w:val="004B4D63"/>
    <w:rsid w:val="004B4DB4"/>
    <w:rsid w:val="004B51A3"/>
    <w:rsid w:val="004B5E14"/>
    <w:rsid w:val="004B65ED"/>
    <w:rsid w:val="004C0572"/>
    <w:rsid w:val="004C3D7C"/>
    <w:rsid w:val="004D6594"/>
    <w:rsid w:val="004E13EB"/>
    <w:rsid w:val="004E1BCD"/>
    <w:rsid w:val="004E29C6"/>
    <w:rsid w:val="004E4E83"/>
    <w:rsid w:val="004E5982"/>
    <w:rsid w:val="004E631F"/>
    <w:rsid w:val="004E6B6B"/>
    <w:rsid w:val="004F0190"/>
    <w:rsid w:val="004F03E2"/>
    <w:rsid w:val="004F3CD7"/>
    <w:rsid w:val="004F4193"/>
    <w:rsid w:val="004F4D47"/>
    <w:rsid w:val="0050448D"/>
    <w:rsid w:val="00504884"/>
    <w:rsid w:val="005052B0"/>
    <w:rsid w:val="00506985"/>
    <w:rsid w:val="005071FE"/>
    <w:rsid w:val="00510381"/>
    <w:rsid w:val="005116B9"/>
    <w:rsid w:val="005135DC"/>
    <w:rsid w:val="00523D45"/>
    <w:rsid w:val="005259DB"/>
    <w:rsid w:val="0053233E"/>
    <w:rsid w:val="00532361"/>
    <w:rsid w:val="005446D5"/>
    <w:rsid w:val="00550032"/>
    <w:rsid w:val="00551A80"/>
    <w:rsid w:val="00553186"/>
    <w:rsid w:val="0055532B"/>
    <w:rsid w:val="0055578A"/>
    <w:rsid w:val="00555A28"/>
    <w:rsid w:val="005626F3"/>
    <w:rsid w:val="00564431"/>
    <w:rsid w:val="0056600E"/>
    <w:rsid w:val="005665F2"/>
    <w:rsid w:val="005705A7"/>
    <w:rsid w:val="005707E4"/>
    <w:rsid w:val="0057213F"/>
    <w:rsid w:val="005748B8"/>
    <w:rsid w:val="005775C7"/>
    <w:rsid w:val="005778ED"/>
    <w:rsid w:val="005800C0"/>
    <w:rsid w:val="00582740"/>
    <w:rsid w:val="00584509"/>
    <w:rsid w:val="005848BA"/>
    <w:rsid w:val="00592F2B"/>
    <w:rsid w:val="0059544A"/>
    <w:rsid w:val="00596524"/>
    <w:rsid w:val="005970F7"/>
    <w:rsid w:val="005A130A"/>
    <w:rsid w:val="005A1C63"/>
    <w:rsid w:val="005A1EC4"/>
    <w:rsid w:val="005A2236"/>
    <w:rsid w:val="005A31F8"/>
    <w:rsid w:val="005A4473"/>
    <w:rsid w:val="005A699A"/>
    <w:rsid w:val="005B00AD"/>
    <w:rsid w:val="005B1E70"/>
    <w:rsid w:val="005B3CD5"/>
    <w:rsid w:val="005B62E8"/>
    <w:rsid w:val="005C1A59"/>
    <w:rsid w:val="005C54F4"/>
    <w:rsid w:val="005D15D4"/>
    <w:rsid w:val="005D33BC"/>
    <w:rsid w:val="005D4F75"/>
    <w:rsid w:val="005D55D9"/>
    <w:rsid w:val="005D7117"/>
    <w:rsid w:val="005E336A"/>
    <w:rsid w:val="005E5830"/>
    <w:rsid w:val="005E678B"/>
    <w:rsid w:val="005E753D"/>
    <w:rsid w:val="005F4AC0"/>
    <w:rsid w:val="005F5D5D"/>
    <w:rsid w:val="005F5D90"/>
    <w:rsid w:val="005F6385"/>
    <w:rsid w:val="0060196E"/>
    <w:rsid w:val="0060217E"/>
    <w:rsid w:val="00605DDC"/>
    <w:rsid w:val="00607632"/>
    <w:rsid w:val="0061266A"/>
    <w:rsid w:val="00613D50"/>
    <w:rsid w:val="00620C89"/>
    <w:rsid w:val="00620F0A"/>
    <w:rsid w:val="006216D7"/>
    <w:rsid w:val="006227A8"/>
    <w:rsid w:val="00623C0A"/>
    <w:rsid w:val="00631D4D"/>
    <w:rsid w:val="00631F3E"/>
    <w:rsid w:val="0063324E"/>
    <w:rsid w:val="00633812"/>
    <w:rsid w:val="00636FAD"/>
    <w:rsid w:val="00637E56"/>
    <w:rsid w:val="006417FB"/>
    <w:rsid w:val="00643D65"/>
    <w:rsid w:val="00647AA1"/>
    <w:rsid w:val="0065109C"/>
    <w:rsid w:val="00651224"/>
    <w:rsid w:val="006527E2"/>
    <w:rsid w:val="006539E6"/>
    <w:rsid w:val="00654851"/>
    <w:rsid w:val="0065616C"/>
    <w:rsid w:val="00657289"/>
    <w:rsid w:val="006574C7"/>
    <w:rsid w:val="006606F8"/>
    <w:rsid w:val="00661572"/>
    <w:rsid w:val="0066370E"/>
    <w:rsid w:val="00664560"/>
    <w:rsid w:val="00665B3A"/>
    <w:rsid w:val="006664B8"/>
    <w:rsid w:val="006675C9"/>
    <w:rsid w:val="006732EA"/>
    <w:rsid w:val="0067337E"/>
    <w:rsid w:val="00680C63"/>
    <w:rsid w:val="0068133F"/>
    <w:rsid w:val="00681A23"/>
    <w:rsid w:val="00683C20"/>
    <w:rsid w:val="00685E21"/>
    <w:rsid w:val="00690439"/>
    <w:rsid w:val="006919A7"/>
    <w:rsid w:val="006959D4"/>
    <w:rsid w:val="006A4756"/>
    <w:rsid w:val="006A5C7E"/>
    <w:rsid w:val="006B151D"/>
    <w:rsid w:val="006B1BC7"/>
    <w:rsid w:val="006B24FE"/>
    <w:rsid w:val="006B3259"/>
    <w:rsid w:val="006B3DD6"/>
    <w:rsid w:val="006B432B"/>
    <w:rsid w:val="006B4B01"/>
    <w:rsid w:val="006B6315"/>
    <w:rsid w:val="006B6731"/>
    <w:rsid w:val="006C1330"/>
    <w:rsid w:val="006C7C11"/>
    <w:rsid w:val="006D285B"/>
    <w:rsid w:val="006D2A51"/>
    <w:rsid w:val="006D2C32"/>
    <w:rsid w:val="006D6459"/>
    <w:rsid w:val="006E26F5"/>
    <w:rsid w:val="006E2ED6"/>
    <w:rsid w:val="006E2F5F"/>
    <w:rsid w:val="006E31DC"/>
    <w:rsid w:val="006E5510"/>
    <w:rsid w:val="006E6CEC"/>
    <w:rsid w:val="006E7BFB"/>
    <w:rsid w:val="006F220E"/>
    <w:rsid w:val="006F28EF"/>
    <w:rsid w:val="006F7CEC"/>
    <w:rsid w:val="00711EA3"/>
    <w:rsid w:val="00712AC3"/>
    <w:rsid w:val="00715011"/>
    <w:rsid w:val="007170CF"/>
    <w:rsid w:val="00732DBB"/>
    <w:rsid w:val="00734730"/>
    <w:rsid w:val="007356D1"/>
    <w:rsid w:val="007358C2"/>
    <w:rsid w:val="00737834"/>
    <w:rsid w:val="0074256F"/>
    <w:rsid w:val="00743239"/>
    <w:rsid w:val="00746069"/>
    <w:rsid w:val="00751707"/>
    <w:rsid w:val="007524DA"/>
    <w:rsid w:val="007526D7"/>
    <w:rsid w:val="00752DA5"/>
    <w:rsid w:val="0075582F"/>
    <w:rsid w:val="0075793B"/>
    <w:rsid w:val="00762BE6"/>
    <w:rsid w:val="007648E2"/>
    <w:rsid w:val="00766ACA"/>
    <w:rsid w:val="00772740"/>
    <w:rsid w:val="007728E1"/>
    <w:rsid w:val="00772975"/>
    <w:rsid w:val="00772B76"/>
    <w:rsid w:val="0077494B"/>
    <w:rsid w:val="00777171"/>
    <w:rsid w:val="00777D3E"/>
    <w:rsid w:val="007815EE"/>
    <w:rsid w:val="00781631"/>
    <w:rsid w:val="00781D9D"/>
    <w:rsid w:val="00791EF0"/>
    <w:rsid w:val="00796170"/>
    <w:rsid w:val="0079624C"/>
    <w:rsid w:val="007A590D"/>
    <w:rsid w:val="007B02C4"/>
    <w:rsid w:val="007B24A5"/>
    <w:rsid w:val="007B34CE"/>
    <w:rsid w:val="007B3EB1"/>
    <w:rsid w:val="007B6CE0"/>
    <w:rsid w:val="007C17B7"/>
    <w:rsid w:val="007C1AA2"/>
    <w:rsid w:val="007C4B2B"/>
    <w:rsid w:val="007C51B3"/>
    <w:rsid w:val="007D1FEA"/>
    <w:rsid w:val="007D43A4"/>
    <w:rsid w:val="007D4542"/>
    <w:rsid w:val="007D4795"/>
    <w:rsid w:val="007D5E04"/>
    <w:rsid w:val="007D641A"/>
    <w:rsid w:val="007D75B7"/>
    <w:rsid w:val="007E4DC1"/>
    <w:rsid w:val="007E6041"/>
    <w:rsid w:val="007E6482"/>
    <w:rsid w:val="007E75AF"/>
    <w:rsid w:val="007F09DB"/>
    <w:rsid w:val="007F2912"/>
    <w:rsid w:val="007F2BB4"/>
    <w:rsid w:val="007F36F9"/>
    <w:rsid w:val="007F64AF"/>
    <w:rsid w:val="00807353"/>
    <w:rsid w:val="008079F1"/>
    <w:rsid w:val="00811C93"/>
    <w:rsid w:val="008132A2"/>
    <w:rsid w:val="0082037A"/>
    <w:rsid w:val="00820809"/>
    <w:rsid w:val="00821920"/>
    <w:rsid w:val="00822D9D"/>
    <w:rsid w:val="00822DDE"/>
    <w:rsid w:val="00822F6F"/>
    <w:rsid w:val="0082556C"/>
    <w:rsid w:val="008309A5"/>
    <w:rsid w:val="00832476"/>
    <w:rsid w:val="008345E3"/>
    <w:rsid w:val="008415B3"/>
    <w:rsid w:val="00842838"/>
    <w:rsid w:val="0084331B"/>
    <w:rsid w:val="00843441"/>
    <w:rsid w:val="00844671"/>
    <w:rsid w:val="00844F1C"/>
    <w:rsid w:val="0085112D"/>
    <w:rsid w:val="0085132F"/>
    <w:rsid w:val="00854878"/>
    <w:rsid w:val="00854B82"/>
    <w:rsid w:val="00855CBD"/>
    <w:rsid w:val="00865529"/>
    <w:rsid w:val="00866A6D"/>
    <w:rsid w:val="008671DC"/>
    <w:rsid w:val="008729DD"/>
    <w:rsid w:val="00872F0A"/>
    <w:rsid w:val="008730DB"/>
    <w:rsid w:val="0087356A"/>
    <w:rsid w:val="008805F0"/>
    <w:rsid w:val="00883275"/>
    <w:rsid w:val="0089200E"/>
    <w:rsid w:val="008920C4"/>
    <w:rsid w:val="0089509F"/>
    <w:rsid w:val="008965D5"/>
    <w:rsid w:val="00896B06"/>
    <w:rsid w:val="008A59CF"/>
    <w:rsid w:val="008A6B6A"/>
    <w:rsid w:val="008A7789"/>
    <w:rsid w:val="008B02B6"/>
    <w:rsid w:val="008B4075"/>
    <w:rsid w:val="008B59B0"/>
    <w:rsid w:val="008B5EA0"/>
    <w:rsid w:val="008C18AF"/>
    <w:rsid w:val="008C2163"/>
    <w:rsid w:val="008C2F96"/>
    <w:rsid w:val="008C4506"/>
    <w:rsid w:val="008C531B"/>
    <w:rsid w:val="008D1113"/>
    <w:rsid w:val="008D1ADB"/>
    <w:rsid w:val="008D354C"/>
    <w:rsid w:val="008D71EB"/>
    <w:rsid w:val="008E0DB1"/>
    <w:rsid w:val="008E2D29"/>
    <w:rsid w:val="008E7772"/>
    <w:rsid w:val="008E7C3F"/>
    <w:rsid w:val="008F2125"/>
    <w:rsid w:val="008F2712"/>
    <w:rsid w:val="008F51B7"/>
    <w:rsid w:val="008F7552"/>
    <w:rsid w:val="00900332"/>
    <w:rsid w:val="00900D09"/>
    <w:rsid w:val="0090297D"/>
    <w:rsid w:val="00903038"/>
    <w:rsid w:val="00912C92"/>
    <w:rsid w:val="00920E19"/>
    <w:rsid w:val="00924F30"/>
    <w:rsid w:val="00925345"/>
    <w:rsid w:val="00925B11"/>
    <w:rsid w:val="00927B51"/>
    <w:rsid w:val="00930032"/>
    <w:rsid w:val="009306F5"/>
    <w:rsid w:val="00931128"/>
    <w:rsid w:val="009334BC"/>
    <w:rsid w:val="00937713"/>
    <w:rsid w:val="00937D2E"/>
    <w:rsid w:val="009422D2"/>
    <w:rsid w:val="0094290A"/>
    <w:rsid w:val="0094483E"/>
    <w:rsid w:val="0094504C"/>
    <w:rsid w:val="00946CA2"/>
    <w:rsid w:val="0095103D"/>
    <w:rsid w:val="009543CE"/>
    <w:rsid w:val="00957660"/>
    <w:rsid w:val="00960A79"/>
    <w:rsid w:val="00961609"/>
    <w:rsid w:val="00964B33"/>
    <w:rsid w:val="00964E40"/>
    <w:rsid w:val="00966FFD"/>
    <w:rsid w:val="009677D3"/>
    <w:rsid w:val="00973472"/>
    <w:rsid w:val="009739AF"/>
    <w:rsid w:val="00975133"/>
    <w:rsid w:val="00975B95"/>
    <w:rsid w:val="00980539"/>
    <w:rsid w:val="0098490B"/>
    <w:rsid w:val="0098529C"/>
    <w:rsid w:val="009866FB"/>
    <w:rsid w:val="00986D2E"/>
    <w:rsid w:val="009911B6"/>
    <w:rsid w:val="00993203"/>
    <w:rsid w:val="00993FD4"/>
    <w:rsid w:val="009958B2"/>
    <w:rsid w:val="00997A7A"/>
    <w:rsid w:val="009A0374"/>
    <w:rsid w:val="009A1F58"/>
    <w:rsid w:val="009A2FB4"/>
    <w:rsid w:val="009A5BA3"/>
    <w:rsid w:val="009B065E"/>
    <w:rsid w:val="009B22C9"/>
    <w:rsid w:val="009B242F"/>
    <w:rsid w:val="009B2BAF"/>
    <w:rsid w:val="009B583D"/>
    <w:rsid w:val="009B5F88"/>
    <w:rsid w:val="009C2B84"/>
    <w:rsid w:val="009C4640"/>
    <w:rsid w:val="009C4B71"/>
    <w:rsid w:val="009C5714"/>
    <w:rsid w:val="009C6423"/>
    <w:rsid w:val="009D0191"/>
    <w:rsid w:val="009D24AB"/>
    <w:rsid w:val="009D55D4"/>
    <w:rsid w:val="009E07B5"/>
    <w:rsid w:val="009E199D"/>
    <w:rsid w:val="009E544E"/>
    <w:rsid w:val="009E6816"/>
    <w:rsid w:val="009E77A9"/>
    <w:rsid w:val="009F32CF"/>
    <w:rsid w:val="009F5410"/>
    <w:rsid w:val="009F7CE0"/>
    <w:rsid w:val="00A01D71"/>
    <w:rsid w:val="00A01DCA"/>
    <w:rsid w:val="00A03D09"/>
    <w:rsid w:val="00A04C3E"/>
    <w:rsid w:val="00A05396"/>
    <w:rsid w:val="00A07E73"/>
    <w:rsid w:val="00A12A33"/>
    <w:rsid w:val="00A162AA"/>
    <w:rsid w:val="00A1679F"/>
    <w:rsid w:val="00A201EA"/>
    <w:rsid w:val="00A2162C"/>
    <w:rsid w:val="00A23CE3"/>
    <w:rsid w:val="00A25E1C"/>
    <w:rsid w:val="00A403A9"/>
    <w:rsid w:val="00A41060"/>
    <w:rsid w:val="00A4170C"/>
    <w:rsid w:val="00A43B33"/>
    <w:rsid w:val="00A44056"/>
    <w:rsid w:val="00A51C57"/>
    <w:rsid w:val="00A51EB1"/>
    <w:rsid w:val="00A550E0"/>
    <w:rsid w:val="00A57684"/>
    <w:rsid w:val="00A61DFF"/>
    <w:rsid w:val="00A6425E"/>
    <w:rsid w:val="00A67856"/>
    <w:rsid w:val="00A704CF"/>
    <w:rsid w:val="00A72D86"/>
    <w:rsid w:val="00A73910"/>
    <w:rsid w:val="00A756DD"/>
    <w:rsid w:val="00A76263"/>
    <w:rsid w:val="00A77003"/>
    <w:rsid w:val="00A81DBA"/>
    <w:rsid w:val="00A85879"/>
    <w:rsid w:val="00A86E78"/>
    <w:rsid w:val="00A8758B"/>
    <w:rsid w:val="00A96F74"/>
    <w:rsid w:val="00A971E5"/>
    <w:rsid w:val="00AA1CE5"/>
    <w:rsid w:val="00AA2D55"/>
    <w:rsid w:val="00AA3D26"/>
    <w:rsid w:val="00AA73D3"/>
    <w:rsid w:val="00AA7A47"/>
    <w:rsid w:val="00AB2AE1"/>
    <w:rsid w:val="00AB519A"/>
    <w:rsid w:val="00AB6095"/>
    <w:rsid w:val="00AB74F6"/>
    <w:rsid w:val="00AC1C8B"/>
    <w:rsid w:val="00AC705F"/>
    <w:rsid w:val="00AD4873"/>
    <w:rsid w:val="00AD5958"/>
    <w:rsid w:val="00AD65EE"/>
    <w:rsid w:val="00AD6D63"/>
    <w:rsid w:val="00AD7741"/>
    <w:rsid w:val="00AE044A"/>
    <w:rsid w:val="00AE12C9"/>
    <w:rsid w:val="00AE2F1D"/>
    <w:rsid w:val="00AE63F9"/>
    <w:rsid w:val="00AF0159"/>
    <w:rsid w:val="00B01025"/>
    <w:rsid w:val="00B01090"/>
    <w:rsid w:val="00B0210B"/>
    <w:rsid w:val="00B037D5"/>
    <w:rsid w:val="00B047AE"/>
    <w:rsid w:val="00B04C9D"/>
    <w:rsid w:val="00B0586C"/>
    <w:rsid w:val="00B07263"/>
    <w:rsid w:val="00B1006A"/>
    <w:rsid w:val="00B1479A"/>
    <w:rsid w:val="00B16C0B"/>
    <w:rsid w:val="00B16C86"/>
    <w:rsid w:val="00B2479F"/>
    <w:rsid w:val="00B24EDD"/>
    <w:rsid w:val="00B2522D"/>
    <w:rsid w:val="00B2777B"/>
    <w:rsid w:val="00B30D9B"/>
    <w:rsid w:val="00B33202"/>
    <w:rsid w:val="00B36D43"/>
    <w:rsid w:val="00B407BA"/>
    <w:rsid w:val="00B41CCF"/>
    <w:rsid w:val="00B42B00"/>
    <w:rsid w:val="00B4417A"/>
    <w:rsid w:val="00B4469D"/>
    <w:rsid w:val="00B45C70"/>
    <w:rsid w:val="00B5474B"/>
    <w:rsid w:val="00B56419"/>
    <w:rsid w:val="00B66006"/>
    <w:rsid w:val="00B661BB"/>
    <w:rsid w:val="00B66589"/>
    <w:rsid w:val="00B713F9"/>
    <w:rsid w:val="00B7302A"/>
    <w:rsid w:val="00B735C0"/>
    <w:rsid w:val="00B73EC4"/>
    <w:rsid w:val="00B74F15"/>
    <w:rsid w:val="00B76702"/>
    <w:rsid w:val="00B7790D"/>
    <w:rsid w:val="00B815D3"/>
    <w:rsid w:val="00B82CA5"/>
    <w:rsid w:val="00B857C9"/>
    <w:rsid w:val="00B874CB"/>
    <w:rsid w:val="00B912AB"/>
    <w:rsid w:val="00B941DD"/>
    <w:rsid w:val="00B95797"/>
    <w:rsid w:val="00BA1CFA"/>
    <w:rsid w:val="00BA27F0"/>
    <w:rsid w:val="00BA2C45"/>
    <w:rsid w:val="00BA7E5F"/>
    <w:rsid w:val="00BB1013"/>
    <w:rsid w:val="00BB2195"/>
    <w:rsid w:val="00BB358E"/>
    <w:rsid w:val="00BB4EA0"/>
    <w:rsid w:val="00BB4F91"/>
    <w:rsid w:val="00BB58AC"/>
    <w:rsid w:val="00BB6B4A"/>
    <w:rsid w:val="00BB701D"/>
    <w:rsid w:val="00BB7607"/>
    <w:rsid w:val="00BC2A6D"/>
    <w:rsid w:val="00BC4D77"/>
    <w:rsid w:val="00BC58A6"/>
    <w:rsid w:val="00BD39C8"/>
    <w:rsid w:val="00BD77EB"/>
    <w:rsid w:val="00BE1425"/>
    <w:rsid w:val="00BE1D68"/>
    <w:rsid w:val="00BF1BE8"/>
    <w:rsid w:val="00BF5EB7"/>
    <w:rsid w:val="00BF7686"/>
    <w:rsid w:val="00C01B7F"/>
    <w:rsid w:val="00C043D6"/>
    <w:rsid w:val="00C11116"/>
    <w:rsid w:val="00C114EE"/>
    <w:rsid w:val="00C12FED"/>
    <w:rsid w:val="00C156E6"/>
    <w:rsid w:val="00C15BEA"/>
    <w:rsid w:val="00C20EC4"/>
    <w:rsid w:val="00C219C8"/>
    <w:rsid w:val="00C277E3"/>
    <w:rsid w:val="00C2791E"/>
    <w:rsid w:val="00C32534"/>
    <w:rsid w:val="00C32E17"/>
    <w:rsid w:val="00C32F9C"/>
    <w:rsid w:val="00C34F8B"/>
    <w:rsid w:val="00C3685D"/>
    <w:rsid w:val="00C36B7D"/>
    <w:rsid w:val="00C45486"/>
    <w:rsid w:val="00C459FE"/>
    <w:rsid w:val="00C47FBB"/>
    <w:rsid w:val="00C50418"/>
    <w:rsid w:val="00C50AE7"/>
    <w:rsid w:val="00C5176E"/>
    <w:rsid w:val="00C51FB3"/>
    <w:rsid w:val="00C53108"/>
    <w:rsid w:val="00C54704"/>
    <w:rsid w:val="00C62580"/>
    <w:rsid w:val="00C63F98"/>
    <w:rsid w:val="00C6462A"/>
    <w:rsid w:val="00C652C1"/>
    <w:rsid w:val="00C7027B"/>
    <w:rsid w:val="00C70788"/>
    <w:rsid w:val="00C71D43"/>
    <w:rsid w:val="00C75B50"/>
    <w:rsid w:val="00C8221F"/>
    <w:rsid w:val="00C840A3"/>
    <w:rsid w:val="00C96B2C"/>
    <w:rsid w:val="00CA0794"/>
    <w:rsid w:val="00CA62B8"/>
    <w:rsid w:val="00CB3922"/>
    <w:rsid w:val="00CC155B"/>
    <w:rsid w:val="00CC3584"/>
    <w:rsid w:val="00CC5498"/>
    <w:rsid w:val="00CC5D0D"/>
    <w:rsid w:val="00CC7032"/>
    <w:rsid w:val="00CC7845"/>
    <w:rsid w:val="00CC7DC0"/>
    <w:rsid w:val="00CD01C9"/>
    <w:rsid w:val="00CD0A76"/>
    <w:rsid w:val="00CD117A"/>
    <w:rsid w:val="00CD1522"/>
    <w:rsid w:val="00CD4424"/>
    <w:rsid w:val="00CD4C96"/>
    <w:rsid w:val="00CD6E0F"/>
    <w:rsid w:val="00CE1499"/>
    <w:rsid w:val="00CE3EF5"/>
    <w:rsid w:val="00CE6964"/>
    <w:rsid w:val="00CE6BA2"/>
    <w:rsid w:val="00CE6D39"/>
    <w:rsid w:val="00CE72E2"/>
    <w:rsid w:val="00CF15AB"/>
    <w:rsid w:val="00CF4453"/>
    <w:rsid w:val="00CF4E7C"/>
    <w:rsid w:val="00CF7671"/>
    <w:rsid w:val="00CF7A33"/>
    <w:rsid w:val="00D011EB"/>
    <w:rsid w:val="00D032E1"/>
    <w:rsid w:val="00D04984"/>
    <w:rsid w:val="00D05EEA"/>
    <w:rsid w:val="00D070A0"/>
    <w:rsid w:val="00D1474A"/>
    <w:rsid w:val="00D20A93"/>
    <w:rsid w:val="00D24C96"/>
    <w:rsid w:val="00D313B1"/>
    <w:rsid w:val="00D31F5F"/>
    <w:rsid w:val="00D322DB"/>
    <w:rsid w:val="00D3718A"/>
    <w:rsid w:val="00D4024B"/>
    <w:rsid w:val="00D402C0"/>
    <w:rsid w:val="00D40E81"/>
    <w:rsid w:val="00D42318"/>
    <w:rsid w:val="00D42E83"/>
    <w:rsid w:val="00D46C53"/>
    <w:rsid w:val="00D509C1"/>
    <w:rsid w:val="00D54020"/>
    <w:rsid w:val="00D55978"/>
    <w:rsid w:val="00D576A3"/>
    <w:rsid w:val="00D61A29"/>
    <w:rsid w:val="00D62EDB"/>
    <w:rsid w:val="00D6563A"/>
    <w:rsid w:val="00D658F6"/>
    <w:rsid w:val="00D66D5F"/>
    <w:rsid w:val="00D67511"/>
    <w:rsid w:val="00D71FDA"/>
    <w:rsid w:val="00D73F58"/>
    <w:rsid w:val="00D7727E"/>
    <w:rsid w:val="00D77333"/>
    <w:rsid w:val="00D77D6A"/>
    <w:rsid w:val="00D803EC"/>
    <w:rsid w:val="00D80D05"/>
    <w:rsid w:val="00D811EF"/>
    <w:rsid w:val="00D8678E"/>
    <w:rsid w:val="00D87C63"/>
    <w:rsid w:val="00D924A1"/>
    <w:rsid w:val="00D932DB"/>
    <w:rsid w:val="00D93FEF"/>
    <w:rsid w:val="00D94031"/>
    <w:rsid w:val="00D95A4E"/>
    <w:rsid w:val="00D95B60"/>
    <w:rsid w:val="00D967A3"/>
    <w:rsid w:val="00D96F70"/>
    <w:rsid w:val="00D975AE"/>
    <w:rsid w:val="00D97DCC"/>
    <w:rsid w:val="00DA05E3"/>
    <w:rsid w:val="00DA0D93"/>
    <w:rsid w:val="00DA6F8C"/>
    <w:rsid w:val="00DB2D5B"/>
    <w:rsid w:val="00DB5227"/>
    <w:rsid w:val="00DB6A8C"/>
    <w:rsid w:val="00DC0B2D"/>
    <w:rsid w:val="00DC40A4"/>
    <w:rsid w:val="00DC44DB"/>
    <w:rsid w:val="00DC5C6B"/>
    <w:rsid w:val="00DC795E"/>
    <w:rsid w:val="00DC7F80"/>
    <w:rsid w:val="00DD2619"/>
    <w:rsid w:val="00DE038E"/>
    <w:rsid w:val="00DE0A9F"/>
    <w:rsid w:val="00DE14CA"/>
    <w:rsid w:val="00DE183E"/>
    <w:rsid w:val="00DE2318"/>
    <w:rsid w:val="00DE32BD"/>
    <w:rsid w:val="00DE4840"/>
    <w:rsid w:val="00DE4C85"/>
    <w:rsid w:val="00DE5349"/>
    <w:rsid w:val="00DF0692"/>
    <w:rsid w:val="00DF20EA"/>
    <w:rsid w:val="00DF2BD2"/>
    <w:rsid w:val="00DF2E9A"/>
    <w:rsid w:val="00DF5E24"/>
    <w:rsid w:val="00E00448"/>
    <w:rsid w:val="00E022DF"/>
    <w:rsid w:val="00E04C1E"/>
    <w:rsid w:val="00E058C7"/>
    <w:rsid w:val="00E12433"/>
    <w:rsid w:val="00E13687"/>
    <w:rsid w:val="00E14E85"/>
    <w:rsid w:val="00E154A2"/>
    <w:rsid w:val="00E16489"/>
    <w:rsid w:val="00E20667"/>
    <w:rsid w:val="00E2071C"/>
    <w:rsid w:val="00E21118"/>
    <w:rsid w:val="00E22DE2"/>
    <w:rsid w:val="00E2519E"/>
    <w:rsid w:val="00E26670"/>
    <w:rsid w:val="00E300D8"/>
    <w:rsid w:val="00E30342"/>
    <w:rsid w:val="00E36D66"/>
    <w:rsid w:val="00E44CCE"/>
    <w:rsid w:val="00E45E0A"/>
    <w:rsid w:val="00E46C14"/>
    <w:rsid w:val="00E52826"/>
    <w:rsid w:val="00E54599"/>
    <w:rsid w:val="00E56B2A"/>
    <w:rsid w:val="00E5742E"/>
    <w:rsid w:val="00E57C5E"/>
    <w:rsid w:val="00E6091A"/>
    <w:rsid w:val="00E62E51"/>
    <w:rsid w:val="00E63489"/>
    <w:rsid w:val="00E64D06"/>
    <w:rsid w:val="00E662BD"/>
    <w:rsid w:val="00E67AE1"/>
    <w:rsid w:val="00E67FB1"/>
    <w:rsid w:val="00E70141"/>
    <w:rsid w:val="00E70591"/>
    <w:rsid w:val="00E72EE5"/>
    <w:rsid w:val="00E73086"/>
    <w:rsid w:val="00E73C2B"/>
    <w:rsid w:val="00E74DC2"/>
    <w:rsid w:val="00E75D3E"/>
    <w:rsid w:val="00E75F58"/>
    <w:rsid w:val="00E83099"/>
    <w:rsid w:val="00E91235"/>
    <w:rsid w:val="00E91237"/>
    <w:rsid w:val="00E96F8E"/>
    <w:rsid w:val="00EA0946"/>
    <w:rsid w:val="00EA22CB"/>
    <w:rsid w:val="00EA2C84"/>
    <w:rsid w:val="00EA34B7"/>
    <w:rsid w:val="00EB20B2"/>
    <w:rsid w:val="00EB4372"/>
    <w:rsid w:val="00EB639E"/>
    <w:rsid w:val="00EB7EF9"/>
    <w:rsid w:val="00EC06DB"/>
    <w:rsid w:val="00EC136A"/>
    <w:rsid w:val="00EC2B9B"/>
    <w:rsid w:val="00EC4328"/>
    <w:rsid w:val="00EC71B5"/>
    <w:rsid w:val="00EC736A"/>
    <w:rsid w:val="00EC77B5"/>
    <w:rsid w:val="00EC7946"/>
    <w:rsid w:val="00ED4365"/>
    <w:rsid w:val="00ED72B5"/>
    <w:rsid w:val="00ED7FB8"/>
    <w:rsid w:val="00EE04C3"/>
    <w:rsid w:val="00EE0572"/>
    <w:rsid w:val="00EE0C3E"/>
    <w:rsid w:val="00EE184A"/>
    <w:rsid w:val="00EE6780"/>
    <w:rsid w:val="00EE68A2"/>
    <w:rsid w:val="00EE7154"/>
    <w:rsid w:val="00EE7B98"/>
    <w:rsid w:val="00EF15CB"/>
    <w:rsid w:val="00EF2C39"/>
    <w:rsid w:val="00EF7AFD"/>
    <w:rsid w:val="00F01034"/>
    <w:rsid w:val="00F01735"/>
    <w:rsid w:val="00F06C42"/>
    <w:rsid w:val="00F108AB"/>
    <w:rsid w:val="00F110C3"/>
    <w:rsid w:val="00F11AF7"/>
    <w:rsid w:val="00F12E10"/>
    <w:rsid w:val="00F16798"/>
    <w:rsid w:val="00F16ED2"/>
    <w:rsid w:val="00F2104B"/>
    <w:rsid w:val="00F228FB"/>
    <w:rsid w:val="00F22F32"/>
    <w:rsid w:val="00F236B7"/>
    <w:rsid w:val="00F23C50"/>
    <w:rsid w:val="00F24C7E"/>
    <w:rsid w:val="00F26563"/>
    <w:rsid w:val="00F31047"/>
    <w:rsid w:val="00F327BD"/>
    <w:rsid w:val="00F36E41"/>
    <w:rsid w:val="00F4035A"/>
    <w:rsid w:val="00F4145C"/>
    <w:rsid w:val="00F41566"/>
    <w:rsid w:val="00F42155"/>
    <w:rsid w:val="00F45033"/>
    <w:rsid w:val="00F47010"/>
    <w:rsid w:val="00F50150"/>
    <w:rsid w:val="00F50D13"/>
    <w:rsid w:val="00F53F40"/>
    <w:rsid w:val="00F61C39"/>
    <w:rsid w:val="00F63C49"/>
    <w:rsid w:val="00F6477E"/>
    <w:rsid w:val="00F65B73"/>
    <w:rsid w:val="00F74EF3"/>
    <w:rsid w:val="00F7601F"/>
    <w:rsid w:val="00F77F71"/>
    <w:rsid w:val="00F81321"/>
    <w:rsid w:val="00F82778"/>
    <w:rsid w:val="00F87260"/>
    <w:rsid w:val="00F90219"/>
    <w:rsid w:val="00F92AA3"/>
    <w:rsid w:val="00F94684"/>
    <w:rsid w:val="00F94CFF"/>
    <w:rsid w:val="00F96A3D"/>
    <w:rsid w:val="00F96FA0"/>
    <w:rsid w:val="00FA33C2"/>
    <w:rsid w:val="00FA3822"/>
    <w:rsid w:val="00FA49F1"/>
    <w:rsid w:val="00FA6DA0"/>
    <w:rsid w:val="00FB1F66"/>
    <w:rsid w:val="00FB3671"/>
    <w:rsid w:val="00FB47EA"/>
    <w:rsid w:val="00FB48C7"/>
    <w:rsid w:val="00FB5BD9"/>
    <w:rsid w:val="00FB5E46"/>
    <w:rsid w:val="00FB62E6"/>
    <w:rsid w:val="00FB746C"/>
    <w:rsid w:val="00FB7E4B"/>
    <w:rsid w:val="00FC09F7"/>
    <w:rsid w:val="00FC5CCE"/>
    <w:rsid w:val="00FC788D"/>
    <w:rsid w:val="00FC79C6"/>
    <w:rsid w:val="00FD4F68"/>
    <w:rsid w:val="00FE18E6"/>
    <w:rsid w:val="00FE571E"/>
    <w:rsid w:val="00FF2326"/>
    <w:rsid w:val="00FF5121"/>
    <w:rsid w:val="00FF5BD3"/>
    <w:rsid w:val="00FF5C81"/>
    <w:rsid w:val="00FF75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AC11E"/>
  <w15:chartTrackingRefBased/>
  <w15:docId w15:val="{A743DEF6-1370-4D1C-851C-3965B332A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21E3"/>
    <w:pPr>
      <w:widowControl w:val="0"/>
      <w:autoSpaceDE w:val="0"/>
      <w:autoSpaceDN w:val="0"/>
      <w:spacing w:after="0" w:line="240" w:lineRule="auto"/>
      <w:jc w:val="left"/>
    </w:pPr>
    <w:rPr>
      <w:rFonts w:ascii="Times New Roman" w:eastAsia="Times New Roman" w:hAnsi="Times New Roman" w:cs="Times New Roman"/>
      <w:kern w:val="0"/>
      <w:sz w:val="22"/>
      <w:lang w:eastAsia="en-US" w:bidi="en-US"/>
      <w14:ligatures w14:val="none"/>
    </w:rPr>
  </w:style>
  <w:style w:type="paragraph" w:styleId="1">
    <w:name w:val="heading 1"/>
    <w:basedOn w:val="a"/>
    <w:link w:val="1Char"/>
    <w:uiPriority w:val="9"/>
    <w:qFormat/>
    <w:rsid w:val="003D21E3"/>
    <w:pPr>
      <w:spacing w:before="1"/>
      <w:ind w:left="453" w:hanging="343"/>
      <w:outlineLvl w:val="0"/>
    </w:pPr>
    <w:rPr>
      <w:rFonts w:ascii="Georgia" w:eastAsia="Georgia" w:hAnsi="Georgia" w:cs="Georgia"/>
      <w:b/>
      <w:bCs/>
      <w:sz w:val="24"/>
      <w:szCs w:val="24"/>
    </w:rPr>
  </w:style>
  <w:style w:type="paragraph" w:styleId="2">
    <w:name w:val="heading 2"/>
    <w:basedOn w:val="a"/>
    <w:next w:val="a"/>
    <w:link w:val="2Char"/>
    <w:uiPriority w:val="9"/>
    <w:unhideWhenUsed/>
    <w:qFormat/>
    <w:rsid w:val="003D21E3"/>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3D21E3"/>
    <w:pPr>
      <w:keepNext/>
      <w:keepLines/>
      <w:autoSpaceDE/>
      <w:autoSpaceDN/>
      <w:spacing w:before="280" w:after="80"/>
      <w:outlineLvl w:val="2"/>
    </w:pPr>
    <w:rPr>
      <w:b/>
      <w:sz w:val="28"/>
      <w:szCs w:val="28"/>
      <w:lang w:eastAsia="ko-KR"/>
    </w:rPr>
  </w:style>
  <w:style w:type="paragraph" w:styleId="4">
    <w:name w:val="heading 4"/>
    <w:basedOn w:val="a"/>
    <w:next w:val="a"/>
    <w:link w:val="4Char"/>
    <w:uiPriority w:val="9"/>
    <w:semiHidden/>
    <w:unhideWhenUsed/>
    <w:qFormat/>
    <w:rsid w:val="003D21E3"/>
    <w:pPr>
      <w:keepNext/>
      <w:keepLines/>
      <w:autoSpaceDE/>
      <w:autoSpaceDN/>
      <w:spacing w:before="240" w:after="40"/>
      <w:outlineLvl w:val="3"/>
    </w:pPr>
    <w:rPr>
      <w:b/>
      <w:sz w:val="24"/>
      <w:szCs w:val="24"/>
      <w:lang w:eastAsia="ko-KR"/>
    </w:rPr>
  </w:style>
  <w:style w:type="paragraph" w:styleId="5">
    <w:name w:val="heading 5"/>
    <w:basedOn w:val="a"/>
    <w:next w:val="a"/>
    <w:link w:val="5Char"/>
    <w:uiPriority w:val="9"/>
    <w:semiHidden/>
    <w:unhideWhenUsed/>
    <w:qFormat/>
    <w:rsid w:val="003D21E3"/>
    <w:pPr>
      <w:keepNext/>
      <w:keepLines/>
      <w:autoSpaceDE/>
      <w:autoSpaceDN/>
      <w:spacing w:before="220" w:after="40"/>
      <w:outlineLvl w:val="4"/>
    </w:pPr>
    <w:rPr>
      <w:b/>
      <w:lang w:eastAsia="ko-KR"/>
    </w:rPr>
  </w:style>
  <w:style w:type="paragraph" w:styleId="6">
    <w:name w:val="heading 6"/>
    <w:basedOn w:val="a"/>
    <w:next w:val="a"/>
    <w:link w:val="6Char"/>
    <w:uiPriority w:val="9"/>
    <w:semiHidden/>
    <w:unhideWhenUsed/>
    <w:qFormat/>
    <w:rsid w:val="003D21E3"/>
    <w:pPr>
      <w:keepNext/>
      <w:keepLines/>
      <w:autoSpaceDE/>
      <w:autoSpaceDN/>
      <w:spacing w:before="200" w:after="40"/>
      <w:outlineLvl w:val="5"/>
    </w:pPr>
    <w:rPr>
      <w:b/>
      <w:sz w:val="20"/>
      <w:szCs w:val="20"/>
      <w:lang w:eastAsia="ko-KR"/>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D21E3"/>
    <w:rPr>
      <w:rFonts w:ascii="Georgia" w:eastAsia="Georgia" w:hAnsi="Georgia" w:cs="Georgia"/>
      <w:b/>
      <w:bCs/>
      <w:kern w:val="0"/>
      <w:sz w:val="24"/>
      <w:szCs w:val="24"/>
      <w:lang w:eastAsia="en-US" w:bidi="en-US"/>
      <w14:ligatures w14:val="none"/>
    </w:rPr>
  </w:style>
  <w:style w:type="character" w:customStyle="1" w:styleId="2Char">
    <w:name w:val="제목 2 Char"/>
    <w:basedOn w:val="a0"/>
    <w:link w:val="2"/>
    <w:uiPriority w:val="9"/>
    <w:rsid w:val="003D21E3"/>
    <w:rPr>
      <w:rFonts w:asciiTheme="majorHAnsi" w:eastAsiaTheme="majorEastAsia" w:hAnsiTheme="majorHAnsi" w:cstheme="majorBidi"/>
      <w:kern w:val="0"/>
      <w:sz w:val="22"/>
      <w:lang w:eastAsia="en-US" w:bidi="en-US"/>
      <w14:ligatures w14:val="none"/>
    </w:rPr>
  </w:style>
  <w:style w:type="character" w:customStyle="1" w:styleId="3Char">
    <w:name w:val="제목 3 Char"/>
    <w:basedOn w:val="a0"/>
    <w:link w:val="3"/>
    <w:uiPriority w:val="9"/>
    <w:semiHidden/>
    <w:rsid w:val="003D21E3"/>
    <w:rPr>
      <w:rFonts w:ascii="Times New Roman" w:eastAsia="Times New Roman" w:hAnsi="Times New Roman" w:cs="Times New Roman"/>
      <w:b/>
      <w:kern w:val="0"/>
      <w:sz w:val="28"/>
      <w:szCs w:val="28"/>
      <w:lang w:bidi="en-US"/>
      <w14:ligatures w14:val="none"/>
    </w:rPr>
  </w:style>
  <w:style w:type="character" w:customStyle="1" w:styleId="4Char">
    <w:name w:val="제목 4 Char"/>
    <w:basedOn w:val="a0"/>
    <w:link w:val="4"/>
    <w:uiPriority w:val="9"/>
    <w:semiHidden/>
    <w:rsid w:val="003D21E3"/>
    <w:rPr>
      <w:rFonts w:ascii="Times New Roman" w:eastAsia="Times New Roman" w:hAnsi="Times New Roman" w:cs="Times New Roman"/>
      <w:b/>
      <w:kern w:val="0"/>
      <w:sz w:val="24"/>
      <w:szCs w:val="24"/>
      <w:lang w:bidi="en-US"/>
      <w14:ligatures w14:val="none"/>
    </w:rPr>
  </w:style>
  <w:style w:type="character" w:customStyle="1" w:styleId="5Char">
    <w:name w:val="제목 5 Char"/>
    <w:basedOn w:val="a0"/>
    <w:link w:val="5"/>
    <w:uiPriority w:val="9"/>
    <w:semiHidden/>
    <w:rsid w:val="003D21E3"/>
    <w:rPr>
      <w:rFonts w:ascii="Times New Roman" w:eastAsia="Times New Roman" w:hAnsi="Times New Roman" w:cs="Times New Roman"/>
      <w:b/>
      <w:kern w:val="0"/>
      <w:sz w:val="22"/>
      <w:lang w:bidi="en-US"/>
      <w14:ligatures w14:val="none"/>
    </w:rPr>
  </w:style>
  <w:style w:type="character" w:customStyle="1" w:styleId="6Char">
    <w:name w:val="제목 6 Char"/>
    <w:basedOn w:val="a0"/>
    <w:link w:val="6"/>
    <w:uiPriority w:val="9"/>
    <w:semiHidden/>
    <w:rsid w:val="003D21E3"/>
    <w:rPr>
      <w:rFonts w:ascii="Times New Roman" w:eastAsia="Times New Roman" w:hAnsi="Times New Roman" w:cs="Times New Roman"/>
      <w:b/>
      <w:kern w:val="0"/>
      <w:szCs w:val="20"/>
      <w:lang w:bidi="en-US"/>
      <w14:ligatures w14:val="none"/>
    </w:rPr>
  </w:style>
  <w:style w:type="table" w:customStyle="1" w:styleId="TableNormal0">
    <w:name w:val="Table Normal_0"/>
    <w:uiPriority w:val="2"/>
    <w:semiHidden/>
    <w:unhideWhenUsed/>
    <w:qFormat/>
    <w:rsid w:val="003D21E3"/>
    <w:pPr>
      <w:widowControl w:val="0"/>
      <w:autoSpaceDE w:val="0"/>
      <w:autoSpaceDN w:val="0"/>
      <w:spacing w:after="0" w:line="240" w:lineRule="auto"/>
      <w:jc w:val="left"/>
    </w:pPr>
    <w:rPr>
      <w:kern w:val="0"/>
      <w:sz w:val="22"/>
      <w:lang w:eastAsia="en-US"/>
      <w14:ligatures w14:val="none"/>
    </w:rPr>
    <w:tblPr>
      <w:tblInd w:w="0" w:type="dxa"/>
      <w:tblCellMar>
        <w:top w:w="0" w:type="dxa"/>
        <w:left w:w="0" w:type="dxa"/>
        <w:bottom w:w="0" w:type="dxa"/>
        <w:right w:w="0" w:type="dxa"/>
      </w:tblCellMar>
    </w:tblPr>
  </w:style>
  <w:style w:type="paragraph" w:styleId="a3">
    <w:name w:val="Body Text"/>
    <w:basedOn w:val="a"/>
    <w:link w:val="Char"/>
    <w:uiPriority w:val="1"/>
    <w:qFormat/>
    <w:rsid w:val="003D21E3"/>
    <w:rPr>
      <w:sz w:val="24"/>
      <w:szCs w:val="24"/>
    </w:rPr>
  </w:style>
  <w:style w:type="character" w:customStyle="1" w:styleId="Char">
    <w:name w:val="본문 Char"/>
    <w:basedOn w:val="a0"/>
    <w:link w:val="a3"/>
    <w:uiPriority w:val="1"/>
    <w:rsid w:val="003D21E3"/>
    <w:rPr>
      <w:rFonts w:ascii="Times New Roman" w:eastAsia="Times New Roman" w:hAnsi="Times New Roman" w:cs="Times New Roman"/>
      <w:kern w:val="0"/>
      <w:sz w:val="24"/>
      <w:szCs w:val="24"/>
      <w:lang w:eastAsia="en-US" w:bidi="en-US"/>
      <w14:ligatures w14:val="none"/>
    </w:rPr>
  </w:style>
  <w:style w:type="paragraph" w:styleId="a4">
    <w:name w:val="List Paragraph"/>
    <w:basedOn w:val="a"/>
    <w:uiPriority w:val="1"/>
    <w:qFormat/>
    <w:rsid w:val="003D21E3"/>
    <w:pPr>
      <w:spacing w:before="1"/>
      <w:ind w:left="453" w:hanging="343"/>
    </w:pPr>
    <w:rPr>
      <w:rFonts w:ascii="Palatino Linotype" w:eastAsia="Palatino Linotype" w:hAnsi="Palatino Linotype" w:cs="Palatino Linotype"/>
    </w:rPr>
  </w:style>
  <w:style w:type="paragraph" w:customStyle="1" w:styleId="TableParagraph">
    <w:name w:val="Table Paragraph"/>
    <w:basedOn w:val="a"/>
    <w:qFormat/>
    <w:rsid w:val="003D21E3"/>
  </w:style>
  <w:style w:type="paragraph" w:styleId="a5">
    <w:name w:val="header"/>
    <w:basedOn w:val="a"/>
    <w:link w:val="Char0"/>
    <w:uiPriority w:val="99"/>
    <w:unhideWhenUsed/>
    <w:rsid w:val="003D21E3"/>
    <w:pPr>
      <w:tabs>
        <w:tab w:val="center" w:pos="4513"/>
        <w:tab w:val="right" w:pos="9026"/>
      </w:tabs>
      <w:snapToGrid w:val="0"/>
    </w:pPr>
  </w:style>
  <w:style w:type="character" w:customStyle="1" w:styleId="Char0">
    <w:name w:val="머리글 Char"/>
    <w:basedOn w:val="a0"/>
    <w:link w:val="a5"/>
    <w:uiPriority w:val="99"/>
    <w:rsid w:val="003D21E3"/>
    <w:rPr>
      <w:rFonts w:ascii="Times New Roman" w:eastAsia="Times New Roman" w:hAnsi="Times New Roman" w:cs="Times New Roman"/>
      <w:kern w:val="0"/>
      <w:sz w:val="22"/>
      <w:lang w:eastAsia="en-US" w:bidi="en-US"/>
      <w14:ligatures w14:val="none"/>
    </w:rPr>
  </w:style>
  <w:style w:type="paragraph" w:styleId="a6">
    <w:name w:val="footer"/>
    <w:basedOn w:val="a"/>
    <w:link w:val="Char1"/>
    <w:uiPriority w:val="99"/>
    <w:unhideWhenUsed/>
    <w:rsid w:val="003D21E3"/>
    <w:pPr>
      <w:tabs>
        <w:tab w:val="center" w:pos="4513"/>
        <w:tab w:val="right" w:pos="9026"/>
      </w:tabs>
      <w:snapToGrid w:val="0"/>
    </w:pPr>
  </w:style>
  <w:style w:type="character" w:customStyle="1" w:styleId="Char1">
    <w:name w:val="바닥글 Char"/>
    <w:basedOn w:val="a0"/>
    <w:link w:val="a6"/>
    <w:uiPriority w:val="99"/>
    <w:rsid w:val="003D21E3"/>
    <w:rPr>
      <w:rFonts w:ascii="Times New Roman" w:eastAsia="Times New Roman" w:hAnsi="Times New Roman" w:cs="Times New Roman"/>
      <w:kern w:val="0"/>
      <w:sz w:val="22"/>
      <w:lang w:eastAsia="en-US" w:bidi="en-US"/>
      <w14:ligatures w14:val="none"/>
    </w:rPr>
  </w:style>
  <w:style w:type="character" w:styleId="a7">
    <w:name w:val="Hyperlink"/>
    <w:basedOn w:val="a0"/>
    <w:uiPriority w:val="99"/>
    <w:unhideWhenUsed/>
    <w:rsid w:val="003D21E3"/>
    <w:rPr>
      <w:color w:val="0563C1" w:themeColor="hyperlink"/>
      <w:u w:val="single"/>
    </w:rPr>
  </w:style>
  <w:style w:type="character" w:styleId="a8">
    <w:name w:val="Unresolved Mention"/>
    <w:basedOn w:val="a0"/>
    <w:uiPriority w:val="99"/>
    <w:semiHidden/>
    <w:unhideWhenUsed/>
    <w:rsid w:val="003D21E3"/>
    <w:rPr>
      <w:color w:val="605E5C"/>
      <w:shd w:val="clear" w:color="auto" w:fill="E1DFDD"/>
    </w:rPr>
  </w:style>
  <w:style w:type="paragraph" w:customStyle="1" w:styleId="EndNoteBibliographyTitle">
    <w:name w:val="EndNote Bibliography Title"/>
    <w:basedOn w:val="a"/>
    <w:link w:val="EndNoteBibliographyTitleChar"/>
    <w:rsid w:val="003D21E3"/>
    <w:pPr>
      <w:jc w:val="center"/>
    </w:pPr>
    <w:rPr>
      <w:noProof/>
      <w:sz w:val="24"/>
      <w:szCs w:val="24"/>
    </w:rPr>
  </w:style>
  <w:style w:type="character" w:customStyle="1" w:styleId="EndNoteBibliographyTitleChar">
    <w:name w:val="EndNote Bibliography Title Char"/>
    <w:basedOn w:val="Char"/>
    <w:link w:val="EndNoteBibliographyTitle"/>
    <w:rsid w:val="003D21E3"/>
    <w:rPr>
      <w:rFonts w:ascii="Times New Roman" w:eastAsia="Times New Roman" w:hAnsi="Times New Roman" w:cs="Times New Roman"/>
      <w:noProof/>
      <w:kern w:val="0"/>
      <w:sz w:val="24"/>
      <w:szCs w:val="24"/>
      <w:lang w:eastAsia="en-US" w:bidi="en-US"/>
      <w14:ligatures w14:val="none"/>
    </w:rPr>
  </w:style>
  <w:style w:type="paragraph" w:customStyle="1" w:styleId="EndNoteBibliography">
    <w:name w:val="EndNote Bibliography"/>
    <w:basedOn w:val="a"/>
    <w:link w:val="EndNoteBibliographyChar"/>
    <w:rsid w:val="003D21E3"/>
    <w:pPr>
      <w:jc w:val="both"/>
    </w:pPr>
    <w:rPr>
      <w:noProof/>
      <w:sz w:val="24"/>
      <w:szCs w:val="24"/>
    </w:rPr>
  </w:style>
  <w:style w:type="character" w:customStyle="1" w:styleId="EndNoteBibliographyChar">
    <w:name w:val="EndNote Bibliography Char"/>
    <w:basedOn w:val="Char"/>
    <w:link w:val="EndNoteBibliography"/>
    <w:rsid w:val="003D21E3"/>
    <w:rPr>
      <w:rFonts w:ascii="Times New Roman" w:eastAsia="Times New Roman" w:hAnsi="Times New Roman" w:cs="Times New Roman"/>
      <w:noProof/>
      <w:kern w:val="0"/>
      <w:sz w:val="24"/>
      <w:szCs w:val="24"/>
      <w:lang w:eastAsia="en-US" w:bidi="en-US"/>
      <w14:ligatures w14:val="none"/>
    </w:rPr>
  </w:style>
  <w:style w:type="table" w:styleId="a9">
    <w:name w:val="Table Grid"/>
    <w:basedOn w:val="a1"/>
    <w:uiPriority w:val="39"/>
    <w:rsid w:val="003D21E3"/>
    <w:pPr>
      <w:widowControl w:val="0"/>
      <w:autoSpaceDE w:val="0"/>
      <w:autoSpaceDN w:val="0"/>
      <w:spacing w:after="0" w:line="240" w:lineRule="auto"/>
      <w:jc w:val="left"/>
    </w:pPr>
    <w:rPr>
      <w:kern w:val="0"/>
      <w:sz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3D21E3"/>
    <w:rPr>
      <w:b/>
      <w:bCs/>
      <w:sz w:val="20"/>
      <w:szCs w:val="20"/>
    </w:rPr>
  </w:style>
  <w:style w:type="character" w:styleId="ab">
    <w:name w:val="Placeholder Text"/>
    <w:basedOn w:val="a0"/>
    <w:uiPriority w:val="99"/>
    <w:semiHidden/>
    <w:rsid w:val="003D21E3"/>
    <w:rPr>
      <w:color w:val="808080"/>
    </w:rPr>
  </w:style>
  <w:style w:type="paragraph" w:styleId="ac">
    <w:name w:val="Subtitle"/>
    <w:basedOn w:val="a"/>
    <w:next w:val="a"/>
    <w:link w:val="Char2"/>
    <w:uiPriority w:val="11"/>
    <w:qFormat/>
    <w:rsid w:val="003D21E3"/>
    <w:pPr>
      <w:spacing w:after="60"/>
      <w:jc w:val="center"/>
      <w:outlineLvl w:val="1"/>
    </w:pPr>
    <w:rPr>
      <w:rFonts w:asciiTheme="minorHAnsi" w:eastAsiaTheme="minorEastAsia" w:hAnsiTheme="minorHAnsi" w:cstheme="minorBidi"/>
      <w:sz w:val="24"/>
      <w:szCs w:val="24"/>
    </w:rPr>
  </w:style>
  <w:style w:type="character" w:customStyle="1" w:styleId="Char2">
    <w:name w:val="부제 Char"/>
    <w:basedOn w:val="a0"/>
    <w:link w:val="ac"/>
    <w:uiPriority w:val="11"/>
    <w:rsid w:val="003D21E3"/>
    <w:rPr>
      <w:kern w:val="0"/>
      <w:sz w:val="24"/>
      <w:szCs w:val="24"/>
      <w:lang w:eastAsia="en-US" w:bidi="en-US"/>
      <w14:ligatures w14:val="none"/>
    </w:rPr>
  </w:style>
  <w:style w:type="table" w:customStyle="1" w:styleId="TableNormal00">
    <w:name w:val="Table Normal_0_0"/>
    <w:rsid w:val="003D21E3"/>
    <w:pPr>
      <w:widowControl w:val="0"/>
      <w:spacing w:after="0" w:line="240" w:lineRule="auto"/>
      <w:jc w:val="left"/>
    </w:pPr>
    <w:rPr>
      <w:kern w:val="0"/>
      <w:sz w:val="22"/>
      <w:lang w:eastAsia="en-US"/>
      <w14:ligatures w14:val="none"/>
    </w:rPr>
    <w:tblPr>
      <w:tblInd w:w="0" w:type="dxa"/>
      <w:tblCellMar>
        <w:top w:w="0" w:type="dxa"/>
        <w:left w:w="0" w:type="dxa"/>
        <w:bottom w:w="0" w:type="dxa"/>
        <w:right w:w="0" w:type="dxa"/>
      </w:tblCellMar>
    </w:tblPr>
  </w:style>
  <w:style w:type="paragraph" w:styleId="ad">
    <w:name w:val="Revision"/>
    <w:hidden/>
    <w:uiPriority w:val="99"/>
    <w:semiHidden/>
    <w:rsid w:val="003D21E3"/>
    <w:pPr>
      <w:spacing w:after="0" w:line="240" w:lineRule="auto"/>
      <w:jc w:val="left"/>
    </w:pPr>
    <w:rPr>
      <w:rFonts w:ascii="Times New Roman" w:eastAsia="Times New Roman" w:hAnsi="Times New Roman" w:cs="Times New Roman"/>
      <w:kern w:val="0"/>
      <w:sz w:val="22"/>
      <w:lang w:eastAsia="en-US" w:bidi="en-US"/>
      <w14:ligatures w14:val="none"/>
    </w:rPr>
  </w:style>
  <w:style w:type="character" w:styleId="ae">
    <w:name w:val="annotation reference"/>
    <w:basedOn w:val="a0"/>
    <w:uiPriority w:val="99"/>
    <w:semiHidden/>
    <w:unhideWhenUsed/>
    <w:rsid w:val="003D21E3"/>
    <w:rPr>
      <w:sz w:val="16"/>
      <w:szCs w:val="16"/>
    </w:rPr>
  </w:style>
  <w:style w:type="paragraph" w:styleId="af">
    <w:name w:val="annotation text"/>
    <w:basedOn w:val="a"/>
    <w:link w:val="Char3"/>
    <w:uiPriority w:val="99"/>
    <w:unhideWhenUsed/>
    <w:rsid w:val="003D21E3"/>
    <w:rPr>
      <w:sz w:val="20"/>
      <w:szCs w:val="20"/>
    </w:rPr>
  </w:style>
  <w:style w:type="character" w:customStyle="1" w:styleId="Char3">
    <w:name w:val="메모 텍스트 Char"/>
    <w:basedOn w:val="a0"/>
    <w:link w:val="af"/>
    <w:uiPriority w:val="99"/>
    <w:rsid w:val="003D21E3"/>
    <w:rPr>
      <w:rFonts w:ascii="Times New Roman" w:eastAsia="Times New Roman" w:hAnsi="Times New Roman" w:cs="Times New Roman"/>
      <w:kern w:val="0"/>
      <w:szCs w:val="20"/>
      <w:lang w:eastAsia="en-US" w:bidi="en-US"/>
      <w14:ligatures w14:val="none"/>
    </w:rPr>
  </w:style>
  <w:style w:type="paragraph" w:styleId="af0">
    <w:name w:val="annotation subject"/>
    <w:basedOn w:val="af"/>
    <w:next w:val="af"/>
    <w:link w:val="Char4"/>
    <w:uiPriority w:val="99"/>
    <w:semiHidden/>
    <w:unhideWhenUsed/>
    <w:rsid w:val="003D21E3"/>
    <w:rPr>
      <w:b/>
      <w:bCs/>
    </w:rPr>
  </w:style>
  <w:style w:type="character" w:customStyle="1" w:styleId="Char4">
    <w:name w:val="메모 주제 Char"/>
    <w:basedOn w:val="Char3"/>
    <w:link w:val="af0"/>
    <w:uiPriority w:val="99"/>
    <w:semiHidden/>
    <w:rsid w:val="003D21E3"/>
    <w:rPr>
      <w:rFonts w:ascii="Times New Roman" w:eastAsia="Times New Roman" w:hAnsi="Times New Roman" w:cs="Times New Roman"/>
      <w:b/>
      <w:bCs/>
      <w:kern w:val="0"/>
      <w:szCs w:val="20"/>
      <w:lang w:eastAsia="en-US" w:bidi="en-US"/>
      <w14:ligatures w14:val="none"/>
    </w:rPr>
  </w:style>
  <w:style w:type="table" w:customStyle="1" w:styleId="TableNormal">
    <w:name w:val="Table Normal"/>
    <w:rsid w:val="003D21E3"/>
    <w:pPr>
      <w:widowControl w:val="0"/>
      <w:spacing w:after="0" w:line="240" w:lineRule="auto"/>
      <w:jc w:val="left"/>
    </w:pPr>
    <w:rPr>
      <w:rFonts w:ascii="Times New Roman" w:eastAsia="바탕" w:hAnsi="Times New Roman" w:cs="Times New Roman"/>
      <w:kern w:val="0"/>
      <w:sz w:val="22"/>
      <w14:ligatures w14:val="none"/>
    </w:rPr>
    <w:tblPr>
      <w:tblCellMar>
        <w:top w:w="0" w:type="dxa"/>
        <w:left w:w="0" w:type="dxa"/>
        <w:bottom w:w="0" w:type="dxa"/>
        <w:right w:w="0" w:type="dxa"/>
      </w:tblCellMar>
    </w:tblPr>
  </w:style>
  <w:style w:type="paragraph" w:styleId="af1">
    <w:name w:val="Title"/>
    <w:basedOn w:val="a"/>
    <w:next w:val="a"/>
    <w:link w:val="Char5"/>
    <w:uiPriority w:val="10"/>
    <w:qFormat/>
    <w:rsid w:val="003D21E3"/>
    <w:pPr>
      <w:keepNext/>
      <w:keepLines/>
      <w:autoSpaceDE/>
      <w:autoSpaceDN/>
      <w:spacing w:before="480" w:after="120"/>
    </w:pPr>
    <w:rPr>
      <w:b/>
      <w:sz w:val="72"/>
      <w:szCs w:val="72"/>
      <w:lang w:eastAsia="ko-KR"/>
    </w:rPr>
  </w:style>
  <w:style w:type="character" w:customStyle="1" w:styleId="Char5">
    <w:name w:val="제목 Char"/>
    <w:basedOn w:val="a0"/>
    <w:link w:val="af1"/>
    <w:uiPriority w:val="10"/>
    <w:rsid w:val="003D21E3"/>
    <w:rPr>
      <w:rFonts w:ascii="Times New Roman" w:eastAsia="Times New Roman" w:hAnsi="Times New Roman" w:cs="Times New Roman"/>
      <w:b/>
      <w:kern w:val="0"/>
      <w:sz w:val="72"/>
      <w:szCs w:val="72"/>
      <w:lang w:bidi="en-US"/>
      <w14:ligatures w14:val="none"/>
    </w:rPr>
  </w:style>
  <w:style w:type="character" w:styleId="af2">
    <w:name w:val="FollowedHyperlink"/>
    <w:basedOn w:val="a0"/>
    <w:uiPriority w:val="99"/>
    <w:semiHidden/>
    <w:unhideWhenUsed/>
    <w:rsid w:val="00B1479A"/>
    <w:rPr>
      <w:color w:val="954F72" w:themeColor="followedHyperlink"/>
      <w:u w:val="single"/>
    </w:rPr>
  </w:style>
  <w:style w:type="paragraph" w:styleId="af3">
    <w:name w:val="No Spacing"/>
    <w:uiPriority w:val="1"/>
    <w:qFormat/>
    <w:rsid w:val="007C51B3"/>
    <w:pPr>
      <w:widowControl w:val="0"/>
      <w:autoSpaceDE w:val="0"/>
      <w:autoSpaceDN w:val="0"/>
      <w:spacing w:after="0" w:line="240" w:lineRule="auto"/>
      <w:jc w:val="left"/>
    </w:pPr>
    <w:rPr>
      <w:rFonts w:ascii="Times New Roman" w:eastAsia="Times New Roman" w:hAnsi="Times New Roman" w:cs="Times New Roman"/>
      <w:kern w:val="0"/>
      <w:sz w:val="22"/>
      <w:lang w:eastAsia="en-US" w:bidi="en-US"/>
      <w14:ligatures w14:val="none"/>
    </w:rPr>
  </w:style>
  <w:style w:type="paragraph" w:styleId="af4">
    <w:name w:val="footnote text"/>
    <w:basedOn w:val="a"/>
    <w:link w:val="Char6"/>
    <w:uiPriority w:val="99"/>
    <w:semiHidden/>
    <w:unhideWhenUsed/>
    <w:rsid w:val="006527E2"/>
    <w:pPr>
      <w:snapToGrid w:val="0"/>
    </w:pPr>
  </w:style>
  <w:style w:type="character" w:customStyle="1" w:styleId="Char6">
    <w:name w:val="각주 텍스트 Char"/>
    <w:basedOn w:val="a0"/>
    <w:link w:val="af4"/>
    <w:uiPriority w:val="99"/>
    <w:semiHidden/>
    <w:rsid w:val="006527E2"/>
    <w:rPr>
      <w:rFonts w:ascii="Times New Roman" w:eastAsia="Times New Roman" w:hAnsi="Times New Roman" w:cs="Times New Roman"/>
      <w:kern w:val="0"/>
      <w:sz w:val="22"/>
      <w:lang w:eastAsia="en-US" w:bidi="en-US"/>
      <w14:ligatures w14:val="none"/>
    </w:rPr>
  </w:style>
  <w:style w:type="character" w:styleId="af5">
    <w:name w:val="footnote reference"/>
    <w:basedOn w:val="a0"/>
    <w:uiPriority w:val="99"/>
    <w:semiHidden/>
    <w:unhideWhenUsed/>
    <w:rsid w:val="006527E2"/>
    <w:rPr>
      <w:vertAlign w:val="superscript"/>
    </w:rPr>
  </w:style>
  <w:style w:type="paragraph" w:styleId="af6">
    <w:name w:val="Normal (Web)"/>
    <w:basedOn w:val="a"/>
    <w:uiPriority w:val="99"/>
    <w:semiHidden/>
    <w:unhideWhenUsed/>
    <w:rsid w:val="007D43A4"/>
    <w:rPr>
      <w:sz w:val="24"/>
      <w:szCs w:val="24"/>
    </w:rPr>
  </w:style>
  <w:style w:type="character" w:styleId="af7">
    <w:name w:val="Strong"/>
    <w:basedOn w:val="a0"/>
    <w:uiPriority w:val="22"/>
    <w:qFormat/>
    <w:rsid w:val="00FC5C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4970">
      <w:bodyDiv w:val="1"/>
      <w:marLeft w:val="0"/>
      <w:marRight w:val="0"/>
      <w:marTop w:val="0"/>
      <w:marBottom w:val="0"/>
      <w:divBdr>
        <w:top w:val="none" w:sz="0" w:space="0" w:color="auto"/>
        <w:left w:val="none" w:sz="0" w:space="0" w:color="auto"/>
        <w:bottom w:val="none" w:sz="0" w:space="0" w:color="auto"/>
        <w:right w:val="none" w:sz="0" w:space="0" w:color="auto"/>
      </w:divBdr>
    </w:div>
    <w:div w:id="3482481">
      <w:bodyDiv w:val="1"/>
      <w:marLeft w:val="0"/>
      <w:marRight w:val="0"/>
      <w:marTop w:val="0"/>
      <w:marBottom w:val="0"/>
      <w:divBdr>
        <w:top w:val="none" w:sz="0" w:space="0" w:color="auto"/>
        <w:left w:val="none" w:sz="0" w:space="0" w:color="auto"/>
        <w:bottom w:val="none" w:sz="0" w:space="0" w:color="auto"/>
        <w:right w:val="none" w:sz="0" w:space="0" w:color="auto"/>
      </w:divBdr>
    </w:div>
    <w:div w:id="31543557">
      <w:bodyDiv w:val="1"/>
      <w:marLeft w:val="0"/>
      <w:marRight w:val="0"/>
      <w:marTop w:val="0"/>
      <w:marBottom w:val="0"/>
      <w:divBdr>
        <w:top w:val="none" w:sz="0" w:space="0" w:color="auto"/>
        <w:left w:val="none" w:sz="0" w:space="0" w:color="auto"/>
        <w:bottom w:val="none" w:sz="0" w:space="0" w:color="auto"/>
        <w:right w:val="none" w:sz="0" w:space="0" w:color="auto"/>
      </w:divBdr>
    </w:div>
    <w:div w:id="33819199">
      <w:bodyDiv w:val="1"/>
      <w:marLeft w:val="0"/>
      <w:marRight w:val="0"/>
      <w:marTop w:val="0"/>
      <w:marBottom w:val="0"/>
      <w:divBdr>
        <w:top w:val="none" w:sz="0" w:space="0" w:color="auto"/>
        <w:left w:val="none" w:sz="0" w:space="0" w:color="auto"/>
        <w:bottom w:val="none" w:sz="0" w:space="0" w:color="auto"/>
        <w:right w:val="none" w:sz="0" w:space="0" w:color="auto"/>
      </w:divBdr>
    </w:div>
    <w:div w:id="114758903">
      <w:bodyDiv w:val="1"/>
      <w:marLeft w:val="0"/>
      <w:marRight w:val="0"/>
      <w:marTop w:val="0"/>
      <w:marBottom w:val="0"/>
      <w:divBdr>
        <w:top w:val="none" w:sz="0" w:space="0" w:color="auto"/>
        <w:left w:val="none" w:sz="0" w:space="0" w:color="auto"/>
        <w:bottom w:val="none" w:sz="0" w:space="0" w:color="auto"/>
        <w:right w:val="none" w:sz="0" w:space="0" w:color="auto"/>
      </w:divBdr>
    </w:div>
    <w:div w:id="174728163">
      <w:bodyDiv w:val="1"/>
      <w:marLeft w:val="0"/>
      <w:marRight w:val="0"/>
      <w:marTop w:val="0"/>
      <w:marBottom w:val="0"/>
      <w:divBdr>
        <w:top w:val="none" w:sz="0" w:space="0" w:color="auto"/>
        <w:left w:val="none" w:sz="0" w:space="0" w:color="auto"/>
        <w:bottom w:val="none" w:sz="0" w:space="0" w:color="auto"/>
        <w:right w:val="none" w:sz="0" w:space="0" w:color="auto"/>
      </w:divBdr>
    </w:div>
    <w:div w:id="193931562">
      <w:bodyDiv w:val="1"/>
      <w:marLeft w:val="0"/>
      <w:marRight w:val="0"/>
      <w:marTop w:val="0"/>
      <w:marBottom w:val="0"/>
      <w:divBdr>
        <w:top w:val="none" w:sz="0" w:space="0" w:color="auto"/>
        <w:left w:val="none" w:sz="0" w:space="0" w:color="auto"/>
        <w:bottom w:val="none" w:sz="0" w:space="0" w:color="auto"/>
        <w:right w:val="none" w:sz="0" w:space="0" w:color="auto"/>
      </w:divBdr>
    </w:div>
    <w:div w:id="209418671">
      <w:bodyDiv w:val="1"/>
      <w:marLeft w:val="0"/>
      <w:marRight w:val="0"/>
      <w:marTop w:val="0"/>
      <w:marBottom w:val="0"/>
      <w:divBdr>
        <w:top w:val="none" w:sz="0" w:space="0" w:color="auto"/>
        <w:left w:val="none" w:sz="0" w:space="0" w:color="auto"/>
        <w:bottom w:val="none" w:sz="0" w:space="0" w:color="auto"/>
        <w:right w:val="none" w:sz="0" w:space="0" w:color="auto"/>
      </w:divBdr>
    </w:div>
    <w:div w:id="236134965">
      <w:bodyDiv w:val="1"/>
      <w:marLeft w:val="0"/>
      <w:marRight w:val="0"/>
      <w:marTop w:val="0"/>
      <w:marBottom w:val="0"/>
      <w:divBdr>
        <w:top w:val="none" w:sz="0" w:space="0" w:color="auto"/>
        <w:left w:val="none" w:sz="0" w:space="0" w:color="auto"/>
        <w:bottom w:val="none" w:sz="0" w:space="0" w:color="auto"/>
        <w:right w:val="none" w:sz="0" w:space="0" w:color="auto"/>
      </w:divBdr>
    </w:div>
    <w:div w:id="254246899">
      <w:bodyDiv w:val="1"/>
      <w:marLeft w:val="0"/>
      <w:marRight w:val="0"/>
      <w:marTop w:val="0"/>
      <w:marBottom w:val="0"/>
      <w:divBdr>
        <w:top w:val="none" w:sz="0" w:space="0" w:color="auto"/>
        <w:left w:val="none" w:sz="0" w:space="0" w:color="auto"/>
        <w:bottom w:val="none" w:sz="0" w:space="0" w:color="auto"/>
        <w:right w:val="none" w:sz="0" w:space="0" w:color="auto"/>
      </w:divBdr>
    </w:div>
    <w:div w:id="294141939">
      <w:bodyDiv w:val="1"/>
      <w:marLeft w:val="0"/>
      <w:marRight w:val="0"/>
      <w:marTop w:val="0"/>
      <w:marBottom w:val="0"/>
      <w:divBdr>
        <w:top w:val="none" w:sz="0" w:space="0" w:color="auto"/>
        <w:left w:val="none" w:sz="0" w:space="0" w:color="auto"/>
        <w:bottom w:val="none" w:sz="0" w:space="0" w:color="auto"/>
        <w:right w:val="none" w:sz="0" w:space="0" w:color="auto"/>
      </w:divBdr>
    </w:div>
    <w:div w:id="294799617">
      <w:bodyDiv w:val="1"/>
      <w:marLeft w:val="0"/>
      <w:marRight w:val="0"/>
      <w:marTop w:val="0"/>
      <w:marBottom w:val="0"/>
      <w:divBdr>
        <w:top w:val="none" w:sz="0" w:space="0" w:color="auto"/>
        <w:left w:val="none" w:sz="0" w:space="0" w:color="auto"/>
        <w:bottom w:val="none" w:sz="0" w:space="0" w:color="auto"/>
        <w:right w:val="none" w:sz="0" w:space="0" w:color="auto"/>
      </w:divBdr>
    </w:div>
    <w:div w:id="295642806">
      <w:bodyDiv w:val="1"/>
      <w:marLeft w:val="0"/>
      <w:marRight w:val="0"/>
      <w:marTop w:val="0"/>
      <w:marBottom w:val="0"/>
      <w:divBdr>
        <w:top w:val="none" w:sz="0" w:space="0" w:color="auto"/>
        <w:left w:val="none" w:sz="0" w:space="0" w:color="auto"/>
        <w:bottom w:val="none" w:sz="0" w:space="0" w:color="auto"/>
        <w:right w:val="none" w:sz="0" w:space="0" w:color="auto"/>
      </w:divBdr>
    </w:div>
    <w:div w:id="297492107">
      <w:bodyDiv w:val="1"/>
      <w:marLeft w:val="0"/>
      <w:marRight w:val="0"/>
      <w:marTop w:val="0"/>
      <w:marBottom w:val="0"/>
      <w:divBdr>
        <w:top w:val="none" w:sz="0" w:space="0" w:color="auto"/>
        <w:left w:val="none" w:sz="0" w:space="0" w:color="auto"/>
        <w:bottom w:val="none" w:sz="0" w:space="0" w:color="auto"/>
        <w:right w:val="none" w:sz="0" w:space="0" w:color="auto"/>
      </w:divBdr>
    </w:div>
    <w:div w:id="303505974">
      <w:bodyDiv w:val="1"/>
      <w:marLeft w:val="0"/>
      <w:marRight w:val="0"/>
      <w:marTop w:val="0"/>
      <w:marBottom w:val="0"/>
      <w:divBdr>
        <w:top w:val="none" w:sz="0" w:space="0" w:color="auto"/>
        <w:left w:val="none" w:sz="0" w:space="0" w:color="auto"/>
        <w:bottom w:val="none" w:sz="0" w:space="0" w:color="auto"/>
        <w:right w:val="none" w:sz="0" w:space="0" w:color="auto"/>
      </w:divBdr>
    </w:div>
    <w:div w:id="313685085">
      <w:bodyDiv w:val="1"/>
      <w:marLeft w:val="0"/>
      <w:marRight w:val="0"/>
      <w:marTop w:val="0"/>
      <w:marBottom w:val="0"/>
      <w:divBdr>
        <w:top w:val="none" w:sz="0" w:space="0" w:color="auto"/>
        <w:left w:val="none" w:sz="0" w:space="0" w:color="auto"/>
        <w:bottom w:val="none" w:sz="0" w:space="0" w:color="auto"/>
        <w:right w:val="none" w:sz="0" w:space="0" w:color="auto"/>
      </w:divBdr>
    </w:div>
    <w:div w:id="324165121">
      <w:bodyDiv w:val="1"/>
      <w:marLeft w:val="0"/>
      <w:marRight w:val="0"/>
      <w:marTop w:val="0"/>
      <w:marBottom w:val="0"/>
      <w:divBdr>
        <w:top w:val="none" w:sz="0" w:space="0" w:color="auto"/>
        <w:left w:val="none" w:sz="0" w:space="0" w:color="auto"/>
        <w:bottom w:val="none" w:sz="0" w:space="0" w:color="auto"/>
        <w:right w:val="none" w:sz="0" w:space="0" w:color="auto"/>
      </w:divBdr>
    </w:div>
    <w:div w:id="328824821">
      <w:bodyDiv w:val="1"/>
      <w:marLeft w:val="0"/>
      <w:marRight w:val="0"/>
      <w:marTop w:val="0"/>
      <w:marBottom w:val="0"/>
      <w:divBdr>
        <w:top w:val="none" w:sz="0" w:space="0" w:color="auto"/>
        <w:left w:val="none" w:sz="0" w:space="0" w:color="auto"/>
        <w:bottom w:val="none" w:sz="0" w:space="0" w:color="auto"/>
        <w:right w:val="none" w:sz="0" w:space="0" w:color="auto"/>
      </w:divBdr>
    </w:div>
    <w:div w:id="368529081">
      <w:bodyDiv w:val="1"/>
      <w:marLeft w:val="0"/>
      <w:marRight w:val="0"/>
      <w:marTop w:val="0"/>
      <w:marBottom w:val="0"/>
      <w:divBdr>
        <w:top w:val="none" w:sz="0" w:space="0" w:color="auto"/>
        <w:left w:val="none" w:sz="0" w:space="0" w:color="auto"/>
        <w:bottom w:val="none" w:sz="0" w:space="0" w:color="auto"/>
        <w:right w:val="none" w:sz="0" w:space="0" w:color="auto"/>
      </w:divBdr>
    </w:div>
    <w:div w:id="421537270">
      <w:bodyDiv w:val="1"/>
      <w:marLeft w:val="0"/>
      <w:marRight w:val="0"/>
      <w:marTop w:val="0"/>
      <w:marBottom w:val="0"/>
      <w:divBdr>
        <w:top w:val="none" w:sz="0" w:space="0" w:color="auto"/>
        <w:left w:val="none" w:sz="0" w:space="0" w:color="auto"/>
        <w:bottom w:val="none" w:sz="0" w:space="0" w:color="auto"/>
        <w:right w:val="none" w:sz="0" w:space="0" w:color="auto"/>
      </w:divBdr>
    </w:div>
    <w:div w:id="531236030">
      <w:bodyDiv w:val="1"/>
      <w:marLeft w:val="0"/>
      <w:marRight w:val="0"/>
      <w:marTop w:val="0"/>
      <w:marBottom w:val="0"/>
      <w:divBdr>
        <w:top w:val="none" w:sz="0" w:space="0" w:color="auto"/>
        <w:left w:val="none" w:sz="0" w:space="0" w:color="auto"/>
        <w:bottom w:val="none" w:sz="0" w:space="0" w:color="auto"/>
        <w:right w:val="none" w:sz="0" w:space="0" w:color="auto"/>
      </w:divBdr>
    </w:div>
    <w:div w:id="542208357">
      <w:bodyDiv w:val="1"/>
      <w:marLeft w:val="0"/>
      <w:marRight w:val="0"/>
      <w:marTop w:val="0"/>
      <w:marBottom w:val="0"/>
      <w:divBdr>
        <w:top w:val="none" w:sz="0" w:space="0" w:color="auto"/>
        <w:left w:val="none" w:sz="0" w:space="0" w:color="auto"/>
        <w:bottom w:val="none" w:sz="0" w:space="0" w:color="auto"/>
        <w:right w:val="none" w:sz="0" w:space="0" w:color="auto"/>
      </w:divBdr>
    </w:div>
    <w:div w:id="558786786">
      <w:bodyDiv w:val="1"/>
      <w:marLeft w:val="0"/>
      <w:marRight w:val="0"/>
      <w:marTop w:val="0"/>
      <w:marBottom w:val="0"/>
      <w:divBdr>
        <w:top w:val="none" w:sz="0" w:space="0" w:color="auto"/>
        <w:left w:val="none" w:sz="0" w:space="0" w:color="auto"/>
        <w:bottom w:val="none" w:sz="0" w:space="0" w:color="auto"/>
        <w:right w:val="none" w:sz="0" w:space="0" w:color="auto"/>
      </w:divBdr>
    </w:div>
    <w:div w:id="587232391">
      <w:bodyDiv w:val="1"/>
      <w:marLeft w:val="0"/>
      <w:marRight w:val="0"/>
      <w:marTop w:val="0"/>
      <w:marBottom w:val="0"/>
      <w:divBdr>
        <w:top w:val="none" w:sz="0" w:space="0" w:color="auto"/>
        <w:left w:val="none" w:sz="0" w:space="0" w:color="auto"/>
        <w:bottom w:val="none" w:sz="0" w:space="0" w:color="auto"/>
        <w:right w:val="none" w:sz="0" w:space="0" w:color="auto"/>
      </w:divBdr>
    </w:div>
    <w:div w:id="618998876">
      <w:bodyDiv w:val="1"/>
      <w:marLeft w:val="0"/>
      <w:marRight w:val="0"/>
      <w:marTop w:val="0"/>
      <w:marBottom w:val="0"/>
      <w:divBdr>
        <w:top w:val="none" w:sz="0" w:space="0" w:color="auto"/>
        <w:left w:val="none" w:sz="0" w:space="0" w:color="auto"/>
        <w:bottom w:val="none" w:sz="0" w:space="0" w:color="auto"/>
        <w:right w:val="none" w:sz="0" w:space="0" w:color="auto"/>
      </w:divBdr>
    </w:div>
    <w:div w:id="638607640">
      <w:bodyDiv w:val="1"/>
      <w:marLeft w:val="0"/>
      <w:marRight w:val="0"/>
      <w:marTop w:val="0"/>
      <w:marBottom w:val="0"/>
      <w:divBdr>
        <w:top w:val="none" w:sz="0" w:space="0" w:color="auto"/>
        <w:left w:val="none" w:sz="0" w:space="0" w:color="auto"/>
        <w:bottom w:val="none" w:sz="0" w:space="0" w:color="auto"/>
        <w:right w:val="none" w:sz="0" w:space="0" w:color="auto"/>
      </w:divBdr>
    </w:div>
    <w:div w:id="653536112">
      <w:bodyDiv w:val="1"/>
      <w:marLeft w:val="0"/>
      <w:marRight w:val="0"/>
      <w:marTop w:val="0"/>
      <w:marBottom w:val="0"/>
      <w:divBdr>
        <w:top w:val="none" w:sz="0" w:space="0" w:color="auto"/>
        <w:left w:val="none" w:sz="0" w:space="0" w:color="auto"/>
        <w:bottom w:val="none" w:sz="0" w:space="0" w:color="auto"/>
        <w:right w:val="none" w:sz="0" w:space="0" w:color="auto"/>
      </w:divBdr>
    </w:div>
    <w:div w:id="682049062">
      <w:bodyDiv w:val="1"/>
      <w:marLeft w:val="0"/>
      <w:marRight w:val="0"/>
      <w:marTop w:val="0"/>
      <w:marBottom w:val="0"/>
      <w:divBdr>
        <w:top w:val="none" w:sz="0" w:space="0" w:color="auto"/>
        <w:left w:val="none" w:sz="0" w:space="0" w:color="auto"/>
        <w:bottom w:val="none" w:sz="0" w:space="0" w:color="auto"/>
        <w:right w:val="none" w:sz="0" w:space="0" w:color="auto"/>
      </w:divBdr>
    </w:div>
    <w:div w:id="697196415">
      <w:bodyDiv w:val="1"/>
      <w:marLeft w:val="0"/>
      <w:marRight w:val="0"/>
      <w:marTop w:val="0"/>
      <w:marBottom w:val="0"/>
      <w:divBdr>
        <w:top w:val="none" w:sz="0" w:space="0" w:color="auto"/>
        <w:left w:val="none" w:sz="0" w:space="0" w:color="auto"/>
        <w:bottom w:val="none" w:sz="0" w:space="0" w:color="auto"/>
        <w:right w:val="none" w:sz="0" w:space="0" w:color="auto"/>
      </w:divBdr>
    </w:div>
    <w:div w:id="781615011">
      <w:bodyDiv w:val="1"/>
      <w:marLeft w:val="0"/>
      <w:marRight w:val="0"/>
      <w:marTop w:val="0"/>
      <w:marBottom w:val="0"/>
      <w:divBdr>
        <w:top w:val="none" w:sz="0" w:space="0" w:color="auto"/>
        <w:left w:val="none" w:sz="0" w:space="0" w:color="auto"/>
        <w:bottom w:val="none" w:sz="0" w:space="0" w:color="auto"/>
        <w:right w:val="none" w:sz="0" w:space="0" w:color="auto"/>
      </w:divBdr>
    </w:div>
    <w:div w:id="808012096">
      <w:bodyDiv w:val="1"/>
      <w:marLeft w:val="0"/>
      <w:marRight w:val="0"/>
      <w:marTop w:val="0"/>
      <w:marBottom w:val="0"/>
      <w:divBdr>
        <w:top w:val="none" w:sz="0" w:space="0" w:color="auto"/>
        <w:left w:val="none" w:sz="0" w:space="0" w:color="auto"/>
        <w:bottom w:val="none" w:sz="0" w:space="0" w:color="auto"/>
        <w:right w:val="none" w:sz="0" w:space="0" w:color="auto"/>
      </w:divBdr>
    </w:div>
    <w:div w:id="816647620">
      <w:bodyDiv w:val="1"/>
      <w:marLeft w:val="0"/>
      <w:marRight w:val="0"/>
      <w:marTop w:val="0"/>
      <w:marBottom w:val="0"/>
      <w:divBdr>
        <w:top w:val="none" w:sz="0" w:space="0" w:color="auto"/>
        <w:left w:val="none" w:sz="0" w:space="0" w:color="auto"/>
        <w:bottom w:val="none" w:sz="0" w:space="0" w:color="auto"/>
        <w:right w:val="none" w:sz="0" w:space="0" w:color="auto"/>
      </w:divBdr>
    </w:div>
    <w:div w:id="841941380">
      <w:bodyDiv w:val="1"/>
      <w:marLeft w:val="0"/>
      <w:marRight w:val="0"/>
      <w:marTop w:val="0"/>
      <w:marBottom w:val="0"/>
      <w:divBdr>
        <w:top w:val="none" w:sz="0" w:space="0" w:color="auto"/>
        <w:left w:val="none" w:sz="0" w:space="0" w:color="auto"/>
        <w:bottom w:val="none" w:sz="0" w:space="0" w:color="auto"/>
        <w:right w:val="none" w:sz="0" w:space="0" w:color="auto"/>
      </w:divBdr>
    </w:div>
    <w:div w:id="861163375">
      <w:bodyDiv w:val="1"/>
      <w:marLeft w:val="0"/>
      <w:marRight w:val="0"/>
      <w:marTop w:val="0"/>
      <w:marBottom w:val="0"/>
      <w:divBdr>
        <w:top w:val="none" w:sz="0" w:space="0" w:color="auto"/>
        <w:left w:val="none" w:sz="0" w:space="0" w:color="auto"/>
        <w:bottom w:val="none" w:sz="0" w:space="0" w:color="auto"/>
        <w:right w:val="none" w:sz="0" w:space="0" w:color="auto"/>
      </w:divBdr>
    </w:div>
    <w:div w:id="904801467">
      <w:bodyDiv w:val="1"/>
      <w:marLeft w:val="0"/>
      <w:marRight w:val="0"/>
      <w:marTop w:val="0"/>
      <w:marBottom w:val="0"/>
      <w:divBdr>
        <w:top w:val="none" w:sz="0" w:space="0" w:color="auto"/>
        <w:left w:val="none" w:sz="0" w:space="0" w:color="auto"/>
        <w:bottom w:val="none" w:sz="0" w:space="0" w:color="auto"/>
        <w:right w:val="none" w:sz="0" w:space="0" w:color="auto"/>
      </w:divBdr>
    </w:div>
    <w:div w:id="938949295">
      <w:bodyDiv w:val="1"/>
      <w:marLeft w:val="0"/>
      <w:marRight w:val="0"/>
      <w:marTop w:val="0"/>
      <w:marBottom w:val="0"/>
      <w:divBdr>
        <w:top w:val="none" w:sz="0" w:space="0" w:color="auto"/>
        <w:left w:val="none" w:sz="0" w:space="0" w:color="auto"/>
        <w:bottom w:val="none" w:sz="0" w:space="0" w:color="auto"/>
        <w:right w:val="none" w:sz="0" w:space="0" w:color="auto"/>
      </w:divBdr>
    </w:div>
    <w:div w:id="968170729">
      <w:bodyDiv w:val="1"/>
      <w:marLeft w:val="0"/>
      <w:marRight w:val="0"/>
      <w:marTop w:val="0"/>
      <w:marBottom w:val="0"/>
      <w:divBdr>
        <w:top w:val="none" w:sz="0" w:space="0" w:color="auto"/>
        <w:left w:val="none" w:sz="0" w:space="0" w:color="auto"/>
        <w:bottom w:val="none" w:sz="0" w:space="0" w:color="auto"/>
        <w:right w:val="none" w:sz="0" w:space="0" w:color="auto"/>
      </w:divBdr>
    </w:div>
    <w:div w:id="975450534">
      <w:bodyDiv w:val="1"/>
      <w:marLeft w:val="0"/>
      <w:marRight w:val="0"/>
      <w:marTop w:val="0"/>
      <w:marBottom w:val="0"/>
      <w:divBdr>
        <w:top w:val="none" w:sz="0" w:space="0" w:color="auto"/>
        <w:left w:val="none" w:sz="0" w:space="0" w:color="auto"/>
        <w:bottom w:val="none" w:sz="0" w:space="0" w:color="auto"/>
        <w:right w:val="none" w:sz="0" w:space="0" w:color="auto"/>
      </w:divBdr>
    </w:div>
    <w:div w:id="982732905">
      <w:bodyDiv w:val="1"/>
      <w:marLeft w:val="0"/>
      <w:marRight w:val="0"/>
      <w:marTop w:val="0"/>
      <w:marBottom w:val="0"/>
      <w:divBdr>
        <w:top w:val="none" w:sz="0" w:space="0" w:color="auto"/>
        <w:left w:val="none" w:sz="0" w:space="0" w:color="auto"/>
        <w:bottom w:val="none" w:sz="0" w:space="0" w:color="auto"/>
        <w:right w:val="none" w:sz="0" w:space="0" w:color="auto"/>
      </w:divBdr>
    </w:div>
    <w:div w:id="1007558446">
      <w:bodyDiv w:val="1"/>
      <w:marLeft w:val="0"/>
      <w:marRight w:val="0"/>
      <w:marTop w:val="0"/>
      <w:marBottom w:val="0"/>
      <w:divBdr>
        <w:top w:val="none" w:sz="0" w:space="0" w:color="auto"/>
        <w:left w:val="none" w:sz="0" w:space="0" w:color="auto"/>
        <w:bottom w:val="none" w:sz="0" w:space="0" w:color="auto"/>
        <w:right w:val="none" w:sz="0" w:space="0" w:color="auto"/>
      </w:divBdr>
    </w:div>
    <w:div w:id="1039092159">
      <w:bodyDiv w:val="1"/>
      <w:marLeft w:val="0"/>
      <w:marRight w:val="0"/>
      <w:marTop w:val="0"/>
      <w:marBottom w:val="0"/>
      <w:divBdr>
        <w:top w:val="none" w:sz="0" w:space="0" w:color="auto"/>
        <w:left w:val="none" w:sz="0" w:space="0" w:color="auto"/>
        <w:bottom w:val="none" w:sz="0" w:space="0" w:color="auto"/>
        <w:right w:val="none" w:sz="0" w:space="0" w:color="auto"/>
      </w:divBdr>
    </w:div>
    <w:div w:id="1077247153">
      <w:bodyDiv w:val="1"/>
      <w:marLeft w:val="0"/>
      <w:marRight w:val="0"/>
      <w:marTop w:val="0"/>
      <w:marBottom w:val="0"/>
      <w:divBdr>
        <w:top w:val="none" w:sz="0" w:space="0" w:color="auto"/>
        <w:left w:val="none" w:sz="0" w:space="0" w:color="auto"/>
        <w:bottom w:val="none" w:sz="0" w:space="0" w:color="auto"/>
        <w:right w:val="none" w:sz="0" w:space="0" w:color="auto"/>
      </w:divBdr>
    </w:div>
    <w:div w:id="1108160142">
      <w:bodyDiv w:val="1"/>
      <w:marLeft w:val="0"/>
      <w:marRight w:val="0"/>
      <w:marTop w:val="0"/>
      <w:marBottom w:val="0"/>
      <w:divBdr>
        <w:top w:val="none" w:sz="0" w:space="0" w:color="auto"/>
        <w:left w:val="none" w:sz="0" w:space="0" w:color="auto"/>
        <w:bottom w:val="none" w:sz="0" w:space="0" w:color="auto"/>
        <w:right w:val="none" w:sz="0" w:space="0" w:color="auto"/>
      </w:divBdr>
    </w:div>
    <w:div w:id="1142845838">
      <w:bodyDiv w:val="1"/>
      <w:marLeft w:val="0"/>
      <w:marRight w:val="0"/>
      <w:marTop w:val="0"/>
      <w:marBottom w:val="0"/>
      <w:divBdr>
        <w:top w:val="none" w:sz="0" w:space="0" w:color="auto"/>
        <w:left w:val="none" w:sz="0" w:space="0" w:color="auto"/>
        <w:bottom w:val="none" w:sz="0" w:space="0" w:color="auto"/>
        <w:right w:val="none" w:sz="0" w:space="0" w:color="auto"/>
      </w:divBdr>
    </w:div>
    <w:div w:id="1201165119">
      <w:bodyDiv w:val="1"/>
      <w:marLeft w:val="0"/>
      <w:marRight w:val="0"/>
      <w:marTop w:val="0"/>
      <w:marBottom w:val="0"/>
      <w:divBdr>
        <w:top w:val="none" w:sz="0" w:space="0" w:color="auto"/>
        <w:left w:val="none" w:sz="0" w:space="0" w:color="auto"/>
        <w:bottom w:val="none" w:sz="0" w:space="0" w:color="auto"/>
        <w:right w:val="none" w:sz="0" w:space="0" w:color="auto"/>
      </w:divBdr>
    </w:div>
    <w:div w:id="1204757521">
      <w:bodyDiv w:val="1"/>
      <w:marLeft w:val="0"/>
      <w:marRight w:val="0"/>
      <w:marTop w:val="0"/>
      <w:marBottom w:val="0"/>
      <w:divBdr>
        <w:top w:val="none" w:sz="0" w:space="0" w:color="auto"/>
        <w:left w:val="none" w:sz="0" w:space="0" w:color="auto"/>
        <w:bottom w:val="none" w:sz="0" w:space="0" w:color="auto"/>
        <w:right w:val="none" w:sz="0" w:space="0" w:color="auto"/>
      </w:divBdr>
    </w:div>
    <w:div w:id="1207910980">
      <w:bodyDiv w:val="1"/>
      <w:marLeft w:val="0"/>
      <w:marRight w:val="0"/>
      <w:marTop w:val="0"/>
      <w:marBottom w:val="0"/>
      <w:divBdr>
        <w:top w:val="none" w:sz="0" w:space="0" w:color="auto"/>
        <w:left w:val="none" w:sz="0" w:space="0" w:color="auto"/>
        <w:bottom w:val="none" w:sz="0" w:space="0" w:color="auto"/>
        <w:right w:val="none" w:sz="0" w:space="0" w:color="auto"/>
      </w:divBdr>
    </w:div>
    <w:div w:id="1251308854">
      <w:bodyDiv w:val="1"/>
      <w:marLeft w:val="0"/>
      <w:marRight w:val="0"/>
      <w:marTop w:val="0"/>
      <w:marBottom w:val="0"/>
      <w:divBdr>
        <w:top w:val="none" w:sz="0" w:space="0" w:color="auto"/>
        <w:left w:val="none" w:sz="0" w:space="0" w:color="auto"/>
        <w:bottom w:val="none" w:sz="0" w:space="0" w:color="auto"/>
        <w:right w:val="none" w:sz="0" w:space="0" w:color="auto"/>
      </w:divBdr>
    </w:div>
    <w:div w:id="1271931424">
      <w:bodyDiv w:val="1"/>
      <w:marLeft w:val="0"/>
      <w:marRight w:val="0"/>
      <w:marTop w:val="0"/>
      <w:marBottom w:val="0"/>
      <w:divBdr>
        <w:top w:val="none" w:sz="0" w:space="0" w:color="auto"/>
        <w:left w:val="none" w:sz="0" w:space="0" w:color="auto"/>
        <w:bottom w:val="none" w:sz="0" w:space="0" w:color="auto"/>
        <w:right w:val="none" w:sz="0" w:space="0" w:color="auto"/>
      </w:divBdr>
    </w:div>
    <w:div w:id="1279096307">
      <w:bodyDiv w:val="1"/>
      <w:marLeft w:val="0"/>
      <w:marRight w:val="0"/>
      <w:marTop w:val="0"/>
      <w:marBottom w:val="0"/>
      <w:divBdr>
        <w:top w:val="none" w:sz="0" w:space="0" w:color="auto"/>
        <w:left w:val="none" w:sz="0" w:space="0" w:color="auto"/>
        <w:bottom w:val="none" w:sz="0" w:space="0" w:color="auto"/>
        <w:right w:val="none" w:sz="0" w:space="0" w:color="auto"/>
      </w:divBdr>
    </w:div>
    <w:div w:id="1280576170">
      <w:bodyDiv w:val="1"/>
      <w:marLeft w:val="0"/>
      <w:marRight w:val="0"/>
      <w:marTop w:val="0"/>
      <w:marBottom w:val="0"/>
      <w:divBdr>
        <w:top w:val="none" w:sz="0" w:space="0" w:color="auto"/>
        <w:left w:val="none" w:sz="0" w:space="0" w:color="auto"/>
        <w:bottom w:val="none" w:sz="0" w:space="0" w:color="auto"/>
        <w:right w:val="none" w:sz="0" w:space="0" w:color="auto"/>
      </w:divBdr>
    </w:div>
    <w:div w:id="1285042648">
      <w:bodyDiv w:val="1"/>
      <w:marLeft w:val="0"/>
      <w:marRight w:val="0"/>
      <w:marTop w:val="0"/>
      <w:marBottom w:val="0"/>
      <w:divBdr>
        <w:top w:val="none" w:sz="0" w:space="0" w:color="auto"/>
        <w:left w:val="none" w:sz="0" w:space="0" w:color="auto"/>
        <w:bottom w:val="none" w:sz="0" w:space="0" w:color="auto"/>
        <w:right w:val="none" w:sz="0" w:space="0" w:color="auto"/>
      </w:divBdr>
    </w:div>
    <w:div w:id="1285233796">
      <w:bodyDiv w:val="1"/>
      <w:marLeft w:val="0"/>
      <w:marRight w:val="0"/>
      <w:marTop w:val="0"/>
      <w:marBottom w:val="0"/>
      <w:divBdr>
        <w:top w:val="none" w:sz="0" w:space="0" w:color="auto"/>
        <w:left w:val="none" w:sz="0" w:space="0" w:color="auto"/>
        <w:bottom w:val="none" w:sz="0" w:space="0" w:color="auto"/>
        <w:right w:val="none" w:sz="0" w:space="0" w:color="auto"/>
      </w:divBdr>
    </w:div>
    <w:div w:id="1330017072">
      <w:bodyDiv w:val="1"/>
      <w:marLeft w:val="0"/>
      <w:marRight w:val="0"/>
      <w:marTop w:val="0"/>
      <w:marBottom w:val="0"/>
      <w:divBdr>
        <w:top w:val="none" w:sz="0" w:space="0" w:color="auto"/>
        <w:left w:val="none" w:sz="0" w:space="0" w:color="auto"/>
        <w:bottom w:val="none" w:sz="0" w:space="0" w:color="auto"/>
        <w:right w:val="none" w:sz="0" w:space="0" w:color="auto"/>
      </w:divBdr>
    </w:div>
    <w:div w:id="1429543451">
      <w:bodyDiv w:val="1"/>
      <w:marLeft w:val="0"/>
      <w:marRight w:val="0"/>
      <w:marTop w:val="0"/>
      <w:marBottom w:val="0"/>
      <w:divBdr>
        <w:top w:val="none" w:sz="0" w:space="0" w:color="auto"/>
        <w:left w:val="none" w:sz="0" w:space="0" w:color="auto"/>
        <w:bottom w:val="none" w:sz="0" w:space="0" w:color="auto"/>
        <w:right w:val="none" w:sz="0" w:space="0" w:color="auto"/>
      </w:divBdr>
    </w:div>
    <w:div w:id="1454783038">
      <w:bodyDiv w:val="1"/>
      <w:marLeft w:val="0"/>
      <w:marRight w:val="0"/>
      <w:marTop w:val="0"/>
      <w:marBottom w:val="0"/>
      <w:divBdr>
        <w:top w:val="none" w:sz="0" w:space="0" w:color="auto"/>
        <w:left w:val="none" w:sz="0" w:space="0" w:color="auto"/>
        <w:bottom w:val="none" w:sz="0" w:space="0" w:color="auto"/>
        <w:right w:val="none" w:sz="0" w:space="0" w:color="auto"/>
      </w:divBdr>
    </w:div>
    <w:div w:id="1458644047">
      <w:bodyDiv w:val="1"/>
      <w:marLeft w:val="0"/>
      <w:marRight w:val="0"/>
      <w:marTop w:val="0"/>
      <w:marBottom w:val="0"/>
      <w:divBdr>
        <w:top w:val="none" w:sz="0" w:space="0" w:color="auto"/>
        <w:left w:val="none" w:sz="0" w:space="0" w:color="auto"/>
        <w:bottom w:val="none" w:sz="0" w:space="0" w:color="auto"/>
        <w:right w:val="none" w:sz="0" w:space="0" w:color="auto"/>
      </w:divBdr>
    </w:div>
    <w:div w:id="1458915827">
      <w:bodyDiv w:val="1"/>
      <w:marLeft w:val="0"/>
      <w:marRight w:val="0"/>
      <w:marTop w:val="0"/>
      <w:marBottom w:val="0"/>
      <w:divBdr>
        <w:top w:val="none" w:sz="0" w:space="0" w:color="auto"/>
        <w:left w:val="none" w:sz="0" w:space="0" w:color="auto"/>
        <w:bottom w:val="none" w:sz="0" w:space="0" w:color="auto"/>
        <w:right w:val="none" w:sz="0" w:space="0" w:color="auto"/>
      </w:divBdr>
    </w:div>
    <w:div w:id="1475830550">
      <w:bodyDiv w:val="1"/>
      <w:marLeft w:val="0"/>
      <w:marRight w:val="0"/>
      <w:marTop w:val="0"/>
      <w:marBottom w:val="0"/>
      <w:divBdr>
        <w:top w:val="none" w:sz="0" w:space="0" w:color="auto"/>
        <w:left w:val="none" w:sz="0" w:space="0" w:color="auto"/>
        <w:bottom w:val="none" w:sz="0" w:space="0" w:color="auto"/>
        <w:right w:val="none" w:sz="0" w:space="0" w:color="auto"/>
      </w:divBdr>
    </w:div>
    <w:div w:id="1480998374">
      <w:bodyDiv w:val="1"/>
      <w:marLeft w:val="0"/>
      <w:marRight w:val="0"/>
      <w:marTop w:val="0"/>
      <w:marBottom w:val="0"/>
      <w:divBdr>
        <w:top w:val="none" w:sz="0" w:space="0" w:color="auto"/>
        <w:left w:val="none" w:sz="0" w:space="0" w:color="auto"/>
        <w:bottom w:val="none" w:sz="0" w:space="0" w:color="auto"/>
        <w:right w:val="none" w:sz="0" w:space="0" w:color="auto"/>
      </w:divBdr>
    </w:div>
    <w:div w:id="1504081887">
      <w:bodyDiv w:val="1"/>
      <w:marLeft w:val="0"/>
      <w:marRight w:val="0"/>
      <w:marTop w:val="0"/>
      <w:marBottom w:val="0"/>
      <w:divBdr>
        <w:top w:val="none" w:sz="0" w:space="0" w:color="auto"/>
        <w:left w:val="none" w:sz="0" w:space="0" w:color="auto"/>
        <w:bottom w:val="none" w:sz="0" w:space="0" w:color="auto"/>
        <w:right w:val="none" w:sz="0" w:space="0" w:color="auto"/>
      </w:divBdr>
    </w:div>
    <w:div w:id="1511329944">
      <w:bodyDiv w:val="1"/>
      <w:marLeft w:val="0"/>
      <w:marRight w:val="0"/>
      <w:marTop w:val="0"/>
      <w:marBottom w:val="0"/>
      <w:divBdr>
        <w:top w:val="none" w:sz="0" w:space="0" w:color="auto"/>
        <w:left w:val="none" w:sz="0" w:space="0" w:color="auto"/>
        <w:bottom w:val="none" w:sz="0" w:space="0" w:color="auto"/>
        <w:right w:val="none" w:sz="0" w:space="0" w:color="auto"/>
      </w:divBdr>
    </w:div>
    <w:div w:id="1532573674">
      <w:bodyDiv w:val="1"/>
      <w:marLeft w:val="0"/>
      <w:marRight w:val="0"/>
      <w:marTop w:val="0"/>
      <w:marBottom w:val="0"/>
      <w:divBdr>
        <w:top w:val="none" w:sz="0" w:space="0" w:color="auto"/>
        <w:left w:val="none" w:sz="0" w:space="0" w:color="auto"/>
        <w:bottom w:val="none" w:sz="0" w:space="0" w:color="auto"/>
        <w:right w:val="none" w:sz="0" w:space="0" w:color="auto"/>
      </w:divBdr>
    </w:div>
    <w:div w:id="1536117385">
      <w:bodyDiv w:val="1"/>
      <w:marLeft w:val="0"/>
      <w:marRight w:val="0"/>
      <w:marTop w:val="0"/>
      <w:marBottom w:val="0"/>
      <w:divBdr>
        <w:top w:val="none" w:sz="0" w:space="0" w:color="auto"/>
        <w:left w:val="none" w:sz="0" w:space="0" w:color="auto"/>
        <w:bottom w:val="none" w:sz="0" w:space="0" w:color="auto"/>
        <w:right w:val="none" w:sz="0" w:space="0" w:color="auto"/>
      </w:divBdr>
    </w:div>
    <w:div w:id="1659920270">
      <w:bodyDiv w:val="1"/>
      <w:marLeft w:val="0"/>
      <w:marRight w:val="0"/>
      <w:marTop w:val="0"/>
      <w:marBottom w:val="0"/>
      <w:divBdr>
        <w:top w:val="none" w:sz="0" w:space="0" w:color="auto"/>
        <w:left w:val="none" w:sz="0" w:space="0" w:color="auto"/>
        <w:bottom w:val="none" w:sz="0" w:space="0" w:color="auto"/>
        <w:right w:val="none" w:sz="0" w:space="0" w:color="auto"/>
      </w:divBdr>
    </w:div>
    <w:div w:id="1687361309">
      <w:bodyDiv w:val="1"/>
      <w:marLeft w:val="0"/>
      <w:marRight w:val="0"/>
      <w:marTop w:val="0"/>
      <w:marBottom w:val="0"/>
      <w:divBdr>
        <w:top w:val="none" w:sz="0" w:space="0" w:color="auto"/>
        <w:left w:val="none" w:sz="0" w:space="0" w:color="auto"/>
        <w:bottom w:val="none" w:sz="0" w:space="0" w:color="auto"/>
        <w:right w:val="none" w:sz="0" w:space="0" w:color="auto"/>
      </w:divBdr>
    </w:div>
    <w:div w:id="1723678001">
      <w:bodyDiv w:val="1"/>
      <w:marLeft w:val="0"/>
      <w:marRight w:val="0"/>
      <w:marTop w:val="0"/>
      <w:marBottom w:val="0"/>
      <w:divBdr>
        <w:top w:val="none" w:sz="0" w:space="0" w:color="auto"/>
        <w:left w:val="none" w:sz="0" w:space="0" w:color="auto"/>
        <w:bottom w:val="none" w:sz="0" w:space="0" w:color="auto"/>
        <w:right w:val="none" w:sz="0" w:space="0" w:color="auto"/>
      </w:divBdr>
    </w:div>
    <w:div w:id="1784571912">
      <w:bodyDiv w:val="1"/>
      <w:marLeft w:val="0"/>
      <w:marRight w:val="0"/>
      <w:marTop w:val="0"/>
      <w:marBottom w:val="0"/>
      <w:divBdr>
        <w:top w:val="none" w:sz="0" w:space="0" w:color="auto"/>
        <w:left w:val="none" w:sz="0" w:space="0" w:color="auto"/>
        <w:bottom w:val="none" w:sz="0" w:space="0" w:color="auto"/>
        <w:right w:val="none" w:sz="0" w:space="0" w:color="auto"/>
      </w:divBdr>
    </w:div>
    <w:div w:id="1855923281">
      <w:bodyDiv w:val="1"/>
      <w:marLeft w:val="0"/>
      <w:marRight w:val="0"/>
      <w:marTop w:val="0"/>
      <w:marBottom w:val="0"/>
      <w:divBdr>
        <w:top w:val="none" w:sz="0" w:space="0" w:color="auto"/>
        <w:left w:val="none" w:sz="0" w:space="0" w:color="auto"/>
        <w:bottom w:val="none" w:sz="0" w:space="0" w:color="auto"/>
        <w:right w:val="none" w:sz="0" w:space="0" w:color="auto"/>
      </w:divBdr>
    </w:div>
    <w:div w:id="1863205698">
      <w:bodyDiv w:val="1"/>
      <w:marLeft w:val="0"/>
      <w:marRight w:val="0"/>
      <w:marTop w:val="0"/>
      <w:marBottom w:val="0"/>
      <w:divBdr>
        <w:top w:val="none" w:sz="0" w:space="0" w:color="auto"/>
        <w:left w:val="none" w:sz="0" w:space="0" w:color="auto"/>
        <w:bottom w:val="none" w:sz="0" w:space="0" w:color="auto"/>
        <w:right w:val="none" w:sz="0" w:space="0" w:color="auto"/>
      </w:divBdr>
    </w:div>
    <w:div w:id="1875607163">
      <w:bodyDiv w:val="1"/>
      <w:marLeft w:val="0"/>
      <w:marRight w:val="0"/>
      <w:marTop w:val="0"/>
      <w:marBottom w:val="0"/>
      <w:divBdr>
        <w:top w:val="none" w:sz="0" w:space="0" w:color="auto"/>
        <w:left w:val="none" w:sz="0" w:space="0" w:color="auto"/>
        <w:bottom w:val="none" w:sz="0" w:space="0" w:color="auto"/>
        <w:right w:val="none" w:sz="0" w:space="0" w:color="auto"/>
      </w:divBdr>
    </w:div>
    <w:div w:id="1918399895">
      <w:bodyDiv w:val="1"/>
      <w:marLeft w:val="0"/>
      <w:marRight w:val="0"/>
      <w:marTop w:val="0"/>
      <w:marBottom w:val="0"/>
      <w:divBdr>
        <w:top w:val="none" w:sz="0" w:space="0" w:color="auto"/>
        <w:left w:val="none" w:sz="0" w:space="0" w:color="auto"/>
        <w:bottom w:val="none" w:sz="0" w:space="0" w:color="auto"/>
        <w:right w:val="none" w:sz="0" w:space="0" w:color="auto"/>
      </w:divBdr>
    </w:div>
    <w:div w:id="1929270280">
      <w:bodyDiv w:val="1"/>
      <w:marLeft w:val="0"/>
      <w:marRight w:val="0"/>
      <w:marTop w:val="0"/>
      <w:marBottom w:val="0"/>
      <w:divBdr>
        <w:top w:val="none" w:sz="0" w:space="0" w:color="auto"/>
        <w:left w:val="none" w:sz="0" w:space="0" w:color="auto"/>
        <w:bottom w:val="none" w:sz="0" w:space="0" w:color="auto"/>
        <w:right w:val="none" w:sz="0" w:space="0" w:color="auto"/>
      </w:divBdr>
    </w:div>
    <w:div w:id="1975059957">
      <w:bodyDiv w:val="1"/>
      <w:marLeft w:val="0"/>
      <w:marRight w:val="0"/>
      <w:marTop w:val="0"/>
      <w:marBottom w:val="0"/>
      <w:divBdr>
        <w:top w:val="none" w:sz="0" w:space="0" w:color="auto"/>
        <w:left w:val="none" w:sz="0" w:space="0" w:color="auto"/>
        <w:bottom w:val="none" w:sz="0" w:space="0" w:color="auto"/>
        <w:right w:val="none" w:sz="0" w:space="0" w:color="auto"/>
      </w:divBdr>
    </w:div>
    <w:div w:id="2034334361">
      <w:bodyDiv w:val="1"/>
      <w:marLeft w:val="0"/>
      <w:marRight w:val="0"/>
      <w:marTop w:val="0"/>
      <w:marBottom w:val="0"/>
      <w:divBdr>
        <w:top w:val="none" w:sz="0" w:space="0" w:color="auto"/>
        <w:left w:val="none" w:sz="0" w:space="0" w:color="auto"/>
        <w:bottom w:val="none" w:sz="0" w:space="0" w:color="auto"/>
        <w:right w:val="none" w:sz="0" w:space="0" w:color="auto"/>
      </w:divBdr>
    </w:div>
    <w:div w:id="2065837282">
      <w:bodyDiv w:val="1"/>
      <w:marLeft w:val="0"/>
      <w:marRight w:val="0"/>
      <w:marTop w:val="0"/>
      <w:marBottom w:val="0"/>
      <w:divBdr>
        <w:top w:val="none" w:sz="0" w:space="0" w:color="auto"/>
        <w:left w:val="none" w:sz="0" w:space="0" w:color="auto"/>
        <w:bottom w:val="none" w:sz="0" w:space="0" w:color="auto"/>
        <w:right w:val="none" w:sz="0" w:space="0" w:color="auto"/>
      </w:divBdr>
    </w:div>
    <w:div w:id="2071035320">
      <w:bodyDiv w:val="1"/>
      <w:marLeft w:val="0"/>
      <w:marRight w:val="0"/>
      <w:marTop w:val="0"/>
      <w:marBottom w:val="0"/>
      <w:divBdr>
        <w:top w:val="none" w:sz="0" w:space="0" w:color="auto"/>
        <w:left w:val="none" w:sz="0" w:space="0" w:color="auto"/>
        <w:bottom w:val="none" w:sz="0" w:space="0" w:color="auto"/>
        <w:right w:val="none" w:sz="0" w:space="0" w:color="auto"/>
      </w:divBdr>
    </w:div>
    <w:div w:id="2117213775">
      <w:bodyDiv w:val="1"/>
      <w:marLeft w:val="0"/>
      <w:marRight w:val="0"/>
      <w:marTop w:val="0"/>
      <w:marBottom w:val="0"/>
      <w:divBdr>
        <w:top w:val="none" w:sz="0" w:space="0" w:color="auto"/>
        <w:left w:val="none" w:sz="0" w:space="0" w:color="auto"/>
        <w:bottom w:val="none" w:sz="0" w:space="0" w:color="auto"/>
        <w:right w:val="none" w:sz="0" w:space="0" w:color="auto"/>
      </w:divBdr>
    </w:div>
    <w:div w:id="213281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0A85E-E147-47D3-83E4-8E736ACB0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17</Pages>
  <Words>4716</Words>
  <Characters>26883</Characters>
  <Application>Microsoft Office Word</Application>
  <DocSecurity>0</DocSecurity>
  <Lines>224</Lines>
  <Paragraphs>63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Kyungwon Kim</dc:creator>
  <cp:keywords/>
  <dc:description/>
  <cp:lastModifiedBy>KK</cp:lastModifiedBy>
  <cp:revision>66</cp:revision>
  <dcterms:created xsi:type="dcterms:W3CDTF">2025-08-21T15:58:00Z</dcterms:created>
  <dcterms:modified xsi:type="dcterms:W3CDTF">2025-09-06T17:16:00Z</dcterms:modified>
</cp:coreProperties>
</file>