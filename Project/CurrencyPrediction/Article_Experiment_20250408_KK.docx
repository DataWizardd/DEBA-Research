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3"/>
        <w:spacing w:before="11"/>
        <w:jc w:val="both"/>
        <w:rPr>
          <w:sz w:val="17"/>
        </w:rPr>
      </w:pPr>
    </w:p>
    <w:p w14:paraId="0F3BBAE8" w14:textId="77777777" w:rsidR="00B7302A" w:rsidRDefault="00B7302A" w:rsidP="003D21E3">
      <w:pPr>
        <w:pStyle w:val="a3"/>
        <w:spacing w:before="248"/>
        <w:jc w:val="center"/>
        <w:rPr>
          <w:rFonts w:eastAsiaTheme="minorEastAsia"/>
          <w:sz w:val="34"/>
          <w:szCs w:val="22"/>
          <w:lang w:eastAsia="ko-KR"/>
        </w:rPr>
      </w:pPr>
      <w:r w:rsidRPr="00B7302A">
        <w:rPr>
          <w:rFonts w:eastAsiaTheme="minorEastAsia"/>
          <w:sz w:val="34"/>
          <w:szCs w:val="22"/>
          <w:lang w:eastAsia="ko-KR"/>
        </w:rPr>
        <w:t>텍스트</w:t>
      </w:r>
      <w:r w:rsidRPr="00B7302A">
        <w:rPr>
          <w:rFonts w:eastAsiaTheme="minorEastAsia"/>
          <w:sz w:val="34"/>
          <w:szCs w:val="22"/>
          <w:lang w:eastAsia="ko-KR"/>
        </w:rPr>
        <w:t xml:space="preserve"> </w:t>
      </w:r>
      <w:r w:rsidRPr="00B7302A">
        <w:rPr>
          <w:rFonts w:eastAsiaTheme="minorEastAsia"/>
          <w:sz w:val="34"/>
          <w:szCs w:val="22"/>
          <w:lang w:eastAsia="ko-KR"/>
        </w:rPr>
        <w:t>감정</w:t>
      </w:r>
      <w:r w:rsidRPr="00B7302A">
        <w:rPr>
          <w:rFonts w:eastAsiaTheme="minorEastAsia"/>
          <w:sz w:val="34"/>
          <w:szCs w:val="22"/>
          <w:lang w:eastAsia="ko-KR"/>
        </w:rPr>
        <w:t xml:space="preserve"> </w:t>
      </w:r>
      <w:r w:rsidRPr="00B7302A">
        <w:rPr>
          <w:rFonts w:eastAsiaTheme="minorEastAsia"/>
          <w:sz w:val="34"/>
          <w:szCs w:val="22"/>
          <w:lang w:eastAsia="ko-KR"/>
        </w:rPr>
        <w:t>분석과</w:t>
      </w:r>
      <w:r w:rsidRPr="00B7302A">
        <w:rPr>
          <w:rFonts w:eastAsiaTheme="minorEastAsia"/>
          <w:sz w:val="34"/>
          <w:szCs w:val="22"/>
          <w:lang w:eastAsia="ko-KR"/>
        </w:rPr>
        <w:t xml:space="preserve"> </w:t>
      </w:r>
      <w:r w:rsidRPr="00B7302A">
        <w:rPr>
          <w:rFonts w:eastAsiaTheme="minorEastAsia"/>
          <w:sz w:val="34"/>
          <w:szCs w:val="22"/>
          <w:lang w:eastAsia="ko-KR"/>
        </w:rPr>
        <w:t>딥러닝</w:t>
      </w:r>
      <w:r w:rsidRPr="00B7302A">
        <w:rPr>
          <w:rFonts w:eastAsiaTheme="minorEastAsia"/>
          <w:sz w:val="34"/>
          <w:szCs w:val="22"/>
          <w:lang w:eastAsia="ko-KR"/>
        </w:rPr>
        <w:t xml:space="preserve"> </w:t>
      </w:r>
      <w:r w:rsidRPr="00B7302A">
        <w:rPr>
          <w:rFonts w:eastAsiaTheme="minorEastAsia"/>
          <w:sz w:val="34"/>
          <w:szCs w:val="22"/>
          <w:lang w:eastAsia="ko-KR"/>
        </w:rPr>
        <w:t>기반</w:t>
      </w:r>
      <w:r w:rsidRPr="00B7302A">
        <w:rPr>
          <w:rFonts w:eastAsiaTheme="minorEastAsia"/>
          <w:sz w:val="34"/>
          <w:szCs w:val="22"/>
          <w:lang w:eastAsia="ko-KR"/>
        </w:rPr>
        <w:t xml:space="preserve"> </w:t>
      </w:r>
      <w:r w:rsidRPr="00B7302A">
        <w:rPr>
          <w:rFonts w:eastAsiaTheme="minorEastAsia"/>
          <w:sz w:val="34"/>
          <w:szCs w:val="22"/>
          <w:lang w:eastAsia="ko-KR"/>
        </w:rPr>
        <w:t>시계열</w:t>
      </w:r>
      <w:r w:rsidRPr="00B7302A">
        <w:rPr>
          <w:rFonts w:eastAsiaTheme="minorEastAsia"/>
          <w:sz w:val="34"/>
          <w:szCs w:val="22"/>
          <w:lang w:eastAsia="ko-KR"/>
        </w:rPr>
        <w:t xml:space="preserve"> </w:t>
      </w:r>
      <w:r w:rsidRPr="00B7302A">
        <w:rPr>
          <w:rFonts w:eastAsiaTheme="minorEastAsia"/>
          <w:sz w:val="34"/>
          <w:szCs w:val="22"/>
          <w:lang w:eastAsia="ko-KR"/>
        </w:rPr>
        <w:t>예측</w:t>
      </w:r>
      <w:r w:rsidRPr="00B7302A">
        <w:rPr>
          <w:rFonts w:eastAsiaTheme="minorEastAsia"/>
          <w:sz w:val="34"/>
          <w:szCs w:val="22"/>
          <w:lang w:eastAsia="ko-KR"/>
        </w:rPr>
        <w:t xml:space="preserve"> </w:t>
      </w:r>
      <w:r w:rsidRPr="00B7302A">
        <w:rPr>
          <w:rFonts w:eastAsiaTheme="minorEastAsia"/>
          <w:sz w:val="34"/>
          <w:szCs w:val="22"/>
          <w:lang w:eastAsia="ko-KR"/>
        </w:rPr>
        <w:t>모델을</w:t>
      </w:r>
      <w:r w:rsidRPr="00B7302A">
        <w:rPr>
          <w:rFonts w:eastAsiaTheme="minorEastAsia"/>
          <w:sz w:val="34"/>
          <w:szCs w:val="22"/>
          <w:lang w:eastAsia="ko-KR"/>
        </w:rPr>
        <w:t xml:space="preserve"> </w:t>
      </w:r>
      <w:r w:rsidRPr="00B7302A">
        <w:rPr>
          <w:rFonts w:eastAsiaTheme="minorEastAsia"/>
          <w:sz w:val="34"/>
          <w:szCs w:val="22"/>
          <w:lang w:eastAsia="ko-KR"/>
        </w:rPr>
        <w:t>활용한</w:t>
      </w:r>
      <w:r w:rsidRPr="00B7302A">
        <w:rPr>
          <w:rFonts w:eastAsiaTheme="minorEastAsia"/>
          <w:sz w:val="34"/>
          <w:szCs w:val="22"/>
          <w:lang w:eastAsia="ko-KR"/>
        </w:rPr>
        <w:t xml:space="preserve"> USD/KRW </w:t>
      </w:r>
      <w:r w:rsidRPr="00B7302A">
        <w:rPr>
          <w:rFonts w:eastAsiaTheme="minorEastAsia"/>
          <w:sz w:val="34"/>
          <w:szCs w:val="22"/>
          <w:lang w:eastAsia="ko-KR"/>
        </w:rPr>
        <w:t>환율</w:t>
      </w:r>
      <w:r w:rsidRPr="00B7302A">
        <w:rPr>
          <w:rFonts w:eastAsiaTheme="minorEastAsia"/>
          <w:sz w:val="34"/>
          <w:szCs w:val="22"/>
          <w:lang w:eastAsia="ko-KR"/>
        </w:rPr>
        <w:t xml:space="preserve"> </w:t>
      </w:r>
      <w:r w:rsidRPr="00B7302A">
        <w:rPr>
          <w:rFonts w:eastAsiaTheme="minorEastAsia"/>
          <w:sz w:val="34"/>
          <w:szCs w:val="22"/>
          <w:lang w:eastAsia="ko-KR"/>
        </w:rPr>
        <w:t>예측</w:t>
      </w:r>
      <w:r w:rsidRPr="00B7302A">
        <w:rPr>
          <w:rFonts w:eastAsiaTheme="minorEastAsia"/>
          <w:sz w:val="34"/>
          <w:szCs w:val="22"/>
          <w:lang w:eastAsia="ko-KR"/>
        </w:rPr>
        <w:t xml:space="preserve"> </w:t>
      </w:r>
      <w:r w:rsidRPr="00B7302A">
        <w:rPr>
          <w:rFonts w:eastAsiaTheme="minorEastAsia"/>
          <w:sz w:val="34"/>
          <w:szCs w:val="22"/>
          <w:lang w:eastAsia="ko-KR"/>
        </w:rPr>
        <w:t>연구</w:t>
      </w:r>
    </w:p>
    <w:p w14:paraId="77B96B7F" w14:textId="7F1622A3" w:rsidR="003D21E3" w:rsidRPr="005F6385" w:rsidRDefault="008A7789" w:rsidP="003D21E3">
      <w:pPr>
        <w:pStyle w:val="a3"/>
        <w:spacing w:before="248"/>
        <w:jc w:val="center"/>
        <w:rPr>
          <w:rFonts w:ascii="Meiryo" w:eastAsiaTheme="minorEastAsia" w:hAnsi="Meiryo"/>
          <w:i/>
          <w:sz w:val="16"/>
          <w:lang w:eastAsia="ko-KR"/>
        </w:rPr>
      </w:pPr>
      <w:proofErr w:type="spellStart"/>
      <w:r>
        <w:rPr>
          <w:rFonts w:eastAsiaTheme="minorEastAsia" w:hint="eastAsia"/>
          <w:w w:val="105"/>
          <w:lang w:eastAsia="ko-KR"/>
        </w:rPr>
        <w:t>Jaeheung</w:t>
      </w:r>
      <w:proofErr w:type="spellEnd"/>
      <w:r>
        <w:rPr>
          <w:rFonts w:eastAsiaTheme="minorEastAsia" w:hint="eastAsia"/>
          <w:w w:val="105"/>
          <w:lang w:eastAsia="ko-KR"/>
        </w:rPr>
        <w:t xml:space="preserve"> Park</w:t>
      </w:r>
      <w:r w:rsidR="007D1FEA">
        <w:rPr>
          <w:rFonts w:ascii="Calibri" w:hAnsi="Calibri"/>
          <w:w w:val="105"/>
          <w:position w:val="9"/>
          <w:sz w:val="16"/>
        </w:rPr>
        <w:t>a</w:t>
      </w:r>
      <w:r w:rsidR="007D1FEA">
        <w:rPr>
          <w:rFonts w:eastAsiaTheme="minorEastAsia" w:hint="eastAsia"/>
          <w:w w:val="105"/>
          <w:lang w:eastAsia="ko-KR"/>
        </w:rPr>
        <w:t xml:space="preserve">, </w:t>
      </w:r>
      <w:proofErr w:type="spellStart"/>
      <w:r w:rsidR="00883275">
        <w:rPr>
          <w:rFonts w:eastAsiaTheme="minorEastAsia" w:hint="eastAsia"/>
          <w:w w:val="105"/>
          <w:lang w:eastAsia="ko-KR"/>
        </w:rPr>
        <w:t>Kyungwon</w:t>
      </w:r>
      <w:proofErr w:type="spellEnd"/>
      <w:r w:rsidR="00883275">
        <w:rPr>
          <w:rFonts w:eastAsiaTheme="minorEastAsia" w:hint="eastAsia"/>
          <w:w w:val="105"/>
          <w:lang w:eastAsia="ko-KR"/>
        </w:rPr>
        <w:t xml:space="preserve"> </w:t>
      </w:r>
      <w:proofErr w:type="gramStart"/>
      <w:r w:rsidR="00883275">
        <w:rPr>
          <w:rFonts w:eastAsiaTheme="minorEastAsia" w:hint="eastAsia"/>
          <w:w w:val="105"/>
          <w:lang w:eastAsia="ko-KR"/>
        </w:rPr>
        <w:t>Kim</w:t>
      </w:r>
      <w:r w:rsidR="003D21E3">
        <w:rPr>
          <w:rFonts w:ascii="Calibri" w:hAnsi="Calibri"/>
          <w:w w:val="105"/>
          <w:position w:val="9"/>
          <w:sz w:val="16"/>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rPr>
        <w:t>∗</w:t>
      </w:r>
      <w:proofErr w:type="gramEnd"/>
    </w:p>
    <w:p w14:paraId="1F5DCCF7" w14:textId="77777777" w:rsidR="003D21E3" w:rsidRDefault="003D21E3" w:rsidP="003D21E3">
      <w:pPr>
        <w:spacing w:before="176" w:line="254" w:lineRule="exact"/>
        <w:jc w:val="center"/>
        <w:rPr>
          <w:rFonts w:ascii="Palatino Linotype"/>
          <w:i/>
          <w:sz w:val="20"/>
        </w:rPr>
      </w:pPr>
      <w:r>
        <w:rPr>
          <w:rFonts w:ascii="Calibri"/>
          <w:i/>
          <w:w w:val="105"/>
          <w:position w:val="7"/>
          <w:sz w:val="14"/>
        </w:rPr>
        <w:t>a</w:t>
      </w:r>
      <w:r>
        <w:rPr>
          <w:rFonts w:ascii="Palatino Linotype"/>
          <w:i/>
          <w:w w:val="105"/>
          <w:sz w:val="20"/>
        </w:rPr>
        <w:t>School of International Trade and Business, Incheon National University, Incheon, 22012, Republic of Korea</w:t>
      </w:r>
    </w:p>
    <w:p w14:paraId="75CBDAF7" w14:textId="3C90C6FE" w:rsidR="003D21E3" w:rsidRDefault="00555A28" w:rsidP="003D21E3">
      <w:pPr>
        <w:pStyle w:val="a3"/>
        <w:spacing w:before="3"/>
        <w:jc w:val="both"/>
        <w:rPr>
          <w:rFonts w:ascii="Palatino Linotype"/>
          <w:i/>
          <w:sz w:val="26"/>
        </w:rPr>
      </w:pPr>
      <w:r>
        <w:rPr>
          <w:noProof/>
        </w:rPr>
        <mc:AlternateContent>
          <mc:Choice Requires="wps">
            <w:drawing>
              <wp:anchor distT="0" distB="0" distL="0" distR="0" simplePos="0" relativeHeight="251659264" behindDoc="1" locked="0" layoutInCell="1" allowOverlap="1" wp14:anchorId="70DB56BB" wp14:editId="3DE2B043">
                <wp:simplePos x="0" y="0"/>
                <wp:positionH relativeFrom="page">
                  <wp:posOffset>819150</wp:posOffset>
                </wp:positionH>
                <wp:positionV relativeFrom="paragraph">
                  <wp:posOffset>252095</wp:posOffset>
                </wp:positionV>
                <wp:extent cx="5921375" cy="0"/>
                <wp:effectExtent l="9525" t="6985" r="12700" b="12065"/>
                <wp:wrapTopAndBottom/>
                <wp:docPr id="14738847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2C019"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19.85pt" to="530.7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" strokeweight=".4pt">
                <w10:wrap type="topAndBottom" anchorx="page"/>
              </v:line>
            </w:pict>
          </mc:Fallback>
        </mc:AlternateContent>
      </w:r>
    </w:p>
    <w:p w14:paraId="289C1BDC" w14:textId="77777777" w:rsidR="003D21E3" w:rsidRPr="00EF7AFD" w:rsidRDefault="003D21E3" w:rsidP="003D21E3">
      <w:pPr>
        <w:pStyle w:val="1"/>
        <w:spacing w:before="155"/>
        <w:ind w:left="110" w:firstLine="0"/>
        <w:jc w:val="both"/>
      </w:pPr>
      <w:r w:rsidRPr="00EF7AFD">
        <w:t>Abstract</w:t>
      </w:r>
    </w:p>
    <w:p w14:paraId="2748323F" w14:textId="7FB8234F"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Background:</w:t>
      </w:r>
      <w:r w:rsidR="00EF7AFD" w:rsidRPr="00EF7AFD">
        <w:rPr>
          <w:rFonts w:ascii="Palatino Linotype" w:eastAsiaTheme="minorEastAsia" w:hint="eastAsia"/>
          <w:i/>
          <w:w w:val="105"/>
          <w:sz w:val="18"/>
          <w:szCs w:val="18"/>
          <w:lang w:eastAsia="ko-KR"/>
        </w:rPr>
        <w:t xml:space="preserve"> </w:t>
      </w:r>
      <w:r w:rsidR="00EF7AFD" w:rsidRPr="00EF7AFD">
        <w:rPr>
          <w:w w:val="105"/>
          <w:sz w:val="18"/>
          <w:szCs w:val="18"/>
        </w:rPr>
        <w:t>Traditional exchange rate forecasting models often rely solely on macroeconomic indicators, overlooking investor sentiment and market psychology, which play a critical role in short-term price movements. With the growing availability of unstructured financial text data, sentiment analysis has emerged as a promising approach to improve financial forecasting models.</w:t>
      </w:r>
    </w:p>
    <w:p w14:paraId="18B5316C"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Objective: </w:t>
      </w:r>
      <w:r w:rsidR="00EF7AFD" w:rsidRPr="00EF7AFD">
        <w:rPr>
          <w:w w:val="105"/>
          <w:sz w:val="18"/>
          <w:szCs w:val="18"/>
        </w:rPr>
        <w:t>This study aims to investigate whether integrating sentiment scores extracted from news articles and investor comments into deep learning-based time series models can enhance the prediction accuracy of the USD/KRW exchange rate.</w:t>
      </w:r>
    </w:p>
    <w:p w14:paraId="3DDC52C6"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Participants and Methods: </w:t>
      </w:r>
      <w:r w:rsidR="00EF7AFD" w:rsidRPr="00EF7AFD">
        <w:rPr>
          <w:w w:val="105"/>
          <w:sz w:val="18"/>
          <w:szCs w:val="18"/>
        </w:rPr>
        <w:t>We collected news articles related to exchange rates from Naver Finance and USD/KRW comments from Investing.com, covering the period from January 2020 to December 2024. Sentiment scores were derived using a fine-tuned KR-</w:t>
      </w:r>
      <w:proofErr w:type="spellStart"/>
      <w:r w:rsidR="00EF7AFD" w:rsidRPr="00EF7AFD">
        <w:rPr>
          <w:w w:val="105"/>
          <w:sz w:val="18"/>
          <w:szCs w:val="18"/>
        </w:rPr>
        <w:t>FinBERT</w:t>
      </w:r>
      <w:proofErr w:type="spellEnd"/>
      <w:r w:rsidR="00EF7AFD" w:rsidRPr="00EF7AFD">
        <w:rPr>
          <w:w w:val="105"/>
          <w:sz w:val="18"/>
          <w:szCs w:val="18"/>
        </w:rPr>
        <w:t xml:space="preserve">-SC model, trained on approximately 300 manually labeled samples. Sentiment data were categorized into positive, negative, and neutral labels (3-class) or positive and negative labels (2-class), and aggregated daily. The final dataset consisted of macroeconomic indicators combined with or without sentiment scores. We employed four deep learning models—LSTM, GRU, CNN-LSTM, and CNN-GRU—trained on 80% of the data and evaluated on the remaining 20%. All numerical features were scaled using </w:t>
      </w:r>
      <w:proofErr w:type="spellStart"/>
      <w:r w:rsidR="00EF7AFD" w:rsidRPr="00EF7AFD">
        <w:rPr>
          <w:w w:val="105"/>
          <w:sz w:val="18"/>
          <w:szCs w:val="18"/>
        </w:rPr>
        <w:t>MinMax</w:t>
      </w:r>
      <w:proofErr w:type="spellEnd"/>
      <w:r w:rsidR="00EF7AFD" w:rsidRPr="00EF7AFD">
        <w:rPr>
          <w:w w:val="105"/>
          <w:sz w:val="18"/>
          <w:szCs w:val="18"/>
        </w:rPr>
        <w:t xml:space="preserve"> normalization, and model performance was assessed using MSE and MAPE.</w:t>
      </w:r>
    </w:p>
    <w:p w14:paraId="70C2EFB2" w14:textId="77777777" w:rsidR="00EF7AFD" w:rsidRPr="00EF7AFD" w:rsidRDefault="003D21E3" w:rsidP="00EF7AFD">
      <w:pPr>
        <w:pStyle w:val="a3"/>
        <w:spacing w:before="104" w:line="247" w:lineRule="auto"/>
        <w:ind w:left="110" w:right="106"/>
        <w:jc w:val="both"/>
        <w:rPr>
          <w:rFonts w:eastAsiaTheme="minorEastAsia"/>
          <w:w w:val="105"/>
          <w:sz w:val="18"/>
          <w:szCs w:val="18"/>
          <w:lang w:eastAsia="ko-KR"/>
        </w:rPr>
      </w:pPr>
      <w:r w:rsidRPr="00EF7AFD">
        <w:rPr>
          <w:rFonts w:ascii="Palatino Linotype"/>
          <w:i/>
          <w:w w:val="105"/>
          <w:sz w:val="18"/>
          <w:szCs w:val="18"/>
        </w:rPr>
        <w:t xml:space="preserve">Results: </w:t>
      </w:r>
      <w:r w:rsidR="00EF7AFD" w:rsidRPr="00EF7AFD">
        <w:rPr>
          <w:w w:val="105"/>
          <w:sz w:val="18"/>
          <w:szCs w:val="18"/>
        </w:rPr>
        <w:t>Models that incorporated sentiment variables consistently outperformed those using only economic indicators. The GRU model showed the most stable and accurate performance across different input combinations. Notably, models using two-class sentiment scores from news or high-confidence scores (≥0.9) from comments achieved the lowest prediction errors, with the GRU model reaching an MSE as low as 65.01 and a MAPE of 0.57. In contrast, CNN-based models showed comparatively weaker performance, indicating limitations in capturing long-term dependencies in time series data.</w:t>
      </w:r>
    </w:p>
    <w:p w14:paraId="1782911A" w14:textId="63A615BE" w:rsidR="003D21E3" w:rsidRPr="00EF7AFD" w:rsidRDefault="003D21E3" w:rsidP="00EF7AFD">
      <w:pPr>
        <w:pStyle w:val="a3"/>
        <w:spacing w:before="104" w:line="247" w:lineRule="auto"/>
        <w:ind w:left="110" w:right="106"/>
        <w:jc w:val="both"/>
        <w:rPr>
          <w:rFonts w:ascii="Palatino Linotype"/>
          <w:i/>
          <w:spacing w:val="-3"/>
          <w:w w:val="105"/>
          <w:sz w:val="18"/>
          <w:szCs w:val="18"/>
        </w:rPr>
      </w:pPr>
      <w:r w:rsidRPr="00EF7AFD">
        <w:rPr>
          <w:rFonts w:ascii="Palatino Linotype"/>
          <w:i/>
          <w:w w:val="105"/>
          <w:sz w:val="18"/>
          <w:szCs w:val="18"/>
        </w:rPr>
        <w:t xml:space="preserve">Conclusions: </w:t>
      </w:r>
      <w:r w:rsidR="00EF7AFD" w:rsidRPr="00EF7AFD">
        <w:rPr>
          <w:w w:val="105"/>
          <w:sz w:val="18"/>
          <w:szCs w:val="18"/>
        </w:rPr>
        <w:t>The results demonstrate that market sentiment derived from unstructured text data can significantly improve exchange rate forecasting. By combining sentiment analysis with time series deep learning models, particularly GRU, it is possible to capture both economic fundamentals and psychological factors influencing the market. This study provides empirical evidence for the effectiveness of emotion-aware models in financial forecasting and suggests future research directions involving diverse data sources and advanced architectures such as Transformers.</w:t>
      </w:r>
    </w:p>
    <w:p w14:paraId="0705446D" w14:textId="3F6DE286" w:rsidR="003D21E3" w:rsidRPr="00A81DBA" w:rsidRDefault="003D21E3" w:rsidP="003D21E3">
      <w:pPr>
        <w:pStyle w:val="a3"/>
        <w:tabs>
          <w:tab w:val="left" w:pos="1360"/>
        </w:tabs>
        <w:spacing w:before="83" w:line="235" w:lineRule="auto"/>
        <w:ind w:left="110" w:right="463"/>
        <w:jc w:val="both"/>
        <w:rPr>
          <w:rFonts w:eastAsiaTheme="minorEastAsia"/>
          <w:lang w:eastAsia="ko-KR"/>
        </w:rPr>
      </w:pPr>
      <w:r w:rsidRPr="00A81DBA">
        <w:rPr>
          <w:rFonts w:ascii="Palatino Linotype"/>
          <w:i/>
          <w:spacing w:val="-3"/>
          <w:w w:val="105"/>
        </w:rPr>
        <w:t>Keywords:</w:t>
      </w:r>
      <w:r w:rsidRPr="00A81DBA">
        <w:rPr>
          <w:rFonts w:ascii="Palatino Linotype"/>
          <w:i/>
          <w:spacing w:val="-3"/>
          <w:w w:val="105"/>
        </w:rPr>
        <w:tab/>
      </w:r>
      <w:r w:rsidR="00135C19">
        <w:rPr>
          <w:rFonts w:asciiTheme="minorHAnsi" w:eastAsiaTheme="minorHAnsi" w:hAnsiTheme="minorHAnsi" w:cs="맑은 고딕" w:hint="eastAsia"/>
          <w:lang w:eastAsia="ko-KR"/>
        </w:rPr>
        <w:t>E</w:t>
      </w:r>
      <w:r w:rsidR="00135C19" w:rsidRPr="004F4D47">
        <w:rPr>
          <w:rFonts w:asciiTheme="minorHAnsi" w:eastAsiaTheme="minorHAnsi" w:hAnsiTheme="minorHAnsi" w:cs="맑은 고딕" w:hint="eastAsia"/>
          <w:lang w:eastAsia="ko-KR"/>
        </w:rPr>
        <w:t xml:space="preserve">xchange </w:t>
      </w:r>
      <w:r w:rsidR="00135C19">
        <w:rPr>
          <w:rFonts w:asciiTheme="minorHAnsi" w:eastAsiaTheme="minorHAnsi" w:hAnsiTheme="minorHAnsi" w:cs="맑은 고딕" w:hint="eastAsia"/>
          <w:lang w:eastAsia="ko-KR"/>
        </w:rPr>
        <w:t>R</w:t>
      </w:r>
      <w:r w:rsidR="00135C19" w:rsidRPr="004F4D47">
        <w:rPr>
          <w:rFonts w:asciiTheme="minorHAnsi" w:eastAsiaTheme="minorHAnsi" w:hAnsiTheme="minorHAnsi" w:cs="맑은 고딕" w:hint="eastAsia"/>
          <w:lang w:eastAsia="ko-KR"/>
        </w:rPr>
        <w:t>ate</w:t>
      </w:r>
      <w:r w:rsidRPr="00A81DBA">
        <w:rPr>
          <w:w w:val="105"/>
        </w:rPr>
        <w:t xml:space="preserve">, </w:t>
      </w:r>
      <w:r w:rsidR="00135C19">
        <w:rPr>
          <w:rFonts w:asciiTheme="minorHAnsi" w:eastAsiaTheme="minorHAnsi" w:hAnsiTheme="minorHAnsi" w:cs="맑은 고딕" w:hint="eastAsia"/>
          <w:lang w:eastAsia="ko-KR"/>
        </w:rPr>
        <w:t>S</w:t>
      </w:r>
      <w:r w:rsidR="00135C19" w:rsidRPr="00D77333">
        <w:rPr>
          <w:rFonts w:asciiTheme="minorHAnsi" w:eastAsiaTheme="minorHAnsi" w:hAnsiTheme="minorHAnsi" w:cs="맑은 고딕"/>
          <w:lang w:eastAsia="ko-KR"/>
        </w:rPr>
        <w:t xml:space="preserve">entiment </w:t>
      </w:r>
      <w:r w:rsidR="00135C19">
        <w:rPr>
          <w:rFonts w:asciiTheme="minorHAnsi" w:eastAsiaTheme="minorHAnsi" w:hAnsiTheme="minorHAnsi" w:cs="맑은 고딕" w:hint="eastAsia"/>
          <w:lang w:eastAsia="ko-KR"/>
        </w:rPr>
        <w:t>A</w:t>
      </w:r>
      <w:r w:rsidR="00135C19" w:rsidRPr="00D77333">
        <w:rPr>
          <w:rFonts w:asciiTheme="minorHAnsi" w:eastAsiaTheme="minorHAnsi" w:hAnsiTheme="minorHAnsi" w:cs="맑은 고딕"/>
          <w:lang w:eastAsia="ko-KR"/>
        </w:rPr>
        <w:t>nalysis</w:t>
      </w:r>
      <w:r w:rsidRPr="00A81DBA">
        <w:rPr>
          <w:w w:val="105"/>
        </w:rPr>
        <w:t xml:space="preserve">, </w:t>
      </w:r>
      <w:r w:rsidR="004121B6">
        <w:rPr>
          <w:rFonts w:eastAsiaTheme="minorEastAsia" w:hint="eastAsia"/>
          <w:w w:val="105"/>
          <w:lang w:eastAsia="ko-KR"/>
        </w:rPr>
        <w:t xml:space="preserve">Deep </w:t>
      </w:r>
      <w:r w:rsidR="00AE2F1D">
        <w:rPr>
          <w:rFonts w:eastAsiaTheme="minorEastAsia" w:hint="eastAsia"/>
          <w:w w:val="105"/>
          <w:lang w:eastAsia="ko-KR"/>
        </w:rPr>
        <w:t>Learning</w:t>
      </w:r>
    </w:p>
    <w:p w14:paraId="701EC2FD" w14:textId="308BAD40" w:rsidR="003D21E3" w:rsidRDefault="00555A28" w:rsidP="003D21E3">
      <w:pPr>
        <w:pStyle w:val="a3"/>
        <w:spacing w:before="5"/>
        <w:jc w:val="both"/>
        <w:rPr>
          <w:sz w:val="13"/>
        </w:rPr>
      </w:pPr>
      <w:r>
        <w:rPr>
          <w:noProof/>
        </w:rPr>
        <mc:AlternateContent>
          <mc:Choice Requires="wps">
            <w:drawing>
              <wp:anchor distT="0" distB="0" distL="0" distR="0" simplePos="0" relativeHeight="251660288" behindDoc="1" locked="0" layoutInCell="1" allowOverlap="1" wp14:anchorId="299B28B7" wp14:editId="7B9C26DC">
                <wp:simplePos x="0" y="0"/>
                <wp:positionH relativeFrom="page">
                  <wp:posOffset>819150</wp:posOffset>
                </wp:positionH>
                <wp:positionV relativeFrom="paragraph">
                  <wp:posOffset>125730</wp:posOffset>
                </wp:positionV>
                <wp:extent cx="5921375" cy="0"/>
                <wp:effectExtent l="9525" t="6350" r="12700" b="12700"/>
                <wp:wrapTopAndBottom/>
                <wp:docPr id="4534814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1375"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855B84" id="Line 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9pt" to="530.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" strokeweight=".4pt">
                <w10:wrap type="topAndBottom" anchorx="page"/>
              </v:line>
            </w:pict>
          </mc:Fallback>
        </mc:AlternateContent>
      </w:r>
    </w:p>
    <w:p w14:paraId="672B695B" w14:textId="77777777" w:rsidR="003D21E3" w:rsidRDefault="003D21E3" w:rsidP="003D21E3">
      <w:pPr>
        <w:pStyle w:val="a3"/>
        <w:jc w:val="both"/>
        <w:rPr>
          <w:sz w:val="20"/>
        </w:rPr>
      </w:pPr>
    </w:p>
    <w:p w14:paraId="0775B53C" w14:textId="77777777" w:rsidR="003D21E3" w:rsidRDefault="003D21E3" w:rsidP="003D21E3">
      <w:pPr>
        <w:pStyle w:val="a3"/>
        <w:jc w:val="both"/>
        <w:rPr>
          <w:sz w:val="20"/>
        </w:rPr>
      </w:pPr>
    </w:p>
    <w:p w14:paraId="49B664DC" w14:textId="307C72CD" w:rsidR="003D21E3" w:rsidRDefault="00555A28" w:rsidP="003D21E3">
      <w:pPr>
        <w:pStyle w:val="a3"/>
        <w:spacing w:before="11"/>
        <w:jc w:val="both"/>
        <w:rPr>
          <w:sz w:val="12"/>
        </w:rPr>
      </w:pPr>
      <w:r>
        <w:rPr>
          <w:noProof/>
        </w:rPr>
        <mc:AlternateContent>
          <mc:Choice Requires="wps">
            <w:drawing>
              <wp:anchor distT="0" distB="0" distL="0" distR="0" simplePos="0" relativeHeight="251661312" behindDoc="1" locked="0" layoutInCell="1" allowOverlap="1" wp14:anchorId="4075B3CC" wp14:editId="0602B23D">
                <wp:simplePos x="0" y="0"/>
                <wp:positionH relativeFrom="page">
                  <wp:posOffset>819150</wp:posOffset>
                </wp:positionH>
                <wp:positionV relativeFrom="paragraph">
                  <wp:posOffset>121920</wp:posOffset>
                </wp:positionV>
                <wp:extent cx="2368550" cy="0"/>
                <wp:effectExtent l="9525" t="13970" r="12700" b="5080"/>
                <wp:wrapTopAndBottom/>
                <wp:docPr id="54804078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8550" cy="0"/>
                        </a:xfrm>
                        <a:prstGeom prst="line">
                          <a:avLst/>
                        </a:prstGeom>
                        <a:noFill/>
                        <a:ln w="508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A6C5B0" id="Line 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4.5pt,9.6pt" to="251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" strokeweight=".4pt">
                <w10:wrap type="topAndBottom" anchorx="page"/>
              </v:line>
            </w:pict>
          </mc:Fallback>
        </mc:AlternateConten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8"/>
          <w:pgSz w:w="11910" w:h="16840"/>
          <w:pgMar w:top="1580" w:right="1180" w:bottom="2040" w:left="1180" w:header="720" w:footer="1849" w:gutter="0"/>
          <w:cols w:space="720"/>
        </w:sectPr>
      </w:pPr>
    </w:p>
    <w:p w14:paraId="45D21349" w14:textId="02F641BD" w:rsidR="003D21E3" w:rsidRPr="00975133" w:rsidRDefault="00EC06DB" w:rsidP="003D21E3">
      <w:pPr>
        <w:pStyle w:val="1"/>
        <w:numPr>
          <w:ilvl w:val="0"/>
          <w:numId w:val="2"/>
        </w:numPr>
        <w:tabs>
          <w:tab w:val="left" w:pos="454"/>
        </w:tabs>
        <w:spacing w:before="102"/>
        <w:ind w:hanging="343"/>
        <w:jc w:val="both"/>
      </w:pPr>
      <w:r>
        <w:rPr>
          <w:rFonts w:ascii="맑은 고딕" w:eastAsia="맑은 고딕" w:hAnsi="맑은 고딕" w:cs="맑은 고딕" w:hint="eastAsia"/>
          <w:lang w:eastAsia="ko-KR"/>
        </w:rPr>
        <w:lastRenderedPageBreak/>
        <w:t>서론</w:t>
      </w:r>
    </w:p>
    <w:p w14:paraId="136019FF" w14:textId="424856AE" w:rsidR="004F4D47" w:rsidRDefault="004F4D47"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4F4D47">
        <w:rPr>
          <w:rFonts w:asciiTheme="minorHAnsi" w:eastAsiaTheme="minorHAnsi" w:hAnsiTheme="minorHAnsi" w:cs="맑은 고딕" w:hint="eastAsia"/>
          <w:sz w:val="24"/>
          <w:szCs w:val="24"/>
          <w:lang w:eastAsia="ko-KR"/>
        </w:rPr>
        <w:t>환율(</w:t>
      </w:r>
      <w:r w:rsidR="00B661BB">
        <w:rPr>
          <w:rFonts w:asciiTheme="minorHAnsi" w:eastAsiaTheme="minorHAnsi" w:hAnsiTheme="minorHAnsi" w:cs="맑은 고딕" w:hint="eastAsia"/>
          <w:sz w:val="24"/>
          <w:szCs w:val="24"/>
          <w:lang w:eastAsia="ko-KR"/>
        </w:rPr>
        <w:t>E</w:t>
      </w:r>
      <w:r w:rsidRPr="004F4D47">
        <w:rPr>
          <w:rFonts w:asciiTheme="minorHAnsi" w:eastAsiaTheme="minorHAnsi" w:hAnsiTheme="minorHAnsi" w:cs="맑은 고딕" w:hint="eastAsia"/>
          <w:sz w:val="24"/>
          <w:szCs w:val="24"/>
          <w:lang w:eastAsia="ko-KR"/>
        </w:rPr>
        <w:t xml:space="preserve">xchange rate)이란 외국 </w:t>
      </w:r>
      <w:proofErr w:type="gramStart"/>
      <w:r w:rsidRPr="004F4D47">
        <w:rPr>
          <w:rFonts w:asciiTheme="minorHAnsi" w:eastAsiaTheme="minorHAnsi" w:hAnsiTheme="minorHAnsi" w:cs="맑은 고딕" w:hint="eastAsia"/>
          <w:sz w:val="24"/>
          <w:szCs w:val="24"/>
          <w:lang w:eastAsia="ko-KR"/>
        </w:rPr>
        <w:t>통화 한</w:t>
      </w:r>
      <w:proofErr w:type="gramEnd"/>
      <w:r w:rsidRPr="004F4D47">
        <w:rPr>
          <w:rFonts w:asciiTheme="minorHAnsi" w:eastAsiaTheme="minorHAnsi" w:hAnsiTheme="minorHAnsi" w:cs="맑은 고딕" w:hint="eastAsia"/>
          <w:sz w:val="24"/>
          <w:szCs w:val="24"/>
          <w:lang w:eastAsia="ko-KR"/>
        </w:rPr>
        <w:t xml:space="preserve"> 단위를 받기 위해 자국 통화를 몇 단위 지불해야 하는가를 나타내는 것으로 자국 통화와 외국 </w:t>
      </w:r>
      <w:proofErr w:type="spellStart"/>
      <w:r w:rsidRPr="004F4D47">
        <w:rPr>
          <w:rFonts w:asciiTheme="minorHAnsi" w:eastAsiaTheme="minorHAnsi" w:hAnsiTheme="minorHAnsi" w:cs="맑은 고딕" w:hint="eastAsia"/>
          <w:sz w:val="24"/>
          <w:szCs w:val="24"/>
          <w:lang w:eastAsia="ko-KR"/>
        </w:rPr>
        <w:t>통화간의</w:t>
      </w:r>
      <w:proofErr w:type="spellEnd"/>
      <w:r w:rsidRPr="004F4D47">
        <w:rPr>
          <w:rFonts w:asciiTheme="minorHAnsi" w:eastAsiaTheme="minorHAnsi" w:hAnsiTheme="minorHAnsi" w:cs="맑은 고딕" w:hint="eastAsia"/>
          <w:sz w:val="24"/>
          <w:szCs w:val="24"/>
          <w:lang w:eastAsia="ko-KR"/>
        </w:rPr>
        <w:t xml:space="preserve"> 교환비율을 의미하며 두 나라 통화의 상대적 가치를 </w:t>
      </w:r>
      <w:r>
        <w:rPr>
          <w:rFonts w:asciiTheme="minorHAnsi" w:eastAsiaTheme="minorHAnsi" w:hAnsiTheme="minorHAnsi" w:cs="맑은 고딕" w:hint="eastAsia"/>
          <w:sz w:val="24"/>
          <w:szCs w:val="24"/>
          <w:lang w:eastAsia="ko-KR"/>
        </w:rPr>
        <w:t xml:space="preserve">말한다(한국은행). </w:t>
      </w:r>
      <w:r w:rsidR="00D77333" w:rsidRPr="00D77333">
        <w:rPr>
          <w:rFonts w:asciiTheme="minorHAnsi" w:eastAsiaTheme="minorHAnsi" w:hAnsiTheme="minorHAnsi" w:cs="맑은 고딕"/>
          <w:sz w:val="24"/>
          <w:szCs w:val="24"/>
          <w:lang w:eastAsia="ko-KR"/>
        </w:rPr>
        <w:t>오늘날 거의 모든 경제 활동은 국제 거래와 밀접하게 연계되어 있기 때문에, 환율은 일상생활은 물론 기업 경영과 국가 경제 운영에 이르기까지 필수적인 정보로 기능한다</w:t>
      </w:r>
      <w:r>
        <w:rPr>
          <w:rFonts w:asciiTheme="minorHAnsi" w:eastAsiaTheme="minorHAnsi" w:hAnsiTheme="minorHAnsi" w:cs="맑은 고딕" w:hint="eastAsia"/>
          <w:sz w:val="24"/>
          <w:szCs w:val="24"/>
          <w:lang w:eastAsia="ko-KR"/>
        </w:rPr>
        <w:t>(국제경제</w:t>
      </w:r>
      <w:r w:rsidR="00D77333">
        <w:rPr>
          <w:rFonts w:asciiTheme="minorHAnsi" w:eastAsiaTheme="minorHAnsi" w:hAnsiTheme="minorHAnsi" w:cs="맑은 고딕" w:hint="eastAsia"/>
          <w:sz w:val="24"/>
          <w:szCs w:val="24"/>
          <w:lang w:eastAsia="ko-KR"/>
        </w:rPr>
        <w:t>론</w:t>
      </w:r>
      <w:r>
        <w:rPr>
          <w:rFonts w:asciiTheme="minorHAnsi" w:eastAsiaTheme="minorHAnsi" w:hAnsiTheme="minorHAnsi" w:cs="맑은 고딕" w:hint="eastAsia"/>
          <w:sz w:val="24"/>
          <w:szCs w:val="24"/>
          <w:lang w:eastAsia="ko-KR"/>
        </w:rPr>
        <w:t xml:space="preserve"> 김인</w:t>
      </w:r>
      <w:r w:rsidR="00D77333">
        <w:rPr>
          <w:rFonts w:asciiTheme="minorHAnsi" w:eastAsiaTheme="minorHAnsi" w:hAnsiTheme="minorHAnsi" w:cs="맑은 고딕" w:hint="eastAsia"/>
          <w:sz w:val="24"/>
          <w:szCs w:val="24"/>
          <w:lang w:eastAsia="ko-KR"/>
        </w:rPr>
        <w:t>준, 이영섭).</w:t>
      </w:r>
    </w:p>
    <w:p w14:paraId="3D907552" w14:textId="77777777"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특히 USD/KRW 환율은 한국의 대외경제에 큰 역할을 </w:t>
      </w:r>
      <w:r w:rsidRPr="00D77333">
        <w:rPr>
          <w:rFonts w:asciiTheme="minorHAnsi" w:eastAsiaTheme="minorHAnsi" w:hAnsiTheme="minorHAnsi" w:cs="맑은 고딕"/>
          <w:sz w:val="24"/>
          <w:szCs w:val="24"/>
          <w:lang w:eastAsia="ko-KR"/>
        </w:rPr>
        <w:t>미치는 요소로, 수출입 가격, 외국인 투자, 물가 수준, 그리고 중앙은행의 통화정책 등 다양한 거시경제 변수와 밀접하게 연관되어 있다. 이에 따라 환율의 향후 변화를 예측하는 것은 국가 경제의 안정성과 기업의 재무 전략 수립에 있어 핵심적인 과제로 인식되고 있다.</w:t>
      </w:r>
    </w:p>
    <w:p w14:paraId="5401F0E8" w14:textId="21948531" w:rsidR="00D77333" w:rsidRPr="00D77333" w:rsidRDefault="00D77333" w:rsidP="00D77333">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D77333">
        <w:rPr>
          <w:rFonts w:asciiTheme="minorHAnsi" w:eastAsiaTheme="minorHAnsi" w:hAnsiTheme="minorHAnsi" w:cs="맑은 고딕"/>
          <w:sz w:val="24"/>
          <w:szCs w:val="24"/>
          <w:lang w:eastAsia="ko-KR"/>
        </w:rPr>
        <w:t xml:space="preserve">그러나 환율은 경제 </w:t>
      </w:r>
      <w:proofErr w:type="spellStart"/>
      <w:r w:rsidRPr="00D77333">
        <w:rPr>
          <w:rFonts w:asciiTheme="minorHAnsi" w:eastAsiaTheme="minorHAnsi" w:hAnsiTheme="minorHAnsi" w:cs="맑은 고딕"/>
          <w:sz w:val="24"/>
          <w:szCs w:val="24"/>
          <w:lang w:eastAsia="ko-KR"/>
        </w:rPr>
        <w:t>펀더멘털뿐만</w:t>
      </w:r>
      <w:proofErr w:type="spellEnd"/>
      <w:r w:rsidRPr="00D77333">
        <w:rPr>
          <w:rFonts w:asciiTheme="minorHAnsi" w:eastAsiaTheme="minorHAnsi" w:hAnsiTheme="minorHAnsi" w:cs="맑은 고딕"/>
          <w:sz w:val="24"/>
          <w:szCs w:val="24"/>
          <w:lang w:eastAsia="ko-KR"/>
        </w:rPr>
        <w:t xml:space="preserve"> 아니라 지정학적 리스크, 글로벌 자본 흐름, 시장 심리 등 복합적 요인의 영향을 받으며, 이러한 불확실성으로 인해 종종 ‘랜덤워크(Random Walk)’로 설명된다. 랜덤워크란 매우 술에 취한 사람이 어디로 걸어갈지 예측할 수 없는 것처럼, 환율 또한 다음 시점의 방향을 정확히 예측하기 어렵다는 비유적 표현으로 사용된다. </w:t>
      </w:r>
      <w:r>
        <w:rPr>
          <w:rFonts w:asciiTheme="minorHAnsi" w:eastAsiaTheme="minorHAnsi" w:hAnsiTheme="minorHAnsi" w:cs="맑은 고딕" w:hint="eastAsia"/>
          <w:sz w:val="24"/>
          <w:szCs w:val="24"/>
          <w:lang w:eastAsia="ko-KR"/>
        </w:rPr>
        <w:t>(</w:t>
      </w:r>
      <w:r w:rsidRPr="00D77333">
        <w:rPr>
          <w:rFonts w:asciiTheme="minorHAnsi" w:eastAsiaTheme="minorHAnsi" w:hAnsiTheme="minorHAnsi" w:cs="맑은 고딕"/>
          <w:sz w:val="24"/>
          <w:szCs w:val="24"/>
          <w:lang w:eastAsia="ko-KR"/>
        </w:rPr>
        <w:t>https://www.hankyung.com/article/2023102265501</w:t>
      </w:r>
      <w:r>
        <w:rPr>
          <w:rFonts w:asciiTheme="minorHAnsi" w:eastAsiaTheme="minorHAnsi" w:hAnsiTheme="minorHAnsi" w:cs="맑은 고딕" w:hint="eastAsia"/>
          <w:sz w:val="24"/>
          <w:szCs w:val="24"/>
          <w:lang w:eastAsia="ko-KR"/>
        </w:rPr>
        <w:t>)</w:t>
      </w:r>
    </w:p>
    <w:p w14:paraId="0F83D607" w14:textId="77777777" w:rsidR="00D77333" w:rsidRDefault="004F4D47"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환율은 외환시장의 수요와 공급에 따라 결정되고, </w:t>
      </w:r>
      <w:r w:rsidR="00D77333">
        <w:rPr>
          <w:rFonts w:asciiTheme="minorHAnsi" w:eastAsiaTheme="minorHAnsi" w:hAnsiTheme="minorHAnsi" w:cs="맑은 고딕" w:hint="eastAsia"/>
          <w:sz w:val="24"/>
          <w:szCs w:val="24"/>
          <w:lang w:eastAsia="ko-KR"/>
        </w:rPr>
        <w:t>각</w:t>
      </w:r>
      <w:r w:rsidRPr="004F4D47">
        <w:rPr>
          <w:rFonts w:asciiTheme="minorHAnsi" w:eastAsiaTheme="minorHAnsi" w:hAnsiTheme="minorHAnsi" w:cs="맑은 고딕" w:hint="eastAsia"/>
          <w:sz w:val="24"/>
          <w:szCs w:val="24"/>
          <w:lang w:eastAsia="ko-KR"/>
        </w:rPr>
        <w:t>국의 물가수준, 생산성 등 경제여건의 변화는 장기적으로 통화의 가치에 영향을 미친다</w:t>
      </w:r>
      <w:r>
        <w:rPr>
          <w:rFonts w:asciiTheme="minorHAnsi" w:eastAsiaTheme="minorHAnsi" w:hAnsiTheme="minorHAnsi" w:cs="맑은 고딕" w:hint="eastAsia"/>
          <w:sz w:val="24"/>
          <w:szCs w:val="24"/>
          <w:lang w:eastAsia="ko-KR"/>
        </w:rPr>
        <w:t xml:space="preserve">고 한다. </w:t>
      </w:r>
      <w:r w:rsidRPr="004F4D47">
        <w:rPr>
          <w:rFonts w:asciiTheme="minorHAnsi" w:eastAsiaTheme="minorHAnsi" w:hAnsiTheme="minorHAnsi" w:cs="맑은 고딕" w:hint="eastAsia"/>
          <w:sz w:val="24"/>
          <w:szCs w:val="24"/>
          <w:lang w:eastAsia="ko-KR"/>
        </w:rPr>
        <w:t>중기적 관점에서 보면 환율에 영향을 미치는 요인으로 대외거래, 거시경제정책 등을 들 수 있</w:t>
      </w:r>
      <w:r>
        <w:rPr>
          <w:rFonts w:asciiTheme="minorHAnsi" w:eastAsiaTheme="minorHAnsi" w:hAnsiTheme="minorHAnsi" w:cs="맑은 고딕" w:hint="eastAsia"/>
          <w:sz w:val="24"/>
          <w:szCs w:val="24"/>
          <w:lang w:eastAsia="ko-KR"/>
        </w:rPr>
        <w:t xml:space="preserve">으며, </w:t>
      </w:r>
      <w:r w:rsidRPr="004F4D47">
        <w:rPr>
          <w:rFonts w:asciiTheme="minorHAnsi" w:eastAsiaTheme="minorHAnsi" w:hAnsiTheme="minorHAnsi" w:cs="맑은 고딕" w:hint="eastAsia"/>
          <w:sz w:val="24"/>
          <w:szCs w:val="24"/>
          <w:lang w:eastAsia="ko-KR"/>
        </w:rPr>
        <w:t>단기적으로 환율은 외환시장 참가자들의 기대나 주변국의 환율 변동, 각종 뉴스 등에 따라 영향을 받</w:t>
      </w:r>
      <w:r>
        <w:rPr>
          <w:rFonts w:asciiTheme="minorHAnsi" w:eastAsiaTheme="minorHAnsi" w:hAnsiTheme="minorHAnsi" w:cs="맑은 고딕" w:hint="eastAsia"/>
          <w:sz w:val="24"/>
          <w:szCs w:val="24"/>
          <w:lang w:eastAsia="ko-KR"/>
        </w:rPr>
        <w:t xml:space="preserve">는다고 한다. </w:t>
      </w:r>
    </w:p>
    <w:p w14:paraId="65A2FBC1" w14:textId="5DD52A6F"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특히, </w:t>
      </w:r>
      <w:r w:rsidR="004F4D47" w:rsidRPr="004F4D47">
        <w:rPr>
          <w:rFonts w:asciiTheme="minorHAnsi" w:eastAsiaTheme="minorHAnsi" w:hAnsiTheme="minorHAnsi" w:cs="맑은 고딕" w:hint="eastAsia"/>
          <w:sz w:val="24"/>
          <w:szCs w:val="24"/>
          <w:lang w:eastAsia="ko-KR"/>
        </w:rPr>
        <w:t>시장참가자들의 환율에 대한 기대가 변하게 되면 자기실현적(</w:t>
      </w:r>
      <w:r w:rsidR="00B661BB">
        <w:rPr>
          <w:rFonts w:asciiTheme="minorHAnsi" w:eastAsiaTheme="minorHAnsi" w:hAnsiTheme="minorHAnsi" w:cs="맑은 고딕" w:hint="eastAsia"/>
          <w:sz w:val="24"/>
          <w:szCs w:val="24"/>
          <w:lang w:eastAsia="ko-KR"/>
        </w:rPr>
        <w:t>S</w:t>
      </w:r>
      <w:r w:rsidR="004F4D47" w:rsidRPr="004F4D47">
        <w:rPr>
          <w:rFonts w:asciiTheme="minorHAnsi" w:eastAsiaTheme="minorHAnsi" w:hAnsiTheme="minorHAnsi" w:cs="맑은 고딕" w:hint="eastAsia"/>
          <w:sz w:val="24"/>
          <w:szCs w:val="24"/>
          <w:lang w:eastAsia="ko-KR"/>
        </w:rPr>
        <w:t>elf-fulfilling)인 거래에 의해 실제 환율의 변동이 초래된다</w:t>
      </w:r>
      <w:r w:rsidR="004F4D47">
        <w:rPr>
          <w:rFonts w:asciiTheme="minorHAnsi" w:eastAsiaTheme="minorHAnsi" w:hAnsiTheme="minorHAnsi" w:cs="맑은 고딕" w:hint="eastAsia"/>
          <w:sz w:val="24"/>
          <w:szCs w:val="24"/>
          <w:lang w:eastAsia="ko-KR"/>
        </w:rPr>
        <w:t>고 한다</w:t>
      </w:r>
      <w:r w:rsidR="004F4D47" w:rsidRPr="004F4D47">
        <w:rPr>
          <w:rFonts w:asciiTheme="minorHAnsi" w:eastAsiaTheme="minorHAnsi" w:hAnsiTheme="minorHAnsi" w:cs="맑은 고딕" w:hint="eastAsia"/>
          <w:sz w:val="24"/>
          <w:szCs w:val="24"/>
          <w:lang w:eastAsia="ko-KR"/>
        </w:rPr>
        <w:t>. 예를 들어 대부분의 시장참가자가 환율상승을 예상할 경우 환율이 오르기 전에 미리 외환을 매입하면 이익을 볼 수 있으므로 외환에 대한 수요가 증가하게 되어 실제 환율이 상승하게 된다.</w:t>
      </w:r>
      <w:r w:rsidR="004F4D47">
        <w:rPr>
          <w:rFonts w:asciiTheme="minorHAnsi" w:eastAsiaTheme="minorHAnsi" w:hAnsiTheme="minorHAnsi" w:cs="맑은 고딕" w:hint="eastAsia"/>
          <w:sz w:val="24"/>
          <w:szCs w:val="24"/>
          <w:lang w:eastAsia="ko-KR"/>
        </w:rPr>
        <w:t xml:space="preserve"> </w:t>
      </w:r>
    </w:p>
    <w:p w14:paraId="66E5B933" w14:textId="79570851"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뿐만 아니라, </w:t>
      </w:r>
      <w:r w:rsidR="004F4D47" w:rsidRPr="004F4D47">
        <w:rPr>
          <w:rFonts w:asciiTheme="minorHAnsi" w:eastAsiaTheme="minorHAnsi" w:hAnsiTheme="minorHAnsi" w:cs="맑은 고딕" w:hint="eastAsia"/>
          <w:sz w:val="24"/>
          <w:szCs w:val="24"/>
          <w:lang w:eastAsia="ko-KR"/>
        </w:rPr>
        <w:t>각종 뉴스도 시장참가자들의 기대변화를 통해 단기 환율변동에 영향을 미치게 된다</w:t>
      </w:r>
      <w:r w:rsidR="004F4D47">
        <w:rPr>
          <w:rFonts w:asciiTheme="minorHAnsi" w:eastAsiaTheme="minorHAnsi" w:hAnsiTheme="minorHAnsi" w:cs="맑은 고딕" w:hint="eastAsia"/>
          <w:sz w:val="24"/>
          <w:szCs w:val="24"/>
          <w:lang w:eastAsia="ko-KR"/>
        </w:rPr>
        <w:t>고 한다</w:t>
      </w:r>
      <w:r w:rsidR="004F4D47" w:rsidRPr="004F4D47">
        <w:rPr>
          <w:rFonts w:asciiTheme="minorHAnsi" w:eastAsiaTheme="minorHAnsi" w:hAnsiTheme="minorHAnsi" w:cs="맑은 고딕" w:hint="eastAsia"/>
          <w:sz w:val="24"/>
          <w:szCs w:val="24"/>
          <w:lang w:eastAsia="ko-KR"/>
        </w:rPr>
        <w:t>. 일례로 2010년 5월 천안함 침몰조사 결과가 발표되고 지정학적 위험이 부각되자 원/달러 환율이 일시적으로 큰 폭 상승하였다</w:t>
      </w:r>
      <w:r>
        <w:rPr>
          <w:rFonts w:asciiTheme="minorHAnsi" w:eastAsiaTheme="minorHAnsi" w:hAnsiTheme="minorHAnsi" w:cs="맑은 고딕" w:hint="eastAsia"/>
          <w:sz w:val="24"/>
          <w:szCs w:val="24"/>
          <w:lang w:eastAsia="ko-KR"/>
        </w:rPr>
        <w:t>(한국은행)</w:t>
      </w:r>
      <w:r w:rsidR="004F4D47" w:rsidRPr="004F4D47">
        <w:rPr>
          <w:rFonts w:asciiTheme="minorHAnsi" w:eastAsiaTheme="minorHAnsi" w:hAnsiTheme="minorHAnsi" w:cs="맑은 고딕" w:hint="eastAsia"/>
          <w:sz w:val="24"/>
          <w:szCs w:val="24"/>
          <w:lang w:eastAsia="ko-KR"/>
        </w:rPr>
        <w:t>.</w:t>
      </w:r>
      <w:r w:rsidR="004F4D47">
        <w:rPr>
          <w:rFonts w:asciiTheme="minorHAnsi" w:eastAsiaTheme="minorHAnsi" w:hAnsiTheme="minorHAnsi" w:cs="맑은 고딕" w:hint="eastAsia"/>
          <w:sz w:val="24"/>
          <w:szCs w:val="24"/>
          <w:lang w:eastAsia="ko-KR"/>
        </w:rPr>
        <w:t xml:space="preserve"> </w:t>
      </w:r>
      <w:r>
        <w:rPr>
          <w:rFonts w:asciiTheme="minorHAnsi" w:eastAsiaTheme="minorHAnsi" w:hAnsiTheme="minorHAnsi" w:cs="맑은 고딕" w:hint="eastAsia"/>
          <w:sz w:val="24"/>
          <w:szCs w:val="24"/>
          <w:lang w:eastAsia="ko-KR"/>
        </w:rPr>
        <w:t xml:space="preserve"> </w:t>
      </w:r>
    </w:p>
    <w:p w14:paraId="2BBEBC5C" w14:textId="4F4CD88F" w:rsidR="00D77333"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lastRenderedPageBreak/>
        <w:t>(</w:t>
      </w:r>
      <w:r w:rsidRPr="004F4D47">
        <w:rPr>
          <w:rFonts w:asciiTheme="minorHAnsi" w:eastAsiaTheme="minorHAnsi" w:hAnsiTheme="minorHAnsi" w:cs="맑은 고딕"/>
          <w:sz w:val="24"/>
          <w:szCs w:val="24"/>
          <w:lang w:eastAsia="ko-KR"/>
        </w:rPr>
        <w:t>https://www.bok.or.kr/portal/main/contents.do?menuNo=200407</w:t>
      </w:r>
      <w:r>
        <w:rPr>
          <w:rFonts w:asciiTheme="minorHAnsi" w:eastAsiaTheme="minorHAnsi" w:hAnsiTheme="minorHAnsi" w:cs="맑은 고딕" w:hint="eastAsia"/>
          <w:sz w:val="24"/>
          <w:szCs w:val="24"/>
          <w:lang w:eastAsia="ko-KR"/>
        </w:rPr>
        <w:t>)</w:t>
      </w:r>
    </w:p>
    <w:p w14:paraId="5C48C0CA" w14:textId="07A61D30" w:rsidR="004F4D47" w:rsidRDefault="00D77333"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D77333">
        <w:rPr>
          <w:rFonts w:asciiTheme="minorHAnsi" w:eastAsiaTheme="minorHAnsi" w:hAnsiTheme="minorHAnsi" w:cs="맑은 고딕"/>
          <w:sz w:val="24"/>
          <w:szCs w:val="24"/>
          <w:lang w:eastAsia="ko-KR"/>
        </w:rPr>
        <w:t>그렇다면, 시장 참여자들의 감정과</w:t>
      </w:r>
      <w:r w:rsidR="00135C19">
        <w:rPr>
          <w:rFonts w:asciiTheme="minorHAnsi" w:eastAsiaTheme="minorHAnsi" w:hAnsiTheme="minorHAnsi" w:cs="맑은 고딕" w:hint="eastAsia"/>
          <w:sz w:val="24"/>
          <w:szCs w:val="24"/>
          <w:lang w:eastAsia="ko-KR"/>
        </w:rPr>
        <w:t xml:space="preserve"> 뉴스의 감정을</w:t>
      </w:r>
      <w:r w:rsidRPr="00D77333">
        <w:rPr>
          <w:rFonts w:asciiTheme="minorHAnsi" w:eastAsiaTheme="minorHAnsi" w:hAnsiTheme="minorHAnsi" w:cs="맑은 고딕"/>
          <w:sz w:val="24"/>
          <w:szCs w:val="24"/>
          <w:lang w:eastAsia="ko-KR"/>
        </w:rPr>
        <w:t xml:space="preserve"> 반영</w:t>
      </w:r>
      <w:r>
        <w:rPr>
          <w:rFonts w:asciiTheme="minorHAnsi" w:eastAsiaTheme="minorHAnsi" w:hAnsiTheme="minorHAnsi" w:cs="맑은 고딕" w:hint="eastAsia"/>
          <w:sz w:val="24"/>
          <w:szCs w:val="24"/>
          <w:lang w:eastAsia="ko-KR"/>
        </w:rPr>
        <w:t xml:space="preserve">한 </w:t>
      </w:r>
      <w:r w:rsidRPr="00D77333">
        <w:rPr>
          <w:rFonts w:asciiTheme="minorHAnsi" w:eastAsiaTheme="minorHAnsi" w:hAnsiTheme="minorHAnsi" w:cs="맑은 고딕"/>
          <w:sz w:val="24"/>
          <w:szCs w:val="24"/>
          <w:lang w:eastAsia="ko-KR"/>
        </w:rPr>
        <w:t>감정 분석(</w:t>
      </w:r>
      <w:r w:rsidR="00B661BB">
        <w:rPr>
          <w:rFonts w:asciiTheme="minorHAnsi" w:eastAsiaTheme="minorHAnsi" w:hAnsiTheme="minorHAnsi" w:cs="맑은 고딕" w:hint="eastAsia"/>
          <w:sz w:val="24"/>
          <w:szCs w:val="24"/>
          <w:lang w:eastAsia="ko-KR"/>
        </w:rPr>
        <w:t>S</w:t>
      </w:r>
      <w:r w:rsidRPr="00D77333">
        <w:rPr>
          <w:rFonts w:asciiTheme="minorHAnsi" w:eastAsiaTheme="minorHAnsi" w:hAnsiTheme="minorHAnsi" w:cs="맑은 고딕"/>
          <w:sz w:val="24"/>
          <w:szCs w:val="24"/>
          <w:lang w:eastAsia="ko-KR"/>
        </w:rPr>
        <w:t xml:space="preserve">entiment </w:t>
      </w:r>
      <w:r w:rsidR="00B661BB">
        <w:rPr>
          <w:rFonts w:asciiTheme="minorHAnsi" w:eastAsiaTheme="minorHAnsi" w:hAnsiTheme="minorHAnsi" w:cs="맑은 고딕" w:hint="eastAsia"/>
          <w:sz w:val="24"/>
          <w:szCs w:val="24"/>
          <w:lang w:eastAsia="ko-KR"/>
        </w:rPr>
        <w:t>A</w:t>
      </w:r>
      <w:r w:rsidRPr="00D77333">
        <w:rPr>
          <w:rFonts w:asciiTheme="minorHAnsi" w:eastAsiaTheme="minorHAnsi" w:hAnsiTheme="minorHAnsi" w:cs="맑은 고딕"/>
          <w:sz w:val="24"/>
          <w:szCs w:val="24"/>
          <w:lang w:eastAsia="ko-KR"/>
        </w:rPr>
        <w:t>nalysis)을 통해 환율을 보다 정교하게 예측할 수 있지 않을까? 본 연구는 이러한 질문에서 출발하여, 감정 분석 결과를 딥러닝 기반 시계열 예측 모델에 결합함으로써 USD/KRW 환율 예측 정확도 향상 가능성을 탐색하고자 한다.</w:t>
      </w:r>
      <w:r w:rsidRPr="00D77333">
        <w:rPr>
          <w:rFonts w:asciiTheme="minorHAnsi" w:eastAsiaTheme="minorHAnsi" w:hAnsiTheme="minorHAnsi" w:cs="맑은 고딕" w:hint="eastAsia"/>
          <w:sz w:val="24"/>
          <w:szCs w:val="24"/>
          <w:lang w:eastAsia="ko-KR"/>
        </w:rPr>
        <w:t xml:space="preserve"> </w:t>
      </w:r>
    </w:p>
    <w:p w14:paraId="6191EA42" w14:textId="77777777" w:rsidR="00135C19" w:rsidRDefault="00135C19"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
    <w:p w14:paraId="40702856" w14:textId="6CDA5427" w:rsidR="00135C19" w:rsidRPr="00EC06DB" w:rsidRDefault="00B661BB" w:rsidP="00EC06DB">
      <w:pPr>
        <w:pStyle w:val="a4"/>
        <w:numPr>
          <w:ilvl w:val="0"/>
          <w:numId w:val="2"/>
        </w:num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sidRPr="00EC06DB">
        <w:rPr>
          <w:rFonts w:asciiTheme="minorHAnsi" w:eastAsiaTheme="minorHAnsi" w:hAnsiTheme="minorHAnsi" w:cs="맑은 고딕" w:hint="eastAsia"/>
          <w:sz w:val="24"/>
          <w:szCs w:val="24"/>
          <w:lang w:eastAsia="ko-KR"/>
        </w:rPr>
        <w:t xml:space="preserve">선행 연구 </w:t>
      </w:r>
    </w:p>
    <w:p w14:paraId="2A3EF44D" w14:textId="4F8AD469" w:rsidR="0024786D"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2.1 </w:t>
      </w:r>
      <w:r w:rsidR="0024786D">
        <w:rPr>
          <w:rFonts w:asciiTheme="minorHAnsi" w:eastAsiaTheme="minorHAnsi" w:hAnsiTheme="minorHAnsi" w:cs="맑은 고딕" w:hint="eastAsia"/>
          <w:sz w:val="24"/>
          <w:szCs w:val="24"/>
          <w:lang w:eastAsia="ko-KR"/>
        </w:rPr>
        <w:t xml:space="preserve">감정분석을 통한 주가 예측 </w:t>
      </w:r>
      <w:r>
        <w:rPr>
          <w:rFonts w:asciiTheme="minorHAnsi" w:eastAsiaTheme="minorHAnsi" w:hAnsiTheme="minorHAnsi" w:cs="맑은 고딕" w:hint="eastAsia"/>
          <w:sz w:val="24"/>
          <w:szCs w:val="24"/>
          <w:lang w:eastAsia="ko-KR"/>
        </w:rPr>
        <w:t>연구</w:t>
      </w:r>
    </w:p>
    <w:p w14:paraId="43D3302F" w14:textId="75D5E077" w:rsidR="0009545C" w:rsidRPr="0009545C" w:rsidRDefault="0009545C"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roofErr w:type="spellStart"/>
      <w:r w:rsidRPr="0009545C">
        <w:rPr>
          <w:rFonts w:asciiTheme="minorHAnsi" w:eastAsiaTheme="minorHAnsi" w:hAnsiTheme="minorHAnsi" w:cs="맑은 고딕"/>
          <w:sz w:val="24"/>
          <w:szCs w:val="24"/>
          <w:lang w:eastAsia="ko-KR"/>
        </w:rPr>
        <w:t>정가연</w:t>
      </w:r>
      <w:proofErr w:type="spellEnd"/>
      <w:r w:rsidRPr="0009545C">
        <w:rPr>
          <w:rFonts w:asciiTheme="minorHAnsi" w:eastAsiaTheme="minorHAnsi" w:hAnsiTheme="minorHAnsi" w:cs="맑은 고딕"/>
          <w:sz w:val="24"/>
          <w:szCs w:val="24"/>
          <w:lang w:eastAsia="ko-KR"/>
        </w:rPr>
        <w:t xml:space="preserve"> </w:t>
      </w:r>
      <w:r w:rsidR="007E4DC1">
        <w:rPr>
          <w:rFonts w:asciiTheme="minorHAnsi" w:eastAsiaTheme="minorHAnsi" w:hAnsiTheme="minorHAnsi" w:cs="맑은 고딕" w:hint="eastAsia"/>
          <w:sz w:val="24"/>
          <w:szCs w:val="24"/>
          <w:lang w:eastAsia="ko-KR"/>
        </w:rPr>
        <w:t xml:space="preserve">et al. </w:t>
      </w:r>
      <w:r w:rsidRPr="0009545C">
        <w:rPr>
          <w:rFonts w:asciiTheme="minorHAnsi" w:eastAsiaTheme="minorHAnsi" w:hAnsiTheme="minorHAnsi" w:cs="맑은 고딕"/>
          <w:sz w:val="24"/>
          <w:szCs w:val="24"/>
          <w:lang w:eastAsia="ko-KR"/>
        </w:rPr>
        <w:t>(2022)</w:t>
      </w:r>
      <w:r w:rsidR="002C121E">
        <w:rPr>
          <w:rFonts w:asciiTheme="minorHAnsi" w:eastAsiaTheme="minorHAnsi" w:hAnsiTheme="minorHAnsi" w:cs="맑은 고딕" w:hint="eastAsia"/>
          <w:sz w:val="24"/>
          <w:szCs w:val="24"/>
          <w:lang w:eastAsia="ko-KR"/>
        </w:rPr>
        <w:t xml:space="preserve">는 </w:t>
      </w:r>
      <w:r w:rsidR="002C121E" w:rsidRPr="002C121E">
        <w:rPr>
          <w:rFonts w:asciiTheme="minorHAnsi" w:eastAsiaTheme="minorHAnsi" w:hAnsiTheme="minorHAnsi" w:cs="맑은 고딕"/>
          <w:sz w:val="24"/>
          <w:szCs w:val="24"/>
          <w:lang w:eastAsia="ko-KR"/>
        </w:rPr>
        <w:t>뉴스 데이터를 기반으로 감정 분석 모델과 딥러닝 기법을 결합하여 코스피 지수의 종가를 예측하였다. 이들은 독립 변수로 코스피 고가, 다우존스 지수 거래량, S&amp;P500 지수 저가 및 거래량, 유가 시가 및 거래량, 금값 저가, 원/엔 환율 저가, 한국 기준금리 등 주요 거시경제 지표와 함께, 코스피 검색 빈도 및 감정 점수 등 시장 심리를 반영하는 변수들을 활용하였다. 특히 KLUE-BERT 기반의 감정 분석 결과를 시계열 입력 변수로 전환하여 LSTM, GRU, CNN-LSTM, CNN-GRU 모델에 투입하였으며, 뉴스 본문 요약을 통해 산출한 감정 점수를 CNN-GRU 모델에 적용했을 때 가장 우수한 성능을 보였다.</w:t>
      </w:r>
    </w:p>
    <w:p w14:paraId="1B2018A9" w14:textId="7AF7B187" w:rsidR="002C121E" w:rsidRDefault="0009545C"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roofErr w:type="spellStart"/>
      <w:r w:rsidRPr="0009545C">
        <w:rPr>
          <w:rFonts w:asciiTheme="minorHAnsi" w:eastAsiaTheme="minorHAnsi" w:hAnsiTheme="minorHAnsi" w:cs="맑은 고딕"/>
          <w:sz w:val="24"/>
          <w:szCs w:val="24"/>
          <w:lang w:eastAsia="ko-KR"/>
        </w:rPr>
        <w:t>양혁진</w:t>
      </w:r>
      <w:proofErr w:type="spellEnd"/>
      <w:r w:rsidRPr="0009545C">
        <w:rPr>
          <w:rFonts w:asciiTheme="minorHAnsi" w:eastAsiaTheme="minorHAnsi" w:hAnsiTheme="minorHAnsi" w:cs="맑은 고딕"/>
          <w:sz w:val="24"/>
          <w:szCs w:val="24"/>
          <w:lang w:eastAsia="ko-KR"/>
        </w:rPr>
        <w:t xml:space="preserve"> </w:t>
      </w:r>
      <w:r w:rsidR="007E4DC1">
        <w:rPr>
          <w:rFonts w:asciiTheme="minorHAnsi" w:eastAsiaTheme="minorHAnsi" w:hAnsiTheme="minorHAnsi" w:cs="맑은 고딕" w:hint="eastAsia"/>
          <w:sz w:val="24"/>
          <w:szCs w:val="24"/>
          <w:lang w:eastAsia="ko-KR"/>
        </w:rPr>
        <w:t>et al.</w:t>
      </w:r>
      <w:r w:rsidRPr="0009545C">
        <w:rPr>
          <w:rFonts w:asciiTheme="minorHAnsi" w:eastAsiaTheme="minorHAnsi" w:hAnsiTheme="minorHAnsi" w:cs="맑은 고딕"/>
          <w:sz w:val="24"/>
          <w:szCs w:val="24"/>
          <w:lang w:eastAsia="ko-KR"/>
        </w:rPr>
        <w:t>(2021)</w:t>
      </w:r>
      <w:r w:rsidR="002C121E">
        <w:rPr>
          <w:rFonts w:asciiTheme="minorHAnsi" w:eastAsiaTheme="minorHAnsi" w:hAnsiTheme="minorHAnsi" w:cs="맑은 고딕" w:hint="eastAsia"/>
          <w:sz w:val="24"/>
          <w:szCs w:val="24"/>
          <w:lang w:eastAsia="ko-KR"/>
        </w:rPr>
        <w:t>는</w:t>
      </w:r>
      <w:r w:rsidRPr="0009545C">
        <w:rPr>
          <w:rFonts w:asciiTheme="minorHAnsi" w:eastAsiaTheme="minorHAnsi" w:hAnsiTheme="minorHAnsi" w:cs="맑은 고딕"/>
          <w:sz w:val="24"/>
          <w:szCs w:val="24"/>
          <w:lang w:eastAsia="ko-KR"/>
        </w:rPr>
        <w:t xml:space="preserve"> </w:t>
      </w:r>
      <w:r w:rsidR="002C121E" w:rsidRPr="002C121E">
        <w:rPr>
          <w:rFonts w:asciiTheme="minorHAnsi" w:eastAsiaTheme="minorHAnsi" w:hAnsiTheme="minorHAnsi" w:cs="맑은 고딕"/>
          <w:sz w:val="24"/>
          <w:szCs w:val="24"/>
          <w:lang w:eastAsia="ko-KR"/>
        </w:rPr>
        <w:t xml:space="preserve">비정형 뉴스 데이터와 정형 데이터를 통합하여 주가 지수를 예측하였다. 이들은 네이버 뉴스와 증권사 리포트를 바탕으로 </w:t>
      </w:r>
      <w:proofErr w:type="spellStart"/>
      <w:r w:rsidR="002C121E" w:rsidRPr="002C121E">
        <w:rPr>
          <w:rFonts w:asciiTheme="minorHAnsi" w:eastAsiaTheme="minorHAnsi" w:hAnsiTheme="minorHAnsi" w:cs="맑은 고딕"/>
          <w:sz w:val="24"/>
          <w:szCs w:val="24"/>
          <w:lang w:eastAsia="ko-KR"/>
        </w:rPr>
        <w:t>긍</w:t>
      </w:r>
      <w:proofErr w:type="spellEnd"/>
      <w:r w:rsidR="002C121E" w:rsidRPr="002C121E">
        <w:rPr>
          <w:rFonts w:asciiTheme="minorHAnsi" w:eastAsiaTheme="minorHAnsi" w:hAnsiTheme="minorHAnsi" w:cs="맑은 고딕"/>
          <w:sz w:val="24"/>
          <w:szCs w:val="24"/>
          <w:lang w:eastAsia="ko-KR"/>
        </w:rPr>
        <w:t>·부정 감정 점수를 추출하고, GRU 및 LSTM 기반의 딥러닝 모델에 적용하였다. 그 결과, 감정 분석 결과를 포함한 모델이 포함하지 않은 모델에 비해 실제 주가 예측에서 더 뛰어난 성능을 나타냈다.</w:t>
      </w:r>
    </w:p>
    <w:p w14:paraId="3E9629F5" w14:textId="4F5EA19E" w:rsidR="00957660" w:rsidRDefault="00E91237"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김지환 et al.(2023)은 </w:t>
      </w:r>
      <w:r w:rsidR="002C121E">
        <w:rPr>
          <w:rFonts w:asciiTheme="minorHAnsi" w:eastAsiaTheme="minorHAnsi" w:hAnsiTheme="minorHAnsi" w:cs="맑은 고딕" w:hint="eastAsia"/>
          <w:sz w:val="24"/>
          <w:szCs w:val="24"/>
          <w:lang w:eastAsia="ko-KR"/>
        </w:rPr>
        <w:t>T</w:t>
      </w:r>
      <w:r w:rsidR="002C121E" w:rsidRPr="002C121E">
        <w:rPr>
          <w:rFonts w:asciiTheme="minorHAnsi" w:eastAsiaTheme="minorHAnsi" w:hAnsiTheme="minorHAnsi" w:cs="맑은 고딕"/>
          <w:sz w:val="24"/>
          <w:szCs w:val="24"/>
          <w:lang w:eastAsia="ko-KR"/>
        </w:rPr>
        <w:t xml:space="preserve">he New York Times의 기사를 요약한 후 </w:t>
      </w:r>
      <w:proofErr w:type="spellStart"/>
      <w:r w:rsidR="002C121E" w:rsidRPr="002C121E">
        <w:rPr>
          <w:rFonts w:asciiTheme="minorHAnsi" w:eastAsiaTheme="minorHAnsi" w:hAnsiTheme="minorHAnsi" w:cs="맑은 고딕"/>
          <w:sz w:val="24"/>
          <w:szCs w:val="24"/>
          <w:lang w:eastAsia="ko-KR"/>
        </w:rPr>
        <w:t>FinBERT</w:t>
      </w:r>
      <w:proofErr w:type="spellEnd"/>
      <w:r w:rsidR="002C121E" w:rsidRPr="002C121E">
        <w:rPr>
          <w:rFonts w:asciiTheme="minorHAnsi" w:eastAsiaTheme="minorHAnsi" w:hAnsiTheme="minorHAnsi" w:cs="맑은 고딕"/>
          <w:sz w:val="24"/>
          <w:szCs w:val="24"/>
          <w:lang w:eastAsia="ko-KR"/>
        </w:rPr>
        <w:t xml:space="preserve"> 모델을 통해 감정 분석을 수행하였으며, 도출된 감정 점수를 기반으로 LSTM 모델을 통해 S&amp;P500 지수를 예측하였다. 실험 결과, 감정 점수를 반영한 모델이 더 높은 예측 정확도를 보였다.</w:t>
      </w:r>
    </w:p>
    <w:p w14:paraId="6632B74A" w14:textId="0CFB7628" w:rsidR="0024786D"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2.2 </w:t>
      </w:r>
      <w:proofErr w:type="spellStart"/>
      <w:r w:rsidR="00F110C3">
        <w:rPr>
          <w:rFonts w:asciiTheme="minorHAnsi" w:eastAsiaTheme="minorHAnsi" w:hAnsiTheme="minorHAnsi" w:cs="맑은 고딕" w:hint="eastAsia"/>
          <w:sz w:val="24"/>
          <w:szCs w:val="24"/>
          <w:lang w:eastAsia="ko-KR"/>
        </w:rPr>
        <w:t>딥러닝을</w:t>
      </w:r>
      <w:proofErr w:type="spellEnd"/>
      <w:r w:rsidR="00F110C3">
        <w:rPr>
          <w:rFonts w:asciiTheme="minorHAnsi" w:eastAsiaTheme="minorHAnsi" w:hAnsiTheme="minorHAnsi" w:cs="맑은 고딕" w:hint="eastAsia"/>
          <w:sz w:val="24"/>
          <w:szCs w:val="24"/>
          <w:lang w:eastAsia="ko-KR"/>
        </w:rPr>
        <w:t xml:space="preserve"> 통한 </w:t>
      </w:r>
      <w:r w:rsidR="0024786D">
        <w:rPr>
          <w:rFonts w:asciiTheme="minorHAnsi" w:eastAsiaTheme="minorHAnsi" w:hAnsiTheme="minorHAnsi" w:cs="맑은 고딕" w:hint="eastAsia"/>
          <w:sz w:val="24"/>
          <w:szCs w:val="24"/>
          <w:lang w:eastAsia="ko-KR"/>
        </w:rPr>
        <w:t xml:space="preserve">환율 예측 </w:t>
      </w:r>
      <w:r>
        <w:rPr>
          <w:rFonts w:asciiTheme="minorHAnsi" w:eastAsiaTheme="minorHAnsi" w:hAnsiTheme="minorHAnsi" w:cs="맑은 고딕" w:hint="eastAsia"/>
          <w:sz w:val="24"/>
          <w:szCs w:val="24"/>
          <w:lang w:eastAsia="ko-KR"/>
        </w:rPr>
        <w:t>연구</w:t>
      </w:r>
    </w:p>
    <w:p w14:paraId="0E8AAB7C" w14:textId="460836D2" w:rsidR="00D46C53"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 xml:space="preserve">한편, </w:t>
      </w:r>
      <w:r w:rsidR="00E91237" w:rsidRPr="00E91237">
        <w:rPr>
          <w:rFonts w:asciiTheme="minorHAnsi" w:eastAsiaTheme="minorHAnsi" w:hAnsiTheme="minorHAnsi" w:cs="맑은 고딕"/>
          <w:sz w:val="24"/>
          <w:szCs w:val="24"/>
          <w:lang w:eastAsia="ko-KR"/>
        </w:rPr>
        <w:t>Wei Cao</w:t>
      </w:r>
      <w:r w:rsidR="00E91237">
        <w:rPr>
          <w:rFonts w:asciiTheme="minorHAnsi" w:eastAsiaTheme="minorHAnsi" w:hAnsiTheme="minorHAnsi" w:cs="맑은 고딕" w:hint="eastAsia"/>
          <w:sz w:val="24"/>
          <w:szCs w:val="24"/>
          <w:lang w:eastAsia="ko-KR"/>
        </w:rPr>
        <w:t xml:space="preserve"> et al.(</w:t>
      </w:r>
      <w:r w:rsidR="00D46C53">
        <w:rPr>
          <w:rFonts w:asciiTheme="minorHAnsi" w:eastAsiaTheme="minorHAnsi" w:hAnsiTheme="minorHAnsi" w:cs="맑은 고딕" w:hint="eastAsia"/>
          <w:sz w:val="24"/>
          <w:szCs w:val="24"/>
          <w:lang w:eastAsia="ko-KR"/>
        </w:rPr>
        <w:t xml:space="preserve">2020)은 </w:t>
      </w:r>
      <w:r w:rsidRPr="002C121E">
        <w:rPr>
          <w:rFonts w:asciiTheme="minorHAnsi" w:eastAsiaTheme="minorHAnsi" w:hAnsiTheme="minorHAnsi" w:cs="맑은 고딕"/>
          <w:sz w:val="24"/>
          <w:szCs w:val="24"/>
          <w:lang w:eastAsia="ko-KR"/>
        </w:rPr>
        <w:t xml:space="preserve">USD/CNY 환율 예측을 위해 DC-LSTM 모델을 </w:t>
      </w:r>
      <w:r w:rsidRPr="002C121E">
        <w:rPr>
          <w:rFonts w:asciiTheme="minorHAnsi" w:eastAsiaTheme="minorHAnsi" w:hAnsiTheme="minorHAnsi" w:cs="맑은 고딕"/>
          <w:sz w:val="24"/>
          <w:szCs w:val="24"/>
          <w:lang w:eastAsia="ko-KR"/>
        </w:rPr>
        <w:lastRenderedPageBreak/>
        <w:t>제안하였다. 이들은 유가, 금값, 상하이 종합지수, 다우존스 지수, 중국의 통화공급지표(M1, M2), 소비자물가지수, 생산자물가지수, 산업생산지수, 기준금리, 인플레이션율, 무역수지 및 국제수지 지수, 정책 불확실성 지수 등 다양한 경제 지표를 독립 변수로 활용하였다. 실험 결과, DC-LSTM 모델이 LSTM, CNN, SVR, ARIMA 모델보다 우수한 예측 성능을 보였다.</w:t>
      </w:r>
    </w:p>
    <w:p w14:paraId="1966E7AD" w14:textId="0D23FF24" w:rsidR="00EC06DB" w:rsidRDefault="00EC06DB" w:rsidP="00EC06DB">
      <w:pPr>
        <w:pBdr>
          <w:top w:val="nil"/>
          <w:left w:val="nil"/>
          <w:bottom w:val="nil"/>
          <w:right w:val="nil"/>
          <w:between w:val="nil"/>
        </w:pBdr>
        <w:spacing w:before="191" w:line="252" w:lineRule="auto"/>
        <w:jc w:val="both"/>
        <w:rPr>
          <w:rFonts w:asciiTheme="minorHAnsi" w:eastAsiaTheme="minorHAnsi" w:hAnsiTheme="minorHAnsi" w:cs="맑은 고딕"/>
          <w:sz w:val="24"/>
          <w:szCs w:val="24"/>
          <w:lang w:eastAsia="ko-KR"/>
        </w:rPr>
      </w:pPr>
      <w:r>
        <w:rPr>
          <w:rFonts w:asciiTheme="minorHAnsi" w:eastAsiaTheme="minorHAnsi" w:hAnsiTheme="minorHAnsi" w:cs="맑은 고딕" w:hint="eastAsia"/>
          <w:sz w:val="24"/>
          <w:szCs w:val="24"/>
          <w:lang w:eastAsia="ko-KR"/>
        </w:rPr>
        <w:t>2.3 선행 연구 시사점</w:t>
      </w:r>
    </w:p>
    <w:p w14:paraId="4532A7F1" w14:textId="5EC87345" w:rsidR="002C121E" w:rsidRPr="0009545C"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 xml:space="preserve">이러한 선행연구들은 두 가지 중요한 시사점을 제공한다. 첫째, </w:t>
      </w:r>
      <w:proofErr w:type="spellStart"/>
      <w:r w:rsidRPr="002C121E">
        <w:rPr>
          <w:rFonts w:asciiTheme="minorHAnsi" w:eastAsiaTheme="minorHAnsi" w:hAnsiTheme="minorHAnsi" w:cs="맑은 고딕"/>
          <w:sz w:val="24"/>
          <w:szCs w:val="24"/>
          <w:lang w:eastAsia="ko-KR"/>
        </w:rPr>
        <w:t>정가연</w:t>
      </w:r>
      <w:proofErr w:type="spellEnd"/>
      <w:r w:rsidRPr="002C121E">
        <w:rPr>
          <w:rFonts w:asciiTheme="minorHAnsi" w:eastAsiaTheme="minorHAnsi" w:hAnsiTheme="minorHAnsi" w:cs="맑은 고딕"/>
          <w:sz w:val="24"/>
          <w:szCs w:val="24"/>
          <w:lang w:eastAsia="ko-KR"/>
        </w:rPr>
        <w:t xml:space="preserve">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(2022), </w:t>
      </w:r>
      <w:proofErr w:type="spellStart"/>
      <w:r w:rsidRPr="002C121E">
        <w:rPr>
          <w:rFonts w:asciiTheme="minorHAnsi" w:eastAsiaTheme="minorHAnsi" w:hAnsiTheme="minorHAnsi" w:cs="맑은 고딕"/>
          <w:sz w:val="24"/>
          <w:szCs w:val="24"/>
          <w:lang w:eastAsia="ko-KR"/>
        </w:rPr>
        <w:t>양혁진</w:t>
      </w:r>
      <w:proofErr w:type="spellEnd"/>
      <w:r w:rsidRPr="002C121E">
        <w:rPr>
          <w:rFonts w:asciiTheme="minorHAnsi" w:eastAsiaTheme="minorHAnsi" w:hAnsiTheme="minorHAnsi" w:cs="맑은 고딕"/>
          <w:sz w:val="24"/>
          <w:szCs w:val="24"/>
          <w:lang w:eastAsia="ko-KR"/>
        </w:rPr>
        <w:t xml:space="preserve">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(2021), 김지환 </w:t>
      </w:r>
      <w:r>
        <w:rPr>
          <w:rFonts w:asciiTheme="minorHAnsi" w:eastAsiaTheme="minorHAnsi" w:hAnsiTheme="minorHAnsi" w:cs="맑은 고딕" w:hint="eastAsia"/>
          <w:sz w:val="24"/>
          <w:szCs w:val="24"/>
          <w:lang w:eastAsia="ko-KR"/>
        </w:rPr>
        <w:t>et al.</w:t>
      </w:r>
      <w:r w:rsidRPr="002C121E">
        <w:rPr>
          <w:rFonts w:asciiTheme="minorHAnsi" w:eastAsiaTheme="minorHAnsi" w:hAnsiTheme="minorHAnsi" w:cs="맑은 고딕"/>
          <w:sz w:val="24"/>
          <w:szCs w:val="24"/>
          <w:lang w:eastAsia="ko-KR"/>
        </w:rPr>
        <w:t xml:space="preserve">(2023)의 연구는 감정 분석 결과를 예측 모델에 </w:t>
      </w:r>
      <w:r>
        <w:rPr>
          <w:rFonts w:asciiTheme="minorHAnsi" w:eastAsiaTheme="minorHAnsi" w:hAnsiTheme="minorHAnsi" w:cs="맑은 고딕" w:hint="eastAsia"/>
          <w:sz w:val="24"/>
          <w:szCs w:val="24"/>
          <w:lang w:eastAsia="ko-KR"/>
        </w:rPr>
        <w:t>추가</w:t>
      </w:r>
      <w:r w:rsidRPr="002C121E">
        <w:rPr>
          <w:rFonts w:asciiTheme="minorHAnsi" w:eastAsiaTheme="minorHAnsi" w:hAnsiTheme="minorHAnsi" w:cs="맑은 고딕"/>
          <w:sz w:val="24"/>
          <w:szCs w:val="24"/>
          <w:lang w:eastAsia="ko-KR"/>
        </w:rPr>
        <w:t>함으로써</w:t>
      </w:r>
      <w:r>
        <w:rPr>
          <w:rFonts w:asciiTheme="minorHAnsi" w:eastAsiaTheme="minorHAnsi" w:hAnsiTheme="minorHAnsi" w:cs="맑은 고딕" w:hint="eastAsia"/>
          <w:sz w:val="24"/>
          <w:szCs w:val="24"/>
          <w:lang w:eastAsia="ko-KR"/>
        </w:rPr>
        <w:t xml:space="preserve"> </w:t>
      </w:r>
      <w:r w:rsidRPr="002C121E">
        <w:rPr>
          <w:rFonts w:asciiTheme="minorHAnsi" w:eastAsiaTheme="minorHAnsi" w:hAnsiTheme="minorHAnsi" w:cs="맑은 고딕"/>
          <w:sz w:val="24"/>
          <w:szCs w:val="24"/>
          <w:lang w:eastAsia="ko-KR"/>
        </w:rPr>
        <w:t xml:space="preserve">시계열 예측의 성능이 향상될 수 있음을 보여주었다. 특히, </w:t>
      </w:r>
      <w:r>
        <w:rPr>
          <w:rFonts w:asciiTheme="minorHAnsi" w:eastAsiaTheme="minorHAnsi" w:hAnsiTheme="minorHAnsi" w:cs="맑은 고딕" w:hint="eastAsia"/>
          <w:sz w:val="24"/>
          <w:szCs w:val="24"/>
          <w:lang w:eastAsia="ko-KR"/>
        </w:rPr>
        <w:t>텍스트</w:t>
      </w:r>
      <w:r w:rsidRPr="002C121E">
        <w:rPr>
          <w:rFonts w:asciiTheme="minorHAnsi" w:eastAsiaTheme="minorHAnsi" w:hAnsiTheme="minorHAnsi" w:cs="맑은 고딕"/>
          <w:sz w:val="24"/>
          <w:szCs w:val="24"/>
          <w:lang w:eastAsia="ko-KR"/>
        </w:rPr>
        <w:t xml:space="preserve"> 데이터를 기반으로 추출된 감정 점수를 딥러닝 모델에 </w:t>
      </w:r>
      <w:r>
        <w:rPr>
          <w:rFonts w:asciiTheme="minorHAnsi" w:eastAsiaTheme="minorHAnsi" w:hAnsiTheme="minorHAnsi" w:cs="맑은 고딕" w:hint="eastAsia"/>
          <w:sz w:val="24"/>
          <w:szCs w:val="24"/>
          <w:lang w:eastAsia="ko-KR"/>
        </w:rPr>
        <w:t>추가</w:t>
      </w:r>
      <w:r w:rsidRPr="002C121E">
        <w:rPr>
          <w:rFonts w:asciiTheme="minorHAnsi" w:eastAsiaTheme="minorHAnsi" w:hAnsiTheme="minorHAnsi" w:cs="맑은 고딕"/>
          <w:sz w:val="24"/>
          <w:szCs w:val="24"/>
          <w:lang w:eastAsia="ko-KR"/>
        </w:rPr>
        <w:t>함으로써 보다</w:t>
      </w:r>
      <w:r>
        <w:rPr>
          <w:rFonts w:asciiTheme="minorHAnsi" w:eastAsiaTheme="minorHAnsi" w:hAnsiTheme="minorHAnsi" w:cs="맑은 고딕" w:hint="eastAsia"/>
          <w:sz w:val="24"/>
          <w:szCs w:val="24"/>
          <w:lang w:eastAsia="ko-KR"/>
        </w:rPr>
        <w:t xml:space="preserve"> 우수한 </w:t>
      </w:r>
      <w:r w:rsidRPr="002C121E">
        <w:rPr>
          <w:rFonts w:asciiTheme="minorHAnsi" w:eastAsiaTheme="minorHAnsi" w:hAnsiTheme="minorHAnsi" w:cs="맑은 고딕"/>
          <w:sz w:val="24"/>
          <w:szCs w:val="24"/>
          <w:lang w:eastAsia="ko-KR"/>
        </w:rPr>
        <w:t>예측이 가능함을 입증하였다.</w:t>
      </w:r>
    </w:p>
    <w:p w14:paraId="06266F08" w14:textId="27DB7762" w:rsidR="0009545C"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둘째, Wei Cao 외(2020)의 연구는 유가, 금값, 주요 주가지수, 통화 공급량 등 다양한 경제 지표들을 활용하여 환율 예측이 가능하다는 점을 실증적으로 보여주</w:t>
      </w:r>
      <w:r>
        <w:rPr>
          <w:rFonts w:asciiTheme="minorHAnsi" w:eastAsiaTheme="minorHAnsi" w:hAnsiTheme="minorHAnsi" w:cs="맑은 고딕" w:hint="eastAsia"/>
          <w:sz w:val="24"/>
          <w:szCs w:val="24"/>
          <w:lang w:eastAsia="ko-KR"/>
        </w:rPr>
        <w:t>었다.</w:t>
      </w:r>
    </w:p>
    <w:p w14:paraId="34ED257F" w14:textId="18057D91" w:rsidR="002C121E" w:rsidRPr="002C121E" w:rsidRDefault="002C121E" w:rsidP="002C121E">
      <w:pPr>
        <w:pBdr>
          <w:top w:val="nil"/>
          <w:left w:val="nil"/>
          <w:bottom w:val="nil"/>
          <w:right w:val="nil"/>
          <w:between w:val="nil"/>
        </w:pBdr>
        <w:spacing w:before="191" w:line="252" w:lineRule="auto"/>
        <w:ind w:left="110" w:firstLineChars="100" w:firstLine="240"/>
        <w:jc w:val="both"/>
        <w:rPr>
          <w:rFonts w:asciiTheme="minorHAnsi" w:eastAsiaTheme="minorHAnsi" w:hAnsiTheme="minorHAnsi" w:cs="맑은 고딕"/>
          <w:sz w:val="24"/>
          <w:szCs w:val="24"/>
          <w:lang w:eastAsia="ko-KR"/>
        </w:rPr>
      </w:pPr>
      <w:r w:rsidRPr="002C121E">
        <w:rPr>
          <w:rFonts w:asciiTheme="minorHAnsi" w:eastAsiaTheme="minorHAnsi" w:hAnsiTheme="minorHAnsi" w:cs="맑은 고딕"/>
          <w:sz w:val="24"/>
          <w:szCs w:val="24"/>
          <w:lang w:eastAsia="ko-KR"/>
        </w:rPr>
        <w:t xml:space="preserve">감정 분석을 활용한 비정형 데이터의 통합은 예측 모델의 성능을 높이는 데 효과적이며, 동시에 경제 펀더멘털 변수들은 여전히 환율 변동의 중요한 설명 변수로 기능하고 있음을 알 수 있다. 이에 따라 본 연구는 이러한 두 가지 접근을 결합하여, 감정 </w:t>
      </w:r>
      <w:r>
        <w:rPr>
          <w:rFonts w:asciiTheme="minorHAnsi" w:eastAsiaTheme="minorHAnsi" w:hAnsiTheme="minorHAnsi" w:cs="맑은 고딕" w:hint="eastAsia"/>
          <w:sz w:val="24"/>
          <w:szCs w:val="24"/>
          <w:lang w:eastAsia="ko-KR"/>
        </w:rPr>
        <w:t>분석과</w:t>
      </w:r>
      <w:r w:rsidRPr="002C121E">
        <w:rPr>
          <w:rFonts w:asciiTheme="minorHAnsi" w:eastAsiaTheme="minorHAnsi" w:hAnsiTheme="minorHAnsi" w:cs="맑은 고딕"/>
          <w:sz w:val="24"/>
          <w:szCs w:val="24"/>
          <w:lang w:eastAsia="ko-KR"/>
        </w:rPr>
        <w:t xml:space="preserve"> 주요 경제 지표를 통합한 딥러닝 모델을 통해 환율 예측의 정확도를 높이고자 한다. </w:t>
      </w:r>
    </w:p>
    <w:p w14:paraId="350CAA01" w14:textId="77777777" w:rsidR="002C121E" w:rsidRPr="002C121E" w:rsidRDefault="002C121E" w:rsidP="0009545C">
      <w:pPr>
        <w:pBdr>
          <w:top w:val="nil"/>
          <w:left w:val="nil"/>
          <w:bottom w:val="nil"/>
          <w:right w:val="nil"/>
          <w:between w:val="nil"/>
        </w:pBdr>
        <w:spacing w:before="191" w:line="252" w:lineRule="auto"/>
        <w:ind w:left="110" w:firstLine="351"/>
        <w:jc w:val="both"/>
        <w:rPr>
          <w:rFonts w:asciiTheme="minorHAnsi" w:eastAsiaTheme="minorHAnsi" w:hAnsiTheme="minorHAnsi" w:cs="맑은 고딕"/>
          <w:sz w:val="24"/>
          <w:szCs w:val="24"/>
          <w:lang w:eastAsia="ko-KR"/>
        </w:rPr>
      </w:pPr>
    </w:p>
    <w:p w14:paraId="152EC8C7" w14:textId="77777777" w:rsidR="003D21E3" w:rsidRDefault="003D21E3" w:rsidP="003D21E3">
      <w:pPr>
        <w:pStyle w:val="a3"/>
        <w:spacing w:before="4"/>
        <w:jc w:val="both"/>
        <w:rPr>
          <w:sz w:val="31"/>
          <w:lang w:eastAsia="ko-KR"/>
        </w:rPr>
      </w:pPr>
    </w:p>
    <w:p w14:paraId="3ED92527" w14:textId="17B0A31F" w:rsidR="003D21E3" w:rsidRPr="007C51B3" w:rsidRDefault="00EC06DB" w:rsidP="003D21E3">
      <w:pPr>
        <w:pStyle w:val="1"/>
        <w:numPr>
          <w:ilvl w:val="0"/>
          <w:numId w:val="2"/>
        </w:numPr>
        <w:tabs>
          <w:tab w:val="left" w:pos="454"/>
        </w:tabs>
        <w:ind w:hanging="343"/>
        <w:jc w:val="both"/>
      </w:pPr>
      <w:r>
        <w:rPr>
          <w:rFonts w:ascii="맑은 고딕" w:eastAsia="맑은 고딕" w:hAnsi="맑은 고딕" w:cs="맑은 고딕" w:hint="eastAsia"/>
          <w:lang w:eastAsia="ko-KR"/>
        </w:rPr>
        <w:t>연구 방법론</w:t>
      </w:r>
    </w:p>
    <w:p w14:paraId="768064D1" w14:textId="77777777" w:rsidR="007C51B3" w:rsidRDefault="007C51B3" w:rsidP="007C51B3">
      <w:pPr>
        <w:pStyle w:val="af3"/>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0"/>
      <w:r>
        <w:rPr>
          <w:rFonts w:ascii="Palatino Linotype" w:eastAsia="Palatino Linotype" w:hAnsi="Palatino Linotype" w:cs="Palatino Linotype"/>
          <w:i/>
          <w:color w:val="000000"/>
          <w:sz w:val="24"/>
          <w:szCs w:val="24"/>
        </w:rPr>
        <w:t>Participants and Data Preprocessing</w:t>
      </w:r>
      <w:commentRangeEnd w:id="0"/>
      <w:r w:rsidR="008730DB">
        <w:rPr>
          <w:rStyle w:val="ae"/>
        </w:rPr>
        <w:commentReference w:id="0"/>
      </w:r>
    </w:p>
    <w:p w14:paraId="0F01D78A" w14:textId="77777777" w:rsid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r w:rsidRPr="00003702">
        <w:rPr>
          <w:rFonts w:ascii="맑은 고딕" w:eastAsia="맑은 고딕" w:hAnsi="맑은 고딕" w:cs="맑은 고딕"/>
          <w:sz w:val="24"/>
          <w:szCs w:val="24"/>
          <w:lang w:eastAsia="ko-KR"/>
        </w:rPr>
        <w:t>본 연구에서는 USD/KRW 환율의 종가를 종속 변수로 설정하고, 이를 예측하기 위한 독립 변수로 다음과 같은 거시경제 지표 및 시장 심리 지표를 활용하였다.</w:t>
      </w:r>
    </w:p>
    <w:p w14:paraId="54B679D6"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commentRangeStart w:id="1"/>
      <w:r w:rsidRPr="00003702">
        <w:rPr>
          <w:rFonts w:ascii="맑은 고딕" w:eastAsia="맑은 고딕" w:hAnsi="맑은 고딕" w:cs="맑은 고딕"/>
          <w:sz w:val="24"/>
          <w:szCs w:val="24"/>
          <w:lang w:eastAsia="ko-KR"/>
        </w:rPr>
        <w:t>거시경제 지표에는 USD/KRW 시가, KOSPI 종가 및 거래량, KOSDAQ 종가 및 거래량, 국제 유가 종가, 금 가격 종가, 다우존스 지수 종가 및 거래량, S&amp;P500 종가, 한국의 통화공급량(M1, M2), 한국 및 미국의 정책금리, 소비자물가지수(CPI), 생산자물가지수(PPI), 경상수지 등이 포함된다.</w:t>
      </w:r>
      <w:commentRangeEnd w:id="1"/>
      <w:r w:rsidR="00D94031">
        <w:rPr>
          <w:rStyle w:val="ae"/>
        </w:rPr>
        <w:commentReference w:id="1"/>
      </w:r>
    </w:p>
    <w:p w14:paraId="776CE320"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commentRangeStart w:id="2"/>
      <w:r w:rsidRPr="00003702">
        <w:rPr>
          <w:rFonts w:ascii="맑은 고딕" w:eastAsia="맑은 고딕" w:hAnsi="맑은 고딕" w:cs="맑은 고딕"/>
          <w:sz w:val="24"/>
          <w:szCs w:val="24"/>
          <w:lang w:eastAsia="ko-KR"/>
        </w:rPr>
        <w:lastRenderedPageBreak/>
        <w:t>또한, 시장 참여자의 심리를 반영하기 위해 뉴스 및 댓글 기반 감정 점수를 추가적인 독립 변수로 포함하였다.</w:t>
      </w:r>
      <w:commentRangeEnd w:id="2"/>
      <w:r w:rsidR="00E2519E">
        <w:rPr>
          <w:rStyle w:val="ae"/>
        </w:rPr>
        <w:commentReference w:id="2"/>
      </w:r>
    </w:p>
    <w:p w14:paraId="27524168" w14:textId="77777777" w:rsidR="00003702" w:rsidRPr="00003702" w:rsidRDefault="00003702" w:rsidP="00101F9A">
      <w:pPr>
        <w:pBdr>
          <w:top w:val="nil"/>
          <w:left w:val="nil"/>
          <w:bottom w:val="nil"/>
          <w:right w:val="nil"/>
          <w:between w:val="nil"/>
        </w:pBdr>
        <w:spacing w:before="53" w:line="252" w:lineRule="auto"/>
        <w:ind w:firstLine="502"/>
        <w:jc w:val="both"/>
        <w:rPr>
          <w:rFonts w:ascii="맑은 고딕" w:eastAsia="맑은 고딕" w:hAnsi="맑은 고딕" w:cs="맑은 고딕"/>
          <w:sz w:val="24"/>
          <w:szCs w:val="24"/>
          <w:lang w:eastAsia="ko-KR"/>
        </w:rPr>
      </w:pPr>
      <w:commentRangeStart w:id="3"/>
      <w:r w:rsidRPr="00003702">
        <w:rPr>
          <w:rFonts w:ascii="맑은 고딕" w:eastAsia="맑은 고딕" w:hAnsi="맑은 고딕" w:cs="맑은 고딕"/>
          <w:sz w:val="24"/>
          <w:szCs w:val="24"/>
          <w:lang w:eastAsia="ko-KR"/>
        </w:rPr>
        <w:t>데이터는 2020년 1월 1일부터 2024년 12월 31일까지의 기간을 대상으로 수집하였으며, 일 단위로 통합하였다. 이때, 금융시장이 실제로 개장한 영업일 기준 데이터만을 사용하여 분석의 정확성과 현실 반영성을 높였다.</w:t>
      </w:r>
      <w:commentRangeEnd w:id="3"/>
      <w:r w:rsidR="00DC0B2D">
        <w:rPr>
          <w:rStyle w:val="ae"/>
        </w:rPr>
        <w:commentReference w:id="3"/>
      </w:r>
    </w:p>
    <w:p w14:paraId="40C06B07" w14:textId="77777777" w:rsidR="00925345" w:rsidRPr="00003702" w:rsidRDefault="00925345"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44AF9EFC" w14:textId="648BBD2E" w:rsidR="00930032" w:rsidRPr="00930032" w:rsidRDefault="00930032" w:rsidP="00930032">
      <w:pPr>
        <w:pStyle w:val="aa"/>
        <w:rPr>
          <w:rFonts w:ascii="맑은 고딕" w:eastAsiaTheme="minorEastAsia" w:hAnsi="맑은 고딕" w:cs="맑은 고딕"/>
          <w:color w:val="FF0000"/>
          <w:sz w:val="24"/>
          <w:szCs w:val="24"/>
          <w:lang w:eastAsia="ko-KR"/>
        </w:rPr>
      </w:pPr>
      <w:bookmarkStart w:id="4" w:name="_Ref182478898"/>
      <w:r>
        <w:rPr>
          <w:rFonts w:ascii="맑은 고딕" w:eastAsia="맑은 고딕" w:hAnsi="맑은 고딕" w:cs="맑은 고딕" w:hint="eastAsia"/>
          <w:lang w:eastAsia="ko-KR"/>
        </w:rPr>
        <w:t>표</w:t>
      </w:r>
      <w:r>
        <w:rPr>
          <w:lang w:eastAsia="ko-KR"/>
        </w:rPr>
        <w:t xml:space="preserve"> </w:t>
      </w:r>
      <w:r>
        <w:fldChar w:fldCharType="begin"/>
      </w:r>
      <w:r>
        <w:rPr>
          <w:lang w:eastAsia="ko-KR"/>
        </w:rPr>
        <w:instrText xml:space="preserve"> SEQ 표 \* ARABIC </w:instrText>
      </w:r>
      <w:r>
        <w:fldChar w:fldCharType="separate"/>
      </w:r>
      <w:r w:rsidR="00E44CCE">
        <w:rPr>
          <w:noProof/>
          <w:lang w:eastAsia="ko-KR"/>
        </w:rPr>
        <w:t>1</w:t>
      </w:r>
      <w:r>
        <w:fldChar w:fldCharType="end"/>
      </w:r>
      <w:bookmarkEnd w:id="4"/>
      <w:r>
        <w:rPr>
          <w:rFonts w:eastAsiaTheme="minorEastAsia" w:hint="eastAsia"/>
          <w:lang w:eastAsia="ko-KR"/>
        </w:rPr>
        <w:t xml:space="preserve">. </w:t>
      </w:r>
      <w:commentRangeStart w:id="5"/>
      <w:r w:rsidR="00AB74F6">
        <w:rPr>
          <w:rFonts w:eastAsiaTheme="minorEastAsia" w:hint="eastAsia"/>
          <w:lang w:eastAsia="ko-KR"/>
        </w:rPr>
        <w:t xml:space="preserve">DB </w:t>
      </w:r>
      <w:commentRangeEnd w:id="5"/>
      <w:r w:rsidR="00E52826">
        <w:rPr>
          <w:rStyle w:val="ae"/>
          <w:b w:val="0"/>
          <w:bCs w:val="0"/>
        </w:rPr>
        <w:commentReference w:id="5"/>
      </w:r>
    </w:p>
    <w:tbl>
      <w:tblPr>
        <w:tblW w:w="5000" w:type="pct"/>
        <w:tblLayout w:type="fixed"/>
        <w:tblCellMar>
          <w:left w:w="99" w:type="dxa"/>
          <w:right w:w="99" w:type="dxa"/>
        </w:tblCellMar>
        <w:tblLook w:val="04A0" w:firstRow="1" w:lastRow="0" w:firstColumn="1" w:lastColumn="0" w:noHBand="0" w:noVBand="1"/>
      </w:tblPr>
      <w:tblGrid>
        <w:gridCol w:w="1625"/>
        <w:gridCol w:w="2353"/>
        <w:gridCol w:w="741"/>
        <w:gridCol w:w="516"/>
        <w:gridCol w:w="2397"/>
        <w:gridCol w:w="1918"/>
      </w:tblGrid>
      <w:tr w:rsidR="00FA33C2" w:rsidRPr="00B76702" w14:paraId="2DACC6DA" w14:textId="77777777" w:rsidTr="00F110C3">
        <w:trPr>
          <w:trHeight w:val="340"/>
        </w:trPr>
        <w:tc>
          <w:tcPr>
            <w:tcW w:w="851" w:type="pct"/>
            <w:tcBorders>
              <w:top w:val="single" w:sz="12" w:space="0" w:color="auto"/>
              <w:bottom w:val="single" w:sz="12" w:space="0" w:color="auto"/>
              <w:right w:val="single" w:sz="4" w:space="0" w:color="auto"/>
            </w:tcBorders>
            <w:shd w:val="clear" w:color="auto" w:fill="auto"/>
            <w:noWrap/>
            <w:vAlign w:val="center"/>
            <w:hideMark/>
          </w:tcPr>
          <w:p w14:paraId="32859F87"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proofErr w:type="spellStart"/>
            <w:r w:rsidRPr="00FA33C2">
              <w:rPr>
                <w:rFonts w:ascii="맑은 고딕" w:eastAsia="맑은 고딕" w:hAnsi="맑은 고딕" w:cs="Arial" w:hint="eastAsia"/>
                <w:b/>
                <w:bCs/>
                <w:color w:val="000000"/>
                <w:sz w:val="18"/>
                <w:szCs w:val="18"/>
                <w:lang w:eastAsia="ko-KR" w:bidi="ar-SA"/>
              </w:rPr>
              <w:t>데이터출처</w:t>
            </w:r>
            <w:proofErr w:type="spellEnd"/>
          </w:p>
        </w:tc>
        <w:tc>
          <w:tcPr>
            <w:tcW w:w="1232" w:type="pct"/>
            <w:tcBorders>
              <w:top w:val="single" w:sz="12" w:space="0" w:color="auto"/>
              <w:left w:val="nil"/>
              <w:bottom w:val="single" w:sz="12" w:space="0" w:color="auto"/>
              <w:right w:val="single" w:sz="4" w:space="0" w:color="auto"/>
            </w:tcBorders>
            <w:shd w:val="clear" w:color="auto" w:fill="auto"/>
            <w:noWrap/>
            <w:vAlign w:val="center"/>
            <w:hideMark/>
          </w:tcPr>
          <w:p w14:paraId="4B45C8F9" w14:textId="4B433FEA" w:rsidR="00811C93" w:rsidRPr="00FA33C2" w:rsidRDefault="00FA33C2" w:rsidP="00B01090">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데이터</w:t>
            </w:r>
            <w:r w:rsidR="00811C93">
              <w:rPr>
                <w:rFonts w:ascii="맑은 고딕" w:eastAsia="맑은 고딕" w:hAnsi="맑은 고딕" w:cs="Arial" w:hint="eastAsia"/>
                <w:b/>
                <w:bCs/>
                <w:color w:val="000000"/>
                <w:sz w:val="18"/>
                <w:szCs w:val="18"/>
                <w:lang w:eastAsia="ko-KR" w:bidi="ar-SA"/>
              </w:rPr>
              <w:t>베이스</w:t>
            </w:r>
            <w:r w:rsidR="003907AD">
              <w:rPr>
                <w:rFonts w:ascii="맑은 고딕" w:eastAsia="맑은 고딕" w:hAnsi="맑은 고딕" w:cs="Arial" w:hint="eastAsia"/>
                <w:b/>
                <w:bCs/>
                <w:color w:val="000000"/>
                <w:sz w:val="18"/>
                <w:szCs w:val="18"/>
                <w:lang w:eastAsia="ko-KR" w:bidi="ar-SA"/>
              </w:rPr>
              <w:t>(DB)</w:t>
            </w:r>
            <w:r w:rsidR="00811C93">
              <w:rPr>
                <w:rFonts w:ascii="맑은 고딕" w:eastAsia="맑은 고딕" w:hAnsi="맑은 고딕" w:cs="Arial" w:hint="eastAsia"/>
                <w:b/>
                <w:bCs/>
                <w:color w:val="000000"/>
                <w:sz w:val="18"/>
                <w:szCs w:val="18"/>
                <w:lang w:eastAsia="ko-KR" w:bidi="ar-SA"/>
              </w:rPr>
              <w:t>명</w:t>
            </w:r>
          </w:p>
        </w:tc>
        <w:tc>
          <w:tcPr>
            <w:tcW w:w="388" w:type="pct"/>
            <w:tcBorders>
              <w:top w:val="single" w:sz="12" w:space="0" w:color="auto"/>
              <w:left w:val="nil"/>
              <w:bottom w:val="single" w:sz="12" w:space="0" w:color="auto"/>
              <w:right w:val="single" w:sz="4" w:space="0" w:color="auto"/>
            </w:tcBorders>
            <w:shd w:val="clear" w:color="auto" w:fill="auto"/>
            <w:noWrap/>
            <w:vAlign w:val="center"/>
            <w:hideMark/>
          </w:tcPr>
          <w:p w14:paraId="4F3BC482" w14:textId="2CBB8E3F"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기간</w:t>
            </w:r>
          </w:p>
        </w:tc>
        <w:tc>
          <w:tcPr>
            <w:tcW w:w="270" w:type="pct"/>
            <w:tcBorders>
              <w:top w:val="single" w:sz="12" w:space="0" w:color="auto"/>
              <w:left w:val="nil"/>
              <w:bottom w:val="single" w:sz="12" w:space="0" w:color="auto"/>
              <w:right w:val="single" w:sz="4" w:space="0" w:color="auto"/>
            </w:tcBorders>
            <w:shd w:val="clear" w:color="auto" w:fill="auto"/>
            <w:noWrap/>
            <w:vAlign w:val="center"/>
            <w:hideMark/>
          </w:tcPr>
          <w:p w14:paraId="42EE9714"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단위</w:t>
            </w:r>
          </w:p>
        </w:tc>
        <w:tc>
          <w:tcPr>
            <w:tcW w:w="1255" w:type="pct"/>
            <w:tcBorders>
              <w:top w:val="single" w:sz="12" w:space="0" w:color="auto"/>
              <w:left w:val="nil"/>
              <w:bottom w:val="single" w:sz="12" w:space="0" w:color="auto"/>
              <w:right w:val="single" w:sz="4" w:space="0" w:color="auto"/>
            </w:tcBorders>
            <w:shd w:val="clear" w:color="auto" w:fill="auto"/>
            <w:noWrap/>
            <w:vAlign w:val="center"/>
            <w:hideMark/>
          </w:tcPr>
          <w:p w14:paraId="5626AAAA"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추출변수</w:t>
            </w:r>
          </w:p>
        </w:tc>
        <w:tc>
          <w:tcPr>
            <w:tcW w:w="1004" w:type="pct"/>
            <w:tcBorders>
              <w:top w:val="single" w:sz="12" w:space="0" w:color="auto"/>
              <w:left w:val="nil"/>
              <w:bottom w:val="single" w:sz="12" w:space="0" w:color="auto"/>
            </w:tcBorders>
            <w:shd w:val="clear" w:color="auto" w:fill="auto"/>
            <w:noWrap/>
            <w:vAlign w:val="center"/>
            <w:hideMark/>
          </w:tcPr>
          <w:p w14:paraId="246E11C7" w14:textId="77777777" w:rsidR="00FA33C2" w:rsidRPr="00FA33C2" w:rsidRDefault="00FA33C2" w:rsidP="00FA33C2">
            <w:pPr>
              <w:widowControl/>
              <w:autoSpaceDE/>
              <w:autoSpaceDN/>
              <w:jc w:val="center"/>
              <w:rPr>
                <w:rFonts w:ascii="맑은 고딕" w:eastAsia="맑은 고딕" w:hAnsi="맑은 고딕" w:cs="Arial"/>
                <w:b/>
                <w:bCs/>
                <w:color w:val="000000"/>
                <w:sz w:val="18"/>
                <w:szCs w:val="18"/>
                <w:lang w:eastAsia="ko-KR" w:bidi="ar-SA"/>
              </w:rPr>
            </w:pPr>
            <w:r w:rsidRPr="00FA33C2">
              <w:rPr>
                <w:rFonts w:ascii="맑은 고딕" w:eastAsia="맑은 고딕" w:hAnsi="맑은 고딕" w:cs="Arial" w:hint="eastAsia"/>
                <w:b/>
                <w:bCs/>
                <w:color w:val="000000"/>
                <w:sz w:val="18"/>
                <w:szCs w:val="18"/>
                <w:lang w:eastAsia="ko-KR" w:bidi="ar-SA"/>
              </w:rPr>
              <w:t>종속변수활용</w:t>
            </w:r>
          </w:p>
        </w:tc>
      </w:tr>
      <w:tr w:rsidR="004440DD" w:rsidRPr="00B76702" w14:paraId="682EA9F5" w14:textId="77777777" w:rsidTr="000A6483">
        <w:trPr>
          <w:trHeight w:val="340"/>
        </w:trPr>
        <w:tc>
          <w:tcPr>
            <w:tcW w:w="851" w:type="pct"/>
            <w:vMerge w:val="restart"/>
            <w:tcBorders>
              <w:top w:val="single" w:sz="12" w:space="0" w:color="auto"/>
              <w:right w:val="single" w:sz="4" w:space="0" w:color="auto"/>
            </w:tcBorders>
            <w:shd w:val="clear" w:color="auto" w:fill="auto"/>
            <w:noWrap/>
            <w:vAlign w:val="center"/>
            <w:hideMark/>
          </w:tcPr>
          <w:p w14:paraId="58555E94" w14:textId="26F344AB"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roofErr w:type="spellStart"/>
            <w:r>
              <w:rPr>
                <w:rFonts w:ascii="맑은 고딕" w:eastAsia="맑은 고딕" w:hAnsi="맑은 고딕" w:cs="Arial" w:hint="eastAsia"/>
                <w:b/>
                <w:bCs/>
                <w:color w:val="000000"/>
                <w:sz w:val="18"/>
                <w:szCs w:val="18"/>
                <w:lang w:eastAsia="ko-KR" w:bidi="ar-SA"/>
              </w:rPr>
              <w:t>인베스팅닷컴</w:t>
            </w:r>
            <w:proofErr w:type="spellEnd"/>
          </w:p>
        </w:tc>
        <w:tc>
          <w:tcPr>
            <w:tcW w:w="1232" w:type="pct"/>
            <w:tcBorders>
              <w:top w:val="single" w:sz="12" w:space="0" w:color="auto"/>
              <w:left w:val="nil"/>
              <w:bottom w:val="single" w:sz="4" w:space="0" w:color="auto"/>
              <w:right w:val="single" w:sz="4" w:space="0" w:color="auto"/>
            </w:tcBorders>
            <w:shd w:val="clear" w:color="auto" w:fill="auto"/>
            <w:noWrap/>
            <w:vAlign w:val="center"/>
            <w:hideMark/>
          </w:tcPr>
          <w:p w14:paraId="5E1A353F" w14:textId="4DC2AD21"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USD/KRW</w:t>
            </w:r>
          </w:p>
        </w:tc>
        <w:tc>
          <w:tcPr>
            <w:tcW w:w="388" w:type="pct"/>
            <w:tcBorders>
              <w:top w:val="single" w:sz="12" w:space="0" w:color="auto"/>
              <w:left w:val="nil"/>
              <w:bottom w:val="single" w:sz="4" w:space="0" w:color="auto"/>
              <w:right w:val="single" w:sz="4" w:space="0" w:color="auto"/>
            </w:tcBorders>
            <w:shd w:val="clear" w:color="auto" w:fill="auto"/>
            <w:noWrap/>
            <w:vAlign w:val="center"/>
            <w:hideMark/>
          </w:tcPr>
          <w:p w14:paraId="2E7997CA" w14:textId="76B78369"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single" w:sz="12" w:space="0" w:color="auto"/>
              <w:left w:val="nil"/>
              <w:bottom w:val="single" w:sz="4" w:space="0" w:color="auto"/>
              <w:right w:val="single" w:sz="4" w:space="0" w:color="auto"/>
            </w:tcBorders>
            <w:shd w:val="clear" w:color="auto" w:fill="auto"/>
            <w:noWrap/>
            <w:vAlign w:val="center"/>
            <w:hideMark/>
          </w:tcPr>
          <w:p w14:paraId="09C0FB6D" w14:textId="7777777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single" w:sz="12" w:space="0" w:color="auto"/>
              <w:left w:val="nil"/>
              <w:bottom w:val="single" w:sz="4" w:space="0" w:color="auto"/>
              <w:right w:val="single" w:sz="4" w:space="0" w:color="auto"/>
            </w:tcBorders>
            <w:shd w:val="clear" w:color="auto" w:fill="auto"/>
            <w:noWrap/>
            <w:vAlign w:val="center"/>
            <w:hideMark/>
          </w:tcPr>
          <w:p w14:paraId="4B7A2C4F" w14:textId="5128BCE7"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w:t>
            </w:r>
          </w:p>
        </w:tc>
        <w:tc>
          <w:tcPr>
            <w:tcW w:w="1004" w:type="pct"/>
            <w:tcBorders>
              <w:top w:val="single" w:sz="12" w:space="0" w:color="auto"/>
              <w:left w:val="nil"/>
              <w:bottom w:val="single" w:sz="4" w:space="0" w:color="auto"/>
            </w:tcBorders>
            <w:shd w:val="clear" w:color="auto" w:fill="auto"/>
            <w:noWrap/>
            <w:vAlign w:val="center"/>
            <w:hideMark/>
          </w:tcPr>
          <w:p w14:paraId="2902B6E1" w14:textId="3FAA1905"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USD/KRW 종가, USD/KRW 시가,</w:t>
            </w:r>
          </w:p>
        </w:tc>
      </w:tr>
      <w:tr w:rsidR="004440DD" w:rsidRPr="00B76702" w14:paraId="4E5B9750" w14:textId="77777777" w:rsidTr="000A6483">
        <w:trPr>
          <w:trHeight w:val="340"/>
        </w:trPr>
        <w:tc>
          <w:tcPr>
            <w:tcW w:w="851" w:type="pct"/>
            <w:vMerge/>
            <w:tcBorders>
              <w:right w:val="single" w:sz="4" w:space="0" w:color="auto"/>
            </w:tcBorders>
            <w:vAlign w:val="center"/>
            <w:hideMark/>
          </w:tcPr>
          <w:p w14:paraId="613AFC23"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2EE7A647" w14:textId="734F9D0A"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KOSPI</w:t>
            </w:r>
          </w:p>
        </w:tc>
        <w:tc>
          <w:tcPr>
            <w:tcW w:w="388" w:type="pct"/>
            <w:tcBorders>
              <w:top w:val="nil"/>
              <w:left w:val="nil"/>
              <w:bottom w:val="single" w:sz="4" w:space="0" w:color="auto"/>
              <w:right w:val="single" w:sz="4" w:space="0" w:color="auto"/>
            </w:tcBorders>
            <w:shd w:val="clear" w:color="auto" w:fill="auto"/>
            <w:noWrap/>
            <w:vAlign w:val="center"/>
            <w:hideMark/>
          </w:tcPr>
          <w:p w14:paraId="07E2CA49" w14:textId="3157F304"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227719DA" w14:textId="7777777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4E279709" w14:textId="310A3875"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5FDA221D" w14:textId="3F434A41"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KOSPI 종가, KOSPI 거래량</w:t>
            </w:r>
          </w:p>
        </w:tc>
      </w:tr>
      <w:tr w:rsidR="004440DD" w:rsidRPr="00B76702" w14:paraId="5B96DA38" w14:textId="77777777" w:rsidTr="000A6483">
        <w:trPr>
          <w:trHeight w:val="340"/>
        </w:trPr>
        <w:tc>
          <w:tcPr>
            <w:tcW w:w="851" w:type="pct"/>
            <w:vMerge/>
            <w:tcBorders>
              <w:right w:val="single" w:sz="4" w:space="0" w:color="auto"/>
            </w:tcBorders>
            <w:vAlign w:val="center"/>
            <w:hideMark/>
          </w:tcPr>
          <w:p w14:paraId="2AC8BDAB"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72210848" w14:textId="4387E5BC"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KOSDAQ</w:t>
            </w:r>
          </w:p>
        </w:tc>
        <w:tc>
          <w:tcPr>
            <w:tcW w:w="388" w:type="pct"/>
            <w:tcBorders>
              <w:top w:val="nil"/>
              <w:left w:val="nil"/>
              <w:bottom w:val="single" w:sz="4" w:space="0" w:color="auto"/>
              <w:right w:val="single" w:sz="4" w:space="0" w:color="auto"/>
            </w:tcBorders>
            <w:shd w:val="clear" w:color="auto" w:fill="auto"/>
            <w:noWrap/>
            <w:vAlign w:val="center"/>
            <w:hideMark/>
          </w:tcPr>
          <w:p w14:paraId="7847B713" w14:textId="650EFD1C"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72475D18" w14:textId="1FCDD360"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36CB520A" w14:textId="116136D9" w:rsidR="004440DD" w:rsidRPr="00FA33C2" w:rsidRDefault="004440DD" w:rsidP="00FA33C2">
            <w:pPr>
              <w:widowControl/>
              <w:autoSpaceDE/>
              <w:autoSpaceDN/>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311707E6" w14:textId="0AE5C929"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KOSDAQ 종가, KOSDAQ 거래량</w:t>
            </w:r>
          </w:p>
        </w:tc>
      </w:tr>
      <w:tr w:rsidR="004440DD" w:rsidRPr="00B76702" w14:paraId="2699A9B4" w14:textId="77777777" w:rsidTr="000A6483">
        <w:trPr>
          <w:trHeight w:val="340"/>
        </w:trPr>
        <w:tc>
          <w:tcPr>
            <w:tcW w:w="851" w:type="pct"/>
            <w:vMerge/>
            <w:tcBorders>
              <w:right w:val="single" w:sz="4" w:space="0" w:color="auto"/>
            </w:tcBorders>
            <w:vAlign w:val="center"/>
            <w:hideMark/>
          </w:tcPr>
          <w:p w14:paraId="453E841D"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A5F2A59" w14:textId="05E2BACF"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WTI</w:t>
            </w:r>
          </w:p>
        </w:tc>
        <w:tc>
          <w:tcPr>
            <w:tcW w:w="388" w:type="pct"/>
            <w:tcBorders>
              <w:top w:val="nil"/>
              <w:left w:val="nil"/>
              <w:bottom w:val="single" w:sz="4" w:space="0" w:color="auto"/>
              <w:right w:val="single" w:sz="4" w:space="0" w:color="auto"/>
            </w:tcBorders>
            <w:shd w:val="clear" w:color="auto" w:fill="auto"/>
            <w:noWrap/>
            <w:vAlign w:val="center"/>
            <w:hideMark/>
          </w:tcPr>
          <w:p w14:paraId="7FE85BB0" w14:textId="26EA2ADD"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10127A75" w14:textId="54716D8A"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2FF0965F" w14:textId="65D93CEE"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3BC5995F" w14:textId="12B2F8C7"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WTI 종가</w:t>
            </w:r>
          </w:p>
        </w:tc>
      </w:tr>
      <w:tr w:rsidR="004440DD" w:rsidRPr="00B76702" w14:paraId="1AB6DCCC" w14:textId="77777777" w:rsidTr="000A6483">
        <w:trPr>
          <w:trHeight w:val="340"/>
        </w:trPr>
        <w:tc>
          <w:tcPr>
            <w:tcW w:w="851" w:type="pct"/>
            <w:vMerge/>
            <w:tcBorders>
              <w:right w:val="single" w:sz="4" w:space="0" w:color="auto"/>
            </w:tcBorders>
            <w:vAlign w:val="center"/>
            <w:hideMark/>
          </w:tcPr>
          <w:p w14:paraId="70103036"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38166EF2" w14:textId="7595888E" w:rsidR="004440DD" w:rsidRPr="00AB74F6" w:rsidRDefault="004440DD" w:rsidP="00AB74F6">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XAU</w:t>
            </w:r>
          </w:p>
        </w:tc>
        <w:tc>
          <w:tcPr>
            <w:tcW w:w="388" w:type="pct"/>
            <w:tcBorders>
              <w:top w:val="nil"/>
              <w:left w:val="nil"/>
              <w:bottom w:val="single" w:sz="4" w:space="0" w:color="auto"/>
              <w:right w:val="single" w:sz="4" w:space="0" w:color="auto"/>
            </w:tcBorders>
            <w:shd w:val="clear" w:color="auto" w:fill="auto"/>
            <w:noWrap/>
            <w:vAlign w:val="center"/>
            <w:hideMark/>
          </w:tcPr>
          <w:p w14:paraId="4FAAFFF9" w14:textId="106686D6"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6E2AC6ED" w14:textId="4CEF0DC5"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7A1E5945" w14:textId="4D0401F2"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7953B0E9" w14:textId="7CEFB80E"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XAU 종가</w:t>
            </w:r>
          </w:p>
        </w:tc>
      </w:tr>
      <w:tr w:rsidR="004440DD" w:rsidRPr="00B76702" w14:paraId="40A5685D" w14:textId="77777777" w:rsidTr="000A6483">
        <w:trPr>
          <w:trHeight w:val="340"/>
        </w:trPr>
        <w:tc>
          <w:tcPr>
            <w:tcW w:w="851" w:type="pct"/>
            <w:vMerge/>
            <w:tcBorders>
              <w:right w:val="single" w:sz="4" w:space="0" w:color="auto"/>
            </w:tcBorders>
            <w:vAlign w:val="center"/>
            <w:hideMark/>
          </w:tcPr>
          <w:p w14:paraId="74414537"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hideMark/>
          </w:tcPr>
          <w:p w14:paraId="07093749" w14:textId="5535A498" w:rsidR="004440DD" w:rsidRPr="00FA33C2"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다우존스</w:t>
            </w:r>
          </w:p>
        </w:tc>
        <w:tc>
          <w:tcPr>
            <w:tcW w:w="388" w:type="pct"/>
            <w:tcBorders>
              <w:top w:val="nil"/>
              <w:left w:val="nil"/>
              <w:bottom w:val="single" w:sz="4" w:space="0" w:color="auto"/>
              <w:right w:val="single" w:sz="4" w:space="0" w:color="auto"/>
            </w:tcBorders>
            <w:shd w:val="clear" w:color="auto" w:fill="auto"/>
            <w:noWrap/>
            <w:vAlign w:val="center"/>
            <w:hideMark/>
          </w:tcPr>
          <w:p w14:paraId="079A9901" w14:textId="2E1D64D3" w:rsidR="004440DD" w:rsidRPr="00FA33C2" w:rsidRDefault="004440DD" w:rsidP="00532361">
            <w:pPr>
              <w:widowControl/>
              <w:autoSpaceDE/>
              <w:autoSpaceDN/>
              <w:jc w:val="center"/>
              <w:rPr>
                <w:rFonts w:ascii="Arial" w:eastAsia="굴림" w:hAnsi="Arial"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50EC78A7" w14:textId="58EB3637"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hideMark/>
          </w:tcPr>
          <w:p w14:paraId="1ADD8ED7" w14:textId="71CC744F"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hideMark/>
          </w:tcPr>
          <w:p w14:paraId="40BD7E5C" w14:textId="4219470D"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다우존스 종가, 다우존스 거래량</w:t>
            </w:r>
          </w:p>
        </w:tc>
      </w:tr>
      <w:tr w:rsidR="004440DD" w:rsidRPr="00B76702" w14:paraId="54C15CBD" w14:textId="77777777" w:rsidTr="000A6483">
        <w:trPr>
          <w:trHeight w:val="340"/>
        </w:trPr>
        <w:tc>
          <w:tcPr>
            <w:tcW w:w="851" w:type="pct"/>
            <w:vMerge/>
            <w:tcBorders>
              <w:bottom w:val="single" w:sz="4" w:space="0" w:color="000000"/>
              <w:right w:val="single" w:sz="4" w:space="0" w:color="auto"/>
            </w:tcBorders>
            <w:vAlign w:val="center"/>
          </w:tcPr>
          <w:p w14:paraId="58561251" w14:textId="77777777" w:rsidR="004440DD" w:rsidRPr="00FA33C2" w:rsidRDefault="004440DD" w:rsidP="00B76702">
            <w:pPr>
              <w:widowControl/>
              <w:autoSpaceDE/>
              <w:autoSpaceDN/>
              <w:jc w:val="center"/>
              <w:rPr>
                <w:rFonts w:ascii="맑은 고딕" w:eastAsia="맑은 고딕" w:hAnsi="맑은 고딕" w:cs="Arial"/>
                <w:b/>
                <w:bCs/>
                <w:color w:val="000000"/>
                <w:sz w:val="18"/>
                <w:szCs w:val="18"/>
                <w:lang w:eastAsia="ko-KR" w:bidi="ar-SA"/>
              </w:rPr>
            </w:pPr>
          </w:p>
        </w:tc>
        <w:tc>
          <w:tcPr>
            <w:tcW w:w="1232" w:type="pct"/>
            <w:tcBorders>
              <w:top w:val="nil"/>
              <w:left w:val="nil"/>
              <w:bottom w:val="single" w:sz="4" w:space="0" w:color="auto"/>
              <w:right w:val="single" w:sz="4" w:space="0" w:color="auto"/>
            </w:tcBorders>
            <w:shd w:val="clear" w:color="auto" w:fill="auto"/>
            <w:noWrap/>
            <w:vAlign w:val="center"/>
          </w:tcPr>
          <w:p w14:paraId="790999FE" w14:textId="28599DC5" w:rsidR="004440DD" w:rsidRDefault="004440DD" w:rsidP="00B76702">
            <w:pPr>
              <w:widowControl/>
              <w:autoSpaceDE/>
              <w:autoSpaceDN/>
              <w:jc w:val="center"/>
              <w:rPr>
                <w:rFonts w:ascii="Arial" w:eastAsia="굴림" w:hAnsi="Arial" w:cs="Arial"/>
                <w:b/>
                <w:bCs/>
                <w:color w:val="000000"/>
                <w:sz w:val="18"/>
                <w:szCs w:val="18"/>
                <w:lang w:eastAsia="ko-KR" w:bidi="ar-SA"/>
              </w:rPr>
            </w:pPr>
            <w:r>
              <w:rPr>
                <w:rFonts w:ascii="Arial" w:eastAsia="굴림" w:hAnsi="Arial" w:cs="Arial" w:hint="eastAsia"/>
                <w:b/>
                <w:bCs/>
                <w:color w:val="000000"/>
                <w:sz w:val="18"/>
                <w:szCs w:val="18"/>
                <w:lang w:eastAsia="ko-KR" w:bidi="ar-SA"/>
              </w:rPr>
              <w:t>S&amp;P 500</w:t>
            </w:r>
          </w:p>
        </w:tc>
        <w:tc>
          <w:tcPr>
            <w:tcW w:w="388" w:type="pct"/>
            <w:tcBorders>
              <w:top w:val="nil"/>
              <w:left w:val="nil"/>
              <w:bottom w:val="single" w:sz="4" w:space="0" w:color="auto"/>
              <w:right w:val="single" w:sz="4" w:space="0" w:color="auto"/>
            </w:tcBorders>
            <w:shd w:val="clear" w:color="auto" w:fill="auto"/>
            <w:noWrap/>
            <w:vAlign w:val="center"/>
          </w:tcPr>
          <w:p w14:paraId="0065AD0C" w14:textId="48EE2122" w:rsidR="004440DD"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tcPr>
          <w:p w14:paraId="57AC5DEE" w14:textId="3A1704E6" w:rsidR="004440DD"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일</w:t>
            </w:r>
          </w:p>
        </w:tc>
        <w:tc>
          <w:tcPr>
            <w:tcW w:w="1255" w:type="pct"/>
            <w:tcBorders>
              <w:top w:val="nil"/>
              <w:left w:val="nil"/>
              <w:bottom w:val="single" w:sz="4" w:space="0" w:color="auto"/>
              <w:right w:val="single" w:sz="4" w:space="0" w:color="auto"/>
            </w:tcBorders>
            <w:shd w:val="clear" w:color="auto" w:fill="auto"/>
            <w:noWrap/>
            <w:vAlign w:val="center"/>
          </w:tcPr>
          <w:p w14:paraId="0A9C52A0" w14:textId="4B96F13C" w:rsidR="004440DD" w:rsidRPr="00FA33C2" w:rsidRDefault="004440DD"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거래일, 종가, 시가, 거래량</w:t>
            </w:r>
          </w:p>
        </w:tc>
        <w:tc>
          <w:tcPr>
            <w:tcW w:w="1004" w:type="pct"/>
            <w:tcBorders>
              <w:top w:val="nil"/>
              <w:left w:val="nil"/>
              <w:bottom w:val="single" w:sz="4" w:space="0" w:color="auto"/>
            </w:tcBorders>
            <w:shd w:val="clear" w:color="auto" w:fill="auto"/>
            <w:noWrap/>
            <w:vAlign w:val="center"/>
          </w:tcPr>
          <w:p w14:paraId="2A1A79DA" w14:textId="22DA4F43" w:rsidR="004440DD"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S&amp;P500 종가</w:t>
            </w:r>
          </w:p>
        </w:tc>
      </w:tr>
      <w:tr w:rsidR="00AB74F6" w:rsidRPr="00B76702" w14:paraId="71FD8505"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78E77A20" w14:textId="2E541694" w:rsidR="00213CF4" w:rsidRPr="00FA33C2" w:rsidRDefault="00213CF4" w:rsidP="00213CF4">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ECOS, FRED</w:t>
            </w:r>
          </w:p>
        </w:tc>
        <w:tc>
          <w:tcPr>
            <w:tcW w:w="1232" w:type="pct"/>
            <w:tcBorders>
              <w:top w:val="nil"/>
              <w:left w:val="nil"/>
              <w:bottom w:val="single" w:sz="4" w:space="0" w:color="auto"/>
              <w:right w:val="single" w:sz="4" w:space="0" w:color="auto"/>
            </w:tcBorders>
            <w:shd w:val="clear" w:color="auto" w:fill="auto"/>
            <w:noWrap/>
            <w:vAlign w:val="center"/>
            <w:hideMark/>
          </w:tcPr>
          <w:p w14:paraId="63451489" w14:textId="7F3AB9C7" w:rsidR="00AB74F6" w:rsidRPr="00FA33C2" w:rsidRDefault="00AB74F6" w:rsidP="00B76702">
            <w:pPr>
              <w:widowControl/>
              <w:autoSpaceDE/>
              <w:autoSpaceDN/>
              <w:jc w:val="center"/>
              <w:rPr>
                <w:rFonts w:ascii="Arial" w:eastAsia="굴림" w:hAnsi="Arial"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정책금리</w:t>
            </w:r>
          </w:p>
        </w:tc>
        <w:tc>
          <w:tcPr>
            <w:tcW w:w="388" w:type="pct"/>
            <w:tcBorders>
              <w:top w:val="nil"/>
              <w:left w:val="nil"/>
              <w:bottom w:val="single" w:sz="4" w:space="0" w:color="auto"/>
              <w:right w:val="single" w:sz="4" w:space="0" w:color="auto"/>
            </w:tcBorders>
            <w:shd w:val="clear" w:color="auto" w:fill="auto"/>
            <w:noWrap/>
            <w:vAlign w:val="center"/>
          </w:tcPr>
          <w:p w14:paraId="6C31AFCC" w14:textId="2A5DE8DE"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w:t>
            </w:r>
            <w:r>
              <w:rPr>
                <w:rFonts w:ascii="맑은 고딕" w:eastAsia="맑은 고딕" w:hAnsi="맑은 고딕" w:cs="Arial" w:hint="eastAsia"/>
                <w:color w:val="000000"/>
                <w:sz w:val="18"/>
                <w:szCs w:val="18"/>
                <w:lang w:eastAsia="ko-KR" w:bidi="ar-SA"/>
              </w:rPr>
              <w:lastRenderedPageBreak/>
              <w:t>2024.12</w:t>
            </w:r>
          </w:p>
        </w:tc>
        <w:tc>
          <w:tcPr>
            <w:tcW w:w="270" w:type="pct"/>
            <w:tcBorders>
              <w:top w:val="nil"/>
              <w:left w:val="nil"/>
              <w:bottom w:val="single" w:sz="4" w:space="0" w:color="auto"/>
              <w:right w:val="single" w:sz="4" w:space="0" w:color="auto"/>
            </w:tcBorders>
            <w:shd w:val="clear" w:color="auto" w:fill="auto"/>
            <w:noWrap/>
            <w:vAlign w:val="center"/>
            <w:hideMark/>
          </w:tcPr>
          <w:p w14:paraId="493211C1" w14:textId="37D21DCD"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lastRenderedPageBreak/>
              <w:t>월</w:t>
            </w:r>
          </w:p>
        </w:tc>
        <w:tc>
          <w:tcPr>
            <w:tcW w:w="1255" w:type="pct"/>
            <w:tcBorders>
              <w:top w:val="nil"/>
              <w:left w:val="nil"/>
              <w:bottom w:val="single" w:sz="4" w:space="0" w:color="auto"/>
              <w:right w:val="single" w:sz="4" w:space="0" w:color="auto"/>
            </w:tcBorders>
            <w:shd w:val="clear" w:color="auto" w:fill="auto"/>
            <w:noWrap/>
            <w:vAlign w:val="center"/>
            <w:hideMark/>
          </w:tcPr>
          <w:p w14:paraId="20E001A4" w14:textId="551B0464"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한국 정책 금리, 미국 정책 금리</w:t>
            </w:r>
          </w:p>
        </w:tc>
        <w:tc>
          <w:tcPr>
            <w:tcW w:w="1004" w:type="pct"/>
            <w:tcBorders>
              <w:top w:val="nil"/>
              <w:left w:val="nil"/>
              <w:bottom w:val="single" w:sz="4" w:space="0" w:color="auto"/>
            </w:tcBorders>
            <w:shd w:val="clear" w:color="auto" w:fill="auto"/>
            <w:noWrap/>
            <w:vAlign w:val="center"/>
            <w:hideMark/>
          </w:tcPr>
          <w:p w14:paraId="4CABB2F7" w14:textId="42A949A8"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한국 정책 금리, 미국 정책 금리</w:t>
            </w:r>
          </w:p>
        </w:tc>
      </w:tr>
      <w:tr w:rsidR="00AB74F6" w:rsidRPr="00B76702" w14:paraId="237D6300"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25E5021C" w14:textId="2A771FF5"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통계청</w:t>
            </w:r>
          </w:p>
        </w:tc>
        <w:tc>
          <w:tcPr>
            <w:tcW w:w="1232" w:type="pct"/>
            <w:tcBorders>
              <w:top w:val="nil"/>
              <w:left w:val="nil"/>
              <w:bottom w:val="single" w:sz="4" w:space="0" w:color="auto"/>
              <w:right w:val="single" w:sz="4" w:space="0" w:color="auto"/>
            </w:tcBorders>
            <w:shd w:val="clear" w:color="auto" w:fill="auto"/>
            <w:noWrap/>
            <w:vAlign w:val="center"/>
            <w:hideMark/>
          </w:tcPr>
          <w:p w14:paraId="5D8EB839" w14:textId="5394B5FB"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소비자 물가지수</w:t>
            </w:r>
          </w:p>
        </w:tc>
        <w:tc>
          <w:tcPr>
            <w:tcW w:w="388" w:type="pct"/>
            <w:tcBorders>
              <w:top w:val="nil"/>
              <w:left w:val="nil"/>
              <w:bottom w:val="single" w:sz="4" w:space="0" w:color="auto"/>
              <w:right w:val="single" w:sz="4" w:space="0" w:color="auto"/>
            </w:tcBorders>
            <w:shd w:val="clear" w:color="auto" w:fill="auto"/>
            <w:noWrap/>
            <w:vAlign w:val="center"/>
          </w:tcPr>
          <w:p w14:paraId="473E4A8F" w14:textId="03A257B9"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3BBF2059" w14:textId="6C09EB61" w:rsidR="00AB74F6" w:rsidRPr="00FA33C2" w:rsidRDefault="00AB74F6"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2E48CC5A" w14:textId="7A1E6BA4"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소비자 물가지수</w:t>
            </w:r>
          </w:p>
        </w:tc>
        <w:tc>
          <w:tcPr>
            <w:tcW w:w="1004" w:type="pct"/>
            <w:tcBorders>
              <w:top w:val="nil"/>
              <w:left w:val="nil"/>
              <w:bottom w:val="single" w:sz="4" w:space="0" w:color="auto"/>
            </w:tcBorders>
            <w:shd w:val="clear" w:color="auto" w:fill="auto"/>
            <w:noWrap/>
            <w:vAlign w:val="center"/>
            <w:hideMark/>
          </w:tcPr>
          <w:p w14:paraId="39D46041" w14:textId="30E08EAC"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소비자 물가지수</w:t>
            </w:r>
          </w:p>
        </w:tc>
      </w:tr>
      <w:tr w:rsidR="00AB74F6" w:rsidRPr="00B76702" w14:paraId="19ED31B3"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1C4BB21F" w14:textId="640A7D8B"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4" w:space="0" w:color="auto"/>
              <w:right w:val="single" w:sz="4" w:space="0" w:color="auto"/>
            </w:tcBorders>
            <w:shd w:val="clear" w:color="auto" w:fill="auto"/>
            <w:noWrap/>
            <w:vAlign w:val="center"/>
            <w:hideMark/>
          </w:tcPr>
          <w:p w14:paraId="1EFD0ECE" w14:textId="2D098FC7"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생산자 물가지수</w:t>
            </w:r>
          </w:p>
        </w:tc>
        <w:tc>
          <w:tcPr>
            <w:tcW w:w="388" w:type="pct"/>
            <w:tcBorders>
              <w:top w:val="nil"/>
              <w:left w:val="nil"/>
              <w:bottom w:val="single" w:sz="4" w:space="0" w:color="auto"/>
              <w:right w:val="single" w:sz="4" w:space="0" w:color="auto"/>
            </w:tcBorders>
            <w:shd w:val="clear" w:color="auto" w:fill="auto"/>
            <w:noWrap/>
            <w:vAlign w:val="center"/>
          </w:tcPr>
          <w:p w14:paraId="6D2DA982" w14:textId="17AF0951"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0BCCD4AB" w14:textId="76755AF2" w:rsidR="00AB74F6" w:rsidRPr="00FA33C2" w:rsidRDefault="00AB74F6" w:rsidP="00532361">
            <w:pPr>
              <w:widowControl/>
              <w:autoSpaceDE/>
              <w:autoSpaceDN/>
              <w:jc w:val="center"/>
              <w:rPr>
                <w:rFonts w:ascii="맑은 고딕" w:eastAsia="맑은 고딕" w:hAnsi="맑은 고딕" w:cs="Arial"/>
                <w:color w:val="000000"/>
                <w:sz w:val="18"/>
                <w:szCs w:val="18"/>
                <w:lang w:eastAsia="ko-KR" w:bidi="ar-SA"/>
              </w:rPr>
            </w:pPr>
            <w:r w:rsidRPr="00FA33C2">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4C076216" w14:textId="1080925F"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생산자 물가지수</w:t>
            </w:r>
          </w:p>
        </w:tc>
        <w:tc>
          <w:tcPr>
            <w:tcW w:w="1004" w:type="pct"/>
            <w:tcBorders>
              <w:top w:val="nil"/>
              <w:left w:val="nil"/>
              <w:bottom w:val="single" w:sz="4" w:space="0" w:color="auto"/>
            </w:tcBorders>
            <w:shd w:val="clear" w:color="auto" w:fill="auto"/>
            <w:noWrap/>
            <w:vAlign w:val="center"/>
            <w:hideMark/>
          </w:tcPr>
          <w:p w14:paraId="524AC826" w14:textId="45E329F7"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생산자 물가지수</w:t>
            </w:r>
          </w:p>
        </w:tc>
      </w:tr>
      <w:tr w:rsidR="00AB74F6" w:rsidRPr="00B76702" w14:paraId="4D3DC4F1" w14:textId="77777777" w:rsidTr="00F110C3">
        <w:trPr>
          <w:trHeight w:val="340"/>
        </w:trPr>
        <w:tc>
          <w:tcPr>
            <w:tcW w:w="851" w:type="pct"/>
            <w:tcBorders>
              <w:top w:val="nil"/>
              <w:bottom w:val="single" w:sz="4" w:space="0" w:color="auto"/>
              <w:right w:val="single" w:sz="4" w:space="0" w:color="auto"/>
            </w:tcBorders>
            <w:shd w:val="clear" w:color="auto" w:fill="auto"/>
            <w:noWrap/>
            <w:vAlign w:val="center"/>
            <w:hideMark/>
          </w:tcPr>
          <w:p w14:paraId="3B9855FA" w14:textId="72913ADE" w:rsidR="00AB74F6" w:rsidRPr="00FA33C2" w:rsidRDefault="00213CF4"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4" w:space="0" w:color="auto"/>
              <w:right w:val="single" w:sz="4" w:space="0" w:color="auto"/>
            </w:tcBorders>
            <w:shd w:val="clear" w:color="auto" w:fill="auto"/>
            <w:noWrap/>
            <w:vAlign w:val="center"/>
            <w:hideMark/>
          </w:tcPr>
          <w:p w14:paraId="5E272944" w14:textId="32D0EB4F" w:rsidR="00AB74F6" w:rsidRPr="00FA33C2" w:rsidRDefault="00AB74F6"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경상수지</w:t>
            </w:r>
          </w:p>
        </w:tc>
        <w:tc>
          <w:tcPr>
            <w:tcW w:w="388" w:type="pct"/>
            <w:tcBorders>
              <w:top w:val="nil"/>
              <w:left w:val="nil"/>
              <w:bottom w:val="single" w:sz="4" w:space="0" w:color="auto"/>
              <w:right w:val="single" w:sz="4" w:space="0" w:color="auto"/>
            </w:tcBorders>
            <w:shd w:val="clear" w:color="auto" w:fill="auto"/>
            <w:noWrap/>
            <w:vAlign w:val="center"/>
          </w:tcPr>
          <w:p w14:paraId="1F67008E" w14:textId="2D766E4C"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4" w:space="0" w:color="auto"/>
              <w:right w:val="single" w:sz="4" w:space="0" w:color="auto"/>
            </w:tcBorders>
            <w:shd w:val="clear" w:color="auto" w:fill="auto"/>
            <w:noWrap/>
            <w:vAlign w:val="center"/>
            <w:hideMark/>
          </w:tcPr>
          <w:p w14:paraId="4D8CFBCF" w14:textId="6C6832EE" w:rsidR="00AB74F6"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4" w:space="0" w:color="auto"/>
              <w:right w:val="single" w:sz="4" w:space="0" w:color="auto"/>
            </w:tcBorders>
            <w:shd w:val="clear" w:color="auto" w:fill="auto"/>
            <w:noWrap/>
            <w:vAlign w:val="center"/>
            <w:hideMark/>
          </w:tcPr>
          <w:p w14:paraId="34A52531" w14:textId="09840AD9"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날짜, 경상수지</w:t>
            </w:r>
          </w:p>
        </w:tc>
        <w:tc>
          <w:tcPr>
            <w:tcW w:w="1004" w:type="pct"/>
            <w:tcBorders>
              <w:top w:val="nil"/>
              <w:left w:val="nil"/>
              <w:bottom w:val="single" w:sz="4" w:space="0" w:color="auto"/>
            </w:tcBorders>
            <w:shd w:val="clear" w:color="auto" w:fill="auto"/>
            <w:noWrap/>
            <w:vAlign w:val="center"/>
            <w:hideMark/>
          </w:tcPr>
          <w:p w14:paraId="3E909F58" w14:textId="229D993B" w:rsidR="00AB74F6"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경상수지</w:t>
            </w:r>
          </w:p>
        </w:tc>
      </w:tr>
      <w:tr w:rsidR="00F110C3" w:rsidRPr="00B76702" w14:paraId="0747EE77" w14:textId="77777777" w:rsidTr="00F110C3">
        <w:trPr>
          <w:trHeight w:val="340"/>
        </w:trPr>
        <w:tc>
          <w:tcPr>
            <w:tcW w:w="851" w:type="pct"/>
            <w:tcBorders>
              <w:top w:val="nil"/>
              <w:bottom w:val="single" w:sz="12" w:space="0" w:color="auto"/>
              <w:right w:val="single" w:sz="4" w:space="0" w:color="auto"/>
            </w:tcBorders>
            <w:noWrap/>
            <w:vAlign w:val="center"/>
            <w:hideMark/>
          </w:tcPr>
          <w:p w14:paraId="55B92073" w14:textId="7C21F711" w:rsidR="00F110C3" w:rsidRPr="00FA33C2" w:rsidRDefault="00912C92"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한국은행</w:t>
            </w:r>
          </w:p>
        </w:tc>
        <w:tc>
          <w:tcPr>
            <w:tcW w:w="1232" w:type="pct"/>
            <w:tcBorders>
              <w:top w:val="nil"/>
              <w:left w:val="nil"/>
              <w:bottom w:val="single" w:sz="12" w:space="0" w:color="auto"/>
              <w:right w:val="single" w:sz="4" w:space="0" w:color="auto"/>
            </w:tcBorders>
            <w:shd w:val="clear" w:color="auto" w:fill="auto"/>
            <w:noWrap/>
            <w:vAlign w:val="center"/>
            <w:hideMark/>
          </w:tcPr>
          <w:p w14:paraId="3A1EBFE2" w14:textId="649E643D" w:rsidR="00F110C3" w:rsidRPr="00FA33C2" w:rsidRDefault="00912C92" w:rsidP="00B76702">
            <w:pPr>
              <w:widowControl/>
              <w:autoSpaceDE/>
              <w:autoSpaceDN/>
              <w:jc w:val="center"/>
              <w:rPr>
                <w:rFonts w:ascii="맑은 고딕" w:eastAsia="맑은 고딕" w:hAnsi="맑은 고딕" w:cs="Arial"/>
                <w:b/>
                <w:bCs/>
                <w:color w:val="000000"/>
                <w:sz w:val="18"/>
                <w:szCs w:val="18"/>
                <w:lang w:eastAsia="ko-KR" w:bidi="ar-SA"/>
              </w:rPr>
            </w:pPr>
            <w:r>
              <w:rPr>
                <w:rFonts w:ascii="맑은 고딕" w:eastAsia="맑은 고딕" w:hAnsi="맑은 고딕" w:cs="Arial" w:hint="eastAsia"/>
                <w:b/>
                <w:bCs/>
                <w:color w:val="000000"/>
                <w:sz w:val="18"/>
                <w:szCs w:val="18"/>
                <w:lang w:eastAsia="ko-KR" w:bidi="ar-SA"/>
              </w:rPr>
              <w:t xml:space="preserve">통화 </w:t>
            </w:r>
            <w:r w:rsidR="004440DD">
              <w:rPr>
                <w:rFonts w:ascii="맑은 고딕" w:eastAsia="맑은 고딕" w:hAnsi="맑은 고딕" w:cs="Arial" w:hint="eastAsia"/>
                <w:b/>
                <w:bCs/>
                <w:color w:val="000000"/>
                <w:sz w:val="18"/>
                <w:szCs w:val="18"/>
                <w:lang w:eastAsia="ko-KR" w:bidi="ar-SA"/>
              </w:rPr>
              <w:t>공급 통화량</w:t>
            </w:r>
          </w:p>
        </w:tc>
        <w:tc>
          <w:tcPr>
            <w:tcW w:w="388" w:type="pct"/>
            <w:tcBorders>
              <w:top w:val="nil"/>
              <w:left w:val="nil"/>
              <w:bottom w:val="single" w:sz="12" w:space="0" w:color="auto"/>
              <w:right w:val="single" w:sz="4" w:space="0" w:color="auto"/>
            </w:tcBorders>
            <w:shd w:val="clear" w:color="auto" w:fill="auto"/>
            <w:noWrap/>
            <w:vAlign w:val="center"/>
          </w:tcPr>
          <w:p w14:paraId="48B40E5A" w14:textId="33721E78" w:rsidR="00F110C3"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2020.01-2024.12</w:t>
            </w:r>
          </w:p>
        </w:tc>
        <w:tc>
          <w:tcPr>
            <w:tcW w:w="270" w:type="pct"/>
            <w:tcBorders>
              <w:top w:val="nil"/>
              <w:left w:val="nil"/>
              <w:bottom w:val="single" w:sz="12" w:space="0" w:color="auto"/>
              <w:right w:val="single" w:sz="4" w:space="0" w:color="auto"/>
            </w:tcBorders>
            <w:shd w:val="clear" w:color="auto" w:fill="auto"/>
            <w:noWrap/>
            <w:vAlign w:val="center"/>
            <w:hideMark/>
          </w:tcPr>
          <w:p w14:paraId="3E9776F3" w14:textId="5D09FB30" w:rsidR="00F110C3" w:rsidRPr="00FA33C2" w:rsidRDefault="004440DD" w:rsidP="00532361">
            <w:pPr>
              <w:widowControl/>
              <w:autoSpaceDE/>
              <w:autoSpaceDN/>
              <w:jc w:val="center"/>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월</w:t>
            </w:r>
          </w:p>
        </w:tc>
        <w:tc>
          <w:tcPr>
            <w:tcW w:w="1255" w:type="pct"/>
            <w:tcBorders>
              <w:top w:val="nil"/>
              <w:left w:val="nil"/>
              <w:bottom w:val="single" w:sz="12" w:space="0" w:color="auto"/>
              <w:right w:val="single" w:sz="4" w:space="0" w:color="auto"/>
            </w:tcBorders>
            <w:shd w:val="clear" w:color="auto" w:fill="auto"/>
            <w:noWrap/>
            <w:vAlign w:val="center"/>
            <w:hideMark/>
          </w:tcPr>
          <w:p w14:paraId="53BB2377" w14:textId="313832F4" w:rsidR="00F110C3"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 xml:space="preserve">날짜, </w:t>
            </w:r>
            <w:r w:rsidR="004440DD">
              <w:rPr>
                <w:rFonts w:ascii="맑은 고딕" w:eastAsia="맑은 고딕" w:hAnsi="맑은 고딕" w:cs="Arial" w:hint="eastAsia"/>
                <w:color w:val="000000"/>
                <w:sz w:val="18"/>
                <w:szCs w:val="18"/>
                <w:lang w:eastAsia="ko-KR" w:bidi="ar-SA"/>
              </w:rPr>
              <w:t>M1, M2</w:t>
            </w:r>
          </w:p>
        </w:tc>
        <w:tc>
          <w:tcPr>
            <w:tcW w:w="1004" w:type="pct"/>
            <w:tcBorders>
              <w:top w:val="nil"/>
              <w:left w:val="nil"/>
              <w:bottom w:val="single" w:sz="12" w:space="0" w:color="auto"/>
            </w:tcBorders>
            <w:shd w:val="clear" w:color="auto" w:fill="auto"/>
            <w:noWrap/>
            <w:vAlign w:val="center"/>
            <w:hideMark/>
          </w:tcPr>
          <w:p w14:paraId="4D4C683E" w14:textId="0DF8F01D" w:rsidR="00F110C3" w:rsidRPr="00FA33C2" w:rsidRDefault="006F28EF" w:rsidP="00FA33C2">
            <w:pPr>
              <w:widowControl/>
              <w:autoSpaceDE/>
              <w:autoSpaceDN/>
              <w:rPr>
                <w:rFonts w:ascii="맑은 고딕" w:eastAsia="맑은 고딕" w:hAnsi="맑은 고딕" w:cs="Arial"/>
                <w:color w:val="000000"/>
                <w:sz w:val="18"/>
                <w:szCs w:val="18"/>
                <w:lang w:eastAsia="ko-KR" w:bidi="ar-SA"/>
              </w:rPr>
            </w:pPr>
            <w:r>
              <w:rPr>
                <w:rFonts w:ascii="맑은 고딕" w:eastAsia="맑은 고딕" w:hAnsi="맑은 고딕" w:cs="Arial" w:hint="eastAsia"/>
                <w:color w:val="000000"/>
                <w:sz w:val="18"/>
                <w:szCs w:val="18"/>
                <w:lang w:eastAsia="ko-KR" w:bidi="ar-SA"/>
              </w:rPr>
              <w:t>M1, M2</w:t>
            </w:r>
          </w:p>
        </w:tc>
      </w:tr>
    </w:tbl>
    <w:p w14:paraId="6358611E" w14:textId="77777777" w:rsidR="00651224" w:rsidRDefault="00651224" w:rsidP="00D402C0">
      <w:pPr>
        <w:pBdr>
          <w:top w:val="nil"/>
          <w:left w:val="nil"/>
          <w:bottom w:val="nil"/>
          <w:right w:val="nil"/>
          <w:between w:val="nil"/>
        </w:pBdr>
        <w:spacing w:before="53" w:line="252" w:lineRule="auto"/>
        <w:jc w:val="both"/>
        <w:rPr>
          <w:rFonts w:ascii="맑은 고딕" w:eastAsia="맑은 고딕" w:hAnsi="맑은 고딕" w:cs="맑은 고딕"/>
          <w:color w:val="FF0000"/>
          <w:sz w:val="24"/>
          <w:szCs w:val="24"/>
          <w:lang w:eastAsia="ko-KR"/>
        </w:rPr>
      </w:pPr>
    </w:p>
    <w:p w14:paraId="68446627" w14:textId="77777777" w:rsidR="00F110C3" w:rsidRDefault="00F110C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 xml:space="preserve">감정 분석을 위한 텍스트로는 네이버 금융 뉴스 중 환율 카테고리에 해당하는 기사를 2020년 1월 1일부터 2024년 12월 31일까지 </w:t>
      </w:r>
      <w:proofErr w:type="spellStart"/>
      <w:r>
        <w:rPr>
          <w:rFonts w:ascii="맑은 고딕" w:eastAsia="맑은 고딕" w:hAnsi="맑은 고딕" w:cs="맑은 고딕" w:hint="eastAsia"/>
          <w:sz w:val="24"/>
          <w:szCs w:val="24"/>
          <w:lang w:eastAsia="ko-KR"/>
        </w:rPr>
        <w:t>크롤링을</w:t>
      </w:r>
      <w:proofErr w:type="spellEnd"/>
      <w:r>
        <w:rPr>
          <w:rFonts w:ascii="맑은 고딕" w:eastAsia="맑은 고딕" w:hAnsi="맑은 고딕" w:cs="맑은 고딕" w:hint="eastAsia"/>
          <w:sz w:val="24"/>
          <w:szCs w:val="24"/>
          <w:lang w:eastAsia="ko-KR"/>
        </w:rPr>
        <w:t xml:space="preserve"> 진행하였다. </w:t>
      </w:r>
      <w:commentRangeStart w:id="6"/>
      <w:r>
        <w:rPr>
          <w:rFonts w:ascii="맑은 고딕" w:eastAsia="맑은 고딕" w:hAnsi="맑은 고딕" w:cs="맑은 고딕" w:hint="eastAsia"/>
          <w:sz w:val="24"/>
          <w:szCs w:val="24"/>
          <w:lang w:eastAsia="ko-KR"/>
        </w:rPr>
        <w:t xml:space="preserve">또한 </w:t>
      </w:r>
      <w:proofErr w:type="spellStart"/>
      <w:r>
        <w:rPr>
          <w:rFonts w:ascii="맑은 고딕" w:eastAsia="맑은 고딕" w:hAnsi="맑은 고딕" w:cs="맑은 고딕" w:hint="eastAsia"/>
          <w:sz w:val="24"/>
          <w:szCs w:val="24"/>
          <w:lang w:eastAsia="ko-KR"/>
        </w:rPr>
        <w:t>인베스팅</w:t>
      </w:r>
      <w:proofErr w:type="spellEnd"/>
      <w:r>
        <w:rPr>
          <w:rFonts w:ascii="맑은 고딕" w:eastAsia="맑은 고딕" w:hAnsi="맑은 고딕" w:cs="맑은 고딕" w:hint="eastAsia"/>
          <w:sz w:val="24"/>
          <w:szCs w:val="24"/>
          <w:lang w:eastAsia="ko-KR"/>
        </w:rPr>
        <w:t xml:space="preserve"> 닷컴의 USD/KRW 댓글을 2020년 1월 1일부터 2024년 12월 31일까지 </w:t>
      </w:r>
      <w:proofErr w:type="spellStart"/>
      <w:r>
        <w:rPr>
          <w:rFonts w:ascii="맑은 고딕" w:eastAsia="맑은 고딕" w:hAnsi="맑은 고딕" w:cs="맑은 고딕" w:hint="eastAsia"/>
          <w:sz w:val="24"/>
          <w:szCs w:val="24"/>
          <w:lang w:eastAsia="ko-KR"/>
        </w:rPr>
        <w:t>크롤링을</w:t>
      </w:r>
      <w:proofErr w:type="spellEnd"/>
      <w:r>
        <w:rPr>
          <w:rFonts w:ascii="맑은 고딕" w:eastAsia="맑은 고딕" w:hAnsi="맑은 고딕" w:cs="맑은 고딕" w:hint="eastAsia"/>
          <w:sz w:val="24"/>
          <w:szCs w:val="24"/>
          <w:lang w:eastAsia="ko-KR"/>
        </w:rPr>
        <w:t xml:space="preserve"> 진행하였다. </w:t>
      </w:r>
      <w:commentRangeEnd w:id="6"/>
      <w:r w:rsidR="00084A80">
        <w:rPr>
          <w:rStyle w:val="ae"/>
        </w:rPr>
        <w:commentReference w:id="6"/>
      </w:r>
    </w:p>
    <w:p w14:paraId="057D71CB" w14:textId="01606D79" w:rsidR="000B7AAD" w:rsidRDefault="000B7AAD"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commentRangeStart w:id="7"/>
      <w:r>
        <w:rPr>
          <w:rFonts w:ascii="맑은 고딕" w:eastAsia="맑은 고딕" w:hAnsi="맑은 고딕" w:cs="맑은 고딕" w:hint="eastAsia"/>
          <w:sz w:val="24"/>
          <w:szCs w:val="24"/>
          <w:lang w:eastAsia="ko-KR"/>
        </w:rPr>
        <w:t xml:space="preserve">그리고 추출된 감성들까지 결합하여 </w:t>
      </w:r>
      <w:proofErr w:type="spellStart"/>
      <w:r>
        <w:rPr>
          <w:rFonts w:ascii="맑은 고딕" w:eastAsia="맑은 고딕" w:hAnsi="맑은 고딕" w:cs="맑은 고딕" w:hint="eastAsia"/>
          <w:sz w:val="24"/>
          <w:szCs w:val="24"/>
          <w:lang w:eastAsia="ko-KR"/>
        </w:rPr>
        <w:t>블라블</w:t>
      </w:r>
      <w:proofErr w:type="spellEnd"/>
      <w:r>
        <w:rPr>
          <w:rFonts w:ascii="맑은 고딕" w:eastAsia="맑은 고딕" w:hAnsi="맑은 고딕" w:cs="맑은 고딕" w:hint="eastAsia"/>
          <w:sz w:val="24"/>
          <w:szCs w:val="24"/>
          <w:lang w:eastAsia="ko-KR"/>
        </w:rPr>
        <w:t>라</w:t>
      </w:r>
      <w:commentRangeEnd w:id="7"/>
      <w:r>
        <w:rPr>
          <w:rStyle w:val="ae"/>
        </w:rPr>
        <w:commentReference w:id="7"/>
      </w:r>
    </w:p>
    <w:p w14:paraId="09448A86" w14:textId="7C518BE1" w:rsid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commentRangeStart w:id="8"/>
      <w:r>
        <w:rPr>
          <w:rFonts w:ascii="맑은 고딕" w:eastAsia="맑은 고딕" w:hAnsi="맑은 고딕" w:cs="맑은 고딕" w:hint="eastAsia"/>
          <w:sz w:val="24"/>
          <w:szCs w:val="24"/>
          <w:lang w:eastAsia="ko-KR"/>
        </w:rPr>
        <w:t>3.2</w:t>
      </w:r>
      <w:r w:rsidR="00477B35">
        <w:rPr>
          <w:rFonts w:ascii="맑은 고딕" w:eastAsia="맑은 고딕" w:hAnsi="맑은 고딕" w:cs="맑은 고딕" w:hint="eastAsia"/>
          <w:sz w:val="24"/>
          <w:szCs w:val="24"/>
          <w:lang w:eastAsia="ko-KR"/>
        </w:rPr>
        <w:t xml:space="preserve"> </w:t>
      </w:r>
      <w:r w:rsidR="002D05C3" w:rsidRPr="002D05C3">
        <w:rPr>
          <w:rFonts w:ascii="맑은 고딕" w:eastAsia="맑은 고딕" w:hAnsi="맑은 고딕" w:cs="맑은 고딕"/>
          <w:sz w:val="24"/>
          <w:szCs w:val="24"/>
          <w:lang w:eastAsia="ko-KR"/>
        </w:rPr>
        <w:t xml:space="preserve">뉴스 데이터 수집 및 </w:t>
      </w:r>
      <w:proofErr w:type="spellStart"/>
      <w:r w:rsidR="002D05C3" w:rsidRPr="002D05C3">
        <w:rPr>
          <w:rFonts w:ascii="맑은 고딕" w:eastAsia="맑은 고딕" w:hAnsi="맑은 고딕" w:cs="맑은 고딕"/>
          <w:sz w:val="24"/>
          <w:szCs w:val="24"/>
          <w:lang w:eastAsia="ko-KR"/>
        </w:rPr>
        <w:t>전처리</w:t>
      </w:r>
      <w:commentRangeEnd w:id="8"/>
      <w:proofErr w:type="spellEnd"/>
      <w:r w:rsidR="003E5528">
        <w:rPr>
          <w:rStyle w:val="ae"/>
        </w:rPr>
        <w:commentReference w:id="8"/>
      </w:r>
    </w:p>
    <w:p w14:paraId="5CD45145" w14:textId="6A74EC7D" w:rsidR="002D05C3" w:rsidRDefault="002D05C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 xml:space="preserve">본 연구에서는 감정 분석을 위한 텍스트 데이터로 네이버 금융의 ‘환율’ 카테고리에 속하는 기사를 2020년 1월 1일부터 2024년 12월 31일까지 수집하였다. 수집된 기사에 대해 다음과 같은 </w:t>
      </w:r>
      <w:proofErr w:type="spellStart"/>
      <w:r w:rsidRPr="002D05C3">
        <w:rPr>
          <w:rFonts w:ascii="맑은 고딕" w:eastAsia="맑은 고딕" w:hAnsi="맑은 고딕" w:cs="맑은 고딕"/>
          <w:sz w:val="24"/>
          <w:szCs w:val="24"/>
          <w:lang w:eastAsia="ko-KR"/>
        </w:rPr>
        <w:t>전처리</w:t>
      </w:r>
      <w:proofErr w:type="spellEnd"/>
      <w:r w:rsidRPr="002D05C3">
        <w:rPr>
          <w:rFonts w:ascii="맑은 고딕" w:eastAsia="맑은 고딕" w:hAnsi="맑은 고딕" w:cs="맑은 고딕"/>
          <w:sz w:val="24"/>
          <w:szCs w:val="24"/>
          <w:lang w:eastAsia="ko-KR"/>
        </w:rPr>
        <w:t xml:space="preserve"> 과정을 수행하였다.</w:t>
      </w:r>
      <w:r>
        <w:rPr>
          <w:rFonts w:ascii="맑은 고딕" w:eastAsia="맑은 고딕" w:hAnsi="맑은 고딕" w:cs="맑은 고딕" w:hint="eastAsia"/>
          <w:sz w:val="24"/>
          <w:szCs w:val="24"/>
          <w:lang w:eastAsia="ko-KR"/>
        </w:rPr>
        <w:t xml:space="preserve"> 첫째, </w:t>
      </w:r>
      <w:commentRangeStart w:id="9"/>
      <w:r w:rsidRPr="002D05C3">
        <w:rPr>
          <w:rFonts w:ascii="맑은 고딕" w:eastAsia="맑은 고딕" w:hAnsi="맑은 고딕" w:cs="맑은 고딕"/>
          <w:sz w:val="24"/>
          <w:szCs w:val="24"/>
          <w:lang w:eastAsia="ko-KR"/>
        </w:rPr>
        <w:t>정규표현식을 활용하여 특수문자 및 불필요한 패턴을 제거하고</w:t>
      </w:r>
      <w:commentRangeEnd w:id="9"/>
      <w:r w:rsidR="003E5528">
        <w:rPr>
          <w:rStyle w:val="ae"/>
        </w:rPr>
        <w:commentReference w:id="9"/>
      </w:r>
      <w:r w:rsidRPr="002D05C3">
        <w:rPr>
          <w:rFonts w:ascii="맑은 고딕" w:eastAsia="맑은 고딕" w:hAnsi="맑은 고딕" w:cs="맑은 고딕"/>
          <w:sz w:val="24"/>
          <w:szCs w:val="24"/>
          <w:lang w:eastAsia="ko-KR"/>
        </w:rPr>
        <w:t xml:space="preserve">, 본문이 비어 있거나 USD/KRW 환율과 </w:t>
      </w:r>
      <w:commentRangeStart w:id="10"/>
      <w:r w:rsidRPr="002D05C3">
        <w:rPr>
          <w:rFonts w:ascii="맑은 고딕" w:eastAsia="맑은 고딕" w:hAnsi="맑은 고딕" w:cs="맑은 고딕"/>
          <w:sz w:val="24"/>
          <w:szCs w:val="24"/>
          <w:lang w:eastAsia="ko-KR"/>
        </w:rPr>
        <w:t>관련 없는 기사(예: 북한 관련 기사)를 제거</w:t>
      </w:r>
      <w:commentRangeEnd w:id="10"/>
      <w:r w:rsidR="003E5528">
        <w:rPr>
          <w:rStyle w:val="ae"/>
        </w:rPr>
        <w:commentReference w:id="10"/>
      </w:r>
      <w:r w:rsidRPr="002D05C3">
        <w:rPr>
          <w:rFonts w:ascii="맑은 고딕" w:eastAsia="맑은 고딕" w:hAnsi="맑은 고딕" w:cs="맑은 고딕"/>
          <w:sz w:val="24"/>
          <w:szCs w:val="24"/>
          <w:lang w:eastAsia="ko-KR"/>
        </w:rPr>
        <w:t>하였다</w:t>
      </w:r>
      <w:r>
        <w:rPr>
          <w:rFonts w:ascii="맑은 고딕" w:eastAsia="맑은 고딕" w:hAnsi="맑은 고딕" w:cs="맑은 고딕" w:hint="eastAsia"/>
          <w:sz w:val="24"/>
          <w:szCs w:val="24"/>
          <w:lang w:eastAsia="ko-KR"/>
        </w:rPr>
        <w:t xml:space="preserve">. 둘째, </w:t>
      </w:r>
      <w:commentRangeStart w:id="11"/>
      <w:r w:rsidRPr="002D05C3">
        <w:rPr>
          <w:rFonts w:ascii="맑은 고딕" w:eastAsia="맑은 고딕" w:hAnsi="맑은 고딕" w:cs="맑은 고딕"/>
          <w:sz w:val="24"/>
          <w:szCs w:val="24"/>
          <w:lang w:eastAsia="ko-KR"/>
        </w:rPr>
        <w:t xml:space="preserve">기사 본문을 </w:t>
      </w:r>
      <w:proofErr w:type="spellStart"/>
      <w:r w:rsidRPr="002D05C3">
        <w:rPr>
          <w:rFonts w:ascii="맑은 고딕" w:eastAsia="맑은 고딕" w:hAnsi="맑은 고딕" w:cs="맑은 고딕"/>
          <w:sz w:val="24"/>
          <w:szCs w:val="24"/>
          <w:lang w:eastAsia="ko-KR"/>
        </w:rPr>
        <w:t>KoBART</w:t>
      </w:r>
      <w:proofErr w:type="spellEnd"/>
      <w:r w:rsidRPr="002D05C3">
        <w:rPr>
          <w:rFonts w:ascii="맑은 고딕" w:eastAsia="맑은 고딕" w:hAnsi="맑은 고딕" w:cs="맑은 고딕"/>
          <w:sz w:val="24"/>
          <w:szCs w:val="24"/>
          <w:lang w:eastAsia="ko-KR"/>
        </w:rPr>
        <w:t xml:space="preserve">-Summarization 모델을 </w:t>
      </w:r>
      <w:commentRangeEnd w:id="11"/>
      <w:r w:rsidR="003E5528">
        <w:rPr>
          <w:rStyle w:val="ae"/>
        </w:rPr>
        <w:commentReference w:id="11"/>
      </w:r>
      <w:r w:rsidRPr="002D05C3">
        <w:rPr>
          <w:rFonts w:ascii="맑은 고딕" w:eastAsia="맑은 고딕" w:hAnsi="맑은 고딕" w:cs="맑은 고딕"/>
          <w:sz w:val="24"/>
          <w:szCs w:val="24"/>
          <w:lang w:eastAsia="ko-KR"/>
        </w:rPr>
        <w:t>활용해 요약하여 감정 분석에 적합한 형태로 변환하였다.</w:t>
      </w:r>
    </w:p>
    <w:p w14:paraId="42FF5CA9" w14:textId="4E1653F4" w:rsid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sz w:val="24"/>
          <w:szCs w:val="24"/>
          <w:lang w:eastAsia="ko-KR"/>
        </w:rPr>
      </w:pPr>
      <w:commentRangeStart w:id="12"/>
      <w:r>
        <w:rPr>
          <w:rFonts w:ascii="맑은 고딕" w:eastAsia="맑은 고딕" w:hAnsi="맑은 고딕" w:cs="맑은 고딕" w:hint="eastAsia"/>
          <w:sz w:val="24"/>
          <w:szCs w:val="24"/>
          <w:lang w:eastAsia="ko-KR"/>
        </w:rPr>
        <w:t>3.3</w:t>
      </w:r>
      <w:r w:rsidR="00477B35">
        <w:rPr>
          <w:rFonts w:ascii="맑은 고딕" w:eastAsia="맑은 고딕" w:hAnsi="맑은 고딕" w:cs="맑은 고딕" w:hint="eastAsia"/>
          <w:sz w:val="24"/>
          <w:szCs w:val="24"/>
          <w:lang w:eastAsia="ko-KR"/>
        </w:rPr>
        <w:t xml:space="preserve"> </w:t>
      </w:r>
      <w:r w:rsidR="002D05C3" w:rsidRPr="002D05C3">
        <w:rPr>
          <w:rFonts w:ascii="맑은 고딕" w:eastAsia="맑은 고딕" w:hAnsi="맑은 고딕" w:cs="맑은 고딕"/>
          <w:sz w:val="24"/>
          <w:szCs w:val="24"/>
          <w:lang w:eastAsia="ko-KR"/>
        </w:rPr>
        <w:t xml:space="preserve">뉴스 감정 분석 및 모델 </w:t>
      </w:r>
      <w:proofErr w:type="spellStart"/>
      <w:r w:rsidR="002D05C3" w:rsidRPr="002D05C3">
        <w:rPr>
          <w:rFonts w:ascii="맑은 고딕" w:eastAsia="맑은 고딕" w:hAnsi="맑은 고딕" w:cs="맑은 고딕"/>
          <w:sz w:val="24"/>
          <w:szCs w:val="24"/>
          <w:lang w:eastAsia="ko-KR"/>
        </w:rPr>
        <w:t>파인튜닝</w:t>
      </w:r>
      <w:commentRangeEnd w:id="12"/>
      <w:proofErr w:type="spellEnd"/>
      <w:r w:rsidR="00D93FEF">
        <w:rPr>
          <w:rStyle w:val="ae"/>
        </w:rPr>
        <w:commentReference w:id="12"/>
      </w:r>
    </w:p>
    <w:p w14:paraId="15F29CF8" w14:textId="10B2213E" w:rsidR="002D05C3" w:rsidRDefault="002D05C3"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commentRangeStart w:id="13"/>
      <w:r w:rsidRPr="002D05C3">
        <w:rPr>
          <w:rFonts w:ascii="맑은 고딕" w:eastAsia="맑은 고딕" w:hAnsi="맑은 고딕" w:cs="맑은 고딕"/>
          <w:sz w:val="24"/>
          <w:szCs w:val="24"/>
          <w:lang w:eastAsia="ko-KR"/>
        </w:rPr>
        <w:t>감정 분석 모델로는 금융 도메인에 특화된 KR-</w:t>
      </w:r>
      <w:proofErr w:type="spellStart"/>
      <w:r w:rsidRPr="002D05C3">
        <w:rPr>
          <w:rFonts w:ascii="맑은 고딕" w:eastAsia="맑은 고딕" w:hAnsi="맑은 고딕" w:cs="맑은 고딕"/>
          <w:sz w:val="24"/>
          <w:szCs w:val="24"/>
          <w:lang w:eastAsia="ko-KR"/>
        </w:rPr>
        <w:t>FinBERT</w:t>
      </w:r>
      <w:proofErr w:type="spellEnd"/>
      <w:r w:rsidRPr="002D05C3">
        <w:rPr>
          <w:rFonts w:ascii="맑은 고딕" w:eastAsia="맑은 고딕" w:hAnsi="맑은 고딕" w:cs="맑은 고딕"/>
          <w:sz w:val="24"/>
          <w:szCs w:val="24"/>
          <w:lang w:eastAsia="ko-KR"/>
        </w:rPr>
        <w:t xml:space="preserve">-SC 모델을 사용하였다. </w:t>
      </w:r>
      <w:commentRangeEnd w:id="13"/>
      <w:r w:rsidR="00D93FEF">
        <w:rPr>
          <w:rStyle w:val="ae"/>
        </w:rPr>
        <w:commentReference w:id="13"/>
      </w:r>
      <w:commentRangeStart w:id="14"/>
      <w:r w:rsidRPr="002D05C3">
        <w:rPr>
          <w:rFonts w:ascii="맑은 고딕" w:eastAsia="맑은 고딕" w:hAnsi="맑은 고딕" w:cs="맑은 고딕"/>
          <w:sz w:val="24"/>
          <w:szCs w:val="24"/>
          <w:lang w:eastAsia="ko-KR"/>
        </w:rPr>
        <w:t xml:space="preserve">다만 환율 관련 텍스트에서 성능이 떨어지는 문제가 있어, </w:t>
      </w:r>
      <w:commentRangeEnd w:id="14"/>
      <w:r w:rsidR="00DE32BD">
        <w:rPr>
          <w:rStyle w:val="ae"/>
        </w:rPr>
        <w:commentReference w:id="14"/>
      </w:r>
      <w:commentRangeStart w:id="15"/>
      <w:r w:rsidRPr="002D05C3">
        <w:rPr>
          <w:rFonts w:ascii="맑은 고딕" w:eastAsia="맑은 고딕" w:hAnsi="맑은 고딕" w:cs="맑은 고딕"/>
          <w:sz w:val="24"/>
          <w:szCs w:val="24"/>
          <w:lang w:eastAsia="ko-KR"/>
        </w:rPr>
        <w:t xml:space="preserve">직접 </w:t>
      </w:r>
      <w:proofErr w:type="spellStart"/>
      <w:r w:rsidRPr="002D05C3">
        <w:rPr>
          <w:rFonts w:ascii="맑은 고딕" w:eastAsia="맑은 고딕" w:hAnsi="맑은 고딕" w:cs="맑은 고딕"/>
          <w:sz w:val="24"/>
          <w:szCs w:val="24"/>
          <w:lang w:eastAsia="ko-KR"/>
        </w:rPr>
        <w:t>라벨링한</w:t>
      </w:r>
      <w:proofErr w:type="spellEnd"/>
      <w:r w:rsidRPr="002D05C3">
        <w:rPr>
          <w:rFonts w:ascii="맑은 고딕" w:eastAsia="맑은 고딕" w:hAnsi="맑은 고딕" w:cs="맑은 고딕"/>
          <w:sz w:val="24"/>
          <w:szCs w:val="24"/>
          <w:lang w:eastAsia="ko-KR"/>
        </w:rPr>
        <w:t xml:space="preserve"> </w:t>
      </w:r>
      <w:r w:rsidR="00213CF4">
        <w:rPr>
          <w:rFonts w:ascii="맑은 고딕" w:eastAsia="맑은 고딕" w:hAnsi="맑은 고딕" w:cs="맑은 고딕" w:hint="eastAsia"/>
          <w:sz w:val="24"/>
          <w:szCs w:val="24"/>
          <w:lang w:eastAsia="ko-KR"/>
        </w:rPr>
        <w:t>208</w:t>
      </w:r>
      <w:r w:rsidRPr="002D05C3">
        <w:rPr>
          <w:rFonts w:ascii="맑은 고딕" w:eastAsia="맑은 고딕" w:hAnsi="맑은 고딕" w:cs="맑은 고딕"/>
          <w:sz w:val="24"/>
          <w:szCs w:val="24"/>
          <w:lang w:eastAsia="ko-KR"/>
        </w:rPr>
        <w:t>개</w:t>
      </w:r>
      <w:r w:rsidR="00213CF4">
        <w:rPr>
          <w:rFonts w:ascii="맑은 고딕" w:eastAsia="맑은 고딕" w:hAnsi="맑은 고딕" w:cs="맑은 고딕" w:hint="eastAsia"/>
          <w:sz w:val="24"/>
          <w:szCs w:val="24"/>
          <w:lang w:eastAsia="ko-KR"/>
        </w:rPr>
        <w:t>(3분류, 2분류 둘 다 208개)</w:t>
      </w:r>
      <w:r w:rsidRPr="002D05C3">
        <w:rPr>
          <w:rFonts w:ascii="맑은 고딕" w:eastAsia="맑은 고딕" w:hAnsi="맑은 고딕" w:cs="맑은 고딕"/>
          <w:sz w:val="24"/>
          <w:szCs w:val="24"/>
          <w:lang w:eastAsia="ko-KR"/>
        </w:rPr>
        <w:t>의</w:t>
      </w:r>
      <w:r w:rsidR="00C54704">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 xml:space="preserve">뉴스 문장을 바탕으로 </w:t>
      </w:r>
      <w:proofErr w:type="spellStart"/>
      <w:r w:rsidRPr="002D05C3">
        <w:rPr>
          <w:rFonts w:ascii="맑은 고딕" w:eastAsia="맑은 고딕" w:hAnsi="맑은 고딕" w:cs="맑은 고딕"/>
          <w:sz w:val="24"/>
          <w:szCs w:val="24"/>
          <w:lang w:eastAsia="ko-KR"/>
        </w:rPr>
        <w:t>파인튜닝을</w:t>
      </w:r>
      <w:proofErr w:type="spellEnd"/>
      <w:r w:rsidRPr="002D05C3">
        <w:rPr>
          <w:rFonts w:ascii="맑은 고딕" w:eastAsia="맑은 고딕" w:hAnsi="맑은 고딕" w:cs="맑은 고딕"/>
          <w:sz w:val="24"/>
          <w:szCs w:val="24"/>
          <w:lang w:eastAsia="ko-KR"/>
        </w:rPr>
        <w:t xml:space="preserve"> 진행하였다.</w:t>
      </w:r>
      <w:r w:rsidRPr="002D05C3">
        <w:rPr>
          <w:rFonts w:ascii="맑은 고딕" w:eastAsia="맑은 고딕" w:hAnsi="맑은 고딕" w:cs="맑은 고딕"/>
          <w:sz w:val="24"/>
          <w:szCs w:val="24"/>
          <w:lang w:eastAsia="ko-KR"/>
        </w:rPr>
        <w:br/>
      </w:r>
      <w:proofErr w:type="spellStart"/>
      <w:r w:rsidRPr="002D05C3">
        <w:rPr>
          <w:rFonts w:ascii="맑은 고딕" w:eastAsia="맑은 고딕" w:hAnsi="맑은 고딕" w:cs="맑은 고딕"/>
          <w:sz w:val="24"/>
          <w:szCs w:val="24"/>
          <w:lang w:eastAsia="ko-KR"/>
        </w:rPr>
        <w:lastRenderedPageBreak/>
        <w:t>라벨링</w:t>
      </w:r>
      <w:proofErr w:type="spellEnd"/>
      <w:r w:rsidRPr="002D05C3">
        <w:rPr>
          <w:rFonts w:ascii="맑은 고딕" w:eastAsia="맑은 고딕" w:hAnsi="맑은 고딕" w:cs="맑은 고딕"/>
          <w:sz w:val="24"/>
          <w:szCs w:val="24"/>
          <w:lang w:eastAsia="ko-KR"/>
        </w:rPr>
        <w:t xml:space="preserve"> 기준은 다음</w:t>
      </w:r>
      <w:r w:rsidR="00C54704">
        <w:rPr>
          <w:rFonts w:ascii="맑은 고딕" w:eastAsia="맑은 고딕" w:hAnsi="맑은 고딕" w:cs="맑은 고딕" w:hint="eastAsia"/>
          <w:sz w:val="24"/>
          <w:szCs w:val="24"/>
          <w:lang w:eastAsia="ko-KR"/>
        </w:rPr>
        <w:t xml:space="preserve"> 표</w:t>
      </w:r>
      <w:commentRangeEnd w:id="15"/>
      <w:r w:rsidR="00DE2318">
        <w:rPr>
          <w:rStyle w:val="ae"/>
        </w:rPr>
        <w:commentReference w:id="15"/>
      </w:r>
      <w:r w:rsidR="00C54704">
        <w:rPr>
          <w:rFonts w:ascii="맑은 고딕" w:eastAsia="맑은 고딕" w:hAnsi="맑은 고딕" w:cs="맑은 고딕" w:hint="eastAsia"/>
          <w:sz w:val="24"/>
          <w:szCs w:val="24"/>
          <w:lang w:eastAsia="ko-KR"/>
        </w:rPr>
        <w:t>와</w:t>
      </w:r>
      <w:r w:rsidRPr="002D05C3">
        <w:rPr>
          <w:rFonts w:ascii="맑은 고딕" w:eastAsia="맑은 고딕" w:hAnsi="맑은 고딕" w:cs="맑은 고딕"/>
          <w:sz w:val="24"/>
          <w:szCs w:val="24"/>
          <w:lang w:eastAsia="ko-KR"/>
        </w:rPr>
        <w:t xml:space="preserve"> 같다.</w:t>
      </w:r>
    </w:p>
    <w:p w14:paraId="0226CBAA" w14:textId="77777777" w:rsidR="00C54704" w:rsidRDefault="00C54704"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tbl>
      <w:tblPr>
        <w:tblStyle w:val="a9"/>
        <w:tblW w:w="0" w:type="auto"/>
        <w:tblInd w:w="110" w:type="dxa"/>
        <w:tblLook w:val="04A0" w:firstRow="1" w:lastRow="0" w:firstColumn="1" w:lastColumn="0" w:noHBand="0" w:noVBand="1"/>
      </w:tblPr>
      <w:tblGrid>
        <w:gridCol w:w="1161"/>
        <w:gridCol w:w="8269"/>
      </w:tblGrid>
      <w:tr w:rsidR="00C54704" w14:paraId="27D27F7D" w14:textId="77777777" w:rsidTr="00C54704">
        <w:tc>
          <w:tcPr>
            <w:tcW w:w="1161" w:type="dxa"/>
          </w:tcPr>
          <w:p w14:paraId="36B07BD7" w14:textId="22DA6225" w:rsidR="00C54704" w:rsidRPr="00C54704" w:rsidRDefault="00C54704" w:rsidP="00C54704">
            <w:pPr>
              <w:spacing w:before="53" w:line="252" w:lineRule="auto"/>
              <w:jc w:val="center"/>
              <w:rPr>
                <w:rFonts w:ascii="맑은 고딕" w:eastAsia="맑은 고딕" w:hAnsi="맑은 고딕" w:cs="맑은 고딕"/>
                <w:b/>
                <w:bCs/>
                <w:sz w:val="24"/>
                <w:szCs w:val="24"/>
                <w:lang w:eastAsia="ko-KR"/>
              </w:rPr>
            </w:pPr>
            <w:r w:rsidRPr="00C54704">
              <w:rPr>
                <w:rFonts w:ascii="맑은 고딕" w:eastAsia="맑은 고딕" w:hAnsi="맑은 고딕" w:cs="맑은 고딕" w:hint="eastAsia"/>
                <w:b/>
                <w:bCs/>
                <w:sz w:val="24"/>
                <w:szCs w:val="24"/>
                <w:lang w:eastAsia="ko-KR"/>
              </w:rPr>
              <w:t>감정</w:t>
            </w:r>
          </w:p>
        </w:tc>
        <w:tc>
          <w:tcPr>
            <w:tcW w:w="8269" w:type="dxa"/>
          </w:tcPr>
          <w:p w14:paraId="2B8BA8AB" w14:textId="2CE1A382" w:rsidR="00C54704" w:rsidRPr="00C54704" w:rsidRDefault="00C54704" w:rsidP="00C54704">
            <w:pPr>
              <w:spacing w:before="53" w:line="252" w:lineRule="auto"/>
              <w:jc w:val="center"/>
              <w:rPr>
                <w:rFonts w:ascii="맑은 고딕" w:eastAsia="맑은 고딕" w:hAnsi="맑은 고딕" w:cs="맑은 고딕"/>
                <w:b/>
                <w:bCs/>
                <w:sz w:val="24"/>
                <w:szCs w:val="24"/>
                <w:lang w:eastAsia="ko-KR"/>
              </w:rPr>
            </w:pPr>
            <w:r w:rsidRPr="00C54704">
              <w:rPr>
                <w:rFonts w:ascii="맑은 고딕" w:eastAsia="맑은 고딕" w:hAnsi="맑은 고딕" w:cs="맑은 고딕" w:hint="eastAsia"/>
                <w:b/>
                <w:bCs/>
                <w:sz w:val="24"/>
                <w:szCs w:val="24"/>
                <w:lang w:eastAsia="ko-KR"/>
              </w:rPr>
              <w:t>분류 기준</w:t>
            </w:r>
          </w:p>
        </w:tc>
      </w:tr>
      <w:tr w:rsidR="00C54704" w14:paraId="4BBD9EB7" w14:textId="77777777" w:rsidTr="00C54704">
        <w:tc>
          <w:tcPr>
            <w:tcW w:w="1161" w:type="dxa"/>
          </w:tcPr>
          <w:p w14:paraId="5171B04E" w14:textId="311E84BF"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긍정</w:t>
            </w:r>
          </w:p>
        </w:tc>
        <w:tc>
          <w:tcPr>
            <w:tcW w:w="8269" w:type="dxa"/>
          </w:tcPr>
          <w:p w14:paraId="11858EA2" w14:textId="4B10D933"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시장 안정, 환율 하락, 외국인 투자 확대, 호재 반응, 강세, 회복, 순매수 등</w:t>
            </w:r>
          </w:p>
        </w:tc>
      </w:tr>
      <w:tr w:rsidR="00C54704" w14:paraId="481AD42C" w14:textId="77777777" w:rsidTr="00C54704">
        <w:tc>
          <w:tcPr>
            <w:tcW w:w="1161" w:type="dxa"/>
          </w:tcPr>
          <w:p w14:paraId="447E9F5B" w14:textId="210EB39F"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부정</w:t>
            </w:r>
          </w:p>
        </w:tc>
        <w:tc>
          <w:tcPr>
            <w:tcW w:w="8269" w:type="dxa"/>
          </w:tcPr>
          <w:p w14:paraId="48B44DD6" w14:textId="6069590F"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시장 불안, 환율 급등, 지정학적 리스크, 악재 반응, 약세, 순매도 등</w:t>
            </w:r>
          </w:p>
        </w:tc>
      </w:tr>
      <w:tr w:rsidR="00C54704" w14:paraId="51CE7E1B" w14:textId="77777777" w:rsidTr="00C54704">
        <w:tc>
          <w:tcPr>
            <w:tcW w:w="1161" w:type="dxa"/>
          </w:tcPr>
          <w:p w14:paraId="484A761F" w14:textId="29703D08" w:rsidR="00C54704" w:rsidRDefault="00C54704" w:rsidP="00C54704">
            <w:pPr>
              <w:spacing w:before="53" w:line="252" w:lineRule="auto"/>
              <w:jc w:val="center"/>
              <w:rPr>
                <w:rFonts w:ascii="맑은 고딕" w:eastAsia="맑은 고딕" w:hAnsi="맑은 고딕" w:cs="맑은 고딕"/>
                <w:sz w:val="24"/>
                <w:szCs w:val="24"/>
                <w:lang w:eastAsia="ko-KR"/>
              </w:rPr>
            </w:pPr>
            <w:r>
              <w:rPr>
                <w:rFonts w:ascii="맑은 고딕" w:eastAsia="맑은 고딕" w:hAnsi="맑은 고딕" w:cs="맑은 고딕" w:hint="eastAsia"/>
                <w:sz w:val="24"/>
                <w:szCs w:val="24"/>
                <w:lang w:eastAsia="ko-KR"/>
              </w:rPr>
              <w:t>중립</w:t>
            </w:r>
          </w:p>
        </w:tc>
        <w:tc>
          <w:tcPr>
            <w:tcW w:w="8269" w:type="dxa"/>
          </w:tcPr>
          <w:p w14:paraId="6BA270CE" w14:textId="415986D2" w:rsidR="00C54704" w:rsidRPr="00C54704" w:rsidRDefault="00C54704" w:rsidP="00C54704">
            <w:pPr>
              <w:pBdr>
                <w:top w:val="nil"/>
                <w:left w:val="nil"/>
                <w:bottom w:val="nil"/>
                <w:right w:val="nil"/>
                <w:between w:val="nil"/>
              </w:pBdr>
              <w:spacing w:before="53" w:line="252" w:lineRule="auto"/>
              <w:jc w:val="center"/>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방향성 없는 기술적 설명, 단순 팩트 전달, 보합 등</w:t>
            </w:r>
          </w:p>
        </w:tc>
      </w:tr>
    </w:tbl>
    <w:p w14:paraId="27003CBF" w14:textId="77777777" w:rsidR="00C54704" w:rsidRPr="002D05C3" w:rsidRDefault="00C54704" w:rsidP="002D05C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2CDB1192" w14:textId="0200287D" w:rsid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commentRangeStart w:id="16"/>
      <w:proofErr w:type="spellStart"/>
      <w:r w:rsidRPr="002D05C3">
        <w:rPr>
          <w:rFonts w:ascii="맑은 고딕" w:eastAsia="맑은 고딕" w:hAnsi="맑은 고딕" w:cs="맑은 고딕"/>
          <w:sz w:val="24"/>
          <w:szCs w:val="24"/>
          <w:lang w:eastAsia="ko-KR"/>
        </w:rPr>
        <w:t>파인튜닝은</w:t>
      </w:r>
      <w:proofErr w:type="spellEnd"/>
      <w:r w:rsidRPr="002D05C3">
        <w:rPr>
          <w:rFonts w:ascii="맑은 고딕" w:eastAsia="맑은 고딕" w:hAnsi="맑은 고딕" w:cs="맑은 고딕"/>
          <w:sz w:val="24"/>
          <w:szCs w:val="24"/>
          <w:lang w:eastAsia="ko-KR"/>
        </w:rPr>
        <w:t xml:space="preserve"> </w:t>
      </w:r>
      <w:proofErr w:type="spellStart"/>
      <w:r w:rsidRPr="002D05C3">
        <w:rPr>
          <w:rFonts w:ascii="맑은 고딕" w:eastAsia="맑은 고딕" w:hAnsi="맑은 고딕" w:cs="맑은 고딕"/>
          <w:sz w:val="24"/>
          <w:szCs w:val="24"/>
          <w:lang w:eastAsia="ko-KR"/>
        </w:rPr>
        <w:t>긍</w:t>
      </w:r>
      <w:proofErr w:type="spellEnd"/>
      <w:r w:rsidRPr="002D05C3">
        <w:rPr>
          <w:rFonts w:ascii="맑은 고딕" w:eastAsia="맑은 고딕" w:hAnsi="맑은 고딕" w:cs="맑은 고딕"/>
          <w:sz w:val="24"/>
          <w:szCs w:val="24"/>
          <w:lang w:eastAsia="ko-KR"/>
        </w:rPr>
        <w:t xml:space="preserve">·부정·중립 3분류 모델과 </w:t>
      </w:r>
      <w:proofErr w:type="spellStart"/>
      <w:r w:rsidRPr="002D05C3">
        <w:rPr>
          <w:rFonts w:ascii="맑은 고딕" w:eastAsia="맑은 고딕" w:hAnsi="맑은 고딕" w:cs="맑은 고딕"/>
          <w:sz w:val="24"/>
          <w:szCs w:val="24"/>
          <w:lang w:eastAsia="ko-KR"/>
        </w:rPr>
        <w:t>긍</w:t>
      </w:r>
      <w:proofErr w:type="spellEnd"/>
      <w:r w:rsidRPr="002D05C3">
        <w:rPr>
          <w:rFonts w:ascii="맑은 고딕" w:eastAsia="맑은 고딕" w:hAnsi="맑은 고딕" w:cs="맑은 고딕"/>
          <w:sz w:val="24"/>
          <w:szCs w:val="24"/>
          <w:lang w:eastAsia="ko-KR"/>
        </w:rPr>
        <w:t>·부정 2분류 모델로 각각 수행하였으며, 최종적으로 요약된 뉴스 본문에 대해 감정 분석을 진행하였다.</w:t>
      </w:r>
      <w:r w:rsidR="00E64D06">
        <w:rPr>
          <w:rFonts w:ascii="맑은 고딕" w:eastAsia="맑은 고딕" w:hAnsi="맑은 고딕" w:cs="맑은 고딕" w:hint="eastAsia"/>
          <w:sz w:val="24"/>
          <w:szCs w:val="24"/>
          <w:lang w:eastAsia="ko-KR"/>
        </w:rPr>
        <w:t xml:space="preserve"> </w:t>
      </w:r>
      <w:commentRangeEnd w:id="16"/>
      <w:r w:rsidR="00D1474A">
        <w:rPr>
          <w:rStyle w:val="ae"/>
        </w:rPr>
        <w:commentReference w:id="16"/>
      </w:r>
      <w:r w:rsidRPr="002D05C3">
        <w:rPr>
          <w:rFonts w:ascii="맑은 고딕" w:eastAsia="맑은 고딕" w:hAnsi="맑은 고딕" w:cs="맑은 고딕"/>
          <w:sz w:val="24"/>
          <w:szCs w:val="24"/>
          <w:lang w:eastAsia="ko-KR"/>
        </w:rPr>
        <w:t>감정 점수는 긍정: +1, 중립: 0, 부정: -1로 매핑하여 일자별로 평균값을 계산하였다.</w:t>
      </w:r>
      <w:r w:rsidR="00E64D06">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 xml:space="preserve">이후 Z-score 정규화를 통해 감정 점수를 </w:t>
      </w:r>
      <w:proofErr w:type="spellStart"/>
      <w:r w:rsidRPr="002D05C3">
        <w:rPr>
          <w:rFonts w:ascii="맑은 고딕" w:eastAsia="맑은 고딕" w:hAnsi="맑은 고딕" w:cs="맑은 고딕"/>
          <w:sz w:val="24"/>
          <w:szCs w:val="24"/>
          <w:lang w:eastAsia="ko-KR"/>
        </w:rPr>
        <w:t>표준화하였다</w:t>
      </w:r>
      <w:proofErr w:type="spellEnd"/>
      <w:r w:rsidRPr="002D05C3">
        <w:rPr>
          <w:rFonts w:ascii="맑은 고딕" w:eastAsia="맑은 고딕" w:hAnsi="맑은 고딕" w:cs="맑은 고딕"/>
          <w:sz w:val="24"/>
          <w:szCs w:val="24"/>
          <w:lang w:eastAsia="ko-KR"/>
        </w:rPr>
        <w:t>.</w:t>
      </w:r>
      <w:r w:rsidR="00E64D06">
        <w:rPr>
          <w:rFonts w:ascii="맑은 고딕" w:eastAsia="맑은 고딕" w:hAnsi="맑은 고딕" w:cs="맑은 고딕" w:hint="eastAsia"/>
          <w:sz w:val="24"/>
          <w:szCs w:val="24"/>
          <w:lang w:eastAsia="ko-KR"/>
        </w:rPr>
        <w:t xml:space="preserve"> 면밀한 분석을 위해</w:t>
      </w:r>
      <w:r w:rsidRPr="002D05C3">
        <w:rPr>
          <w:rFonts w:ascii="맑은 고딕" w:eastAsia="맑은 고딕" w:hAnsi="맑은 고딕" w:cs="맑은 고딕"/>
          <w:sz w:val="24"/>
          <w:szCs w:val="24"/>
          <w:lang w:eastAsia="ko-KR"/>
        </w:rPr>
        <w:t xml:space="preserve"> 감정 score가 0.95 이상, 0.90 이상, 전체 집단의 세 가지 기준으로 나누어 별도로 분석을 진행하였다.</w:t>
      </w:r>
    </w:p>
    <w:p w14:paraId="47D35EA3" w14:textId="3DB3FE0A" w:rsidR="00213CF4"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noProof/>
          <w:sz w:val="24"/>
          <w:szCs w:val="24"/>
          <w:lang w:eastAsia="ko-KR"/>
        </w:rPr>
        <w:drawing>
          <wp:inline distT="0" distB="0" distL="0" distR="0" wp14:anchorId="3D258D57" wp14:editId="38D1FE57">
            <wp:extent cx="3435527" cy="1911448"/>
            <wp:effectExtent l="0" t="0" r="0" b="0"/>
            <wp:docPr id="1666614229"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14229" name="그림 1" descr="텍스트, 스크린샷, 폰트, 번호이(가) 표시된 사진&#10;&#10;AI가 생성한 콘텐츠는 부정확할 수 있습니다."/>
                    <pic:cNvPicPr/>
                  </pic:nvPicPr>
                  <pic:blipFill>
                    <a:blip r:embed="rId13"/>
                    <a:stretch>
                      <a:fillRect/>
                    </a:stretch>
                  </pic:blipFill>
                  <pic:spPr>
                    <a:xfrm>
                      <a:off x="0" y="0"/>
                      <a:ext cx="3435527" cy="1911448"/>
                    </a:xfrm>
                    <a:prstGeom prst="rect">
                      <a:avLst/>
                    </a:prstGeom>
                  </pic:spPr>
                </pic:pic>
              </a:graphicData>
            </a:graphic>
          </wp:inline>
        </w:drawing>
      </w:r>
    </w:p>
    <w:p w14:paraId="12732FCA" w14:textId="6A45E747" w:rsidR="00213CF4"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noProof/>
          <w:sz w:val="24"/>
          <w:szCs w:val="24"/>
          <w:lang w:eastAsia="ko-KR"/>
        </w:rPr>
        <w:lastRenderedPageBreak/>
        <w:drawing>
          <wp:inline distT="0" distB="0" distL="0" distR="0" wp14:anchorId="16C68542" wp14:editId="7ACC504D">
            <wp:extent cx="1492327" cy="3073558"/>
            <wp:effectExtent l="0" t="0" r="0" b="0"/>
            <wp:docPr id="1351044362"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44362" name="그림 1" descr="텍스트, 스크린샷, 폰트, 번호이(가) 표시된 사진&#10;&#10;AI가 생성한 콘텐츠는 부정확할 수 있습니다."/>
                    <pic:cNvPicPr/>
                  </pic:nvPicPr>
                  <pic:blipFill>
                    <a:blip r:embed="rId14"/>
                    <a:stretch>
                      <a:fillRect/>
                    </a:stretch>
                  </pic:blipFill>
                  <pic:spPr>
                    <a:xfrm>
                      <a:off x="0" y="0"/>
                      <a:ext cx="1492327" cy="3073558"/>
                    </a:xfrm>
                    <a:prstGeom prst="rect">
                      <a:avLst/>
                    </a:prstGeom>
                  </pic:spPr>
                </pic:pic>
              </a:graphicData>
            </a:graphic>
          </wp:inline>
        </w:drawing>
      </w:r>
    </w:p>
    <w:p w14:paraId="719D2A03" w14:textId="77777777" w:rsidR="00213CF4" w:rsidRPr="002D05C3" w:rsidRDefault="00213CF4"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6B3DDB96" w14:textId="539E5240" w:rsidR="002D05C3" w:rsidRPr="002D05C3" w:rsidRDefault="00EC06DB" w:rsidP="00477B35">
      <w:pPr>
        <w:pBdr>
          <w:top w:val="nil"/>
          <w:left w:val="nil"/>
          <w:bottom w:val="nil"/>
          <w:right w:val="nil"/>
          <w:between w:val="nil"/>
        </w:pBdr>
        <w:spacing w:before="53" w:line="252" w:lineRule="auto"/>
        <w:jc w:val="both"/>
        <w:rPr>
          <w:rFonts w:ascii="맑은 고딕" w:eastAsia="맑은 고딕" w:hAnsi="맑은 고딕" w:cs="맑은 고딕"/>
          <w:b/>
          <w:bCs/>
          <w:sz w:val="24"/>
          <w:szCs w:val="24"/>
          <w:lang w:eastAsia="ko-KR"/>
        </w:rPr>
      </w:pPr>
      <w:commentRangeStart w:id="17"/>
      <w:r>
        <w:rPr>
          <w:rFonts w:ascii="맑은 고딕" w:eastAsia="맑은 고딕" w:hAnsi="맑은 고딕" w:cs="맑은 고딕" w:hint="eastAsia"/>
          <w:b/>
          <w:bCs/>
          <w:sz w:val="24"/>
          <w:szCs w:val="24"/>
          <w:lang w:eastAsia="ko-KR"/>
        </w:rPr>
        <w:t>3.4</w:t>
      </w:r>
      <w:r w:rsidR="00477B35">
        <w:rPr>
          <w:rFonts w:ascii="맑은 고딕" w:eastAsia="맑은 고딕" w:hAnsi="맑은 고딕" w:cs="맑은 고딕" w:hint="eastAsia"/>
          <w:b/>
          <w:bCs/>
          <w:sz w:val="24"/>
          <w:szCs w:val="24"/>
          <w:lang w:eastAsia="ko-KR"/>
        </w:rPr>
        <w:t xml:space="preserve"> </w:t>
      </w:r>
      <w:r w:rsidR="002D05C3" w:rsidRPr="002D05C3">
        <w:rPr>
          <w:rFonts w:ascii="맑은 고딕" w:eastAsia="맑은 고딕" w:hAnsi="맑은 고딕" w:cs="맑은 고딕"/>
          <w:b/>
          <w:bCs/>
          <w:sz w:val="24"/>
          <w:szCs w:val="24"/>
          <w:lang w:eastAsia="ko-KR"/>
        </w:rPr>
        <w:t>댓글 데이터 수집 및 감정 분석</w:t>
      </w:r>
      <w:commentRangeEnd w:id="17"/>
      <w:r w:rsidR="00C53108">
        <w:rPr>
          <w:rStyle w:val="ae"/>
        </w:rPr>
        <w:commentReference w:id="17"/>
      </w:r>
    </w:p>
    <w:p w14:paraId="4EC14DB1" w14:textId="34AB252C" w:rsidR="00E64D06" w:rsidRP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D05C3">
        <w:rPr>
          <w:rFonts w:ascii="맑은 고딕" w:eastAsia="맑은 고딕" w:hAnsi="맑은 고딕" w:cs="맑은 고딕"/>
          <w:sz w:val="24"/>
          <w:szCs w:val="24"/>
          <w:lang w:eastAsia="ko-KR"/>
        </w:rPr>
        <w:t>투자자 심리를 직접적으로 반영할 수 있는 데이터로서, Investing.com의 USD/KRW 관련 댓글을 2020년 1월 1일부터 2024년 12월 31일까지 수집하였다.</w:t>
      </w:r>
      <w:r w:rsidR="00E64D06" w:rsidRPr="00EC06DB">
        <w:rPr>
          <w:rFonts w:ascii="맑은 고딕" w:eastAsia="맑은 고딕" w:hAnsi="맑은 고딕" w:cs="맑은 고딕" w:hint="eastAsia"/>
          <w:sz w:val="24"/>
          <w:szCs w:val="24"/>
          <w:lang w:eastAsia="ko-KR"/>
        </w:rPr>
        <w:t xml:space="preserve"> </w:t>
      </w:r>
      <w:commentRangeStart w:id="18"/>
      <w:r w:rsidRPr="002D05C3">
        <w:rPr>
          <w:rFonts w:ascii="맑은 고딕" w:eastAsia="맑은 고딕" w:hAnsi="맑은 고딕" w:cs="맑은 고딕"/>
          <w:sz w:val="24"/>
          <w:szCs w:val="24"/>
          <w:lang w:eastAsia="ko-KR"/>
        </w:rPr>
        <w:t>원본 KR-</w:t>
      </w:r>
      <w:proofErr w:type="spellStart"/>
      <w:r w:rsidRPr="002D05C3">
        <w:rPr>
          <w:rFonts w:ascii="맑은 고딕" w:eastAsia="맑은 고딕" w:hAnsi="맑은 고딕" w:cs="맑은 고딕"/>
          <w:sz w:val="24"/>
          <w:szCs w:val="24"/>
          <w:lang w:eastAsia="ko-KR"/>
        </w:rPr>
        <w:t>FinBERT</w:t>
      </w:r>
      <w:proofErr w:type="spellEnd"/>
      <w:r w:rsidRPr="002D05C3">
        <w:rPr>
          <w:rFonts w:ascii="맑은 고딕" w:eastAsia="맑은 고딕" w:hAnsi="맑은 고딕" w:cs="맑은 고딕"/>
          <w:sz w:val="24"/>
          <w:szCs w:val="24"/>
          <w:lang w:eastAsia="ko-KR"/>
        </w:rPr>
        <w:t>-SC 모델은 대부분의 댓글을 중립으로 분류하는 경향이 있어</w:t>
      </w:r>
      <w:commentRangeEnd w:id="18"/>
      <w:r w:rsidR="00C53108">
        <w:rPr>
          <w:rStyle w:val="ae"/>
        </w:rPr>
        <w:commentReference w:id="18"/>
      </w:r>
      <w:r w:rsidRPr="002D05C3">
        <w:rPr>
          <w:rFonts w:ascii="맑은 고딕" w:eastAsia="맑은 고딕" w:hAnsi="맑은 고딕" w:cs="맑은 고딕"/>
          <w:sz w:val="24"/>
          <w:szCs w:val="24"/>
          <w:lang w:eastAsia="ko-KR"/>
        </w:rPr>
        <w:t xml:space="preserve">, </w:t>
      </w:r>
      <w:r w:rsidR="00213CF4">
        <w:rPr>
          <w:rFonts w:ascii="맑은 고딕" w:eastAsia="맑은 고딕" w:hAnsi="맑은 고딕" w:cs="맑은 고딕" w:hint="eastAsia"/>
          <w:sz w:val="24"/>
          <w:szCs w:val="24"/>
          <w:lang w:eastAsia="ko-KR"/>
        </w:rPr>
        <w:t>339</w:t>
      </w:r>
      <w:r w:rsidRPr="002D05C3">
        <w:rPr>
          <w:rFonts w:ascii="맑은 고딕" w:eastAsia="맑은 고딕" w:hAnsi="맑은 고딕" w:cs="맑은 고딕"/>
          <w:sz w:val="24"/>
          <w:szCs w:val="24"/>
          <w:lang w:eastAsia="ko-KR"/>
        </w:rPr>
        <w:t>개의 댓글을 ‘공포’ 또는 ‘욕심’</w:t>
      </w:r>
      <w:proofErr w:type="spellStart"/>
      <w:r w:rsidRPr="002D05C3">
        <w:rPr>
          <w:rFonts w:ascii="맑은 고딕" w:eastAsia="맑은 고딕" w:hAnsi="맑은 고딕" w:cs="맑은 고딕"/>
          <w:sz w:val="24"/>
          <w:szCs w:val="24"/>
          <w:lang w:eastAsia="ko-KR"/>
        </w:rPr>
        <w:t>으로</w:t>
      </w:r>
      <w:proofErr w:type="spellEnd"/>
      <w:r w:rsidRPr="002D05C3">
        <w:rPr>
          <w:rFonts w:ascii="맑은 고딕" w:eastAsia="맑은 고딕" w:hAnsi="맑은 고딕" w:cs="맑은 고딕"/>
          <w:sz w:val="24"/>
          <w:szCs w:val="24"/>
          <w:lang w:eastAsia="ko-KR"/>
        </w:rPr>
        <w:t xml:space="preserve"> 직접 </w:t>
      </w:r>
      <w:proofErr w:type="spellStart"/>
      <w:r w:rsidRPr="002D05C3">
        <w:rPr>
          <w:rFonts w:ascii="맑은 고딕" w:eastAsia="맑은 고딕" w:hAnsi="맑은 고딕" w:cs="맑은 고딕"/>
          <w:sz w:val="24"/>
          <w:szCs w:val="24"/>
          <w:lang w:eastAsia="ko-KR"/>
        </w:rPr>
        <w:t>라벨링한</w:t>
      </w:r>
      <w:proofErr w:type="spellEnd"/>
      <w:r w:rsidRPr="002D05C3">
        <w:rPr>
          <w:rFonts w:ascii="맑은 고딕" w:eastAsia="맑은 고딕" w:hAnsi="맑은 고딕" w:cs="맑은 고딕"/>
          <w:sz w:val="24"/>
          <w:szCs w:val="24"/>
          <w:lang w:eastAsia="ko-KR"/>
        </w:rPr>
        <w:t xml:space="preserve"> 후 모델을 </w:t>
      </w:r>
      <w:proofErr w:type="spellStart"/>
      <w:r w:rsidRPr="002D05C3">
        <w:rPr>
          <w:rFonts w:ascii="맑은 고딕" w:eastAsia="맑은 고딕" w:hAnsi="맑은 고딕" w:cs="맑은 고딕"/>
          <w:sz w:val="24"/>
          <w:szCs w:val="24"/>
          <w:lang w:eastAsia="ko-KR"/>
        </w:rPr>
        <w:t>파인튜닝하였다</w:t>
      </w:r>
      <w:proofErr w:type="spellEnd"/>
      <w:r w:rsidRPr="002D05C3">
        <w:rPr>
          <w:rFonts w:ascii="맑은 고딕" w:eastAsia="맑은 고딕" w:hAnsi="맑은 고딕" w:cs="맑은 고딕"/>
          <w:sz w:val="24"/>
          <w:szCs w:val="24"/>
          <w:lang w:eastAsia="ko-KR"/>
        </w:rPr>
        <w:t>.</w:t>
      </w:r>
      <w:r w:rsidR="00E64D06" w:rsidRPr="00EC06DB">
        <w:rPr>
          <w:rFonts w:ascii="맑은 고딕" w:eastAsia="맑은 고딕" w:hAnsi="맑은 고딕" w:cs="맑은 고딕" w:hint="eastAsia"/>
          <w:sz w:val="24"/>
          <w:szCs w:val="24"/>
          <w:lang w:eastAsia="ko-KR"/>
        </w:rPr>
        <w:t xml:space="preserve"> </w:t>
      </w:r>
      <w:commentRangeStart w:id="19"/>
      <w:r w:rsidRPr="002D05C3">
        <w:rPr>
          <w:rFonts w:ascii="맑은 고딕" w:eastAsia="맑은 고딕" w:hAnsi="맑은 고딕" w:cs="맑은 고딕"/>
          <w:sz w:val="24"/>
          <w:szCs w:val="24"/>
          <w:lang w:eastAsia="ko-KR"/>
        </w:rPr>
        <w:t>감정 점수는 공포: -1, 욕심: +1로 매핑하고</w:t>
      </w:r>
      <w:commentRangeEnd w:id="19"/>
      <w:r w:rsidR="00100C88">
        <w:rPr>
          <w:rStyle w:val="ae"/>
        </w:rPr>
        <w:commentReference w:id="19"/>
      </w:r>
      <w:r w:rsidRPr="002D05C3">
        <w:rPr>
          <w:rFonts w:ascii="맑은 고딕" w:eastAsia="맑은 고딕" w:hAnsi="맑은 고딕" w:cs="맑은 고딕"/>
          <w:sz w:val="24"/>
          <w:szCs w:val="24"/>
          <w:lang w:eastAsia="ko-KR"/>
        </w:rPr>
        <w:t>, 일자별 평균을 계산하여 감정 점수를 도출하였다.</w:t>
      </w:r>
      <w:r w:rsidR="00E64D06" w:rsidRPr="00EC06DB">
        <w:rPr>
          <w:rFonts w:ascii="맑은 고딕" w:eastAsia="맑은 고딕" w:hAnsi="맑은 고딕" w:cs="맑은 고딕" w:hint="eastAsia"/>
          <w:sz w:val="24"/>
          <w:szCs w:val="24"/>
          <w:lang w:eastAsia="ko-KR"/>
        </w:rPr>
        <w:t xml:space="preserve"> </w:t>
      </w:r>
      <w:r w:rsidRPr="002D05C3">
        <w:rPr>
          <w:rFonts w:ascii="맑은 고딕" w:eastAsia="맑은 고딕" w:hAnsi="맑은 고딕" w:cs="맑은 고딕"/>
          <w:sz w:val="24"/>
          <w:szCs w:val="24"/>
          <w:lang w:eastAsia="ko-KR"/>
        </w:rPr>
        <w:t>또한 해당 일자의 댓글 수 정보도 함께 수집하였다.</w:t>
      </w:r>
      <w:r w:rsidR="00E64D06" w:rsidRPr="00EC06DB">
        <w:rPr>
          <w:rFonts w:ascii="맑은 고딕" w:eastAsia="맑은 고딕" w:hAnsi="맑은 고딕" w:cs="맑은 고딕" w:hint="eastAsia"/>
          <w:sz w:val="24"/>
          <w:szCs w:val="24"/>
          <w:lang w:eastAsia="ko-KR"/>
        </w:rPr>
        <w:t xml:space="preserve"> </w:t>
      </w:r>
      <w:commentRangeStart w:id="20"/>
      <w:r w:rsidRPr="002D05C3">
        <w:rPr>
          <w:rFonts w:ascii="맑은 고딕" w:eastAsia="맑은 고딕" w:hAnsi="맑은 고딕" w:cs="맑은 고딕"/>
          <w:sz w:val="24"/>
          <w:szCs w:val="24"/>
          <w:lang w:eastAsia="ko-KR"/>
        </w:rPr>
        <w:t>감정 score에 따라 0.90 이상 집단과 전체 집단으로 구분해 분석을 진행하였다. 0.95 이상 집단은 데이터 수가 부족하여 분석에서 제외하였다.</w:t>
      </w:r>
      <w:r w:rsidR="00E64D06" w:rsidRPr="00EC06DB">
        <w:rPr>
          <w:rFonts w:ascii="맑은 고딕" w:eastAsia="맑은 고딕" w:hAnsi="맑은 고딕" w:cs="맑은 고딕" w:hint="eastAsia"/>
          <w:sz w:val="24"/>
          <w:szCs w:val="24"/>
          <w:lang w:eastAsia="ko-KR"/>
        </w:rPr>
        <w:t xml:space="preserve"> </w:t>
      </w:r>
      <w:commentRangeEnd w:id="20"/>
      <w:r w:rsidR="000440EA">
        <w:rPr>
          <w:rStyle w:val="ae"/>
        </w:rPr>
        <w:commentReference w:id="20"/>
      </w:r>
      <w:r w:rsidR="00E64D06" w:rsidRPr="002D05C3">
        <w:rPr>
          <w:rFonts w:ascii="맑은 고딕" w:eastAsia="맑은 고딕" w:hAnsi="맑은 고딕" w:cs="맑은 고딕"/>
          <w:sz w:val="24"/>
          <w:szCs w:val="24"/>
          <w:lang w:eastAsia="ko-KR"/>
        </w:rPr>
        <w:t xml:space="preserve">이후 Z-score 정규화를 통해 감정 점수를 </w:t>
      </w:r>
      <w:proofErr w:type="spellStart"/>
      <w:r w:rsidR="00E64D06" w:rsidRPr="002D05C3">
        <w:rPr>
          <w:rFonts w:ascii="맑은 고딕" w:eastAsia="맑은 고딕" w:hAnsi="맑은 고딕" w:cs="맑은 고딕"/>
          <w:sz w:val="24"/>
          <w:szCs w:val="24"/>
          <w:lang w:eastAsia="ko-KR"/>
        </w:rPr>
        <w:t>표준화하였다</w:t>
      </w:r>
      <w:proofErr w:type="spellEnd"/>
      <w:r w:rsidR="00E64D06" w:rsidRPr="002D05C3">
        <w:rPr>
          <w:rFonts w:ascii="맑은 고딕" w:eastAsia="맑은 고딕" w:hAnsi="맑은 고딕" w:cs="맑은 고딕"/>
          <w:sz w:val="24"/>
          <w:szCs w:val="24"/>
          <w:lang w:eastAsia="ko-KR"/>
        </w:rPr>
        <w:t>.</w:t>
      </w:r>
    </w:p>
    <w:p w14:paraId="7CFE5FCB" w14:textId="68CE6786" w:rsidR="002D05C3" w:rsidRPr="002D05C3" w:rsidRDefault="002D05C3"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AFBB9EC" w14:textId="26A3A917" w:rsidR="002D05C3" w:rsidRPr="002D05C3" w:rsidRDefault="00213CF4"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r w:rsidRPr="00213CF4">
        <w:rPr>
          <w:rFonts w:ascii="맑은 고딕" w:eastAsia="맑은 고딕" w:hAnsi="맑은 고딕" w:cs="맑은 고딕"/>
          <w:noProof/>
          <w:sz w:val="24"/>
          <w:szCs w:val="24"/>
          <w:lang w:eastAsia="ko-KR"/>
        </w:rPr>
        <w:drawing>
          <wp:inline distT="0" distB="0" distL="0" distR="0" wp14:anchorId="6F9A9C23" wp14:editId="4E1F5BEE">
            <wp:extent cx="1104957" cy="1930499"/>
            <wp:effectExtent l="0" t="0" r="0" b="0"/>
            <wp:docPr id="417466422"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466422" name="그림 1" descr="텍스트, 스크린샷, 폰트, 번호이(가) 표시된 사진&#10;&#10;AI가 생성한 콘텐츠는 부정확할 수 있습니다."/>
                    <pic:cNvPicPr/>
                  </pic:nvPicPr>
                  <pic:blipFill>
                    <a:blip r:embed="rId15"/>
                    <a:stretch>
                      <a:fillRect/>
                    </a:stretch>
                  </pic:blipFill>
                  <pic:spPr>
                    <a:xfrm>
                      <a:off x="0" y="0"/>
                      <a:ext cx="1104957" cy="1930499"/>
                    </a:xfrm>
                    <a:prstGeom prst="rect">
                      <a:avLst/>
                    </a:prstGeom>
                  </pic:spPr>
                </pic:pic>
              </a:graphicData>
            </a:graphic>
          </wp:inline>
        </w:drawing>
      </w:r>
    </w:p>
    <w:p w14:paraId="67711331" w14:textId="77777777" w:rsidR="00937713" w:rsidRDefault="00937713" w:rsidP="0087356A">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14AD7EE3" w14:textId="77777777" w:rsidR="003D21E3" w:rsidRPr="00937713" w:rsidRDefault="003D21E3" w:rsidP="00937713">
      <w:pPr>
        <w:pBdr>
          <w:top w:val="nil"/>
          <w:left w:val="nil"/>
          <w:bottom w:val="nil"/>
          <w:right w:val="nil"/>
          <w:between w:val="nil"/>
        </w:pBdr>
        <w:spacing w:before="53" w:line="252" w:lineRule="auto"/>
        <w:jc w:val="both"/>
        <w:rPr>
          <w:rFonts w:eastAsiaTheme="minorEastAsia"/>
          <w:color w:val="FF0000"/>
          <w:sz w:val="24"/>
          <w:szCs w:val="24"/>
          <w:lang w:eastAsia="ko-KR"/>
        </w:rPr>
      </w:pPr>
    </w:p>
    <w:p w14:paraId="40DF7477" w14:textId="77777777" w:rsidR="00C652C1" w:rsidRPr="00C652C1" w:rsidRDefault="003D21E3" w:rsidP="00EC06DB">
      <w:pPr>
        <w:pStyle w:val="a4"/>
        <w:numPr>
          <w:ilvl w:val="1"/>
          <w:numId w:val="9"/>
        </w:numPr>
        <w:pBdr>
          <w:top w:val="nil"/>
          <w:left w:val="nil"/>
          <w:bottom w:val="nil"/>
          <w:right w:val="nil"/>
          <w:between w:val="nil"/>
        </w:pBdr>
        <w:tabs>
          <w:tab w:val="left" w:pos="613"/>
        </w:tabs>
        <w:autoSpaceDE/>
        <w:autoSpaceDN/>
        <w:spacing w:before="163"/>
        <w:jc w:val="both"/>
        <w:rPr>
          <w:i/>
          <w:sz w:val="24"/>
          <w:szCs w:val="24"/>
          <w:lang w:eastAsia="ko-KR"/>
        </w:rPr>
      </w:pPr>
      <w:r w:rsidRPr="00EC06DB">
        <w:rPr>
          <w:i/>
          <w:sz w:val="24"/>
          <w:szCs w:val="24"/>
          <w:lang w:eastAsia="ko-KR"/>
        </w:rPr>
        <w:t xml:space="preserve">Deep Learning Algorithm: </w:t>
      </w:r>
      <w:r w:rsidR="00937713" w:rsidRPr="00EC06DB">
        <w:rPr>
          <w:rFonts w:ascii="맑은 고딕" w:eastAsia="맑은 고딕" w:hAnsi="맑은 고딕" w:cs="맑은 고딕" w:hint="eastAsia"/>
          <w:i/>
          <w:sz w:val="24"/>
          <w:szCs w:val="24"/>
          <w:lang w:eastAsia="ko-KR"/>
        </w:rPr>
        <w:t>LSTM, GRU</w:t>
      </w:r>
      <w:r w:rsidR="00C652C1">
        <w:rPr>
          <w:rFonts w:ascii="맑은 고딕" w:eastAsia="맑은 고딕" w:hAnsi="맑은 고딕" w:cs="맑은 고딕" w:hint="eastAsia"/>
          <w:i/>
          <w:sz w:val="24"/>
          <w:szCs w:val="24"/>
          <w:lang w:eastAsia="ko-KR"/>
        </w:rPr>
        <w:t xml:space="preserve"> </w:t>
      </w:r>
    </w:p>
    <w:p w14:paraId="5EE98D39" w14:textId="4BE705A8" w:rsidR="003D21E3" w:rsidRPr="00C652C1" w:rsidRDefault="00C652C1" w:rsidP="00C652C1">
      <w:pPr>
        <w:pBdr>
          <w:top w:val="nil"/>
          <w:left w:val="nil"/>
          <w:bottom w:val="nil"/>
          <w:right w:val="nil"/>
          <w:between w:val="nil"/>
        </w:pBdr>
        <w:tabs>
          <w:tab w:val="left" w:pos="613"/>
        </w:tabs>
        <w:autoSpaceDE/>
        <w:autoSpaceDN/>
        <w:spacing w:before="163"/>
        <w:jc w:val="both"/>
        <w:rPr>
          <w:i/>
          <w:color w:val="FF0000"/>
          <w:sz w:val="24"/>
          <w:szCs w:val="24"/>
          <w:lang w:eastAsia="ko-KR"/>
        </w:rPr>
      </w:pPr>
      <w:r w:rsidRPr="00C652C1">
        <w:rPr>
          <w:rFonts w:ascii="맑은 고딕" w:eastAsia="맑은 고딕" w:hAnsi="맑은 고딕" w:cs="맑은 고딕" w:hint="eastAsia"/>
          <w:i/>
          <w:color w:val="FF0000"/>
          <w:sz w:val="24"/>
          <w:szCs w:val="24"/>
          <w:lang w:eastAsia="ko-KR"/>
        </w:rPr>
        <w:t xml:space="preserve">* </w:t>
      </w:r>
      <w:r w:rsidRPr="00C652C1">
        <w:rPr>
          <w:rFonts w:ascii="맑은 고딕" w:eastAsia="맑은 고딕" w:hAnsi="맑은 고딕" w:cs="맑은 고딕"/>
          <w:b/>
          <w:bCs/>
          <w:i/>
          <w:color w:val="FF0000"/>
          <w:sz w:val="24"/>
          <w:szCs w:val="24"/>
          <w:lang w:eastAsia="ko-KR"/>
        </w:rPr>
        <w:t>금융 특화 감정분석 모델과 딥러닝 시계열 예측 모델을 활용한 코스피 지수 예측</w:t>
      </w:r>
      <w:r w:rsidRPr="00C652C1">
        <w:rPr>
          <w:rFonts w:ascii="맑은 고딕" w:eastAsia="맑은 고딕" w:hAnsi="맑은 고딕" w:cs="맑은 고딕" w:hint="eastAsia"/>
          <w:b/>
          <w:bCs/>
          <w:i/>
          <w:color w:val="FF0000"/>
          <w:sz w:val="24"/>
          <w:szCs w:val="24"/>
          <w:lang w:eastAsia="ko-KR"/>
        </w:rPr>
        <w:t xml:space="preserve"> Copy</w:t>
      </w:r>
    </w:p>
    <w:p w14:paraId="5ACC77AE" w14:textId="77777777" w:rsidR="00C652C1" w:rsidRPr="00C652C1" w:rsidRDefault="00C652C1" w:rsidP="00C652C1">
      <w:pPr>
        <w:pBdr>
          <w:top w:val="nil"/>
          <w:left w:val="nil"/>
          <w:bottom w:val="nil"/>
          <w:right w:val="nil"/>
          <w:between w:val="nil"/>
        </w:pBdr>
        <w:spacing w:before="191"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hint="eastAsia"/>
          <w:color w:val="FF0000"/>
          <w:sz w:val="24"/>
          <w:szCs w:val="24"/>
          <w:lang w:eastAsia="ko-KR"/>
        </w:rPr>
        <w:t>최근에는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효율적으로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 기반의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딥러닝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연구들이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순환신경망</w:t>
      </w:r>
      <w:r w:rsidRPr="00C652C1">
        <w:rPr>
          <w:rFonts w:ascii="맑은 고딕" w:eastAsia="맑은 고딕" w:hAnsi="맑은 고딕" w:cs="맑은 고딕"/>
          <w:color w:val="FF0000"/>
          <w:sz w:val="24"/>
          <w:szCs w:val="24"/>
          <w:lang w:eastAsia="ko-KR"/>
        </w:rPr>
        <w:t>(Recurrent Neural Network, RNN)</w:t>
      </w:r>
      <w:r w:rsidRPr="00C652C1">
        <w:rPr>
          <w:rFonts w:ascii="맑은 고딕" w:eastAsia="맑은 고딕" w:hAnsi="맑은 고딕" w:cs="맑은 고딕" w:hint="eastAsia"/>
          <w:color w:val="FF0000"/>
          <w:sz w:val="24"/>
          <w:szCs w:val="24"/>
          <w:lang w:eastAsia="ko-KR"/>
        </w:rPr>
        <w:t>이란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일반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구조에 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개념이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추가된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은닉층에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과거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활용한다</w:t>
      </w:r>
      <w:r w:rsidRPr="00C652C1">
        <w:rPr>
          <w:rFonts w:ascii="맑은 고딕" w:eastAsia="맑은 고딕" w:hAnsi="맑은 고딕" w:cs="맑은 고딕"/>
          <w:color w:val="FF0000"/>
          <w:sz w:val="24"/>
          <w:szCs w:val="24"/>
          <w:lang w:eastAsia="ko-KR"/>
        </w:rPr>
        <w:t>(Elman, 1990). LSTM(Long-Short Term Memory)</w:t>
      </w:r>
      <w:r w:rsidRPr="00C652C1">
        <w:rPr>
          <w:rFonts w:ascii="맑은 고딕" w:eastAsia="맑은 고딕" w:hAnsi="맑은 고딕" w:cs="맑은 고딕" w:hint="eastAsia"/>
          <w:color w:val="FF0000"/>
          <w:sz w:val="24"/>
          <w:szCs w:val="24"/>
          <w:lang w:eastAsia="ko-KR"/>
        </w:rPr>
        <w:t>은</w:t>
      </w:r>
      <w:r w:rsidRPr="00C652C1">
        <w:rPr>
          <w:rFonts w:ascii="맑은 고딕" w:eastAsia="맑은 고딕" w:hAnsi="맑은 고딕" w:cs="맑은 고딕"/>
          <w:color w:val="FF0000"/>
          <w:sz w:val="24"/>
          <w:szCs w:val="24"/>
          <w:lang w:eastAsia="ko-KR"/>
        </w:rPr>
        <w:t xml:space="preserve"> RNN</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종류로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시퀀스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처리하고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의존성</w:t>
      </w:r>
      <w:r w:rsidRPr="00C652C1">
        <w:rPr>
          <w:rFonts w:ascii="맑은 고딕" w:eastAsia="맑은 고딕" w:hAnsi="맑은 고딕" w:cs="맑은 고딕"/>
          <w:color w:val="FF0000"/>
          <w:sz w:val="24"/>
          <w:szCs w:val="24"/>
          <w:lang w:eastAsia="ko-KR"/>
        </w:rPr>
        <w:t>(Long-Term Dependencies)</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효과적으로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 xml:space="preserve">memory cell, input </w:t>
      </w:r>
      <w:proofErr w:type="spellStart"/>
      <w:r w:rsidRPr="00C652C1">
        <w:rPr>
          <w:rFonts w:ascii="맑은 고딕" w:eastAsia="맑은 고딕" w:hAnsi="맑은 고딕" w:cs="맑은 고딕"/>
          <w:color w:val="FF0000"/>
          <w:sz w:val="24"/>
          <w:szCs w:val="24"/>
          <w:lang w:eastAsia="ko-KR"/>
        </w:rPr>
        <w:t>gate,forget</w:t>
      </w:r>
      <w:proofErr w:type="spellEnd"/>
      <w:r w:rsidRPr="00C652C1">
        <w:rPr>
          <w:rFonts w:ascii="맑은 고딕" w:eastAsia="맑은 고딕" w:hAnsi="맑은 고딕" w:cs="맑은 고딕"/>
          <w:color w:val="FF0000"/>
          <w:sz w:val="24"/>
          <w:szCs w:val="24"/>
          <w:lang w:eastAsia="ko-KR"/>
        </w:rPr>
        <w:t xml:space="preserve"> gate, output gate</w:t>
      </w:r>
      <w:r w:rsidRPr="00C652C1">
        <w:rPr>
          <w:rFonts w:ascii="맑은 고딕" w:eastAsia="맑은 고딕" w:hAnsi="맑은 고딕" w:cs="맑은 고딕" w:hint="eastAsia"/>
          <w:color w:val="FF0000"/>
          <w:sz w:val="24"/>
          <w:szCs w:val="24"/>
          <w:lang w:eastAsia="ko-KR"/>
        </w:rPr>
        <w:t>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구성되어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은</w:t>
      </w:r>
      <w:r w:rsidRPr="00C652C1">
        <w:rPr>
          <w:rFonts w:ascii="맑은 고딕" w:eastAsia="맑은 고딕" w:hAnsi="맑은 고딕" w:cs="맑은 고딕"/>
          <w:color w:val="FF0000"/>
          <w:sz w:val="24"/>
          <w:szCs w:val="24"/>
          <w:lang w:eastAsia="ko-KR"/>
        </w:rPr>
        <w:t xml:space="preserve"> memory cell</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통해서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단계에서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내부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상태를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유지하고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필요한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유지함으로써</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의존성</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문제를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해결했다</w:t>
      </w:r>
      <w:r w:rsidRPr="00C652C1">
        <w:rPr>
          <w:rFonts w:ascii="맑은 고딕" w:eastAsia="맑은 고딕" w:hAnsi="맑은 고딕" w:cs="맑은 고딕"/>
          <w:color w:val="FF0000"/>
          <w:sz w:val="24"/>
          <w:szCs w:val="24"/>
          <w:lang w:eastAsia="ko-KR"/>
        </w:rPr>
        <w:t xml:space="preserve">(Hochreiter and </w:t>
      </w:r>
      <w:proofErr w:type="spellStart"/>
      <w:r w:rsidRPr="00C652C1">
        <w:rPr>
          <w:rFonts w:ascii="맑은 고딕" w:eastAsia="맑은 고딕" w:hAnsi="맑은 고딕" w:cs="맑은 고딕"/>
          <w:color w:val="FF0000"/>
          <w:sz w:val="24"/>
          <w:szCs w:val="24"/>
          <w:lang w:eastAsia="ko-KR"/>
        </w:rPr>
        <w:t>Schmidhuber</w:t>
      </w:r>
      <w:proofErr w:type="spellEnd"/>
      <w:r w:rsidRPr="00C652C1">
        <w:rPr>
          <w:rFonts w:ascii="맑은 고딕" w:eastAsia="맑은 고딕" w:hAnsi="맑은 고딕" w:cs="맑은 고딕"/>
          <w:color w:val="FF0000"/>
          <w:sz w:val="24"/>
          <w:szCs w:val="24"/>
          <w:lang w:eastAsia="ko-KR"/>
        </w:rPr>
        <w:t>, 1997). GRU(Gated Recurrent</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Unit)</w:t>
      </w:r>
      <w:r w:rsidRPr="00C652C1">
        <w:rPr>
          <w:rFonts w:ascii="맑은 고딕" w:eastAsia="맑은 고딕" w:hAnsi="맑은 고딕" w:cs="맑은 고딕" w:hint="eastAsia"/>
          <w:color w:val="FF0000"/>
          <w:sz w:val="24"/>
          <w:szCs w:val="24"/>
          <w:lang w:eastAsia="ko-KR"/>
        </w:rPr>
        <w:t>는</w:t>
      </w:r>
      <w:r w:rsidRPr="00C652C1">
        <w:rPr>
          <w:rFonts w:ascii="맑은 고딕" w:eastAsia="맑은 고딕" w:hAnsi="맑은 고딕" w:cs="맑은 고딕"/>
          <w:color w:val="FF0000"/>
          <w:sz w:val="24"/>
          <w:szCs w:val="24"/>
          <w:lang w:eastAsia="ko-KR"/>
        </w:rPr>
        <w:t xml:space="preserve"> RNN</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종류로</w:t>
      </w:r>
      <w:r w:rsidRPr="00C652C1">
        <w:rPr>
          <w:rFonts w:ascii="맑은 고딕" w:eastAsia="맑은 고딕" w:hAnsi="맑은 고딕" w:cs="맑은 고딕"/>
          <w:color w:val="FF0000"/>
          <w:sz w:val="24"/>
          <w:szCs w:val="24"/>
          <w:lang w:eastAsia="ko-KR"/>
        </w:rPr>
        <w:t xml:space="preserve"> update gate</w:t>
      </w:r>
      <w:r w:rsidRPr="00C652C1">
        <w:rPr>
          <w:rFonts w:ascii="맑은 고딕" w:eastAsia="맑은 고딕" w:hAnsi="맑은 고딕" w:cs="맑은 고딕" w:hint="eastAsia"/>
          <w:color w:val="FF0000"/>
          <w:sz w:val="24"/>
          <w:szCs w:val="24"/>
          <w:lang w:eastAsia="ko-KR"/>
        </w:rPr>
        <w:t>와</w:t>
      </w:r>
      <w:r w:rsidRPr="00C652C1">
        <w:rPr>
          <w:rFonts w:ascii="맑은 고딕" w:eastAsia="맑은 고딕" w:hAnsi="맑은 고딕" w:cs="맑은 고딕"/>
          <w:color w:val="FF0000"/>
          <w:sz w:val="24"/>
          <w:szCs w:val="24"/>
          <w:lang w:eastAsia="ko-KR"/>
        </w:rPr>
        <w:t xml:space="preserve"> reset gate</w:t>
      </w:r>
      <w:r w:rsidRPr="00C652C1">
        <w:rPr>
          <w:rFonts w:ascii="맑은 고딕" w:eastAsia="맑은 고딕" w:hAnsi="맑은 고딕" w:cs="맑은 고딕" w:hint="eastAsia"/>
          <w:color w:val="FF0000"/>
          <w:sz w:val="24"/>
          <w:szCs w:val="24"/>
          <w:lang w:eastAsia="ko-KR"/>
        </w:rPr>
        <w:t>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구성된다</w:t>
      </w:r>
      <w:r w:rsidRPr="00C652C1">
        <w:rPr>
          <w:rFonts w:ascii="맑은 고딕" w:eastAsia="맑은 고딕" w:hAnsi="맑은 고딕" w:cs="맑은 고딕"/>
          <w:color w:val="FF0000"/>
          <w:sz w:val="24"/>
          <w:szCs w:val="24"/>
          <w:lang w:eastAsia="ko-KR"/>
        </w:rPr>
        <w:t>.</w:t>
      </w:r>
    </w:p>
    <w:p w14:paraId="490EBDCB" w14:textId="28B70AE6" w:rsidR="003D21E3" w:rsidRPr="00C652C1" w:rsidRDefault="00C652C1" w:rsidP="00C652C1">
      <w:pPr>
        <w:pBdr>
          <w:top w:val="nil"/>
          <w:left w:val="nil"/>
          <w:bottom w:val="nil"/>
          <w:right w:val="nil"/>
          <w:between w:val="nil"/>
        </w:pBdr>
        <w:spacing w:before="191" w:line="252" w:lineRule="auto"/>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간단한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구조를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계산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비용이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적게 들지만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비슷한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보이며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효과적으로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작동한다</w:t>
      </w:r>
      <w:r w:rsidRPr="00C652C1">
        <w:rPr>
          <w:rFonts w:ascii="맑은 고딕" w:eastAsia="맑은 고딕" w:hAnsi="맑은 고딕" w:cs="맑은 고딕"/>
          <w:color w:val="FF0000"/>
          <w:sz w:val="24"/>
          <w:szCs w:val="24"/>
          <w:lang w:eastAsia="ko-KR"/>
        </w:rPr>
        <w:t xml:space="preserve">(Chung et al.,2014). LSTM </w:t>
      </w:r>
      <w:r w:rsidRPr="00C652C1">
        <w:rPr>
          <w:rFonts w:ascii="맑은 고딕" w:eastAsia="맑은 고딕" w:hAnsi="맑은 고딕" w:cs="맑은 고딕" w:hint="eastAsia"/>
          <w:color w:val="FF0000"/>
          <w:sz w:val="24"/>
          <w:szCs w:val="24"/>
          <w:lang w:eastAsia="ko-KR"/>
        </w:rPr>
        <w:t>기반의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연산을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층</w:t>
      </w:r>
      <w:r w:rsidRPr="00C652C1">
        <w:rPr>
          <w:rFonts w:ascii="맑은 고딕" w:eastAsia="맑은 고딕" w:hAnsi="맑은 고딕" w:cs="맑은 고딕"/>
          <w:color w:val="FF0000"/>
          <w:sz w:val="24"/>
          <w:szCs w:val="24"/>
          <w:lang w:eastAsia="ko-KR"/>
        </w:rPr>
        <w:t>(convolution layer)</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결합한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 xml:space="preserve">단순 </w:t>
      </w:r>
      <w:r w:rsidRPr="00C652C1">
        <w:rPr>
          <w:rFonts w:ascii="맑은 고딕" w:eastAsia="맑은 고딕" w:hAnsi="맑은 고딕" w:cs="맑은 고딕"/>
          <w:color w:val="FF0000"/>
          <w:sz w:val="24"/>
          <w:szCs w:val="24"/>
          <w:lang w:eastAsia="ko-KR"/>
        </w:rPr>
        <w:t>LSTM</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활용했을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높은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정확도를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가진다는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결과가 나왔다</w:t>
      </w:r>
      <w:r w:rsidRPr="00C652C1">
        <w:rPr>
          <w:rFonts w:ascii="맑은 고딕" w:eastAsia="맑은 고딕" w:hAnsi="맑은 고딕" w:cs="맑은 고딕"/>
          <w:color w:val="FF0000"/>
          <w:sz w:val="24"/>
          <w:szCs w:val="24"/>
          <w:lang w:eastAsia="ko-KR"/>
        </w:rPr>
        <w:t xml:space="preserve">(Hwang and Shin, 2020). LSTM </w:t>
      </w:r>
      <w:r w:rsidRPr="00C652C1">
        <w:rPr>
          <w:rFonts w:ascii="맑은 고딕" w:eastAsia="맑은 고딕" w:hAnsi="맑은 고딕" w:cs="맑은 고딕" w:hint="eastAsia"/>
          <w:color w:val="FF0000"/>
          <w:sz w:val="24"/>
          <w:szCs w:val="24"/>
          <w:lang w:eastAsia="ko-KR"/>
        </w:rPr>
        <w:t>및</w:t>
      </w:r>
      <w:r w:rsidRPr="00C652C1">
        <w:rPr>
          <w:rFonts w:ascii="맑은 고딕" w:eastAsia="맑은 고딕" w:hAnsi="맑은 고딕" w:cs="맑은 고딕"/>
          <w:color w:val="FF0000"/>
          <w:sz w:val="24"/>
          <w:szCs w:val="24"/>
          <w:lang w:eastAsia="ko-KR"/>
        </w:rPr>
        <w:t xml:space="preserve"> GRU</w:t>
      </w:r>
      <w:r w:rsidRPr="00C652C1">
        <w:rPr>
          <w:rFonts w:ascii="맑은 고딕" w:eastAsia="맑은 고딕" w:hAnsi="맑은 고딕" w:cs="맑은 고딕" w:hint="eastAsia"/>
          <w:color w:val="FF0000"/>
          <w:sz w:val="24"/>
          <w:szCs w:val="24"/>
          <w:lang w:eastAsia="ko-KR"/>
        </w:rPr>
        <w:t>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주기성이나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특정</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스케일의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감지하는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어려움이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존재한다</w:t>
      </w:r>
      <w:r w:rsidRPr="00C652C1">
        <w:rPr>
          <w:rFonts w:ascii="맑은 고딕" w:eastAsia="맑은 고딕" w:hAnsi="맑은 고딕" w:cs="맑은 고딕"/>
          <w:color w:val="FF0000"/>
          <w:sz w:val="24"/>
          <w:szCs w:val="24"/>
          <w:lang w:eastAsia="ko-KR"/>
        </w:rPr>
        <w:t>. LSTM</w:t>
      </w:r>
      <w:r w:rsidRPr="00C652C1">
        <w:rPr>
          <w:rFonts w:ascii="맑은 고딕" w:eastAsia="맑은 고딕" w:hAnsi="맑은 고딕" w:cs="맑은 고딕" w:hint="eastAsia"/>
          <w:color w:val="FF0000"/>
          <w:sz w:val="24"/>
          <w:szCs w:val="24"/>
          <w:lang w:eastAsia="ko-KR"/>
        </w:rPr>
        <w:t>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입력하기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전</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연산을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수행하면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주요한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시간적 패턴을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학습할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유용한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표현을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제공할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 있으며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포함된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잡음이나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이상치를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줄일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w:t>
      </w:r>
      <w:r w:rsidRPr="00C652C1">
        <w:rPr>
          <w:rFonts w:ascii="맑은 고딕" w:eastAsia="맑은 고딕" w:hAnsi="맑은 고딕" w:cs="맑은 고딕" w:hint="eastAsia"/>
          <w:color w:val="FF0000"/>
          <w:sz w:val="24"/>
          <w:szCs w:val="24"/>
          <w:lang w:eastAsia="ko-KR"/>
        </w:rPr>
        <w:t xml:space="preserve"> 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사용하여</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금융</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시계열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처음 시도한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다양한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딥러닝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적용해서</w:t>
      </w:r>
      <w:r w:rsidRPr="00C652C1">
        <w:rPr>
          <w:rFonts w:ascii="맑은 고딕" w:eastAsia="맑은 고딕" w:hAnsi="맑은 고딕" w:cs="맑은 고딕"/>
          <w:color w:val="FF0000"/>
          <w:sz w:val="24"/>
          <w:szCs w:val="24"/>
          <w:lang w:eastAsia="ko-KR"/>
        </w:rPr>
        <w:t xml:space="preserve"> IBM</w:t>
      </w:r>
      <w:r w:rsidRPr="00C652C1">
        <w:rPr>
          <w:rFonts w:ascii="맑은 고딕" w:eastAsia="맑은 고딕" w:hAnsi="맑은 고딕" w:cs="맑은 고딕" w:hint="eastAsia"/>
          <w:color w:val="FF0000"/>
          <w:sz w:val="24"/>
          <w:szCs w:val="24"/>
          <w:lang w:eastAsia="ko-KR"/>
        </w:rPr>
        <w:t>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변동성에서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패턴을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찾아내는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신경망</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진행하였고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효율적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가설에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대한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증거를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확립하였다</w:t>
      </w:r>
      <w:r w:rsidRPr="00C652C1">
        <w:rPr>
          <w:rFonts w:ascii="맑은 고딕" w:eastAsia="맑은 고딕" w:hAnsi="맑은 고딕" w:cs="맑은 고딕"/>
          <w:color w:val="FF0000"/>
          <w:sz w:val="24"/>
          <w:szCs w:val="24"/>
          <w:lang w:eastAsia="ko-KR"/>
        </w:rPr>
        <w:t xml:space="preserve">(White,1988). </w:t>
      </w:r>
      <w:r w:rsidRPr="00C652C1">
        <w:rPr>
          <w:rFonts w:ascii="맑은 고딕" w:eastAsia="맑은 고딕" w:hAnsi="맑은 고딕" w:cs="맑은 고딕" w:hint="eastAsia"/>
          <w:color w:val="FF0000"/>
          <w:sz w:val="24"/>
          <w:szCs w:val="24"/>
          <w:lang w:eastAsia="ko-KR"/>
        </w:rPr>
        <w:t>또한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모델로서</w:t>
      </w:r>
      <w:r w:rsidRPr="00C652C1">
        <w:rPr>
          <w:rFonts w:ascii="맑은 고딕" w:eastAsia="맑은 고딕" w:hAnsi="맑은 고딕" w:cs="맑은 고딕"/>
          <w:color w:val="FF0000"/>
          <w:sz w:val="24"/>
          <w:szCs w:val="24"/>
          <w:lang w:eastAsia="ko-KR"/>
        </w:rPr>
        <w:t xml:space="preserve"> LSTM</w:t>
      </w:r>
      <w:r w:rsidRPr="00C652C1">
        <w:rPr>
          <w:rFonts w:ascii="맑은 고딕" w:eastAsia="맑은 고딕" w:hAnsi="맑은 고딕" w:cs="맑은 고딕" w:hint="eastAsia"/>
          <w:color w:val="FF0000"/>
          <w:sz w:val="24"/>
          <w:szCs w:val="24"/>
          <w:lang w:eastAsia="ko-KR"/>
        </w:rPr>
        <w:t>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적용할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성능향상을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고려해야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다양한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파라미터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설정과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함수들에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대한 적절한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조합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제안한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 xml:space="preserve">위한 </w:t>
      </w:r>
      <w:r w:rsidRPr="00C652C1">
        <w:rPr>
          <w:rFonts w:ascii="맑은 고딕" w:eastAsia="맑은 고딕" w:hAnsi="맑은 고딕" w:cs="맑은 고딕"/>
          <w:color w:val="FF0000"/>
          <w:sz w:val="24"/>
          <w:szCs w:val="24"/>
          <w:lang w:eastAsia="ko-KR"/>
        </w:rPr>
        <w:t xml:space="preserve">LSTM </w:t>
      </w:r>
      <w:r w:rsidRPr="00C652C1">
        <w:rPr>
          <w:rFonts w:ascii="맑은 고딕" w:eastAsia="맑은 고딕" w:hAnsi="맑은 고딕" w:cs="맑은 고딕" w:hint="eastAsia"/>
          <w:color w:val="FF0000"/>
          <w:sz w:val="24"/>
          <w:szCs w:val="24"/>
          <w:lang w:eastAsia="ko-KR"/>
        </w:rPr>
        <w:t>적용</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최적의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실증적인</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형태로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제안하였다</w:t>
      </w:r>
      <w:r w:rsidRPr="00C652C1">
        <w:rPr>
          <w:rFonts w:ascii="맑은 고딕" w:eastAsia="맑은 고딕" w:hAnsi="맑은 고딕" w:cs="맑은 고딕"/>
          <w:color w:val="FF0000"/>
          <w:sz w:val="24"/>
          <w:szCs w:val="24"/>
          <w:lang w:eastAsia="ko-KR"/>
        </w:rPr>
        <w:t xml:space="preserve">(Jung and Kim, 2020). CNN </w:t>
      </w:r>
      <w:r w:rsidRPr="00C652C1">
        <w:rPr>
          <w:rFonts w:ascii="맑은 고딕" w:eastAsia="맑은 고딕" w:hAnsi="맑은 고딕" w:cs="맑은 고딕" w:hint="eastAsia"/>
          <w:color w:val="FF0000"/>
          <w:sz w:val="24"/>
          <w:szCs w:val="24"/>
          <w:lang w:eastAsia="ko-KR"/>
        </w:rPr>
        <w:t>기반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프레임워크를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활용해서주가를</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특징을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추출한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연구에서는</w:t>
      </w:r>
      <w:r w:rsidRPr="00C652C1">
        <w:rPr>
          <w:rFonts w:ascii="맑은 고딕" w:eastAsia="맑은 고딕" w:hAnsi="맑은 고딕" w:cs="맑은 고딕"/>
          <w:color w:val="FF0000"/>
          <w:sz w:val="24"/>
          <w:szCs w:val="24"/>
          <w:lang w:eastAsia="ko-KR"/>
        </w:rPr>
        <w:t xml:space="preserve"> S&amp;P 500,</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 xml:space="preserve">NASDAQ, Dow Jones Index(DJI)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지수의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다음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이동</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방향을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예측하였고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기존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알고리즘에</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비해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예측</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성능이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크게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증가하였다</w:t>
      </w:r>
      <w:r w:rsidRPr="00C652C1">
        <w:rPr>
          <w:rFonts w:ascii="맑은 고딕" w:eastAsia="맑은 고딕" w:hAnsi="맑은 고딕" w:cs="맑은 고딕"/>
          <w:color w:val="FF0000"/>
          <w:sz w:val="24"/>
          <w:szCs w:val="24"/>
          <w:lang w:eastAsia="ko-KR"/>
        </w:rPr>
        <w:t>(</w:t>
      </w:r>
      <w:proofErr w:type="spellStart"/>
      <w:r w:rsidRPr="00C652C1">
        <w:rPr>
          <w:rFonts w:ascii="맑은 고딕" w:eastAsia="맑은 고딕" w:hAnsi="맑은 고딕" w:cs="맑은 고딕"/>
          <w:color w:val="FF0000"/>
          <w:sz w:val="24"/>
          <w:szCs w:val="24"/>
          <w:lang w:eastAsia="ko-KR"/>
        </w:rPr>
        <w:t>Hoseinzade</w:t>
      </w:r>
      <w:proofErr w:type="spellEnd"/>
      <w:r w:rsidRPr="00C652C1">
        <w:rPr>
          <w:rFonts w:ascii="맑은 고딕" w:eastAsia="맑은 고딕" w:hAnsi="맑은 고딕" w:cs="맑은 고딕"/>
          <w:color w:val="FF0000"/>
          <w:sz w:val="24"/>
          <w:szCs w:val="24"/>
          <w:lang w:eastAsia="ko-KR"/>
        </w:rPr>
        <w:t xml:space="preserve"> and </w:t>
      </w:r>
      <w:proofErr w:type="spellStart"/>
      <w:r w:rsidRPr="00C652C1">
        <w:rPr>
          <w:rFonts w:ascii="맑은 고딕" w:eastAsia="맑은 고딕" w:hAnsi="맑은 고딕" w:cs="맑은 고딕"/>
          <w:color w:val="FF0000"/>
          <w:sz w:val="24"/>
          <w:szCs w:val="24"/>
          <w:lang w:eastAsia="ko-KR"/>
        </w:rPr>
        <w:t>Haratizadeh</w:t>
      </w:r>
      <w:proofErr w:type="spellEnd"/>
      <w:r w:rsidRPr="00C652C1">
        <w:rPr>
          <w:rFonts w:ascii="맑은 고딕" w:eastAsia="맑은 고딕" w:hAnsi="맑은 고딕" w:cs="맑은 고딕"/>
          <w:color w:val="FF0000"/>
          <w:sz w:val="24"/>
          <w:szCs w:val="24"/>
          <w:lang w:eastAsia="ko-KR"/>
        </w:rPr>
        <w:t xml:space="preserve">, 2019). </w:t>
      </w:r>
      <w:r w:rsidRPr="00C652C1">
        <w:rPr>
          <w:rFonts w:ascii="맑은 고딕" w:eastAsia="맑은 고딕" w:hAnsi="맑은 고딕" w:cs="맑은 고딕" w:hint="eastAsia"/>
          <w:color w:val="FF0000"/>
          <w:sz w:val="24"/>
          <w:szCs w:val="24"/>
          <w:lang w:eastAsia="ko-KR"/>
        </w:rPr>
        <w:lastRenderedPageBreak/>
        <w:t>이러한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방법론들은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기존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통계적</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모델보다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복잡한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사용할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모델링을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하기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위한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가정이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상대적으로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덜</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필요하다는</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장점이</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있다</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그러나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proofErr w:type="spellStart"/>
      <w:r w:rsidRPr="00C652C1">
        <w:rPr>
          <w:rFonts w:ascii="맑은 고딕" w:eastAsia="맑은 고딕" w:hAnsi="맑은 고딕" w:cs="맑은 고딕" w:hint="eastAsia"/>
          <w:color w:val="FF0000"/>
          <w:sz w:val="24"/>
          <w:szCs w:val="24"/>
          <w:lang w:eastAsia="ko-KR"/>
        </w:rPr>
        <w:t>예측시</w:t>
      </w:r>
      <w:proofErr w:type="spellEnd"/>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시장</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참여자들의</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반응들을</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전혀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고려하지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못하고</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과거</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주가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데이터만</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활용한다는 한계가</w:t>
      </w:r>
      <w:r w:rsidRPr="00C652C1">
        <w:rPr>
          <w:rFonts w:ascii="맑은 고딕" w:eastAsia="맑은 고딕" w:hAnsi="맑은 고딕" w:cs="맑은 고딕"/>
          <w:color w:val="FF0000"/>
          <w:sz w:val="24"/>
          <w:szCs w:val="24"/>
          <w:lang w:eastAsia="ko-KR"/>
        </w:rPr>
        <w:t xml:space="preserve"> </w:t>
      </w:r>
      <w:r w:rsidRPr="00C652C1">
        <w:rPr>
          <w:rFonts w:ascii="맑은 고딕" w:eastAsia="맑은 고딕" w:hAnsi="맑은 고딕" w:cs="맑은 고딕" w:hint="eastAsia"/>
          <w:color w:val="FF0000"/>
          <w:sz w:val="24"/>
          <w:szCs w:val="24"/>
          <w:lang w:eastAsia="ko-KR"/>
        </w:rPr>
        <w:t>존재한다</w:t>
      </w:r>
      <w:r w:rsidRPr="00C652C1">
        <w:rPr>
          <w:rFonts w:ascii="맑은 고딕" w:eastAsia="맑은 고딕" w:hAnsi="맑은 고딕" w:cs="맑은 고딕"/>
          <w:color w:val="FF0000"/>
          <w:sz w:val="24"/>
          <w:szCs w:val="24"/>
          <w:lang w:eastAsia="ko-KR"/>
        </w:rPr>
        <w:t>.</w:t>
      </w:r>
    </w:p>
    <w:p w14:paraId="5593E2AC" w14:textId="77777777" w:rsidR="003D21E3" w:rsidRPr="00C50AE7" w:rsidRDefault="003D21E3" w:rsidP="003D21E3">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drawing>
          <wp:inline distT="0" distB="0" distL="0" distR="0" wp14:anchorId="2FF6890B" wp14:editId="1FF43780">
            <wp:extent cx="6057900" cy="4404360"/>
            <wp:effectExtent l="0" t="0" r="0" b="0"/>
            <wp:docPr id="201243997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057900" cy="4404360"/>
                    </a:xfrm>
                    <a:prstGeom prst="rect">
                      <a:avLst/>
                    </a:prstGeom>
                    <a:ln/>
                  </pic:spPr>
                </pic:pic>
              </a:graphicData>
            </a:graphic>
          </wp:inline>
        </w:drawing>
      </w:r>
    </w:p>
    <w:p w14:paraId="256BB6BB" w14:textId="6200F551" w:rsidR="003D21E3" w:rsidRPr="00C50AE7" w:rsidRDefault="0075582F" w:rsidP="0075582F">
      <w:pPr>
        <w:pStyle w:val="aa"/>
        <w:rPr>
          <w:color w:val="FF0000"/>
          <w:sz w:val="24"/>
          <w:szCs w:val="24"/>
          <w:lang w:eastAsia="ko-KR"/>
        </w:rPr>
      </w:pPr>
      <w:bookmarkStart w:id="21" w:name="_heading=h.tyjcwt" w:colFirst="0" w:colLast="0"/>
      <w:bookmarkEnd w:id="21"/>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그림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12F2AD7E" w14:textId="77777777" w:rsidR="003D21E3"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2F66FC0" w14:textId="09A996EF" w:rsidR="003D21E3" w:rsidRPr="00EC06DB" w:rsidRDefault="00E64D06" w:rsidP="00EC06DB">
      <w:pPr>
        <w:pStyle w:val="a4"/>
        <w:numPr>
          <w:ilvl w:val="1"/>
          <w:numId w:val="10"/>
        </w:numPr>
        <w:pBdr>
          <w:top w:val="nil"/>
          <w:left w:val="nil"/>
          <w:bottom w:val="nil"/>
          <w:right w:val="nil"/>
          <w:between w:val="nil"/>
        </w:pBdr>
        <w:tabs>
          <w:tab w:val="left" w:pos="613"/>
        </w:tabs>
        <w:autoSpaceDE/>
        <w:autoSpaceDN/>
        <w:spacing w:before="163"/>
        <w:jc w:val="both"/>
        <w:rPr>
          <w:i/>
          <w:sz w:val="24"/>
          <w:szCs w:val="24"/>
        </w:rPr>
      </w:pPr>
      <w:r w:rsidRPr="00EC06DB">
        <w:rPr>
          <w:rFonts w:eastAsiaTheme="minorEastAsia"/>
          <w:i/>
          <w:sz w:val="24"/>
          <w:szCs w:val="24"/>
          <w:lang w:eastAsia="ko-KR"/>
        </w:rPr>
        <w:t>Hybrid Deep Learning Algorithm: CNN-LSTM, CNN-GRU</w:t>
      </w:r>
    </w:p>
    <w:p w14:paraId="5207FA7D"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 xml:space="preserve">딥러닝 기반 시계열 예측 모델은 데이터의 시간적 </w:t>
      </w:r>
      <w:proofErr w:type="spellStart"/>
      <w:r w:rsidRPr="00C652C1">
        <w:rPr>
          <w:rFonts w:ascii="맑은 고딕" w:eastAsia="맑은 고딕" w:hAnsi="맑은 고딕" w:cs="맑은 고딕"/>
          <w:color w:val="FF0000"/>
          <w:sz w:val="24"/>
          <w:szCs w:val="24"/>
          <w:lang w:eastAsia="ko-KR"/>
        </w:rPr>
        <w:t>패턴뿐만</w:t>
      </w:r>
      <w:proofErr w:type="spellEnd"/>
      <w:r w:rsidRPr="00C652C1">
        <w:rPr>
          <w:rFonts w:ascii="맑은 고딕" w:eastAsia="맑은 고딕" w:hAnsi="맑은 고딕" w:cs="맑은 고딕"/>
          <w:color w:val="FF0000"/>
          <w:sz w:val="24"/>
          <w:szCs w:val="24"/>
          <w:lang w:eastAsia="ko-KR"/>
        </w:rPr>
        <w:t xml:space="preserve"> 아니라, 입력 변수 간의 복잡한 구조적 관계를 효과적으로 반영할 수 있어 최근 다양한 연구에서 활발히 활용되고 있다. 특히 CNN-LSTM과 CNN-GRU는 Convolutional Neural Network(CNN)의 지역적 특징 추출 능력과 Recurrent Neural Network(RNN)의 시계열 정보 처리 능력을 결합한 하이브리드 모델로, 시계열 데이터에 포함된 </w:t>
      </w:r>
      <w:proofErr w:type="spellStart"/>
      <w:r w:rsidRPr="00C652C1">
        <w:rPr>
          <w:rFonts w:ascii="맑은 고딕" w:eastAsia="맑은 고딕" w:hAnsi="맑은 고딕" w:cs="맑은 고딕"/>
          <w:color w:val="FF0000"/>
          <w:sz w:val="24"/>
          <w:szCs w:val="24"/>
          <w:lang w:eastAsia="ko-KR"/>
        </w:rPr>
        <w:t>다차원적인</w:t>
      </w:r>
      <w:proofErr w:type="spellEnd"/>
      <w:r w:rsidRPr="00C652C1">
        <w:rPr>
          <w:rFonts w:ascii="맑은 고딕" w:eastAsia="맑은 고딕" w:hAnsi="맑은 고딕" w:cs="맑은 고딕"/>
          <w:color w:val="FF0000"/>
          <w:sz w:val="24"/>
          <w:szCs w:val="24"/>
          <w:lang w:eastAsia="ko-KR"/>
        </w:rPr>
        <w:t xml:space="preserve"> 특징을 보다 정교하게 학습할 수 있는 구조를 갖는다.</w:t>
      </w:r>
    </w:p>
    <w:p w14:paraId="17216AEC" w14:textId="330A5E76"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 xml:space="preserve">CNN-LSTM 모델은 입력 시계열 데이터에 대해 먼저 1차원 </w:t>
      </w:r>
      <w:proofErr w:type="spellStart"/>
      <w:r w:rsidRPr="00C652C1">
        <w:rPr>
          <w:rFonts w:ascii="맑은 고딕" w:eastAsia="맑은 고딕" w:hAnsi="맑은 고딕" w:cs="맑은 고딕"/>
          <w:color w:val="FF0000"/>
          <w:sz w:val="24"/>
          <w:szCs w:val="24"/>
          <w:lang w:eastAsia="ko-KR"/>
        </w:rPr>
        <w:t>합성곱</w:t>
      </w:r>
      <w:proofErr w:type="spellEnd"/>
      <w:r w:rsidRPr="00C652C1">
        <w:rPr>
          <w:rFonts w:ascii="맑은 고딕" w:eastAsia="맑은 고딕" w:hAnsi="맑은 고딕" w:cs="맑은 고딕"/>
          <w:color w:val="FF0000"/>
          <w:sz w:val="24"/>
          <w:szCs w:val="24"/>
          <w:lang w:eastAsia="ko-KR"/>
        </w:rPr>
        <w:t xml:space="preserve"> 층(1D Convolution </w:t>
      </w:r>
      <w:r w:rsidRPr="00C652C1">
        <w:rPr>
          <w:rFonts w:ascii="맑은 고딕" w:eastAsia="맑은 고딕" w:hAnsi="맑은 고딕" w:cs="맑은 고딕"/>
          <w:color w:val="FF0000"/>
          <w:sz w:val="24"/>
          <w:szCs w:val="24"/>
          <w:lang w:eastAsia="ko-KR"/>
        </w:rPr>
        <w:lastRenderedPageBreak/>
        <w:t>Layer)을 통해 국소적이고 유의미한 특징(feature)을 추출한 후, 이를 LSTM 레이어에 전달하여 시간 흐름에 따른 장기적인 의존 관계를 학습한다. 이 과정에서 CNN은 변수 간 상호작용이나 패턴의 공간적 특징을 요약하고, LSTM은 이를 바탕으로 시계열적 특성을 학습함으로써 예측 성능을 강화한다 (Shi et al., 2015).</w:t>
      </w:r>
    </w:p>
    <w:p w14:paraId="780FAD95"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CNN-GRU 모델 또한 유사한 구조를 가지며, CNN으로부터 추출된 feature map을 GRU 레이어에 전달하여 예측을 수행한다. GRU는 LSTM보다 구조가 간결하면서도 학습 속도가 빠르다는 장점이 있으며, 적은 데이터에서도 안정적인 성능을 보인다.</w:t>
      </w:r>
    </w:p>
    <w:p w14:paraId="3FF352C5" w14:textId="2AF7CD46"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이러한 CNN-RNN 계열의 하이브리드 모델은 다음과 같은 측면에서 환율 예측에 효과적이다</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CNN은 뉴스 및 댓글로부터 생성된 감정 점수를 비롯한 다양한 입력 변수 간의 상관 구조를 파악하여 요약된 특징을 생성한다.</w:t>
      </w:r>
      <w:r w:rsidRPr="00C652C1">
        <w:rPr>
          <w:rFonts w:ascii="맑은 고딕" w:eastAsia="맑은 고딕" w:hAnsi="맑은 고딕" w:cs="맑은 고딕" w:hint="eastAsia"/>
          <w:color w:val="FF0000"/>
          <w:sz w:val="24"/>
          <w:szCs w:val="24"/>
          <w:lang w:eastAsia="ko-KR"/>
        </w:rPr>
        <w:t xml:space="preserve"> </w:t>
      </w:r>
      <w:r w:rsidRPr="00C652C1">
        <w:rPr>
          <w:rFonts w:ascii="맑은 고딕" w:eastAsia="맑은 고딕" w:hAnsi="맑은 고딕" w:cs="맑은 고딕"/>
          <w:color w:val="FF0000"/>
          <w:sz w:val="24"/>
          <w:szCs w:val="24"/>
          <w:lang w:eastAsia="ko-KR"/>
        </w:rPr>
        <w:t>LSTM 및 GRU는 해당 특징들의 시간적 변화 흐름을 분석하여 미래 환율 값을 예측한다.</w:t>
      </w:r>
    </w:p>
    <w:p w14:paraId="74BB2D73" w14:textId="77777777" w:rsidR="00E64D06" w:rsidRPr="00C652C1" w:rsidRDefault="00E64D06" w:rsidP="00E64D06">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r w:rsidRPr="00C652C1">
        <w:rPr>
          <w:rFonts w:ascii="맑은 고딕" w:eastAsia="맑은 고딕" w:hAnsi="맑은 고딕" w:cs="맑은 고딕"/>
          <w:color w:val="FF0000"/>
          <w:sz w:val="24"/>
          <w:szCs w:val="24"/>
          <w:lang w:eastAsia="ko-KR"/>
        </w:rPr>
        <w:t>따라서 본 연구에서는 감정 분석 기반의 시계열 데이터를 CNN-LSTM 및 CNN-GRU 모델에 입력함으로써, 시장 심리의 국소적 변화와 장기 흐름을 동시에 반영할 수 있는 예측 시스템을 구축하였다. 특히 뉴스 요약 및 댓글 감정 점수와 같은 비정형 요소들이 고차원의 특성으로 변환되어 CNN에서 효과적으로 추출되고, 이로 인해 환율 예측의 정밀도가 향상되는 효과를 기대할 수 있다.</w:t>
      </w:r>
    </w:p>
    <w:p w14:paraId="37F6A2F1" w14:textId="77777777" w:rsidR="003D21E3" w:rsidRPr="00E64D06"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EC06DB">
      <w:pPr>
        <w:numPr>
          <w:ilvl w:val="1"/>
          <w:numId w:val="10"/>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t>Evaluation Metrics</w:t>
      </w:r>
    </w:p>
    <w:p w14:paraId="49996E59" w14:textId="68F29E68" w:rsidR="00E64D06" w:rsidRPr="00E64D06" w:rsidRDefault="00E64D06" w:rsidP="00E64D06">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E64D06">
        <w:rPr>
          <w:rFonts w:ascii="맑은 고딕" w:eastAsia="맑은 고딕" w:hAnsi="맑은 고딕" w:cs="맑은 고딕"/>
          <w:sz w:val="24"/>
          <w:szCs w:val="24"/>
          <w:lang w:eastAsia="ko-KR"/>
        </w:rPr>
        <w:t xml:space="preserve">본 연구에서는 USD/KRW 환율 예측 모델의 성능을 정량적으로 평가하기 위해 MSE(Mean Squared Error)와 MAPE(Mean Absolute Percentage Error)의 두 가지 회귀 성능 지표를 사용하였다. 이들 지표는 </w:t>
      </w:r>
      <w:proofErr w:type="spellStart"/>
      <w:r w:rsidRPr="00E64D06">
        <w:rPr>
          <w:rFonts w:ascii="맑은 고딕" w:eastAsia="맑은 고딕" w:hAnsi="맑은 고딕" w:cs="맑은 고딕"/>
          <w:sz w:val="24"/>
          <w:szCs w:val="24"/>
          <w:lang w:eastAsia="ko-KR"/>
        </w:rPr>
        <w:t>예측값과</w:t>
      </w:r>
      <w:proofErr w:type="spellEnd"/>
      <w:r w:rsidRPr="00E64D06">
        <w:rPr>
          <w:rFonts w:ascii="맑은 고딕" w:eastAsia="맑은 고딕" w:hAnsi="맑은 고딕" w:cs="맑은 고딕"/>
          <w:sz w:val="24"/>
          <w:szCs w:val="24"/>
          <w:lang w:eastAsia="ko-KR"/>
        </w:rPr>
        <w:t xml:space="preserve"> </w:t>
      </w:r>
      <w:proofErr w:type="spellStart"/>
      <w:r w:rsidRPr="00E64D06">
        <w:rPr>
          <w:rFonts w:ascii="맑은 고딕" w:eastAsia="맑은 고딕" w:hAnsi="맑은 고딕" w:cs="맑은 고딕"/>
          <w:sz w:val="24"/>
          <w:szCs w:val="24"/>
          <w:lang w:eastAsia="ko-KR"/>
        </w:rPr>
        <w:t>실제값</w:t>
      </w:r>
      <w:proofErr w:type="spellEnd"/>
      <w:r w:rsidRPr="00E64D06">
        <w:rPr>
          <w:rFonts w:ascii="맑은 고딕" w:eastAsia="맑은 고딕" w:hAnsi="맑은 고딕" w:cs="맑은 고딕"/>
          <w:sz w:val="24"/>
          <w:szCs w:val="24"/>
          <w:lang w:eastAsia="ko-KR"/>
        </w:rPr>
        <w:t xml:space="preserve"> 간의 차이를 기반으로 하며, 값이 낮을수록 예측 정확도가 높다는 것을 의미한다.</w:t>
      </w:r>
      <w:r>
        <w:rPr>
          <w:rFonts w:ascii="맑은 고딕" w:eastAsia="맑은 고딕" w:hAnsi="맑은 고딕" w:cs="맑은 고딕" w:hint="eastAsia"/>
          <w:sz w:val="24"/>
          <w:szCs w:val="24"/>
          <w:lang w:eastAsia="ko-KR"/>
        </w:rPr>
        <w:t xml:space="preserve"> </w:t>
      </w:r>
      <w:r w:rsidRPr="00E64D06">
        <w:rPr>
          <w:rFonts w:ascii="맑은 고딕" w:eastAsia="맑은 고딕" w:hAnsi="맑은 고딕" w:cs="맑은 고딕"/>
          <w:b/>
          <w:bCs/>
          <w:sz w:val="24"/>
          <w:szCs w:val="24"/>
          <w:lang w:eastAsia="ko-KR"/>
        </w:rPr>
        <w:t>MSE</w:t>
      </w:r>
      <w:r w:rsidRPr="00E64D06">
        <w:rPr>
          <w:rFonts w:ascii="맑은 고딕" w:eastAsia="맑은 고딕" w:hAnsi="맑은 고딕" w:cs="맑은 고딕"/>
          <w:sz w:val="24"/>
          <w:szCs w:val="24"/>
          <w:lang w:eastAsia="ko-KR"/>
        </w:rPr>
        <w:t xml:space="preserve">는 예측 오차의 제곱 평균으로, 큰 오차에 더 큰 </w:t>
      </w:r>
      <w:proofErr w:type="spellStart"/>
      <w:r w:rsidRPr="00E64D06">
        <w:rPr>
          <w:rFonts w:ascii="맑은 고딕" w:eastAsia="맑은 고딕" w:hAnsi="맑은 고딕" w:cs="맑은 고딕"/>
          <w:sz w:val="24"/>
          <w:szCs w:val="24"/>
          <w:lang w:eastAsia="ko-KR"/>
        </w:rPr>
        <w:t>패널티를</w:t>
      </w:r>
      <w:proofErr w:type="spellEnd"/>
      <w:r w:rsidRPr="00E64D06">
        <w:rPr>
          <w:rFonts w:ascii="맑은 고딕" w:eastAsia="맑은 고딕" w:hAnsi="맑은 고딕" w:cs="맑은 고딕"/>
          <w:sz w:val="24"/>
          <w:szCs w:val="24"/>
          <w:lang w:eastAsia="ko-KR"/>
        </w:rPr>
        <w:t xml:space="preserve"> 부여함으로써 모델의 전반적인 예측 정밀도를 측정한다.</w:t>
      </w:r>
      <w:r>
        <w:rPr>
          <w:rFonts w:ascii="맑은 고딕" w:eastAsia="맑은 고딕" w:hAnsi="맑은 고딕" w:cs="맑은 고딕" w:hint="eastAsia"/>
          <w:sz w:val="24"/>
          <w:szCs w:val="24"/>
          <w:lang w:eastAsia="ko-KR"/>
        </w:rPr>
        <w:t xml:space="preserve"> </w:t>
      </w:r>
      <w:r w:rsidRPr="00E64D06">
        <w:rPr>
          <w:rFonts w:ascii="맑은 고딕" w:eastAsia="맑은 고딕" w:hAnsi="맑은 고딕" w:cs="맑은 고딕"/>
          <w:b/>
          <w:bCs/>
          <w:sz w:val="24"/>
          <w:szCs w:val="24"/>
          <w:lang w:eastAsia="ko-KR"/>
        </w:rPr>
        <w:t>MAPE</w:t>
      </w:r>
      <w:r w:rsidRPr="00E64D06">
        <w:rPr>
          <w:rFonts w:ascii="맑은 고딕" w:eastAsia="맑은 고딕" w:hAnsi="맑은 고딕" w:cs="맑은 고딕"/>
          <w:sz w:val="24"/>
          <w:szCs w:val="24"/>
          <w:lang w:eastAsia="ko-KR"/>
        </w:rPr>
        <w:t xml:space="preserve">는 </w:t>
      </w:r>
      <w:proofErr w:type="spellStart"/>
      <w:r w:rsidRPr="00E64D06">
        <w:rPr>
          <w:rFonts w:ascii="맑은 고딕" w:eastAsia="맑은 고딕" w:hAnsi="맑은 고딕" w:cs="맑은 고딕"/>
          <w:sz w:val="24"/>
          <w:szCs w:val="24"/>
          <w:lang w:eastAsia="ko-KR"/>
        </w:rPr>
        <w:t>실제값에</w:t>
      </w:r>
      <w:proofErr w:type="spellEnd"/>
      <w:r w:rsidRPr="00E64D06">
        <w:rPr>
          <w:rFonts w:ascii="맑은 고딕" w:eastAsia="맑은 고딕" w:hAnsi="맑은 고딕" w:cs="맑은 고딕"/>
          <w:sz w:val="24"/>
          <w:szCs w:val="24"/>
          <w:lang w:eastAsia="ko-KR"/>
        </w:rPr>
        <w:t xml:space="preserve"> 대한 예측 오차의 비율을 평균한 값으로, 예측 오차를 상대적인 퍼센트로 표현하여 해석이 직관적이다.</w:t>
      </w:r>
    </w:p>
    <w:p w14:paraId="2A653CD2" w14:textId="77777777" w:rsidR="003D21E3" w:rsidRPr="00E64D06"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3C24529F" w14:textId="1C58F782" w:rsidR="001A3948" w:rsidRPr="00E64D06" w:rsidRDefault="001A3948" w:rsidP="001A3948">
      <w:pPr>
        <w:jc w:val="center"/>
        <w:rPr>
          <w:rFonts w:ascii="Cambria Math" w:eastAsiaTheme="minorEastAsia" w:hAnsi="Cambria Math" w:cs="Cambria Math"/>
          <w:sz w:val="24"/>
          <w:szCs w:val="24"/>
          <w:lang w:eastAsia="ko-KR"/>
        </w:rPr>
      </w:pPr>
      <m:oMathPara>
        <m:oMath>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n</m:t>
              </m:r>
            </m:den>
          </m:f>
          <m:r>
            <w:rPr>
              <w:rFonts w:ascii="Cambria Math" w:eastAsia="Cambria Math" w:hAnsi="Cambria Math" w:cs="Cambria Math"/>
              <w:sz w:val="24"/>
              <w:szCs w:val="24"/>
            </w:rPr>
            <m:t xml:space="preserve"> </m:t>
          </m:r>
          <m:sSup>
            <m:sSupPr>
              <m:ctrlPr>
                <w:rPr>
                  <w:rFonts w:ascii="Cambria Math" w:eastAsia="Cambria Math" w:hAnsi="Cambria Math" w:cs="Cambria Math"/>
                  <w:i/>
                  <w:sz w:val="24"/>
                  <w:szCs w:val="24"/>
                </w:rPr>
              </m:ctrlPr>
            </m:sSupPr>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acc>
                        <m:accPr>
                          <m:ctrlPr>
                            <w:rPr>
                              <w:rFonts w:ascii="Cambria Math" w:eastAsiaTheme="minorEastAsia" w:hAnsi="Cambria Math" w:cs="Cambria Math"/>
                              <w:i/>
                              <w:sz w:val="24"/>
                              <w:szCs w:val="24"/>
                              <w:lang w:eastAsia="ko-KR"/>
                            </w:rPr>
                          </m:ctrlPr>
                        </m:accPr>
                        <m:e>
                          <m:r>
                            <w:rPr>
                              <w:rFonts w:ascii="Cambria Math" w:eastAsiaTheme="minorEastAsia" w:hAnsi="Cambria Math" w:cs="Cambria Math"/>
                              <w:sz w:val="24"/>
                              <w:szCs w:val="24"/>
                              <w:lang w:eastAsia="ko-KR"/>
                            </w:rPr>
                            <m:t>y</m:t>
                          </m:r>
                        </m:e>
                      </m:acc>
                    </m:e>
                    <m:sub>
                      <m:r>
                        <w:rPr>
                          <w:rFonts w:ascii="Cambria Math" w:eastAsiaTheme="minorEastAsia" w:hAnsi="Cambria Math" w:cs="Cambria Math"/>
                          <w:sz w:val="24"/>
                          <w:szCs w:val="24"/>
                          <w:lang w:eastAsia="ko-KR"/>
                        </w:rPr>
                        <m:t>i</m:t>
                      </m:r>
                    </m:sub>
                  </m:sSub>
                </m:e>
              </m:nary>
              <m:r>
                <w:rPr>
                  <w:rFonts w:ascii="Cambria Math" w:eastAsia="Cambria Math" w:hAnsi="Cambria Math" w:cs="Cambria Math"/>
                  <w:sz w:val="24"/>
                  <w:szCs w:val="24"/>
                </w:rPr>
                <m:t>-</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e>
            <m:sup>
              <m:r>
                <w:rPr>
                  <w:rFonts w:ascii="Cambria Math" w:eastAsia="Cambria Math" w:hAnsi="Cambria Math" w:cs="Cambria Math"/>
                  <w:sz w:val="24"/>
                  <w:szCs w:val="24"/>
                </w:rPr>
                <m:t>2</m:t>
              </m:r>
            </m:sup>
          </m:sSup>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w:lastRenderedPageBreak/>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76807EBF"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2D05C3">
        <w:rPr>
          <w:rFonts w:ascii="맑은 고딕" w:eastAsia="맑은 고딕" w:hAnsi="맑은 고딕" w:cs="맑은 고딕" w:hint="eastAsia"/>
          <w:sz w:val="24"/>
          <w:szCs w:val="24"/>
          <w:lang w:eastAsia="ko-KR"/>
        </w:rPr>
        <w:t>2</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002D05C3">
        <w:rPr>
          <w:rFonts w:ascii="맑은 고딕" w:eastAsia="맑은 고딕" w:hAnsi="맑은 고딕" w:cs="맑은 고딕" w:hint="eastAsia"/>
          <w:sz w:val="24"/>
          <w:szCs w:val="24"/>
          <w:lang w:eastAsia="ko-KR"/>
        </w:rPr>
        <w:t>환율을</w:t>
      </w:r>
      <w:r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EC06DB">
      <w:pPr>
        <w:pStyle w:val="1"/>
        <w:numPr>
          <w:ilvl w:val="0"/>
          <w:numId w:val="10"/>
        </w:numPr>
        <w:tabs>
          <w:tab w:val="left" w:pos="454"/>
        </w:tabs>
        <w:ind w:hanging="343"/>
        <w:jc w:val="both"/>
      </w:pPr>
      <w:r>
        <w:t>Results</w:t>
      </w:r>
    </w:p>
    <w:p w14:paraId="18D1FD77"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본 연구에서는 감정 분석 관련 변수를 제외한 전통적인 경제 지표만을 활용한 예측 모델과, 감정 분석 변수를 포함한 모델의 예측 성능을 비교하고자 한다. 이를 통해 감정 분석이 환율 예측에 미치는 영향을 실증적으로 분석하였다.</w:t>
      </w:r>
    </w:p>
    <w:p w14:paraId="4AF58616"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 xml:space="preserve">모든 수치형 변수에 대해서는 스케일 차이를 보정하고 학습 안정성을 높이기 위해 Min-Max 스케일링을 적용하였으며, 최소값은 0, 최대값은 1로 </w:t>
      </w:r>
      <w:proofErr w:type="spellStart"/>
      <w:r w:rsidRPr="007F2BB4">
        <w:rPr>
          <w:rFonts w:ascii="맑은 고딕" w:eastAsia="맑은 고딕" w:hAnsi="맑은 고딕" w:cs="맑은 고딕"/>
          <w:color w:val="000000"/>
          <w:sz w:val="24"/>
          <w:szCs w:val="24"/>
          <w:lang w:eastAsia="ko-KR"/>
        </w:rPr>
        <w:t>정규화하였다</w:t>
      </w:r>
      <w:proofErr w:type="spellEnd"/>
      <w:r w:rsidRPr="007F2BB4">
        <w:rPr>
          <w:rFonts w:ascii="맑은 고딕" w:eastAsia="맑은 고딕" w:hAnsi="맑은 고딕" w:cs="맑은 고딕"/>
          <w:color w:val="000000"/>
          <w:sz w:val="24"/>
          <w:szCs w:val="24"/>
          <w:lang w:eastAsia="ko-KR"/>
        </w:rPr>
        <w:t>.</w:t>
      </w:r>
    </w:p>
    <w:p w14:paraId="4825DB40" w14:textId="683A4634" w:rsid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예측 모델은 시계열 딥러닝 모델(LSTM, GRU, CNN-LSTM, CNN-GRU)에 감정 점수 변수를 결합하여 총 14가지 조합으로 실험을 진행하였다. 감정 점수는 뉴스와 댓글로부터 각각 산출되었으며, 구성된 변수 조합은 다음</w:t>
      </w:r>
      <w:r w:rsidR="00EC06DB">
        <w:rPr>
          <w:rFonts w:ascii="맑은 고딕" w:eastAsia="맑은 고딕" w:hAnsi="맑은 고딕" w:cs="맑은 고딕" w:hint="eastAsia"/>
          <w:color w:val="000000"/>
          <w:sz w:val="24"/>
          <w:szCs w:val="24"/>
          <w:lang w:eastAsia="ko-KR"/>
        </w:rPr>
        <w:t xml:space="preserve"> 표와</w:t>
      </w:r>
      <w:r w:rsidRPr="007F2BB4">
        <w:rPr>
          <w:rFonts w:ascii="맑은 고딕" w:eastAsia="맑은 고딕" w:hAnsi="맑은 고딕" w:cs="맑은 고딕"/>
          <w:color w:val="000000"/>
          <w:sz w:val="24"/>
          <w:szCs w:val="24"/>
          <w:lang w:eastAsia="ko-KR"/>
        </w:rPr>
        <w:t xml:space="preserve"> 같다:</w:t>
      </w:r>
    </w:p>
    <w:tbl>
      <w:tblPr>
        <w:tblStyle w:val="a9"/>
        <w:tblW w:w="0" w:type="auto"/>
        <w:tblInd w:w="110" w:type="dxa"/>
        <w:tblLook w:val="04A0" w:firstRow="1" w:lastRow="0" w:firstColumn="1" w:lastColumn="0" w:noHBand="0" w:noVBand="1"/>
      </w:tblPr>
      <w:tblGrid>
        <w:gridCol w:w="2295"/>
        <w:gridCol w:w="7135"/>
      </w:tblGrid>
      <w:tr w:rsidR="00EC06DB" w14:paraId="25A11A99" w14:textId="77777777" w:rsidTr="00EC06DB">
        <w:tc>
          <w:tcPr>
            <w:tcW w:w="2295" w:type="dxa"/>
          </w:tcPr>
          <w:p w14:paraId="6AF6727D" w14:textId="7A94157F"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분류</w:t>
            </w:r>
          </w:p>
        </w:tc>
        <w:tc>
          <w:tcPr>
            <w:tcW w:w="7135" w:type="dxa"/>
          </w:tcPr>
          <w:p w14:paraId="0B931BE0" w14:textId="4753A16C"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설명</w:t>
            </w:r>
          </w:p>
        </w:tc>
      </w:tr>
      <w:tr w:rsidR="00EC06DB" w14:paraId="2757211C" w14:textId="77777777" w:rsidTr="00EC06DB">
        <w:tc>
          <w:tcPr>
            <w:tcW w:w="2295" w:type="dxa"/>
            <w:vMerge w:val="restart"/>
          </w:tcPr>
          <w:p w14:paraId="282B2550"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뉴스 기반 감정 분석</w:t>
            </w:r>
          </w:p>
          <w:p w14:paraId="3086183B"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1F951856"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긍정/부정/중립 점수 (3분류)</w:t>
            </w:r>
          </w:p>
          <w:p w14:paraId="235C4F33"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063CA671" w14:textId="77777777" w:rsidTr="00EC06DB">
        <w:tc>
          <w:tcPr>
            <w:tcW w:w="2295" w:type="dxa"/>
            <w:vMerge/>
          </w:tcPr>
          <w:p w14:paraId="549DF0E2"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0A7F0C7B"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/부/중 점수 + 감정 score ≥ 0.95</w:t>
            </w:r>
          </w:p>
          <w:p w14:paraId="4A2EF368"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14B258E9" w14:textId="77777777" w:rsidTr="00EC06DB">
        <w:tc>
          <w:tcPr>
            <w:tcW w:w="2295" w:type="dxa"/>
            <w:vMerge/>
          </w:tcPr>
          <w:p w14:paraId="5FC9DF5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10950D62"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/부/중 점수 + 감정 score ≥ 0.90</w:t>
            </w:r>
          </w:p>
          <w:p w14:paraId="5E8AFA54"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573AEC69" w14:textId="77777777" w:rsidTr="00EC06DB">
        <w:tc>
          <w:tcPr>
            <w:tcW w:w="2295" w:type="dxa"/>
            <w:vMerge/>
          </w:tcPr>
          <w:p w14:paraId="1909A7C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4710000B"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 점수 (2분류)</w:t>
            </w:r>
          </w:p>
          <w:p w14:paraId="2277566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3BD261A0" w14:textId="77777777" w:rsidTr="00EC06DB">
        <w:tc>
          <w:tcPr>
            <w:tcW w:w="2295" w:type="dxa"/>
            <w:vMerge/>
          </w:tcPr>
          <w:p w14:paraId="0A8C5210"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2F5CE320"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감정 score ≥ 0.95</w:t>
            </w:r>
          </w:p>
          <w:p w14:paraId="4434E217"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2B272E36" w14:textId="77777777" w:rsidTr="00EC06DB">
        <w:tc>
          <w:tcPr>
            <w:tcW w:w="2295" w:type="dxa"/>
            <w:vMerge/>
          </w:tcPr>
          <w:p w14:paraId="10F805B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2E995DC4" w14:textId="77777777" w:rsidR="00EC06DB" w:rsidRPr="007F2BB4" w:rsidRDefault="00EC06DB" w:rsidP="00EC06DB">
            <w:pPr>
              <w:pBdr>
                <w:top w:val="nil"/>
                <w:left w:val="nil"/>
                <w:bottom w:val="nil"/>
                <w:right w:val="nil"/>
                <w:between w:val="nil"/>
              </w:pBd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감정 score ≥ 0.90</w:t>
            </w:r>
          </w:p>
          <w:p w14:paraId="160078CE"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126FD9B6" w14:textId="77777777" w:rsidTr="00EC06DB">
        <w:tc>
          <w:tcPr>
            <w:tcW w:w="2295" w:type="dxa"/>
            <w:vMerge w:val="restart"/>
          </w:tcPr>
          <w:p w14:paraId="19248A03" w14:textId="70FF70E4"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댓글 기반 감정 분석</w:t>
            </w:r>
          </w:p>
        </w:tc>
        <w:tc>
          <w:tcPr>
            <w:tcW w:w="7135" w:type="dxa"/>
          </w:tcPr>
          <w:p w14:paraId="29CF5801" w14:textId="1BAF52C4"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긍정/부정 점수 (탐욕/공포 기준, 2분류)</w:t>
            </w:r>
          </w:p>
        </w:tc>
      </w:tr>
      <w:tr w:rsidR="00EC06DB" w14:paraId="70CE3216" w14:textId="77777777" w:rsidTr="00EC06DB">
        <w:tc>
          <w:tcPr>
            <w:tcW w:w="2295" w:type="dxa"/>
            <w:vMerge/>
          </w:tcPr>
          <w:p w14:paraId="67FFC932"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5AD67833" w14:textId="795A963C"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roofErr w:type="spellStart"/>
            <w:r w:rsidRPr="007F2BB4">
              <w:rPr>
                <w:rFonts w:ascii="맑은 고딕" w:eastAsia="맑은 고딕" w:hAnsi="맑은 고딕" w:cs="맑은 고딕"/>
                <w:color w:val="000000"/>
                <w:sz w:val="18"/>
                <w:szCs w:val="18"/>
                <w:lang w:eastAsia="ko-KR"/>
              </w:rPr>
              <w:t>긍</w:t>
            </w:r>
            <w:proofErr w:type="spellEnd"/>
            <w:r w:rsidRPr="007F2BB4">
              <w:rPr>
                <w:rFonts w:ascii="맑은 고딕" w:eastAsia="맑은 고딕" w:hAnsi="맑은 고딕" w:cs="맑은 고딕"/>
                <w:color w:val="000000"/>
                <w:sz w:val="18"/>
                <w:szCs w:val="18"/>
                <w:lang w:eastAsia="ko-KR"/>
              </w:rPr>
              <w:t>/부 점수 + 댓글 개수 변수 포함</w:t>
            </w:r>
          </w:p>
        </w:tc>
      </w:tr>
      <w:tr w:rsidR="00EC06DB" w14:paraId="27730676" w14:textId="77777777" w:rsidTr="00EC06DB">
        <w:tc>
          <w:tcPr>
            <w:tcW w:w="2295" w:type="dxa"/>
            <w:vMerge/>
          </w:tcPr>
          <w:p w14:paraId="316475F9"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60E8E39" w14:textId="0795F1B9"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감정 score ≥ 0.90 점수만 포함</w:t>
            </w:r>
          </w:p>
        </w:tc>
      </w:tr>
      <w:tr w:rsidR="00EC06DB" w14:paraId="6980245B" w14:textId="77777777" w:rsidTr="00EC06DB">
        <w:tc>
          <w:tcPr>
            <w:tcW w:w="2295" w:type="dxa"/>
            <w:vMerge/>
          </w:tcPr>
          <w:p w14:paraId="02CBAA1F"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5A4A2527" w14:textId="406231E9"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7F2BB4">
              <w:rPr>
                <w:rFonts w:ascii="맑은 고딕" w:eastAsia="맑은 고딕" w:hAnsi="맑은 고딕" w:cs="맑은 고딕"/>
                <w:color w:val="000000"/>
                <w:sz w:val="18"/>
                <w:szCs w:val="18"/>
                <w:lang w:eastAsia="ko-KR"/>
              </w:rPr>
              <w:t>감정 score ≥ 0.90 + 댓글 개수 변수 포함</w:t>
            </w:r>
          </w:p>
        </w:tc>
      </w:tr>
      <w:tr w:rsidR="00EC06DB" w14:paraId="2F24F9A2" w14:textId="77777777" w:rsidTr="00EC06DB">
        <w:tc>
          <w:tcPr>
            <w:tcW w:w="2295" w:type="dxa"/>
            <w:vMerge w:val="restart"/>
          </w:tcPr>
          <w:p w14:paraId="01897997" w14:textId="40B95CA1"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r w:rsidRPr="00EC06DB">
              <w:rPr>
                <w:rFonts w:ascii="맑은 고딕" w:eastAsia="맑은 고딕" w:hAnsi="맑은 고딕" w:cs="맑은 고딕" w:hint="eastAsia"/>
                <w:color w:val="000000"/>
                <w:sz w:val="18"/>
                <w:szCs w:val="18"/>
                <w:lang w:eastAsia="ko-KR"/>
              </w:rPr>
              <w:t>혼합</w:t>
            </w:r>
          </w:p>
        </w:tc>
        <w:tc>
          <w:tcPr>
            <w:tcW w:w="7135" w:type="dxa"/>
          </w:tcPr>
          <w:p w14:paraId="65F2B20D" w14:textId="77777777" w:rsidR="00EC06DB" w:rsidRPr="00EC06DB" w:rsidRDefault="00EC06DB" w:rsidP="00EC06DB">
            <w:pPr>
              <w:widowControl/>
              <w:autoSpaceDE/>
              <w:autoSpaceDN/>
              <w:jc w:val="both"/>
              <w:rPr>
                <w:rFonts w:ascii="Arial"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긍부정중립</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w:t>
            </w:r>
          </w:p>
          <w:p w14:paraId="120A45D0"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r>
      <w:tr w:rsidR="00EC06DB" w14:paraId="4FE9E01E" w14:textId="77777777" w:rsidTr="00EC06DB">
        <w:tc>
          <w:tcPr>
            <w:tcW w:w="2295" w:type="dxa"/>
            <w:vMerge/>
          </w:tcPr>
          <w:p w14:paraId="0AAB2D4A" w14:textId="77777777"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63F52DC6" w14:textId="2F852119"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w:t>
            </w:r>
          </w:p>
        </w:tc>
      </w:tr>
      <w:tr w:rsidR="00EC06DB" w14:paraId="37575260" w14:textId="77777777" w:rsidTr="00EC06DB">
        <w:tc>
          <w:tcPr>
            <w:tcW w:w="2295" w:type="dxa"/>
            <w:vMerge/>
          </w:tcPr>
          <w:p w14:paraId="330C5401" w14:textId="7462B546"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AFF8326" w14:textId="0AF563C7"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긍부정중립</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proofErr w:type="spellStart"/>
            <w:r w:rsidRPr="00EC06DB">
              <w:rPr>
                <w:rFonts w:ascii="맑은 고딕" w:eastAsia="맑은 고딕" w:hAnsi="맑은 고딕" w:cs="맑은 고딕" w:hint="eastAsia"/>
                <w:b/>
                <w:bCs/>
                <w:sz w:val="18"/>
                <w:szCs w:val="18"/>
                <w:lang w:eastAsia="ko-KR"/>
              </w:rPr>
              <w:t>갯수</w:t>
            </w:r>
            <w:proofErr w:type="spellEnd"/>
          </w:p>
        </w:tc>
      </w:tr>
      <w:tr w:rsidR="00EC06DB" w14:paraId="2E12AF2A" w14:textId="77777777" w:rsidTr="00EC06DB">
        <w:tc>
          <w:tcPr>
            <w:tcW w:w="2295" w:type="dxa"/>
            <w:vMerge/>
          </w:tcPr>
          <w:p w14:paraId="7CD461FB" w14:textId="2B9017AD" w:rsidR="00EC06DB" w:rsidRPr="00EC06DB" w:rsidRDefault="00EC06DB" w:rsidP="007F2BB4">
            <w:pPr>
              <w:spacing w:before="53" w:line="252" w:lineRule="auto"/>
              <w:jc w:val="both"/>
              <w:rPr>
                <w:rFonts w:ascii="맑은 고딕" w:eastAsia="맑은 고딕" w:hAnsi="맑은 고딕" w:cs="맑은 고딕"/>
                <w:color w:val="000000"/>
                <w:sz w:val="18"/>
                <w:szCs w:val="18"/>
                <w:lang w:eastAsia="ko-KR"/>
              </w:rPr>
            </w:pPr>
          </w:p>
        </w:tc>
        <w:tc>
          <w:tcPr>
            <w:tcW w:w="7135" w:type="dxa"/>
          </w:tcPr>
          <w:p w14:paraId="7ABFE074" w14:textId="03018CE2" w:rsidR="00EC06DB" w:rsidRPr="00EC06DB" w:rsidRDefault="00EC06DB" w:rsidP="00EC06DB">
            <w:pPr>
              <w:widowControl/>
              <w:autoSpaceDE/>
              <w:autoSpaceDN/>
              <w:jc w:val="both"/>
              <w:rPr>
                <w:rFonts w:ascii="Arial" w:eastAsiaTheme="minorEastAsia" w:hAnsi="Arial" w:cs="Arial"/>
                <w:b/>
                <w:bCs/>
                <w:sz w:val="18"/>
                <w:szCs w:val="18"/>
                <w:lang w:eastAsia="ko-KR" w:bidi="ar-SA"/>
              </w:rPr>
            </w:pPr>
            <w:r w:rsidRPr="00EC06DB">
              <w:rPr>
                <w:rFonts w:ascii="맑은 고딕" w:eastAsia="맑은 고딕" w:hAnsi="맑은 고딕" w:cs="맑은 고딕" w:hint="eastAsia"/>
                <w:b/>
                <w:bCs/>
                <w:sz w:val="18"/>
                <w:szCs w:val="18"/>
                <w:lang w:eastAsia="ko-KR"/>
              </w:rPr>
              <w:t>뉴스</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감성</w:t>
            </w:r>
            <w:r w:rsidRPr="00EC06DB">
              <w:rPr>
                <w:rFonts w:ascii="Arial" w:hAnsi="Arial" w:cs="Arial"/>
                <w:b/>
                <w:bCs/>
                <w:sz w:val="18"/>
                <w:szCs w:val="18"/>
                <w:lang w:eastAsia="ko-KR"/>
              </w:rPr>
              <w:t xml:space="preserve"> </w:t>
            </w:r>
            <w:r w:rsidRPr="00EC06DB">
              <w:rPr>
                <w:rFonts w:ascii="맑은 고딕" w:eastAsia="맑은 고딕" w:hAnsi="맑은 고딕" w:cs="맑은 고딕" w:hint="eastAsia"/>
                <w:b/>
                <w:bCs/>
                <w:sz w:val="18"/>
                <w:szCs w:val="18"/>
                <w:lang w:eastAsia="ko-KR"/>
              </w:rPr>
              <w:t>분석</w:t>
            </w:r>
            <w:r w:rsidRPr="00EC06DB">
              <w:rPr>
                <w:rFonts w:ascii="Arial" w:hAnsi="Arial" w:cs="Arial"/>
                <w:b/>
                <w:bCs/>
                <w:sz w:val="18"/>
                <w:szCs w:val="18"/>
                <w:lang w:eastAsia="ko-KR"/>
              </w:rPr>
              <w:t>(</w:t>
            </w:r>
            <w:proofErr w:type="spellStart"/>
            <w:r w:rsidRPr="00EC06DB">
              <w:rPr>
                <w:rFonts w:ascii="맑은 고딕" w:eastAsia="맑은 고딕" w:hAnsi="맑은 고딕" w:cs="맑은 고딕" w:hint="eastAsia"/>
                <w:b/>
                <w:bCs/>
                <w:sz w:val="18"/>
                <w:szCs w:val="18"/>
                <w:lang w:eastAsia="ko-KR"/>
              </w:rPr>
              <w:t>긍부정</w:t>
            </w:r>
            <w:proofErr w:type="spellEnd"/>
            <w:r w:rsidRPr="00EC06DB">
              <w:rPr>
                <w:rFonts w:ascii="Arial" w:hAnsi="Arial" w:cs="Arial"/>
                <w:b/>
                <w:bCs/>
                <w:sz w:val="18"/>
                <w:szCs w:val="18"/>
                <w:lang w:eastAsia="ko-KR"/>
              </w:rPr>
              <w:t xml:space="preserve">) + </w:t>
            </w:r>
            <w:r w:rsidRPr="00EC06DB">
              <w:rPr>
                <w:rFonts w:ascii="맑은 고딕" w:eastAsia="맑은 고딕" w:hAnsi="맑은 고딕" w:cs="맑은 고딕" w:hint="eastAsia"/>
                <w:b/>
                <w:bCs/>
                <w:sz w:val="18"/>
                <w:szCs w:val="18"/>
                <w:lang w:eastAsia="ko-KR"/>
              </w:rPr>
              <w:t>댓글</w:t>
            </w:r>
            <w:r w:rsidRPr="00EC06DB">
              <w:rPr>
                <w:rFonts w:ascii="Arial" w:hAnsi="Arial" w:cs="Arial"/>
                <w:b/>
                <w:bCs/>
                <w:sz w:val="18"/>
                <w:szCs w:val="18"/>
                <w:lang w:eastAsia="ko-KR"/>
              </w:rPr>
              <w:t xml:space="preserve"> </w:t>
            </w:r>
            <w:proofErr w:type="spellStart"/>
            <w:r w:rsidRPr="00EC06DB">
              <w:rPr>
                <w:rFonts w:ascii="맑은 고딕" w:eastAsia="맑은 고딕" w:hAnsi="맑은 고딕" w:cs="맑은 고딕" w:hint="eastAsia"/>
                <w:b/>
                <w:bCs/>
                <w:sz w:val="18"/>
                <w:szCs w:val="18"/>
                <w:lang w:eastAsia="ko-KR"/>
              </w:rPr>
              <w:t>갯수</w:t>
            </w:r>
            <w:proofErr w:type="spellEnd"/>
          </w:p>
        </w:tc>
      </w:tr>
    </w:tbl>
    <w:p w14:paraId="3475B0C9" w14:textId="77777777" w:rsidR="00EC06DB" w:rsidRPr="007F2BB4" w:rsidRDefault="00EC06DB"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3444EE6" w14:textId="77777777" w:rsidR="007F2BB4" w:rsidRPr="007F2BB4" w:rsidRDefault="007F2BB4" w:rsidP="007F2BB4">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r w:rsidRPr="007F2BB4">
        <w:rPr>
          <w:rFonts w:ascii="맑은 고딕" w:eastAsia="맑은 고딕" w:hAnsi="맑은 고딕" w:cs="맑은 고딕"/>
          <w:color w:val="000000"/>
          <w:sz w:val="24"/>
          <w:szCs w:val="24"/>
          <w:lang w:eastAsia="ko-KR"/>
        </w:rPr>
        <w:t>이러한 조합을 통해 감정 점수의 존재 여부, 분류 방식(2분류 vs 3분류), 신뢰도(score threshold), 그리고 보조 지표(댓글 수)의 포함 여부가 환율 예측에 미치는 영향을 다각도로 분석하였다.</w:t>
      </w:r>
    </w:p>
    <w:p w14:paraId="710A672C" w14:textId="77777777" w:rsidR="002D5DF0" w:rsidRDefault="002D5DF0" w:rsidP="00564431">
      <w:pPr>
        <w:pBdr>
          <w:top w:val="nil"/>
          <w:left w:val="nil"/>
          <w:bottom w:val="nil"/>
          <w:right w:val="nil"/>
          <w:between w:val="nil"/>
        </w:pBdr>
        <w:spacing w:before="53" w:line="252" w:lineRule="auto"/>
        <w:jc w:val="both"/>
        <w:rPr>
          <w:rFonts w:ascii="맑은 고딕" w:eastAsia="맑은 고딕" w:hAnsi="맑은 고딕" w:cs="맑은 고딕"/>
          <w:color w:val="000000"/>
          <w:sz w:val="24"/>
          <w:szCs w:val="24"/>
          <w:lang w:eastAsia="ko-KR"/>
        </w:rPr>
      </w:pPr>
    </w:p>
    <w:p w14:paraId="554B0B7E" w14:textId="77777777" w:rsidR="003D21E3" w:rsidRDefault="003D21E3" w:rsidP="003D21E3">
      <w:pPr>
        <w:pBdr>
          <w:top w:val="nil"/>
          <w:left w:val="nil"/>
          <w:bottom w:val="nil"/>
          <w:right w:val="nil"/>
          <w:between w:val="nil"/>
        </w:pBdr>
        <w:spacing w:before="53" w:line="252" w:lineRule="auto"/>
        <w:ind w:left="110" w:firstLine="343"/>
        <w:jc w:val="both"/>
        <w:rPr>
          <w:color w:val="000000"/>
          <w:sz w:val="24"/>
          <w:szCs w:val="24"/>
          <w:lang w:eastAsia="ko-KR"/>
        </w:rPr>
      </w:pPr>
    </w:p>
    <w:p w14:paraId="14EE1873" w14:textId="77777777" w:rsidR="003D21E3" w:rsidRDefault="003D21E3" w:rsidP="00EC06DB">
      <w:pPr>
        <w:numPr>
          <w:ilvl w:val="1"/>
          <w:numId w:val="10"/>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r>
        <w:rPr>
          <w:rFonts w:ascii="Palatino Linotype" w:eastAsia="Palatino Linotype" w:hAnsi="Palatino Linotype" w:cs="Palatino Linotype"/>
          <w:i/>
          <w:color w:val="000000"/>
          <w:sz w:val="24"/>
          <w:szCs w:val="24"/>
        </w:rPr>
        <w:t>Prediction Performance</w:t>
      </w:r>
    </w:p>
    <w:p w14:paraId="1753BEBB" w14:textId="236E0366"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hint="eastAsia"/>
          <w:color w:val="000000"/>
          <w:sz w:val="24"/>
          <w:szCs w:val="24"/>
          <w:lang w:eastAsia="ko-KR"/>
        </w:rPr>
        <w:t>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연구에서는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환율</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예측을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위해</w:t>
      </w:r>
      <w:r w:rsidRPr="0060196E">
        <w:rPr>
          <w:rFonts w:ascii="맑은 고딕" w:eastAsia="맑은 고딕" w:hAnsi="맑은 고딕" w:cs="맑은 고딕"/>
          <w:color w:val="000000"/>
          <w:sz w:val="24"/>
          <w:szCs w:val="24"/>
          <w:lang w:eastAsia="ko-KR"/>
        </w:rPr>
        <w:t xml:space="preserve"> LSTM, GRU, CNN-LSTM, CNN-GRU</w:t>
      </w:r>
      <w:r w:rsidRPr="0060196E">
        <w:rPr>
          <w:rFonts w:ascii="맑은 고딕" w:eastAsia="맑은 고딕" w:hAnsi="맑은 고딕" w:cs="맑은 고딕" w:hint="eastAsia"/>
          <w:color w:val="000000"/>
          <w:sz w:val="24"/>
          <w:szCs w:val="24"/>
          <w:lang w:eastAsia="ko-KR"/>
        </w:rPr>
        <w:t>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가지</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딥러닝</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활용하였다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전체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데이터</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중</w:t>
      </w:r>
      <w:r w:rsidRPr="0060196E">
        <w:rPr>
          <w:rFonts w:ascii="맑은 고딕" w:eastAsia="맑은 고딕" w:hAnsi="맑은 고딕" w:cs="맑은 고딕"/>
          <w:color w:val="000000"/>
          <w:sz w:val="24"/>
          <w:szCs w:val="24"/>
          <w:lang w:eastAsia="ko-KR"/>
        </w:rPr>
        <w:t xml:space="preserve"> 80%</w:t>
      </w:r>
      <w:r w:rsidRPr="0060196E">
        <w:rPr>
          <w:rFonts w:ascii="맑은 고딕" w:eastAsia="맑은 고딕" w:hAnsi="맑은 고딕" w:cs="맑은 고딕" w:hint="eastAsia"/>
          <w:color w:val="000000"/>
          <w:sz w:val="24"/>
          <w:szCs w:val="24"/>
          <w:lang w:eastAsia="ko-KR"/>
        </w:rPr>
        <w:t>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학습용</w:t>
      </w:r>
      <w:r w:rsidRPr="0060196E">
        <w:rPr>
          <w:rFonts w:ascii="맑은 고딕" w:eastAsia="맑은 고딕" w:hAnsi="맑은 고딕" w:cs="맑은 고딕"/>
          <w:color w:val="000000"/>
          <w:sz w:val="24"/>
          <w:szCs w:val="24"/>
          <w:lang w:eastAsia="ko-KR"/>
        </w:rPr>
        <w:t>(training set)</w:t>
      </w:r>
      <w:r w:rsidRPr="0060196E">
        <w:rPr>
          <w:rFonts w:ascii="맑은 고딕" w:eastAsia="맑은 고딕" w:hAnsi="맑은 고딕" w:cs="맑은 고딕" w:hint="eastAsia"/>
          <w:color w:val="000000"/>
          <w:sz w:val="24"/>
          <w:szCs w:val="24"/>
          <w:lang w:eastAsia="ko-KR"/>
        </w:rPr>
        <w:t>으로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사용하여</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학습하고</w:t>
      </w:r>
      <w:r w:rsidRPr="0060196E">
        <w:rPr>
          <w:rFonts w:ascii="맑은 고딕" w:eastAsia="맑은 고딕" w:hAnsi="맑은 고딕" w:cs="맑은 고딕"/>
          <w:color w:val="000000"/>
          <w:sz w:val="24"/>
          <w:szCs w:val="24"/>
          <w:lang w:eastAsia="ko-KR"/>
        </w:rPr>
        <w:t xml:space="preserve">, </w:t>
      </w:r>
      <w:proofErr w:type="spellStart"/>
      <w:r w:rsidRPr="0060196E">
        <w:rPr>
          <w:rFonts w:ascii="맑은 고딕" w:eastAsia="맑은 고딕" w:hAnsi="맑은 고딕" w:cs="맑은 고딕" w:hint="eastAsia"/>
          <w:color w:val="000000"/>
          <w:sz w:val="24"/>
          <w:szCs w:val="24"/>
          <w:lang w:eastAsia="ko-KR"/>
        </w:rPr>
        <w:t>하이퍼파라미터</w:t>
      </w:r>
      <w:proofErr w:type="spellEnd"/>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튜닝을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통해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최적의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구조를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도출하였다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나머지</w:t>
      </w:r>
      <w:r w:rsidRPr="0060196E">
        <w:rPr>
          <w:rFonts w:ascii="맑은 고딕" w:eastAsia="맑은 고딕" w:hAnsi="맑은 고딕" w:cs="맑은 고딕"/>
          <w:color w:val="000000"/>
          <w:sz w:val="24"/>
          <w:szCs w:val="24"/>
          <w:lang w:eastAsia="ko-KR"/>
        </w:rPr>
        <w:t xml:space="preserve"> 20%</w:t>
      </w:r>
      <w:r w:rsidRPr="0060196E">
        <w:rPr>
          <w:rFonts w:ascii="맑은 고딕" w:eastAsia="맑은 고딕" w:hAnsi="맑은 고딕" w:cs="맑은 고딕" w:hint="eastAsia"/>
          <w:color w:val="000000"/>
          <w:sz w:val="24"/>
          <w:szCs w:val="24"/>
          <w:lang w:eastAsia="ko-KR"/>
        </w:rPr>
        <w:t>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테스트용</w:t>
      </w:r>
      <w:r w:rsidRPr="0060196E">
        <w:rPr>
          <w:rFonts w:ascii="맑은 고딕" w:eastAsia="맑은 고딕" w:hAnsi="맑은 고딕" w:cs="맑은 고딕"/>
          <w:color w:val="000000"/>
          <w:sz w:val="24"/>
          <w:szCs w:val="24"/>
          <w:lang w:eastAsia="ko-KR"/>
        </w:rPr>
        <w:t>(test set)</w:t>
      </w:r>
      <w:r w:rsidRPr="0060196E">
        <w:rPr>
          <w:rFonts w:ascii="맑은 고딕" w:eastAsia="맑은 고딕" w:hAnsi="맑은 고딕" w:cs="맑은 고딕" w:hint="eastAsia"/>
          <w:color w:val="000000"/>
          <w:sz w:val="24"/>
          <w:szCs w:val="24"/>
          <w:lang w:eastAsia="ko-KR"/>
        </w:rPr>
        <w:t>으로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활용하여</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미래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시점에</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대한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예측</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성능을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평가하고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모델의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일반화</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능력을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검증하였다</w:t>
      </w:r>
      <w:r w:rsidRPr="0060196E">
        <w:rPr>
          <w:rFonts w:ascii="맑은 고딕" w:eastAsia="맑은 고딕" w:hAnsi="맑은 고딕" w:cs="맑은 고딕"/>
          <w:color w:val="000000"/>
          <w:sz w:val="24"/>
          <w:szCs w:val="24"/>
          <w:lang w:eastAsia="ko-KR"/>
        </w:rPr>
        <w:t>.</w:t>
      </w:r>
      <w:r w:rsidR="00152155">
        <w:rPr>
          <w:rFonts w:ascii="맑은 고딕" w:eastAsia="맑은 고딕" w:hAnsi="맑은 고딕" w:cs="맑은 고딕" w:hint="eastAsia"/>
          <w:color w:val="000000"/>
          <w:sz w:val="24"/>
          <w:szCs w:val="24"/>
          <w:lang w:eastAsia="ko-KR"/>
        </w:rPr>
        <w:t xml:space="preserve"> </w:t>
      </w:r>
    </w:p>
    <w:p w14:paraId="02C8DD16"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p w14:paraId="07805E9D" w14:textId="6ED63D9A" w:rsidR="003D21E3"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hint="eastAsia"/>
          <w:color w:val="000000"/>
          <w:sz w:val="24"/>
          <w:szCs w:val="24"/>
          <w:lang w:eastAsia="ko-KR"/>
        </w:rPr>
        <w:t>모델</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학습의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일관성과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재현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가능성을</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확보하기</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위해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모든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실험에서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난수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고정</w:t>
      </w:r>
      <w:r w:rsidRPr="0060196E">
        <w:rPr>
          <w:rFonts w:ascii="맑은 고딕" w:eastAsia="맑은 고딕" w:hAnsi="맑은 고딕" w:cs="맑은 고딕"/>
          <w:color w:val="000000"/>
          <w:sz w:val="24"/>
          <w:szCs w:val="24"/>
          <w:lang w:eastAsia="ko-KR"/>
        </w:rPr>
        <w:t xml:space="preserve">(seed) </w:t>
      </w:r>
      <w:r w:rsidRPr="0060196E">
        <w:rPr>
          <w:rFonts w:ascii="맑은 고딕" w:eastAsia="맑은 고딕" w:hAnsi="맑은 고딕" w:cs="맑은 고딕" w:hint="eastAsia"/>
          <w:color w:val="000000"/>
          <w:sz w:val="24"/>
          <w:szCs w:val="24"/>
          <w:lang w:eastAsia="ko-KR"/>
        </w:rPr>
        <w:t>값을</w:t>
      </w:r>
      <w:r w:rsidRPr="0060196E">
        <w:rPr>
          <w:rFonts w:ascii="맑은 고딕" w:eastAsia="맑은 고딕" w:hAnsi="맑은 고딕" w:cs="맑은 고딕"/>
          <w:color w:val="000000"/>
          <w:sz w:val="24"/>
          <w:szCs w:val="24"/>
          <w:lang w:eastAsia="ko-KR"/>
        </w:rPr>
        <w:t xml:space="preserve"> 42</w:t>
      </w:r>
      <w:r w:rsidRPr="0060196E">
        <w:rPr>
          <w:rFonts w:ascii="맑은 고딕" w:eastAsia="맑은 고딕" w:hAnsi="맑은 고딕" w:cs="맑은 고딕" w:hint="eastAsia"/>
          <w:color w:val="000000"/>
          <w:sz w:val="24"/>
          <w:szCs w:val="24"/>
          <w:lang w:eastAsia="ko-KR"/>
        </w:rPr>
        <w:t>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설정하였다</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이를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통해</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반복</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실험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동일한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조건에서</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결과를</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비교할</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수</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있도록</w:t>
      </w:r>
      <w:r w:rsidRPr="0060196E">
        <w:rPr>
          <w:rFonts w:ascii="맑은 고딕" w:eastAsia="맑은 고딕" w:hAnsi="맑은 고딕" w:cs="맑은 고딕"/>
          <w:color w:val="000000"/>
          <w:sz w:val="24"/>
          <w:szCs w:val="24"/>
          <w:lang w:eastAsia="ko-KR"/>
        </w:rPr>
        <w:t xml:space="preserve"> </w:t>
      </w:r>
      <w:r w:rsidRPr="0060196E">
        <w:rPr>
          <w:rFonts w:ascii="맑은 고딕" w:eastAsia="맑은 고딕" w:hAnsi="맑은 고딕" w:cs="맑은 고딕" w:hint="eastAsia"/>
          <w:color w:val="000000"/>
          <w:sz w:val="24"/>
          <w:szCs w:val="24"/>
          <w:lang w:eastAsia="ko-KR"/>
        </w:rPr>
        <w:t>하였다</w:t>
      </w:r>
      <w:r w:rsidRPr="0060196E">
        <w:rPr>
          <w:rFonts w:ascii="맑은 고딕" w:eastAsia="맑은 고딕" w:hAnsi="맑은 고딕" w:cs="맑은 고딕"/>
          <w:color w:val="000000"/>
          <w:sz w:val="24"/>
          <w:szCs w:val="24"/>
          <w:lang w:eastAsia="ko-KR"/>
        </w:rPr>
        <w:t>.</w:t>
      </w:r>
    </w:p>
    <w:p w14:paraId="66616B00" w14:textId="26863292" w:rsidR="00152155" w:rsidRDefault="00152155"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Pr>
          <w:rFonts w:ascii="맑은 고딕" w:eastAsia="맑은 고딕" w:hAnsi="맑은 고딕" w:cs="맑은 고딕" w:hint="eastAsia"/>
          <w:color w:val="000000"/>
          <w:sz w:val="24"/>
          <w:szCs w:val="24"/>
          <w:lang w:eastAsia="ko-KR"/>
        </w:rPr>
        <w:t xml:space="preserve">T시점의 환율을 예측하기 위해 </w:t>
      </w:r>
      <w:r w:rsidR="001547EF">
        <w:rPr>
          <w:rFonts w:ascii="맑은 고딕" w:eastAsia="맑은 고딕" w:hAnsi="맑은 고딕" w:cs="맑은 고딕" w:hint="eastAsia"/>
          <w:color w:val="000000"/>
          <w:sz w:val="24"/>
          <w:szCs w:val="24"/>
          <w:lang w:eastAsia="ko-KR"/>
        </w:rPr>
        <w:t>과거 5일의 데이터를 바탕으로 다음 날의 환율을 예측하는 모델링을 수행하였다. (</w:t>
      </w:r>
      <w:proofErr w:type="spellStart"/>
      <w:r w:rsidR="001547EF" w:rsidRPr="001547EF">
        <w:rPr>
          <w:rFonts w:ascii="맑은 고딕" w:eastAsia="맑은 고딕" w:hAnsi="맑은 고딕" w:cs="맑은 고딕"/>
          <w:color w:val="000000"/>
          <w:sz w:val="24"/>
          <w:szCs w:val="24"/>
          <w:lang w:eastAsia="ko-KR"/>
        </w:rPr>
        <w:t>window_size</w:t>
      </w:r>
      <w:proofErr w:type="spellEnd"/>
      <w:r w:rsidR="001547EF">
        <w:rPr>
          <w:rFonts w:ascii="맑은 고딕" w:eastAsia="맑은 고딕" w:hAnsi="맑은 고딕" w:cs="맑은 고딕" w:hint="eastAsia"/>
          <w:color w:val="000000"/>
          <w:sz w:val="24"/>
          <w:szCs w:val="24"/>
          <w:lang w:eastAsia="ko-KR"/>
        </w:rPr>
        <w:t xml:space="preserve"> = 5)</w:t>
      </w:r>
    </w:p>
    <w:p w14:paraId="5FFE90D9" w14:textId="77777777" w:rsidR="0060196E" w:rsidRPr="0060196E" w:rsidRDefault="0060196E" w:rsidP="0060196E">
      <w:pPr>
        <w:pBdr>
          <w:top w:val="nil"/>
          <w:left w:val="nil"/>
          <w:bottom w:val="nil"/>
          <w:right w:val="nil"/>
          <w:between w:val="nil"/>
        </w:pBdr>
        <w:spacing w:before="53" w:line="252" w:lineRule="auto"/>
        <w:ind w:left="110" w:firstLine="351"/>
        <w:jc w:val="both"/>
        <w:rPr>
          <w:color w:val="000000"/>
          <w:sz w:val="24"/>
          <w:szCs w:val="24"/>
          <w:lang w:eastAsia="ko-KR"/>
        </w:rPr>
      </w:pPr>
    </w:p>
    <w:p w14:paraId="62BA6082" w14:textId="6AEC67A6" w:rsidR="003D21E3" w:rsidRDefault="00043F40" w:rsidP="00043F40">
      <w:pPr>
        <w:pStyle w:val="aa"/>
        <w:rPr>
          <w:rFonts w:eastAsiaTheme="minorEastAsia"/>
          <w:lang w:eastAsia="ko-KR"/>
        </w:rPr>
      </w:pPr>
      <w:bookmarkStart w:id="22" w:name="_heading=h.4d34og8" w:colFirst="0" w:colLast="0"/>
      <w:bookmarkEnd w:id="22"/>
      <w:r w:rsidRPr="00973472">
        <w:rPr>
          <w:rFonts w:ascii="맑은 고딕" w:eastAsia="맑은 고딕" w:hAnsi="맑은 고딕" w:cs="맑은 고딕" w:hint="eastAsia"/>
          <w:lang w:eastAsia="ko-KR"/>
        </w:rPr>
        <w:t>표</w:t>
      </w:r>
      <w:r w:rsidRPr="00973472">
        <w:rPr>
          <w:lang w:eastAsia="ko-KR"/>
        </w:rPr>
        <w:t xml:space="preserve"> </w:t>
      </w:r>
      <w:r w:rsidRPr="00973472">
        <w:fldChar w:fldCharType="begin"/>
      </w:r>
      <w:r w:rsidRPr="00973472">
        <w:rPr>
          <w:lang w:eastAsia="ko-KR"/>
        </w:rPr>
        <w:instrText xml:space="preserve"> SEQ 표 \* ARABIC </w:instrText>
      </w:r>
      <w:r w:rsidRPr="00973472">
        <w:fldChar w:fldCharType="separate"/>
      </w:r>
      <w:r w:rsidR="00E44CCE" w:rsidRPr="00973472">
        <w:rPr>
          <w:noProof/>
          <w:lang w:eastAsia="ko-KR"/>
        </w:rPr>
        <w:t>3</w:t>
      </w:r>
      <w:r w:rsidRPr="00973472">
        <w:fldChar w:fldCharType="end"/>
      </w:r>
      <w:r w:rsidRPr="00973472">
        <w:rPr>
          <w:rFonts w:eastAsiaTheme="minorEastAsia" w:hint="eastAsia"/>
          <w:lang w:eastAsia="ko-KR"/>
        </w:rPr>
        <w:t xml:space="preserve">. </w:t>
      </w:r>
      <w:r w:rsidR="00973472" w:rsidRPr="00973472">
        <w:rPr>
          <w:rFonts w:eastAsiaTheme="minorEastAsia" w:hint="eastAsia"/>
          <w:lang w:eastAsia="ko-KR"/>
        </w:rPr>
        <w:t>공통</w:t>
      </w:r>
      <w:r w:rsidR="00973472" w:rsidRPr="00973472">
        <w:rPr>
          <w:rFonts w:eastAsiaTheme="minorEastAsia" w:hint="eastAsia"/>
          <w:lang w:eastAsia="ko-KR"/>
        </w:rPr>
        <w:t xml:space="preserve"> </w:t>
      </w:r>
      <w:proofErr w:type="spellStart"/>
      <w:r w:rsidRPr="00973472">
        <w:rPr>
          <w:rFonts w:eastAsiaTheme="minorEastAsia" w:hint="eastAsia"/>
          <w:lang w:eastAsia="ko-KR"/>
        </w:rPr>
        <w:t>하이퍼파라미터</w:t>
      </w:r>
      <w:proofErr w:type="spellEnd"/>
    </w:p>
    <w:tbl>
      <w:tblPr>
        <w:tblStyle w:val="a9"/>
        <w:tblW w:w="0" w:type="auto"/>
        <w:tblLook w:val="04A0" w:firstRow="1" w:lastRow="0" w:firstColumn="1" w:lastColumn="0" w:noHBand="0" w:noVBand="1"/>
      </w:tblPr>
      <w:tblGrid>
        <w:gridCol w:w="4770"/>
        <w:gridCol w:w="4770"/>
      </w:tblGrid>
      <w:tr w:rsidR="00973472" w14:paraId="1AECA61F" w14:textId="77777777" w:rsidTr="00973472">
        <w:tc>
          <w:tcPr>
            <w:tcW w:w="4770" w:type="dxa"/>
          </w:tcPr>
          <w:p w14:paraId="0235557B" w14:textId="2F39FFAC" w:rsidR="00973472" w:rsidRDefault="00973472" w:rsidP="00973472">
            <w:pPr>
              <w:rPr>
                <w:rFonts w:eastAsiaTheme="minorEastAsia"/>
                <w:lang w:eastAsia="ko-KR"/>
              </w:rPr>
            </w:pPr>
            <w:proofErr w:type="spellStart"/>
            <w:r>
              <w:rPr>
                <w:rFonts w:eastAsiaTheme="minorEastAsia" w:hint="eastAsia"/>
                <w:lang w:eastAsia="ko-KR"/>
              </w:rPr>
              <w:t>하이퍼파라미터</w:t>
            </w:r>
            <w:proofErr w:type="spellEnd"/>
          </w:p>
        </w:tc>
        <w:tc>
          <w:tcPr>
            <w:tcW w:w="4770" w:type="dxa"/>
          </w:tcPr>
          <w:p w14:paraId="531D0243" w14:textId="2B66B860" w:rsidR="00973472" w:rsidRDefault="00973472" w:rsidP="00973472">
            <w:pPr>
              <w:rPr>
                <w:rFonts w:eastAsiaTheme="minorEastAsia"/>
                <w:lang w:eastAsia="ko-KR"/>
              </w:rPr>
            </w:pPr>
            <w:r>
              <w:rPr>
                <w:rFonts w:eastAsiaTheme="minorEastAsia" w:hint="eastAsia"/>
                <w:lang w:eastAsia="ko-KR"/>
              </w:rPr>
              <w:t>값</w:t>
            </w:r>
          </w:p>
        </w:tc>
      </w:tr>
      <w:tr w:rsidR="00973472" w14:paraId="21017F20" w14:textId="77777777" w:rsidTr="00973472">
        <w:tc>
          <w:tcPr>
            <w:tcW w:w="4770" w:type="dxa"/>
          </w:tcPr>
          <w:p w14:paraId="03ADA0AC" w14:textId="04D0CCB8" w:rsidR="00973472" w:rsidRDefault="00973472" w:rsidP="00973472">
            <w:pPr>
              <w:rPr>
                <w:rFonts w:eastAsiaTheme="minorEastAsia"/>
                <w:lang w:eastAsia="ko-KR"/>
              </w:rPr>
            </w:pPr>
            <w:r>
              <w:rPr>
                <w:rFonts w:eastAsiaTheme="minorEastAsia" w:hint="eastAsia"/>
                <w:lang w:eastAsia="ko-KR"/>
              </w:rPr>
              <w:t>Window Size</w:t>
            </w:r>
          </w:p>
        </w:tc>
        <w:tc>
          <w:tcPr>
            <w:tcW w:w="4770" w:type="dxa"/>
          </w:tcPr>
          <w:p w14:paraId="36F99CCF" w14:textId="594A6073" w:rsidR="00973472" w:rsidRDefault="00973472" w:rsidP="00973472">
            <w:pPr>
              <w:rPr>
                <w:rFonts w:eastAsiaTheme="minorEastAsia"/>
                <w:lang w:eastAsia="ko-KR"/>
              </w:rPr>
            </w:pPr>
            <w:r>
              <w:rPr>
                <w:rFonts w:eastAsiaTheme="minorEastAsia" w:hint="eastAsia"/>
                <w:lang w:eastAsia="ko-KR"/>
              </w:rPr>
              <w:t>5</w:t>
            </w:r>
          </w:p>
        </w:tc>
      </w:tr>
      <w:tr w:rsidR="00973472" w14:paraId="34ACF28E" w14:textId="77777777" w:rsidTr="00973472">
        <w:tc>
          <w:tcPr>
            <w:tcW w:w="4770" w:type="dxa"/>
          </w:tcPr>
          <w:p w14:paraId="5176C4DE" w14:textId="42A8817D" w:rsidR="00973472" w:rsidRDefault="00973472" w:rsidP="00973472">
            <w:pPr>
              <w:rPr>
                <w:rFonts w:eastAsiaTheme="minorEastAsia"/>
                <w:lang w:eastAsia="ko-KR"/>
              </w:rPr>
            </w:pPr>
            <w:r>
              <w:rPr>
                <w:rFonts w:eastAsiaTheme="minorEastAsia" w:hint="eastAsia"/>
                <w:lang w:eastAsia="ko-KR"/>
              </w:rPr>
              <w:t>Epochs</w:t>
            </w:r>
          </w:p>
        </w:tc>
        <w:tc>
          <w:tcPr>
            <w:tcW w:w="4770" w:type="dxa"/>
          </w:tcPr>
          <w:p w14:paraId="546B551C" w14:textId="220CB4DD" w:rsidR="00973472" w:rsidRDefault="00973472" w:rsidP="00973472">
            <w:pPr>
              <w:rPr>
                <w:rFonts w:eastAsiaTheme="minorEastAsia"/>
                <w:lang w:eastAsia="ko-KR"/>
              </w:rPr>
            </w:pPr>
            <w:r>
              <w:rPr>
                <w:rFonts w:eastAsiaTheme="minorEastAsia" w:hint="eastAsia"/>
                <w:lang w:eastAsia="ko-KR"/>
              </w:rPr>
              <w:t>50</w:t>
            </w:r>
          </w:p>
        </w:tc>
      </w:tr>
      <w:tr w:rsidR="00973472" w14:paraId="684063A9" w14:textId="77777777" w:rsidTr="00973472">
        <w:tc>
          <w:tcPr>
            <w:tcW w:w="4770" w:type="dxa"/>
          </w:tcPr>
          <w:p w14:paraId="69E21430" w14:textId="4883FC10" w:rsidR="00973472" w:rsidRDefault="00973472" w:rsidP="00973472">
            <w:pPr>
              <w:rPr>
                <w:rFonts w:eastAsiaTheme="minorEastAsia"/>
                <w:lang w:eastAsia="ko-KR"/>
              </w:rPr>
            </w:pPr>
            <w:r>
              <w:rPr>
                <w:rFonts w:eastAsiaTheme="minorEastAsia" w:hint="eastAsia"/>
                <w:lang w:eastAsia="ko-KR"/>
              </w:rPr>
              <w:t>Bath Size</w:t>
            </w:r>
          </w:p>
        </w:tc>
        <w:tc>
          <w:tcPr>
            <w:tcW w:w="4770" w:type="dxa"/>
          </w:tcPr>
          <w:p w14:paraId="212D7724" w14:textId="1A79B787" w:rsidR="00973472" w:rsidRDefault="00973472" w:rsidP="00973472">
            <w:pPr>
              <w:rPr>
                <w:rFonts w:eastAsiaTheme="minorEastAsia"/>
                <w:lang w:eastAsia="ko-KR"/>
              </w:rPr>
            </w:pPr>
            <w:r>
              <w:rPr>
                <w:rFonts w:eastAsiaTheme="minorEastAsia" w:hint="eastAsia"/>
                <w:lang w:eastAsia="ko-KR"/>
              </w:rPr>
              <w:t>16</w:t>
            </w:r>
          </w:p>
        </w:tc>
      </w:tr>
      <w:tr w:rsidR="00973472" w14:paraId="6BD728F7" w14:textId="77777777" w:rsidTr="00973472">
        <w:tc>
          <w:tcPr>
            <w:tcW w:w="4770" w:type="dxa"/>
          </w:tcPr>
          <w:p w14:paraId="093C4475" w14:textId="08F5C107" w:rsidR="00973472" w:rsidRDefault="00973472" w:rsidP="00973472">
            <w:pPr>
              <w:rPr>
                <w:rFonts w:eastAsiaTheme="minorEastAsia"/>
                <w:lang w:eastAsia="ko-KR"/>
              </w:rPr>
            </w:pPr>
            <w:r>
              <w:rPr>
                <w:rFonts w:eastAsiaTheme="minorEastAsia" w:hint="eastAsia"/>
                <w:lang w:eastAsia="ko-KR"/>
              </w:rPr>
              <w:t>Optimizer</w:t>
            </w:r>
          </w:p>
        </w:tc>
        <w:tc>
          <w:tcPr>
            <w:tcW w:w="4770" w:type="dxa"/>
          </w:tcPr>
          <w:p w14:paraId="681AEBDB" w14:textId="513B8356" w:rsidR="00973472" w:rsidRDefault="00973472" w:rsidP="00973472">
            <w:pPr>
              <w:rPr>
                <w:rFonts w:eastAsiaTheme="minorEastAsia"/>
                <w:lang w:eastAsia="ko-KR"/>
              </w:rPr>
            </w:pPr>
            <w:r>
              <w:rPr>
                <w:rFonts w:eastAsiaTheme="minorEastAsia" w:hint="eastAsia"/>
                <w:lang w:eastAsia="ko-KR"/>
              </w:rPr>
              <w:t>Adam</w:t>
            </w:r>
          </w:p>
        </w:tc>
      </w:tr>
      <w:tr w:rsidR="00973472" w14:paraId="0D37B211" w14:textId="77777777" w:rsidTr="00973472">
        <w:tc>
          <w:tcPr>
            <w:tcW w:w="4770" w:type="dxa"/>
          </w:tcPr>
          <w:p w14:paraId="384B87F6" w14:textId="0D19BB05" w:rsidR="00973472" w:rsidRDefault="00973472" w:rsidP="00973472">
            <w:pPr>
              <w:rPr>
                <w:rFonts w:eastAsiaTheme="minorEastAsia"/>
                <w:lang w:eastAsia="ko-KR"/>
              </w:rPr>
            </w:pPr>
            <w:r>
              <w:rPr>
                <w:rFonts w:eastAsiaTheme="minorEastAsia" w:hint="eastAsia"/>
                <w:lang w:eastAsia="ko-KR"/>
              </w:rPr>
              <w:t>Loss Function</w:t>
            </w:r>
          </w:p>
        </w:tc>
        <w:tc>
          <w:tcPr>
            <w:tcW w:w="4770" w:type="dxa"/>
          </w:tcPr>
          <w:p w14:paraId="44ABC880" w14:textId="1A8DBC02" w:rsidR="00973472" w:rsidRDefault="00973472" w:rsidP="00973472">
            <w:pPr>
              <w:rPr>
                <w:rFonts w:eastAsiaTheme="minorEastAsia"/>
                <w:lang w:eastAsia="ko-KR"/>
              </w:rPr>
            </w:pPr>
            <w:r>
              <w:rPr>
                <w:rFonts w:eastAsiaTheme="minorEastAsia" w:hint="eastAsia"/>
                <w:lang w:eastAsia="ko-KR"/>
              </w:rPr>
              <w:t>Mean Squared Error</w:t>
            </w:r>
          </w:p>
        </w:tc>
      </w:tr>
      <w:tr w:rsidR="00973472" w14:paraId="5197D9F6" w14:textId="77777777" w:rsidTr="00973472">
        <w:tc>
          <w:tcPr>
            <w:tcW w:w="4770" w:type="dxa"/>
            <w:vMerge w:val="restart"/>
          </w:tcPr>
          <w:p w14:paraId="2CB6E84E" w14:textId="7CBA21F0" w:rsidR="00973472" w:rsidRDefault="00973472" w:rsidP="00973472">
            <w:pPr>
              <w:rPr>
                <w:rFonts w:eastAsiaTheme="minorEastAsia"/>
                <w:lang w:eastAsia="ko-KR"/>
              </w:rPr>
            </w:pPr>
            <w:r>
              <w:rPr>
                <w:rFonts w:eastAsiaTheme="minorEastAsia" w:hint="eastAsia"/>
                <w:lang w:eastAsia="ko-KR"/>
              </w:rPr>
              <w:lastRenderedPageBreak/>
              <w:t>Early Stopping</w:t>
            </w:r>
          </w:p>
        </w:tc>
        <w:tc>
          <w:tcPr>
            <w:tcW w:w="4770" w:type="dxa"/>
          </w:tcPr>
          <w:p w14:paraId="7FFABFAA" w14:textId="6F2E377C" w:rsidR="00973472" w:rsidRDefault="00973472" w:rsidP="00973472">
            <w:pPr>
              <w:rPr>
                <w:rFonts w:eastAsiaTheme="minorEastAsia"/>
                <w:lang w:eastAsia="ko-KR"/>
              </w:rPr>
            </w:pPr>
            <w:r w:rsidRPr="00973472">
              <w:rPr>
                <w:rFonts w:eastAsiaTheme="minorEastAsia"/>
                <w:lang w:eastAsia="ko-KR"/>
              </w:rPr>
              <w:t>monitor='loss'</w:t>
            </w:r>
          </w:p>
        </w:tc>
      </w:tr>
      <w:tr w:rsidR="00973472" w14:paraId="23E09E30" w14:textId="77777777" w:rsidTr="00973472">
        <w:tc>
          <w:tcPr>
            <w:tcW w:w="4770" w:type="dxa"/>
            <w:vMerge/>
          </w:tcPr>
          <w:p w14:paraId="4991A049" w14:textId="77777777" w:rsidR="00973472" w:rsidRDefault="00973472" w:rsidP="00973472">
            <w:pPr>
              <w:rPr>
                <w:rFonts w:eastAsiaTheme="minorEastAsia"/>
                <w:lang w:eastAsia="ko-KR"/>
              </w:rPr>
            </w:pPr>
          </w:p>
        </w:tc>
        <w:tc>
          <w:tcPr>
            <w:tcW w:w="4770" w:type="dxa"/>
          </w:tcPr>
          <w:p w14:paraId="72BEFC43" w14:textId="292C056A" w:rsidR="00973472" w:rsidRDefault="00973472" w:rsidP="00973472">
            <w:pPr>
              <w:rPr>
                <w:rFonts w:eastAsiaTheme="minorEastAsia"/>
                <w:lang w:eastAsia="ko-KR"/>
              </w:rPr>
            </w:pPr>
            <w:r w:rsidRPr="00973472">
              <w:rPr>
                <w:rFonts w:eastAsiaTheme="minorEastAsia"/>
                <w:lang w:eastAsia="ko-KR"/>
              </w:rPr>
              <w:t>patience=5</w:t>
            </w:r>
          </w:p>
        </w:tc>
      </w:tr>
      <w:tr w:rsidR="00973472" w14:paraId="566C22E3" w14:textId="77777777" w:rsidTr="00973472">
        <w:tc>
          <w:tcPr>
            <w:tcW w:w="4770" w:type="dxa"/>
            <w:vMerge/>
          </w:tcPr>
          <w:p w14:paraId="7B21570C" w14:textId="77777777" w:rsidR="00973472" w:rsidRDefault="00973472" w:rsidP="00973472">
            <w:pPr>
              <w:rPr>
                <w:rFonts w:eastAsiaTheme="minorEastAsia"/>
                <w:lang w:eastAsia="ko-KR"/>
              </w:rPr>
            </w:pPr>
          </w:p>
        </w:tc>
        <w:tc>
          <w:tcPr>
            <w:tcW w:w="4770" w:type="dxa"/>
          </w:tcPr>
          <w:p w14:paraId="49156FBB" w14:textId="78860CB9" w:rsidR="00973472" w:rsidRDefault="00973472" w:rsidP="00973472">
            <w:pPr>
              <w:rPr>
                <w:rFonts w:eastAsiaTheme="minorEastAsia"/>
                <w:lang w:eastAsia="ko-KR"/>
              </w:rPr>
            </w:pPr>
            <w:proofErr w:type="spellStart"/>
            <w:r w:rsidRPr="00973472">
              <w:rPr>
                <w:rFonts w:eastAsiaTheme="minorEastAsia"/>
                <w:lang w:eastAsia="ko-KR"/>
              </w:rPr>
              <w:t>restore_best_weights</w:t>
            </w:r>
            <w:proofErr w:type="spellEnd"/>
            <w:r w:rsidRPr="00973472">
              <w:rPr>
                <w:rFonts w:eastAsiaTheme="minorEastAsia"/>
                <w:lang w:eastAsia="ko-KR"/>
              </w:rPr>
              <w:t>=True</w:t>
            </w:r>
          </w:p>
        </w:tc>
      </w:tr>
      <w:tr w:rsidR="00973472" w14:paraId="73F47E7A" w14:textId="77777777" w:rsidTr="00973472">
        <w:tc>
          <w:tcPr>
            <w:tcW w:w="4770" w:type="dxa"/>
          </w:tcPr>
          <w:p w14:paraId="0D834306" w14:textId="00EE7A4F" w:rsidR="00973472" w:rsidRDefault="00973472" w:rsidP="00973472">
            <w:pPr>
              <w:rPr>
                <w:rFonts w:eastAsiaTheme="minorEastAsia"/>
                <w:lang w:eastAsia="ko-KR"/>
              </w:rPr>
            </w:pPr>
            <w:r w:rsidRPr="00973472">
              <w:rPr>
                <w:rFonts w:eastAsiaTheme="minorEastAsia"/>
                <w:lang w:eastAsia="ko-KR"/>
              </w:rPr>
              <w:t>Output Activation</w:t>
            </w:r>
          </w:p>
        </w:tc>
        <w:tc>
          <w:tcPr>
            <w:tcW w:w="4770" w:type="dxa"/>
          </w:tcPr>
          <w:p w14:paraId="7FAEE783" w14:textId="6307481F" w:rsidR="00973472" w:rsidRDefault="00973472" w:rsidP="00973472">
            <w:pPr>
              <w:rPr>
                <w:rFonts w:eastAsiaTheme="minorEastAsia"/>
                <w:lang w:eastAsia="ko-KR"/>
              </w:rPr>
            </w:pPr>
            <w:r>
              <w:rPr>
                <w:rFonts w:eastAsiaTheme="minorEastAsia" w:hint="eastAsia"/>
                <w:lang w:eastAsia="ko-KR"/>
              </w:rPr>
              <w:t>Linear</w:t>
            </w:r>
          </w:p>
        </w:tc>
      </w:tr>
      <w:tr w:rsidR="00973472" w14:paraId="43B59F58" w14:textId="77777777" w:rsidTr="00973472">
        <w:tc>
          <w:tcPr>
            <w:tcW w:w="4770" w:type="dxa"/>
          </w:tcPr>
          <w:p w14:paraId="58B4669B" w14:textId="2A21B2B1" w:rsidR="00973472" w:rsidRPr="00973472" w:rsidRDefault="00973472" w:rsidP="00973472">
            <w:pPr>
              <w:rPr>
                <w:rFonts w:eastAsiaTheme="minorEastAsia"/>
                <w:lang w:eastAsia="ko-KR"/>
              </w:rPr>
            </w:pPr>
            <w:r w:rsidRPr="00973472">
              <w:rPr>
                <w:rFonts w:eastAsiaTheme="minorEastAsia"/>
                <w:lang w:eastAsia="ko-KR"/>
              </w:rPr>
              <w:t>Target Scaling</w:t>
            </w:r>
          </w:p>
        </w:tc>
        <w:tc>
          <w:tcPr>
            <w:tcW w:w="4770" w:type="dxa"/>
          </w:tcPr>
          <w:p w14:paraId="1BD1339C" w14:textId="0ECE5723" w:rsidR="00973472" w:rsidRDefault="00973472" w:rsidP="00973472">
            <w:pPr>
              <w:rPr>
                <w:rFonts w:eastAsiaTheme="minorEastAsia"/>
                <w:lang w:eastAsia="ko-KR"/>
              </w:rPr>
            </w:pPr>
            <w:proofErr w:type="spellStart"/>
            <w:r w:rsidRPr="00973472">
              <w:rPr>
                <w:rFonts w:eastAsiaTheme="minorEastAsia"/>
                <w:lang w:eastAsia="ko-KR"/>
              </w:rPr>
              <w:t>MinMaxScaler</w:t>
            </w:r>
            <w:proofErr w:type="spellEnd"/>
          </w:p>
        </w:tc>
      </w:tr>
      <w:tr w:rsidR="00973472" w14:paraId="5A9F2205" w14:textId="77777777" w:rsidTr="00973472">
        <w:tc>
          <w:tcPr>
            <w:tcW w:w="4770" w:type="dxa"/>
          </w:tcPr>
          <w:p w14:paraId="6AF27EB2" w14:textId="288EC8A5" w:rsidR="00973472" w:rsidRPr="00973472" w:rsidRDefault="00973472" w:rsidP="00973472">
            <w:pPr>
              <w:rPr>
                <w:rFonts w:eastAsiaTheme="minorEastAsia"/>
                <w:lang w:eastAsia="ko-KR"/>
              </w:rPr>
            </w:pPr>
            <w:r>
              <w:rPr>
                <w:rFonts w:eastAsiaTheme="minorEastAsia" w:hint="eastAsia"/>
                <w:lang w:eastAsia="ko-KR"/>
              </w:rPr>
              <w:t>Seed</w:t>
            </w:r>
          </w:p>
        </w:tc>
        <w:tc>
          <w:tcPr>
            <w:tcW w:w="4770" w:type="dxa"/>
          </w:tcPr>
          <w:p w14:paraId="73F35F62" w14:textId="01782699" w:rsidR="00973472" w:rsidRDefault="00973472" w:rsidP="00973472">
            <w:pPr>
              <w:rPr>
                <w:rFonts w:eastAsiaTheme="minorEastAsia"/>
                <w:lang w:eastAsia="ko-KR"/>
              </w:rPr>
            </w:pPr>
            <w:r>
              <w:rPr>
                <w:rFonts w:eastAsiaTheme="minorEastAsia" w:hint="eastAsia"/>
                <w:lang w:eastAsia="ko-KR"/>
              </w:rPr>
              <w:t>42</w:t>
            </w:r>
          </w:p>
        </w:tc>
      </w:tr>
    </w:tbl>
    <w:p w14:paraId="69CAE2FE" w14:textId="77777777" w:rsidR="00973472" w:rsidRPr="00973472" w:rsidRDefault="00973472" w:rsidP="00973472">
      <w:pPr>
        <w:rPr>
          <w:rFonts w:eastAsiaTheme="minorEastAsia"/>
          <w:lang w:eastAsia="ko-KR"/>
        </w:rPr>
      </w:pPr>
    </w:p>
    <w:p w14:paraId="428FDBE1" w14:textId="77777777" w:rsidR="00EA34B7" w:rsidRDefault="00EA34B7" w:rsidP="00EA34B7">
      <w:pPr>
        <w:rPr>
          <w:rFonts w:eastAsiaTheme="minorEastAsia"/>
          <w:lang w:eastAsia="ko-KR"/>
        </w:rPr>
      </w:pPr>
    </w:p>
    <w:p w14:paraId="3EBBCBFE" w14:textId="77777777" w:rsidR="00EA34B7" w:rsidRPr="00EA34B7" w:rsidRDefault="00EA34B7" w:rsidP="00EA34B7">
      <w:pPr>
        <w:rPr>
          <w:rFonts w:eastAsiaTheme="minorEastAsia"/>
          <w:lang w:eastAsia="ko-KR"/>
        </w:rPr>
      </w:pPr>
    </w:p>
    <w:tbl>
      <w:tblPr>
        <w:tblW w:w="5000" w:type="pct"/>
        <w:tblBorders>
          <w:top w:val="single" w:sz="4" w:space="0" w:color="auto"/>
          <w:bottom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101"/>
        <w:gridCol w:w="3905"/>
        <w:gridCol w:w="2544"/>
      </w:tblGrid>
      <w:tr w:rsidR="00B36D43" w:rsidRPr="00B36D43" w14:paraId="016B95EE" w14:textId="77777777" w:rsidTr="008E0DB1">
        <w:trPr>
          <w:trHeight w:val="270"/>
        </w:trPr>
        <w:tc>
          <w:tcPr>
            <w:tcW w:w="1624" w:type="pct"/>
            <w:shd w:val="clear" w:color="auto" w:fill="auto"/>
            <w:noWrap/>
            <w:vAlign w:val="center"/>
            <w:hideMark/>
          </w:tcPr>
          <w:p w14:paraId="77271FE0" w14:textId="77777777" w:rsidR="00B36D43" w:rsidRPr="002A3627" w:rsidRDefault="00B36D43" w:rsidP="00B36D43">
            <w:pPr>
              <w:widowControl/>
              <w:autoSpaceDE/>
              <w:autoSpaceDN/>
              <w:jc w:val="center"/>
              <w:rPr>
                <w:rFonts w:eastAsia="굴림"/>
                <w:b/>
                <w:bCs/>
                <w:color w:val="000000"/>
                <w:sz w:val="20"/>
                <w:szCs w:val="20"/>
                <w:lang w:eastAsia="ko-KR" w:bidi="ar-SA"/>
              </w:rPr>
            </w:pPr>
            <w:r w:rsidRPr="002A3627">
              <w:rPr>
                <w:rFonts w:eastAsia="굴림"/>
                <w:b/>
                <w:bCs/>
                <w:color w:val="000000"/>
                <w:sz w:val="20"/>
                <w:szCs w:val="20"/>
                <w:lang w:eastAsia="ko-KR" w:bidi="ar-SA"/>
              </w:rPr>
              <w:t>Algorithm</w:t>
            </w:r>
          </w:p>
        </w:tc>
        <w:tc>
          <w:tcPr>
            <w:tcW w:w="2045" w:type="pct"/>
            <w:shd w:val="clear" w:color="auto" w:fill="auto"/>
            <w:noWrap/>
            <w:vAlign w:val="center"/>
            <w:hideMark/>
          </w:tcPr>
          <w:p w14:paraId="32FECFB5" w14:textId="77777777" w:rsidR="00B36D43" w:rsidRPr="002A3627" w:rsidRDefault="00B36D43" w:rsidP="00B36D43">
            <w:pPr>
              <w:widowControl/>
              <w:autoSpaceDE/>
              <w:autoSpaceDN/>
              <w:rPr>
                <w:rFonts w:eastAsia="굴림"/>
                <w:b/>
                <w:bCs/>
                <w:color w:val="000000"/>
                <w:sz w:val="20"/>
                <w:szCs w:val="20"/>
                <w:lang w:eastAsia="ko-KR" w:bidi="ar-SA"/>
              </w:rPr>
            </w:pPr>
            <w:r w:rsidRPr="002A3627">
              <w:rPr>
                <w:rFonts w:eastAsia="굴림"/>
                <w:b/>
                <w:bCs/>
                <w:color w:val="000000"/>
                <w:sz w:val="20"/>
                <w:szCs w:val="20"/>
                <w:lang w:eastAsia="ko-KR" w:bidi="ar-SA"/>
              </w:rPr>
              <w:t>Parameter</w:t>
            </w:r>
          </w:p>
        </w:tc>
        <w:tc>
          <w:tcPr>
            <w:tcW w:w="1332" w:type="pct"/>
            <w:shd w:val="clear" w:color="auto" w:fill="auto"/>
            <w:noWrap/>
            <w:vAlign w:val="center"/>
            <w:hideMark/>
          </w:tcPr>
          <w:p w14:paraId="74732BFE" w14:textId="77777777" w:rsidR="00B36D43" w:rsidRPr="002A3627" w:rsidRDefault="00B36D43" w:rsidP="00B36D43">
            <w:pPr>
              <w:widowControl/>
              <w:autoSpaceDE/>
              <w:autoSpaceDN/>
              <w:rPr>
                <w:rFonts w:eastAsia="굴림"/>
                <w:b/>
                <w:bCs/>
                <w:color w:val="000000"/>
                <w:sz w:val="20"/>
                <w:szCs w:val="20"/>
                <w:lang w:eastAsia="ko-KR" w:bidi="ar-SA"/>
              </w:rPr>
            </w:pPr>
            <w:r w:rsidRPr="002A3627">
              <w:rPr>
                <w:rFonts w:eastAsia="굴림"/>
                <w:b/>
                <w:bCs/>
                <w:color w:val="000000"/>
                <w:sz w:val="20"/>
                <w:szCs w:val="20"/>
                <w:lang w:eastAsia="ko-KR" w:bidi="ar-SA"/>
              </w:rPr>
              <w:t>Value</w:t>
            </w:r>
          </w:p>
        </w:tc>
      </w:tr>
      <w:tr w:rsidR="00EA34B7" w:rsidRPr="00B36D43" w14:paraId="7D51F2A4" w14:textId="77777777" w:rsidTr="008E0DB1">
        <w:trPr>
          <w:trHeight w:val="69"/>
        </w:trPr>
        <w:tc>
          <w:tcPr>
            <w:tcW w:w="1624" w:type="pct"/>
            <w:vMerge w:val="restart"/>
            <w:shd w:val="clear" w:color="auto" w:fill="auto"/>
            <w:noWrap/>
            <w:vAlign w:val="center"/>
            <w:hideMark/>
          </w:tcPr>
          <w:p w14:paraId="6B3ABFE0" w14:textId="113A0E76" w:rsidR="00EA34B7" w:rsidRPr="002A3627" w:rsidRDefault="0060196E" w:rsidP="00EA34B7">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LSTM</w:t>
            </w:r>
          </w:p>
          <w:p w14:paraId="72F0B8CB" w14:textId="38C85638" w:rsidR="00EA34B7" w:rsidRPr="002A3627" w:rsidRDefault="00EA34B7" w:rsidP="00B36D43">
            <w:pPr>
              <w:jc w:val="center"/>
              <w:rPr>
                <w:rFonts w:eastAsia="굴림"/>
                <w:b/>
                <w:bCs/>
                <w:color w:val="000000"/>
                <w:sz w:val="20"/>
                <w:szCs w:val="20"/>
                <w:lang w:eastAsia="ko-KR" w:bidi="ar-SA"/>
              </w:rPr>
            </w:pPr>
          </w:p>
        </w:tc>
        <w:tc>
          <w:tcPr>
            <w:tcW w:w="2045" w:type="pct"/>
            <w:shd w:val="clear" w:color="auto" w:fill="auto"/>
            <w:noWrap/>
            <w:vAlign w:val="center"/>
            <w:hideMark/>
          </w:tcPr>
          <w:p w14:paraId="17EE447A" w14:textId="52F6584F" w:rsidR="00EA34B7" w:rsidRPr="002A3627" w:rsidRDefault="00973472" w:rsidP="00B36D43">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hideMark/>
          </w:tcPr>
          <w:p w14:paraId="2AC5B232" w14:textId="3F384C99" w:rsidR="00EA34B7" w:rsidRPr="002A3627" w:rsidRDefault="003F2DD4"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EA34B7" w:rsidRPr="00B36D43" w14:paraId="3F565085" w14:textId="77777777" w:rsidTr="008E0DB1">
        <w:trPr>
          <w:trHeight w:val="67"/>
        </w:trPr>
        <w:tc>
          <w:tcPr>
            <w:tcW w:w="1624" w:type="pct"/>
            <w:vMerge/>
            <w:shd w:val="clear" w:color="auto" w:fill="auto"/>
            <w:noWrap/>
            <w:vAlign w:val="center"/>
          </w:tcPr>
          <w:p w14:paraId="3024990D" w14:textId="77777777" w:rsidR="00EA34B7" w:rsidRPr="002A3627" w:rsidRDefault="00EA34B7" w:rsidP="00EA34B7">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7106756" w14:textId="7762E3B0" w:rsidR="00EA34B7" w:rsidRPr="002A3627" w:rsidRDefault="0097347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rPr>
              <w:t>Dense</w:t>
            </w:r>
            <w:r w:rsidR="00D924A1">
              <w:rPr>
                <w:rFonts w:eastAsia="굴림" w:hint="eastAsia"/>
                <w:color w:val="000000"/>
                <w:sz w:val="20"/>
                <w:szCs w:val="20"/>
                <w:lang w:eastAsia="ko-KR"/>
              </w:rPr>
              <w:t xml:space="preserve"> Units</w:t>
            </w:r>
          </w:p>
        </w:tc>
        <w:tc>
          <w:tcPr>
            <w:tcW w:w="1332" w:type="pct"/>
            <w:shd w:val="clear" w:color="auto" w:fill="auto"/>
            <w:noWrap/>
            <w:vAlign w:val="center"/>
          </w:tcPr>
          <w:p w14:paraId="1B58F907" w14:textId="3795BAC9" w:rsidR="00EA34B7" w:rsidRPr="002A3627" w:rsidRDefault="0097347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EA34B7" w:rsidRPr="00B36D43" w14:paraId="7D899BBD" w14:textId="77777777" w:rsidTr="008E0DB1">
        <w:trPr>
          <w:trHeight w:val="67"/>
        </w:trPr>
        <w:tc>
          <w:tcPr>
            <w:tcW w:w="1624" w:type="pct"/>
            <w:vMerge/>
            <w:shd w:val="clear" w:color="auto" w:fill="auto"/>
            <w:noWrap/>
            <w:vAlign w:val="center"/>
          </w:tcPr>
          <w:p w14:paraId="681D812A" w14:textId="77777777" w:rsidR="00EA34B7" w:rsidRPr="002A3627" w:rsidRDefault="00EA34B7" w:rsidP="00EA34B7">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4EF1284F" w14:textId="284E4D89" w:rsidR="00EA34B7" w:rsidRPr="002A3627" w:rsidRDefault="00973472" w:rsidP="00B36D43">
            <w:pPr>
              <w:widowControl/>
              <w:autoSpaceDE/>
              <w:autoSpaceDN/>
              <w:rPr>
                <w:rFonts w:eastAsia="굴림"/>
                <w:color w:val="000000"/>
                <w:sz w:val="20"/>
                <w:szCs w:val="20"/>
                <w:lang w:eastAsia="ko-KR" w:bidi="ar-SA"/>
              </w:rPr>
            </w:pPr>
            <w:r w:rsidRPr="002A3627">
              <w:rPr>
                <w:sz w:val="20"/>
                <w:szCs w:val="20"/>
              </w:rPr>
              <w:t>Dropout Ratio</w:t>
            </w:r>
          </w:p>
        </w:tc>
        <w:tc>
          <w:tcPr>
            <w:tcW w:w="1332" w:type="pct"/>
            <w:shd w:val="clear" w:color="auto" w:fill="auto"/>
            <w:noWrap/>
            <w:vAlign w:val="center"/>
          </w:tcPr>
          <w:p w14:paraId="14A448CD" w14:textId="5001DAA3" w:rsidR="00EA34B7" w:rsidRPr="002A3627" w:rsidRDefault="007648E2" w:rsidP="00B36D43">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973472" w:rsidRPr="00B36D43" w14:paraId="67304BC2" w14:textId="77777777" w:rsidTr="008E0DB1">
        <w:trPr>
          <w:trHeight w:val="54"/>
        </w:trPr>
        <w:tc>
          <w:tcPr>
            <w:tcW w:w="1624" w:type="pct"/>
            <w:vMerge w:val="restart"/>
            <w:shd w:val="clear" w:color="auto" w:fill="auto"/>
            <w:noWrap/>
            <w:vAlign w:val="center"/>
            <w:hideMark/>
          </w:tcPr>
          <w:p w14:paraId="4BD66C8C" w14:textId="0E660679" w:rsidR="00973472" w:rsidRPr="002A3627" w:rsidRDefault="00973472" w:rsidP="00973472">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GRU</w:t>
            </w:r>
          </w:p>
        </w:tc>
        <w:tc>
          <w:tcPr>
            <w:tcW w:w="2045" w:type="pct"/>
            <w:shd w:val="clear" w:color="auto" w:fill="auto"/>
            <w:noWrap/>
            <w:vAlign w:val="center"/>
            <w:hideMark/>
          </w:tcPr>
          <w:p w14:paraId="7C0F1125" w14:textId="71BD9A52"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hideMark/>
          </w:tcPr>
          <w:p w14:paraId="6911B3EC" w14:textId="32AAE9BF" w:rsidR="00973472" w:rsidRPr="002A3627" w:rsidRDefault="003F2DD4"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973472" w:rsidRPr="00B36D43" w14:paraId="246E302B" w14:textId="77777777" w:rsidTr="008E0DB1">
        <w:trPr>
          <w:trHeight w:val="54"/>
        </w:trPr>
        <w:tc>
          <w:tcPr>
            <w:tcW w:w="1624" w:type="pct"/>
            <w:vMerge/>
            <w:shd w:val="clear" w:color="auto" w:fill="auto"/>
            <w:noWrap/>
            <w:vAlign w:val="center"/>
          </w:tcPr>
          <w:p w14:paraId="73E1D096"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90C06B9" w14:textId="614CE217" w:rsidR="00973472" w:rsidRPr="002A3627" w:rsidRDefault="0097347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Dense</w:t>
            </w:r>
          </w:p>
        </w:tc>
        <w:tc>
          <w:tcPr>
            <w:tcW w:w="1332" w:type="pct"/>
            <w:shd w:val="clear" w:color="auto" w:fill="auto"/>
            <w:noWrap/>
            <w:vAlign w:val="center"/>
          </w:tcPr>
          <w:p w14:paraId="1D6AC758" w14:textId="13ABB033" w:rsidR="00973472" w:rsidRPr="002A3627" w:rsidRDefault="0097347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973472" w:rsidRPr="00B36D43" w14:paraId="75F2EBC0" w14:textId="77777777" w:rsidTr="008E0DB1">
        <w:trPr>
          <w:trHeight w:val="54"/>
        </w:trPr>
        <w:tc>
          <w:tcPr>
            <w:tcW w:w="1624" w:type="pct"/>
            <w:vMerge/>
            <w:shd w:val="clear" w:color="auto" w:fill="auto"/>
            <w:noWrap/>
            <w:vAlign w:val="center"/>
          </w:tcPr>
          <w:p w14:paraId="0624AF65"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486974EF" w14:textId="2B4A5EE0"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Dropout Ratio</w:t>
            </w:r>
          </w:p>
        </w:tc>
        <w:tc>
          <w:tcPr>
            <w:tcW w:w="1332" w:type="pct"/>
            <w:shd w:val="clear" w:color="auto" w:fill="auto"/>
            <w:noWrap/>
            <w:vAlign w:val="center"/>
          </w:tcPr>
          <w:p w14:paraId="10B7CAFC" w14:textId="52C9E6BE" w:rsidR="00973472" w:rsidRPr="002A3627" w:rsidRDefault="00973472" w:rsidP="00973472">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0</w:t>
            </w:r>
            <w:r>
              <w:rPr>
                <w:rFonts w:eastAsia="굴림" w:hint="eastAsia"/>
                <w:color w:val="000000"/>
                <w:sz w:val="20"/>
                <w:szCs w:val="20"/>
                <w:lang w:eastAsia="ko-KR" w:bidi="ar-SA"/>
              </w:rPr>
              <w:t>.2</w:t>
            </w:r>
          </w:p>
        </w:tc>
      </w:tr>
      <w:tr w:rsidR="00973472" w:rsidRPr="00B36D43" w14:paraId="3DCD8937" w14:textId="77777777" w:rsidTr="008E0DB1">
        <w:trPr>
          <w:trHeight w:val="270"/>
        </w:trPr>
        <w:tc>
          <w:tcPr>
            <w:tcW w:w="1624" w:type="pct"/>
            <w:vMerge w:val="restart"/>
            <w:shd w:val="clear" w:color="auto" w:fill="auto"/>
            <w:noWrap/>
            <w:vAlign w:val="center"/>
          </w:tcPr>
          <w:p w14:paraId="0FDDEC04" w14:textId="5A3D1D04" w:rsidR="00973472" w:rsidRPr="002A3627" w:rsidRDefault="00973472" w:rsidP="00973472">
            <w:pPr>
              <w:widowControl/>
              <w:autoSpaceDE/>
              <w:autoSpaceDN/>
              <w:jc w:val="center"/>
              <w:rPr>
                <w:rFonts w:eastAsia="굴림"/>
                <w:b/>
                <w:bCs/>
                <w:color w:val="000000"/>
                <w:sz w:val="20"/>
                <w:szCs w:val="20"/>
                <w:lang w:eastAsia="ko-KR" w:bidi="ar-SA"/>
              </w:rPr>
            </w:pPr>
            <w:r>
              <w:rPr>
                <w:rFonts w:eastAsia="굴림" w:hint="eastAsia"/>
                <w:b/>
                <w:bCs/>
                <w:color w:val="000000"/>
                <w:sz w:val="20"/>
                <w:szCs w:val="20"/>
                <w:lang w:eastAsia="ko-KR" w:bidi="ar-SA"/>
              </w:rPr>
              <w:t>CNN-LSTM</w:t>
            </w:r>
          </w:p>
        </w:tc>
        <w:tc>
          <w:tcPr>
            <w:tcW w:w="2045" w:type="pct"/>
            <w:shd w:val="clear" w:color="auto" w:fill="auto"/>
            <w:noWrap/>
            <w:vAlign w:val="center"/>
          </w:tcPr>
          <w:p w14:paraId="4FB40EC6" w14:textId="765DD995" w:rsidR="00973472" w:rsidRPr="002A3627" w:rsidRDefault="00973472" w:rsidP="00973472">
            <w:pPr>
              <w:widowControl/>
              <w:autoSpaceDE/>
              <w:autoSpaceDN/>
              <w:rPr>
                <w:rFonts w:eastAsia="굴림"/>
                <w:color w:val="000000"/>
                <w:sz w:val="20"/>
                <w:szCs w:val="20"/>
                <w:lang w:eastAsia="ko-KR" w:bidi="ar-SA"/>
              </w:rPr>
            </w:pPr>
            <w:r w:rsidRPr="002A3627">
              <w:rPr>
                <w:sz w:val="20"/>
                <w:szCs w:val="20"/>
              </w:rPr>
              <w:t>Unit Numbers</w:t>
            </w:r>
          </w:p>
        </w:tc>
        <w:tc>
          <w:tcPr>
            <w:tcW w:w="1332" w:type="pct"/>
            <w:shd w:val="clear" w:color="auto" w:fill="auto"/>
            <w:noWrap/>
            <w:vAlign w:val="center"/>
          </w:tcPr>
          <w:p w14:paraId="49A79A0C" w14:textId="61D615AF" w:rsidR="00973472" w:rsidRPr="002A3627" w:rsidRDefault="003F2DD4"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w:t>
            </w:r>
            <w:r w:rsidR="00973472" w:rsidRPr="002A3627">
              <w:rPr>
                <w:rFonts w:eastAsia="굴림"/>
                <w:color w:val="000000"/>
                <w:sz w:val="20"/>
                <w:szCs w:val="20"/>
                <w:lang w:eastAsia="ko-KR" w:bidi="ar-SA"/>
              </w:rPr>
              <w:t>0</w:t>
            </w:r>
          </w:p>
        </w:tc>
      </w:tr>
      <w:tr w:rsidR="00973472" w:rsidRPr="00B36D43" w14:paraId="07A1D38A" w14:textId="77777777" w:rsidTr="008E0DB1">
        <w:trPr>
          <w:trHeight w:val="270"/>
        </w:trPr>
        <w:tc>
          <w:tcPr>
            <w:tcW w:w="1624" w:type="pct"/>
            <w:vMerge/>
            <w:shd w:val="clear" w:color="auto" w:fill="auto"/>
            <w:noWrap/>
            <w:vAlign w:val="center"/>
          </w:tcPr>
          <w:p w14:paraId="1115C811" w14:textId="5FA66D9B"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BA8F9CA" w14:textId="56364229" w:rsidR="00973472" w:rsidRPr="002A3627" w:rsidRDefault="00D924A1"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Dense Units</w:t>
            </w:r>
          </w:p>
        </w:tc>
        <w:tc>
          <w:tcPr>
            <w:tcW w:w="1332" w:type="pct"/>
            <w:shd w:val="clear" w:color="auto" w:fill="auto"/>
            <w:noWrap/>
            <w:vAlign w:val="center"/>
          </w:tcPr>
          <w:p w14:paraId="6C83640A" w14:textId="439E33DF" w:rsidR="00973472" w:rsidRPr="002A3627" w:rsidRDefault="00973472" w:rsidP="00973472">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2</w:t>
            </w:r>
          </w:p>
        </w:tc>
      </w:tr>
      <w:tr w:rsidR="00973472" w:rsidRPr="00B36D43" w14:paraId="6BAEAA49" w14:textId="77777777" w:rsidTr="008E0DB1">
        <w:trPr>
          <w:trHeight w:val="270"/>
        </w:trPr>
        <w:tc>
          <w:tcPr>
            <w:tcW w:w="1624" w:type="pct"/>
            <w:vMerge/>
            <w:shd w:val="clear" w:color="auto" w:fill="auto"/>
            <w:noWrap/>
            <w:vAlign w:val="center"/>
          </w:tcPr>
          <w:p w14:paraId="677296F3"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215E1BD" w14:textId="5D84CAC6" w:rsidR="00973472" w:rsidRPr="002A3627" w:rsidRDefault="00973472" w:rsidP="00973472">
            <w:pPr>
              <w:widowControl/>
              <w:autoSpaceDE/>
              <w:autoSpaceDN/>
              <w:rPr>
                <w:sz w:val="20"/>
                <w:szCs w:val="20"/>
              </w:rPr>
            </w:pPr>
            <w:r w:rsidRPr="002A3627">
              <w:rPr>
                <w:sz w:val="20"/>
                <w:szCs w:val="20"/>
              </w:rPr>
              <w:t>Dropout Ratio</w:t>
            </w:r>
          </w:p>
        </w:tc>
        <w:tc>
          <w:tcPr>
            <w:tcW w:w="1332" w:type="pct"/>
            <w:shd w:val="clear" w:color="auto" w:fill="auto"/>
            <w:noWrap/>
            <w:vAlign w:val="center"/>
          </w:tcPr>
          <w:p w14:paraId="0C81D400" w14:textId="08AA874F" w:rsidR="00973472" w:rsidRPr="002A3627" w:rsidRDefault="008F755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973472" w:rsidRPr="00B36D43" w14:paraId="57709C0A" w14:textId="77777777" w:rsidTr="008E0DB1">
        <w:trPr>
          <w:trHeight w:val="270"/>
        </w:trPr>
        <w:tc>
          <w:tcPr>
            <w:tcW w:w="1624" w:type="pct"/>
            <w:vMerge/>
            <w:shd w:val="clear" w:color="auto" w:fill="auto"/>
            <w:noWrap/>
            <w:vAlign w:val="center"/>
          </w:tcPr>
          <w:p w14:paraId="4C1009D2" w14:textId="77777777" w:rsidR="00973472" w:rsidRPr="002A3627" w:rsidRDefault="00973472" w:rsidP="00973472">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1E55A6B7" w14:textId="407C2F1B" w:rsidR="00973472" w:rsidRPr="00973472" w:rsidRDefault="00973472" w:rsidP="00973472">
            <w:pPr>
              <w:widowControl/>
              <w:autoSpaceDE/>
              <w:autoSpaceDN/>
              <w:rPr>
                <w:rFonts w:eastAsiaTheme="minorEastAsia"/>
                <w:sz w:val="20"/>
                <w:szCs w:val="20"/>
                <w:lang w:eastAsia="ko-KR"/>
              </w:rPr>
            </w:pPr>
            <w:r w:rsidRPr="00973472">
              <w:rPr>
                <w:sz w:val="20"/>
                <w:szCs w:val="20"/>
              </w:rPr>
              <w:t>filters</w:t>
            </w:r>
          </w:p>
        </w:tc>
        <w:tc>
          <w:tcPr>
            <w:tcW w:w="1332" w:type="pct"/>
            <w:shd w:val="clear" w:color="auto" w:fill="auto"/>
            <w:noWrap/>
            <w:vAlign w:val="center"/>
          </w:tcPr>
          <w:p w14:paraId="56E983C2" w14:textId="2E8584AA" w:rsidR="00973472" w:rsidRPr="002A3627" w:rsidRDefault="008F7552" w:rsidP="00973472">
            <w:pPr>
              <w:widowControl/>
              <w:autoSpaceDE/>
              <w:autoSpaceDN/>
              <w:rPr>
                <w:rFonts w:eastAsia="굴림"/>
                <w:color w:val="000000"/>
                <w:sz w:val="20"/>
                <w:szCs w:val="20"/>
                <w:lang w:eastAsia="ko-KR" w:bidi="ar-SA"/>
              </w:rPr>
            </w:pPr>
            <w:r>
              <w:rPr>
                <w:rFonts w:eastAsia="굴림" w:hint="eastAsia"/>
                <w:color w:val="000000"/>
                <w:sz w:val="20"/>
                <w:szCs w:val="20"/>
                <w:lang w:eastAsia="ko-KR"/>
              </w:rPr>
              <w:t>256</w:t>
            </w:r>
          </w:p>
        </w:tc>
      </w:tr>
      <w:tr w:rsidR="00291CB5" w:rsidRPr="00B36D43" w14:paraId="3882EBA6" w14:textId="77777777" w:rsidTr="008E0DB1">
        <w:trPr>
          <w:trHeight w:val="270"/>
        </w:trPr>
        <w:tc>
          <w:tcPr>
            <w:tcW w:w="1624" w:type="pct"/>
            <w:vMerge/>
            <w:shd w:val="clear" w:color="auto" w:fill="auto"/>
            <w:noWrap/>
            <w:vAlign w:val="center"/>
          </w:tcPr>
          <w:p w14:paraId="16D5421F"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E565E21" w14:textId="0CE5D0D2" w:rsidR="00291CB5" w:rsidRPr="00973472" w:rsidRDefault="00973472" w:rsidP="00291CB5">
            <w:pPr>
              <w:widowControl/>
              <w:autoSpaceDE/>
              <w:autoSpaceDN/>
              <w:rPr>
                <w:rFonts w:eastAsiaTheme="minorEastAsia"/>
                <w:sz w:val="20"/>
                <w:szCs w:val="20"/>
                <w:lang w:eastAsia="ko-KR"/>
              </w:rPr>
            </w:pPr>
            <w:proofErr w:type="spellStart"/>
            <w:r w:rsidRPr="00973472">
              <w:rPr>
                <w:sz w:val="20"/>
                <w:szCs w:val="20"/>
              </w:rPr>
              <w:t>kernel_size</w:t>
            </w:r>
            <w:proofErr w:type="spellEnd"/>
          </w:p>
        </w:tc>
        <w:tc>
          <w:tcPr>
            <w:tcW w:w="1332" w:type="pct"/>
            <w:shd w:val="clear" w:color="auto" w:fill="auto"/>
            <w:noWrap/>
            <w:vAlign w:val="center"/>
          </w:tcPr>
          <w:p w14:paraId="2265DAAD" w14:textId="3CD8B3B2" w:rsidR="00291CB5" w:rsidRPr="002A3627" w:rsidRDefault="008F7552"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3</w:t>
            </w:r>
          </w:p>
        </w:tc>
      </w:tr>
      <w:tr w:rsidR="00291CB5" w:rsidRPr="00B36D43" w14:paraId="6F8521DF" w14:textId="77777777" w:rsidTr="008E0DB1">
        <w:trPr>
          <w:trHeight w:val="270"/>
        </w:trPr>
        <w:tc>
          <w:tcPr>
            <w:tcW w:w="1624" w:type="pct"/>
            <w:vMerge/>
            <w:shd w:val="clear" w:color="auto" w:fill="auto"/>
            <w:noWrap/>
            <w:vAlign w:val="center"/>
          </w:tcPr>
          <w:p w14:paraId="59AAB383"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4B593D1" w14:textId="43A7E9A8" w:rsidR="00291CB5" w:rsidRPr="00973472" w:rsidRDefault="00973472" w:rsidP="00291CB5">
            <w:pPr>
              <w:widowControl/>
              <w:autoSpaceDE/>
              <w:autoSpaceDN/>
              <w:rPr>
                <w:rFonts w:eastAsiaTheme="minorEastAsia"/>
                <w:sz w:val="20"/>
                <w:szCs w:val="20"/>
                <w:lang w:eastAsia="ko-KR"/>
              </w:rPr>
            </w:pPr>
            <w:r w:rsidRPr="00973472">
              <w:rPr>
                <w:sz w:val="20"/>
                <w:szCs w:val="20"/>
              </w:rPr>
              <w:t>activation</w:t>
            </w:r>
          </w:p>
        </w:tc>
        <w:tc>
          <w:tcPr>
            <w:tcW w:w="1332" w:type="pct"/>
            <w:shd w:val="clear" w:color="auto" w:fill="auto"/>
            <w:noWrap/>
            <w:vAlign w:val="center"/>
          </w:tcPr>
          <w:p w14:paraId="44F469A1" w14:textId="171630D3" w:rsidR="00291CB5" w:rsidRPr="002A3627" w:rsidRDefault="008E0DB1"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ReLU</w:t>
            </w:r>
          </w:p>
        </w:tc>
      </w:tr>
      <w:tr w:rsidR="00291CB5" w:rsidRPr="00B36D43" w14:paraId="2FBCDD61" w14:textId="77777777" w:rsidTr="008E0DB1">
        <w:trPr>
          <w:trHeight w:val="270"/>
        </w:trPr>
        <w:tc>
          <w:tcPr>
            <w:tcW w:w="1624" w:type="pct"/>
            <w:vMerge/>
            <w:shd w:val="clear" w:color="auto" w:fill="auto"/>
            <w:noWrap/>
            <w:vAlign w:val="center"/>
          </w:tcPr>
          <w:p w14:paraId="1B488898"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48ACDCB3" w14:textId="0C167F24" w:rsidR="00291CB5" w:rsidRPr="002A3627" w:rsidRDefault="008E0DB1" w:rsidP="00291CB5">
            <w:pPr>
              <w:widowControl/>
              <w:autoSpaceDE/>
              <w:autoSpaceDN/>
              <w:rPr>
                <w:sz w:val="20"/>
                <w:szCs w:val="20"/>
              </w:rPr>
            </w:pPr>
            <w:r w:rsidRPr="008E0DB1">
              <w:rPr>
                <w:sz w:val="20"/>
                <w:szCs w:val="20"/>
              </w:rPr>
              <w:t>Pooling</w:t>
            </w:r>
          </w:p>
        </w:tc>
        <w:tc>
          <w:tcPr>
            <w:tcW w:w="1332" w:type="pct"/>
            <w:shd w:val="clear" w:color="auto" w:fill="auto"/>
            <w:noWrap/>
            <w:vAlign w:val="center"/>
          </w:tcPr>
          <w:p w14:paraId="2A9BA2AF" w14:textId="30641DC2" w:rsidR="00291CB5" w:rsidRPr="002A3627" w:rsidRDefault="008E0DB1" w:rsidP="00291CB5">
            <w:pPr>
              <w:widowControl/>
              <w:autoSpaceDE/>
              <w:autoSpaceDN/>
              <w:rPr>
                <w:rFonts w:eastAsia="굴림"/>
                <w:color w:val="000000"/>
                <w:sz w:val="20"/>
                <w:szCs w:val="20"/>
                <w:lang w:eastAsia="ko-KR" w:bidi="ar-SA"/>
              </w:rPr>
            </w:pPr>
            <w:r w:rsidRPr="008E0DB1">
              <w:rPr>
                <w:rFonts w:eastAsia="굴림"/>
                <w:color w:val="000000"/>
                <w:sz w:val="20"/>
                <w:szCs w:val="20"/>
                <w:lang w:eastAsia="ko-KR"/>
              </w:rPr>
              <w:t>MaxPooling1D(</w:t>
            </w:r>
            <w:proofErr w:type="spellStart"/>
            <w:r w:rsidRPr="008E0DB1">
              <w:rPr>
                <w:rFonts w:eastAsia="굴림"/>
                <w:color w:val="000000"/>
                <w:sz w:val="20"/>
                <w:szCs w:val="20"/>
                <w:lang w:eastAsia="ko-KR"/>
              </w:rPr>
              <w:t>pool_size</w:t>
            </w:r>
            <w:proofErr w:type="spellEnd"/>
            <w:r w:rsidRPr="008E0DB1">
              <w:rPr>
                <w:rFonts w:eastAsia="굴림"/>
                <w:color w:val="000000"/>
                <w:sz w:val="20"/>
                <w:szCs w:val="20"/>
                <w:lang w:eastAsia="ko-KR"/>
              </w:rPr>
              <w:t>=2)</w:t>
            </w:r>
          </w:p>
        </w:tc>
      </w:tr>
      <w:tr w:rsidR="00291CB5" w:rsidRPr="00B36D43" w14:paraId="631E3A18" w14:textId="77777777" w:rsidTr="008E0DB1">
        <w:trPr>
          <w:trHeight w:val="270"/>
        </w:trPr>
        <w:tc>
          <w:tcPr>
            <w:tcW w:w="1624" w:type="pct"/>
            <w:vMerge/>
            <w:shd w:val="clear" w:color="auto" w:fill="auto"/>
            <w:noWrap/>
            <w:vAlign w:val="center"/>
          </w:tcPr>
          <w:p w14:paraId="7E227C4A" w14:textId="77777777" w:rsidR="00291CB5" w:rsidRPr="002A3627" w:rsidRDefault="00291CB5" w:rsidP="00291CB5">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C07177A" w14:textId="14E0E281" w:rsidR="00291CB5" w:rsidRPr="002A3627" w:rsidRDefault="008E0DB1" w:rsidP="00291CB5">
            <w:pPr>
              <w:widowControl/>
              <w:autoSpaceDE/>
              <w:autoSpaceDN/>
              <w:rPr>
                <w:sz w:val="20"/>
                <w:szCs w:val="20"/>
              </w:rPr>
            </w:pPr>
            <w:r w:rsidRPr="008E0DB1">
              <w:rPr>
                <w:sz w:val="20"/>
                <w:szCs w:val="20"/>
              </w:rPr>
              <w:t>Dense Units</w:t>
            </w:r>
          </w:p>
        </w:tc>
        <w:tc>
          <w:tcPr>
            <w:tcW w:w="1332" w:type="pct"/>
            <w:shd w:val="clear" w:color="auto" w:fill="auto"/>
            <w:noWrap/>
            <w:vAlign w:val="center"/>
          </w:tcPr>
          <w:p w14:paraId="071C48B7" w14:textId="4ADF7F53" w:rsidR="00291CB5" w:rsidRPr="002A3627" w:rsidRDefault="008E0DB1" w:rsidP="00291CB5">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r w:rsidR="008E0DB1" w:rsidRPr="00B36D43" w14:paraId="389952DA" w14:textId="77777777" w:rsidTr="008E0DB1">
        <w:trPr>
          <w:trHeight w:val="270"/>
        </w:trPr>
        <w:tc>
          <w:tcPr>
            <w:tcW w:w="1624" w:type="pct"/>
            <w:vMerge w:val="restart"/>
            <w:shd w:val="clear" w:color="auto" w:fill="auto"/>
            <w:noWrap/>
            <w:vAlign w:val="center"/>
          </w:tcPr>
          <w:p w14:paraId="2180F421" w14:textId="2C35457E" w:rsidR="008E0DB1" w:rsidRPr="002A3627" w:rsidRDefault="008E0DB1" w:rsidP="008E0DB1">
            <w:pPr>
              <w:widowControl/>
              <w:autoSpaceDE/>
              <w:autoSpaceDN/>
              <w:jc w:val="center"/>
              <w:rPr>
                <w:rFonts w:eastAsia="굴림"/>
                <w:b/>
                <w:bCs/>
                <w:color w:val="000000"/>
                <w:sz w:val="20"/>
                <w:szCs w:val="20"/>
                <w:lang w:eastAsia="ko-KR" w:bidi="ar-SA"/>
              </w:rPr>
            </w:pPr>
            <w:r w:rsidRPr="002A3627">
              <w:rPr>
                <w:rFonts w:eastAsia="굴림"/>
                <w:b/>
                <w:bCs/>
                <w:color w:val="000000"/>
                <w:sz w:val="20"/>
                <w:szCs w:val="20"/>
                <w:lang w:eastAsia="ko-KR" w:bidi="ar-SA"/>
              </w:rPr>
              <w:t>CNN</w:t>
            </w:r>
            <w:r>
              <w:rPr>
                <w:rFonts w:eastAsia="굴림" w:hint="eastAsia"/>
                <w:b/>
                <w:bCs/>
                <w:color w:val="000000"/>
                <w:sz w:val="20"/>
                <w:szCs w:val="20"/>
                <w:lang w:eastAsia="ko-KR" w:bidi="ar-SA"/>
              </w:rPr>
              <w:t>-GRU</w:t>
            </w:r>
          </w:p>
        </w:tc>
        <w:tc>
          <w:tcPr>
            <w:tcW w:w="2045" w:type="pct"/>
            <w:shd w:val="clear" w:color="auto" w:fill="auto"/>
            <w:noWrap/>
            <w:vAlign w:val="center"/>
          </w:tcPr>
          <w:p w14:paraId="6B226CD4" w14:textId="7B88399F" w:rsidR="008E0DB1" w:rsidRPr="002A3627" w:rsidRDefault="008E0DB1" w:rsidP="008E0DB1">
            <w:pPr>
              <w:widowControl/>
              <w:autoSpaceDE/>
              <w:autoSpaceDN/>
              <w:rPr>
                <w:sz w:val="20"/>
                <w:szCs w:val="20"/>
              </w:rPr>
            </w:pPr>
            <w:r w:rsidRPr="002A3627">
              <w:rPr>
                <w:sz w:val="20"/>
                <w:szCs w:val="20"/>
              </w:rPr>
              <w:t>Unit Numbers</w:t>
            </w:r>
          </w:p>
        </w:tc>
        <w:tc>
          <w:tcPr>
            <w:tcW w:w="1332" w:type="pct"/>
            <w:shd w:val="clear" w:color="auto" w:fill="auto"/>
            <w:noWrap/>
            <w:vAlign w:val="center"/>
          </w:tcPr>
          <w:p w14:paraId="22B5EEDD" w14:textId="30CB6BB2" w:rsidR="008E0DB1" w:rsidRPr="002A3627" w:rsidRDefault="003F2DD4"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50</w:t>
            </w:r>
          </w:p>
        </w:tc>
      </w:tr>
      <w:tr w:rsidR="008E0DB1" w:rsidRPr="00B36D43" w14:paraId="6CDEE0AB" w14:textId="77777777" w:rsidTr="008E0DB1">
        <w:trPr>
          <w:trHeight w:val="270"/>
        </w:trPr>
        <w:tc>
          <w:tcPr>
            <w:tcW w:w="1624" w:type="pct"/>
            <w:vMerge/>
            <w:shd w:val="clear" w:color="auto" w:fill="auto"/>
            <w:noWrap/>
            <w:vAlign w:val="center"/>
          </w:tcPr>
          <w:p w14:paraId="5198D504"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6F30E646" w14:textId="3FE9180A" w:rsidR="008E0DB1" w:rsidRPr="002A3627" w:rsidRDefault="00D924A1" w:rsidP="008E0DB1">
            <w:pPr>
              <w:widowControl/>
              <w:autoSpaceDE/>
              <w:autoSpaceDN/>
              <w:rPr>
                <w:sz w:val="20"/>
                <w:szCs w:val="20"/>
              </w:rPr>
            </w:pPr>
            <w:r>
              <w:rPr>
                <w:rFonts w:eastAsia="굴림" w:hint="eastAsia"/>
                <w:color w:val="000000"/>
                <w:sz w:val="20"/>
                <w:szCs w:val="20"/>
                <w:lang w:eastAsia="ko-KR"/>
              </w:rPr>
              <w:t>Dense Units</w:t>
            </w:r>
          </w:p>
        </w:tc>
        <w:tc>
          <w:tcPr>
            <w:tcW w:w="1332" w:type="pct"/>
            <w:shd w:val="clear" w:color="auto" w:fill="auto"/>
            <w:noWrap/>
            <w:vAlign w:val="center"/>
          </w:tcPr>
          <w:p w14:paraId="41FEF3E1" w14:textId="5B8BFA9A" w:rsidR="008E0DB1" w:rsidRPr="002A3627" w:rsidRDefault="008E0DB1" w:rsidP="008E0DB1">
            <w:pPr>
              <w:widowControl/>
              <w:autoSpaceDE/>
              <w:autoSpaceDN/>
              <w:rPr>
                <w:rFonts w:eastAsia="굴림"/>
                <w:color w:val="000000"/>
                <w:sz w:val="20"/>
                <w:szCs w:val="20"/>
                <w:lang w:eastAsia="ko-KR" w:bidi="ar-SA"/>
              </w:rPr>
            </w:pPr>
            <w:r w:rsidRPr="002A3627">
              <w:rPr>
                <w:rFonts w:eastAsia="굴림"/>
                <w:color w:val="000000"/>
                <w:sz w:val="20"/>
                <w:szCs w:val="20"/>
                <w:lang w:eastAsia="ko-KR" w:bidi="ar-SA"/>
              </w:rPr>
              <w:t>2</w:t>
            </w:r>
          </w:p>
        </w:tc>
      </w:tr>
      <w:tr w:rsidR="008E0DB1" w:rsidRPr="00B36D43" w14:paraId="1830479B" w14:textId="77777777" w:rsidTr="008E0DB1">
        <w:trPr>
          <w:trHeight w:val="270"/>
        </w:trPr>
        <w:tc>
          <w:tcPr>
            <w:tcW w:w="1624" w:type="pct"/>
            <w:vMerge/>
            <w:shd w:val="clear" w:color="auto" w:fill="auto"/>
            <w:noWrap/>
            <w:vAlign w:val="center"/>
          </w:tcPr>
          <w:p w14:paraId="6B9D59D8"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0E8CB061" w14:textId="1B982C54" w:rsidR="008E0DB1" w:rsidRPr="002A3627" w:rsidRDefault="008E0DB1" w:rsidP="008E0DB1">
            <w:pPr>
              <w:widowControl/>
              <w:autoSpaceDE/>
              <w:autoSpaceDN/>
              <w:rPr>
                <w:sz w:val="20"/>
                <w:szCs w:val="20"/>
              </w:rPr>
            </w:pPr>
            <w:r w:rsidRPr="002A3627">
              <w:rPr>
                <w:sz w:val="20"/>
                <w:szCs w:val="20"/>
              </w:rPr>
              <w:t>Dropout Ratio</w:t>
            </w:r>
          </w:p>
        </w:tc>
        <w:tc>
          <w:tcPr>
            <w:tcW w:w="1332" w:type="pct"/>
            <w:shd w:val="clear" w:color="auto" w:fill="auto"/>
            <w:noWrap/>
            <w:vAlign w:val="center"/>
          </w:tcPr>
          <w:p w14:paraId="465724EC" w14:textId="1B40F493"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0.2</w:t>
            </w:r>
          </w:p>
        </w:tc>
      </w:tr>
      <w:tr w:rsidR="008E0DB1" w:rsidRPr="00B36D43" w14:paraId="5A570A59" w14:textId="77777777" w:rsidTr="008E0DB1">
        <w:trPr>
          <w:trHeight w:val="270"/>
        </w:trPr>
        <w:tc>
          <w:tcPr>
            <w:tcW w:w="1624" w:type="pct"/>
            <w:vMerge/>
            <w:shd w:val="clear" w:color="auto" w:fill="auto"/>
            <w:noWrap/>
            <w:vAlign w:val="center"/>
          </w:tcPr>
          <w:p w14:paraId="6D50060D"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vAlign w:val="center"/>
          </w:tcPr>
          <w:p w14:paraId="3205117E" w14:textId="09B02C7F" w:rsidR="008E0DB1" w:rsidRPr="002A3627" w:rsidRDefault="008E0DB1" w:rsidP="008E0DB1">
            <w:pPr>
              <w:widowControl/>
              <w:autoSpaceDE/>
              <w:autoSpaceDN/>
              <w:rPr>
                <w:sz w:val="20"/>
                <w:szCs w:val="20"/>
              </w:rPr>
            </w:pPr>
            <w:r w:rsidRPr="00973472">
              <w:rPr>
                <w:sz w:val="20"/>
                <w:szCs w:val="20"/>
              </w:rPr>
              <w:t>filters</w:t>
            </w:r>
          </w:p>
        </w:tc>
        <w:tc>
          <w:tcPr>
            <w:tcW w:w="1332" w:type="pct"/>
            <w:shd w:val="clear" w:color="auto" w:fill="auto"/>
            <w:noWrap/>
            <w:vAlign w:val="center"/>
          </w:tcPr>
          <w:p w14:paraId="077CD07D" w14:textId="5CAE1427"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rPr>
              <w:t>256</w:t>
            </w:r>
          </w:p>
        </w:tc>
      </w:tr>
      <w:tr w:rsidR="008E0DB1" w:rsidRPr="00B36D43" w14:paraId="47DCDF47" w14:textId="77777777" w:rsidTr="008E0DB1">
        <w:trPr>
          <w:trHeight w:val="270"/>
        </w:trPr>
        <w:tc>
          <w:tcPr>
            <w:tcW w:w="1624" w:type="pct"/>
            <w:vMerge/>
            <w:shd w:val="clear" w:color="auto" w:fill="auto"/>
            <w:noWrap/>
            <w:vAlign w:val="center"/>
          </w:tcPr>
          <w:p w14:paraId="097CA94F"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0E780043" w14:textId="05B792CB" w:rsidR="008E0DB1" w:rsidRPr="00973472" w:rsidRDefault="008E0DB1" w:rsidP="008E0DB1">
            <w:pPr>
              <w:widowControl/>
              <w:autoSpaceDE/>
              <w:autoSpaceDN/>
              <w:rPr>
                <w:rFonts w:eastAsiaTheme="minorEastAsia"/>
                <w:sz w:val="20"/>
                <w:szCs w:val="20"/>
                <w:lang w:eastAsia="ko-KR"/>
              </w:rPr>
            </w:pPr>
            <w:proofErr w:type="spellStart"/>
            <w:r w:rsidRPr="00973472">
              <w:rPr>
                <w:sz w:val="20"/>
                <w:szCs w:val="20"/>
              </w:rPr>
              <w:t>kernel_size</w:t>
            </w:r>
            <w:proofErr w:type="spellEnd"/>
          </w:p>
        </w:tc>
        <w:tc>
          <w:tcPr>
            <w:tcW w:w="1332" w:type="pct"/>
            <w:shd w:val="clear" w:color="auto" w:fill="auto"/>
            <w:noWrap/>
            <w:vAlign w:val="center"/>
          </w:tcPr>
          <w:p w14:paraId="2CAEC589" w14:textId="24B14ACA" w:rsidR="008E0DB1" w:rsidRPr="002A3627" w:rsidRDefault="008F7552"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3</w:t>
            </w:r>
          </w:p>
        </w:tc>
      </w:tr>
      <w:tr w:rsidR="008E0DB1" w:rsidRPr="00B36D43" w14:paraId="555D17A8" w14:textId="77777777" w:rsidTr="008E0DB1">
        <w:trPr>
          <w:trHeight w:val="270"/>
        </w:trPr>
        <w:tc>
          <w:tcPr>
            <w:tcW w:w="1624" w:type="pct"/>
            <w:vMerge/>
            <w:shd w:val="clear" w:color="auto" w:fill="auto"/>
            <w:noWrap/>
            <w:vAlign w:val="center"/>
          </w:tcPr>
          <w:p w14:paraId="03858E8C"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35BA3C9E" w14:textId="08006260" w:rsidR="008E0DB1" w:rsidRPr="00973472" w:rsidRDefault="008E0DB1" w:rsidP="008E0DB1">
            <w:pPr>
              <w:widowControl/>
              <w:autoSpaceDE/>
              <w:autoSpaceDN/>
              <w:rPr>
                <w:rFonts w:eastAsiaTheme="minorEastAsia"/>
                <w:sz w:val="20"/>
                <w:szCs w:val="20"/>
                <w:lang w:eastAsia="ko-KR"/>
              </w:rPr>
            </w:pPr>
            <w:r w:rsidRPr="00973472">
              <w:rPr>
                <w:sz w:val="20"/>
                <w:szCs w:val="20"/>
              </w:rPr>
              <w:t>activation</w:t>
            </w:r>
          </w:p>
        </w:tc>
        <w:tc>
          <w:tcPr>
            <w:tcW w:w="1332" w:type="pct"/>
            <w:shd w:val="clear" w:color="auto" w:fill="auto"/>
            <w:noWrap/>
            <w:vAlign w:val="center"/>
          </w:tcPr>
          <w:p w14:paraId="44B4563C" w14:textId="29E766D5" w:rsidR="008E0DB1" w:rsidRPr="002A3627" w:rsidRDefault="008E0DB1"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ReLU</w:t>
            </w:r>
          </w:p>
        </w:tc>
      </w:tr>
      <w:tr w:rsidR="008E0DB1" w:rsidRPr="00B36D43" w14:paraId="7C4E2479" w14:textId="77777777" w:rsidTr="008E0DB1">
        <w:trPr>
          <w:trHeight w:val="270"/>
        </w:trPr>
        <w:tc>
          <w:tcPr>
            <w:tcW w:w="1624" w:type="pct"/>
            <w:vMerge/>
            <w:shd w:val="clear" w:color="auto" w:fill="auto"/>
            <w:noWrap/>
            <w:vAlign w:val="center"/>
          </w:tcPr>
          <w:p w14:paraId="7AFFBF61"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405DD956" w14:textId="73580242" w:rsidR="008E0DB1" w:rsidRPr="002A3627" w:rsidRDefault="008E0DB1" w:rsidP="008E0DB1">
            <w:pPr>
              <w:widowControl/>
              <w:autoSpaceDE/>
              <w:autoSpaceDN/>
              <w:rPr>
                <w:sz w:val="20"/>
                <w:szCs w:val="20"/>
              </w:rPr>
            </w:pPr>
            <w:r w:rsidRPr="008E0DB1">
              <w:rPr>
                <w:sz w:val="20"/>
                <w:szCs w:val="20"/>
              </w:rPr>
              <w:t>Pooling</w:t>
            </w:r>
          </w:p>
        </w:tc>
        <w:tc>
          <w:tcPr>
            <w:tcW w:w="1332" w:type="pct"/>
            <w:shd w:val="clear" w:color="auto" w:fill="auto"/>
            <w:noWrap/>
            <w:vAlign w:val="center"/>
          </w:tcPr>
          <w:p w14:paraId="6B677DB3" w14:textId="5F62E15F" w:rsidR="008E0DB1" w:rsidRPr="002A3627" w:rsidRDefault="008E0DB1" w:rsidP="008E0DB1">
            <w:pPr>
              <w:widowControl/>
              <w:autoSpaceDE/>
              <w:autoSpaceDN/>
              <w:rPr>
                <w:rFonts w:eastAsia="굴림"/>
                <w:color w:val="000000"/>
                <w:sz w:val="20"/>
                <w:szCs w:val="20"/>
                <w:lang w:eastAsia="ko-KR" w:bidi="ar-SA"/>
              </w:rPr>
            </w:pPr>
            <w:r w:rsidRPr="008E0DB1">
              <w:rPr>
                <w:rFonts w:eastAsia="굴림"/>
                <w:color w:val="000000"/>
                <w:sz w:val="20"/>
                <w:szCs w:val="20"/>
                <w:lang w:eastAsia="ko-KR"/>
              </w:rPr>
              <w:t>MaxPooling1D(</w:t>
            </w:r>
            <w:proofErr w:type="spellStart"/>
            <w:r w:rsidRPr="008E0DB1">
              <w:rPr>
                <w:rFonts w:eastAsia="굴림"/>
                <w:color w:val="000000"/>
                <w:sz w:val="20"/>
                <w:szCs w:val="20"/>
                <w:lang w:eastAsia="ko-KR"/>
              </w:rPr>
              <w:t>pool_size</w:t>
            </w:r>
            <w:proofErr w:type="spellEnd"/>
            <w:r w:rsidRPr="008E0DB1">
              <w:rPr>
                <w:rFonts w:eastAsia="굴림"/>
                <w:color w:val="000000"/>
                <w:sz w:val="20"/>
                <w:szCs w:val="20"/>
                <w:lang w:eastAsia="ko-KR"/>
              </w:rPr>
              <w:t>=2)</w:t>
            </w:r>
          </w:p>
        </w:tc>
      </w:tr>
      <w:tr w:rsidR="008E0DB1" w:rsidRPr="00B36D43" w14:paraId="1142ACE8" w14:textId="77777777" w:rsidTr="008E0DB1">
        <w:trPr>
          <w:trHeight w:val="270"/>
        </w:trPr>
        <w:tc>
          <w:tcPr>
            <w:tcW w:w="1624" w:type="pct"/>
            <w:vMerge/>
            <w:shd w:val="clear" w:color="auto" w:fill="auto"/>
            <w:noWrap/>
            <w:vAlign w:val="center"/>
          </w:tcPr>
          <w:p w14:paraId="5A845015" w14:textId="77777777" w:rsidR="008E0DB1" w:rsidRPr="002A3627" w:rsidRDefault="008E0DB1" w:rsidP="008E0DB1">
            <w:pPr>
              <w:widowControl/>
              <w:autoSpaceDE/>
              <w:autoSpaceDN/>
              <w:jc w:val="center"/>
              <w:rPr>
                <w:rFonts w:eastAsia="굴림"/>
                <w:b/>
                <w:bCs/>
                <w:color w:val="000000"/>
                <w:sz w:val="20"/>
                <w:szCs w:val="20"/>
                <w:lang w:eastAsia="ko-KR" w:bidi="ar-SA"/>
              </w:rPr>
            </w:pPr>
          </w:p>
        </w:tc>
        <w:tc>
          <w:tcPr>
            <w:tcW w:w="2045" w:type="pct"/>
            <w:shd w:val="clear" w:color="auto" w:fill="auto"/>
            <w:noWrap/>
          </w:tcPr>
          <w:p w14:paraId="21012D11" w14:textId="7051BE75" w:rsidR="008E0DB1" w:rsidRPr="002A3627" w:rsidRDefault="008E0DB1" w:rsidP="008E0DB1">
            <w:pPr>
              <w:widowControl/>
              <w:autoSpaceDE/>
              <w:autoSpaceDN/>
              <w:rPr>
                <w:sz w:val="20"/>
                <w:szCs w:val="20"/>
              </w:rPr>
            </w:pPr>
            <w:r w:rsidRPr="008E0DB1">
              <w:rPr>
                <w:sz w:val="20"/>
                <w:szCs w:val="20"/>
              </w:rPr>
              <w:t>Dense Units</w:t>
            </w:r>
          </w:p>
        </w:tc>
        <w:tc>
          <w:tcPr>
            <w:tcW w:w="1332" w:type="pct"/>
            <w:shd w:val="clear" w:color="auto" w:fill="auto"/>
            <w:noWrap/>
            <w:vAlign w:val="center"/>
          </w:tcPr>
          <w:p w14:paraId="452AAD2F" w14:textId="4562AFDA" w:rsidR="008E0DB1" w:rsidRPr="002A3627" w:rsidRDefault="008E0DB1" w:rsidP="008E0DB1">
            <w:pPr>
              <w:widowControl/>
              <w:autoSpaceDE/>
              <w:autoSpaceDN/>
              <w:rPr>
                <w:rFonts w:eastAsia="굴림"/>
                <w:color w:val="000000"/>
                <w:sz w:val="20"/>
                <w:szCs w:val="20"/>
                <w:lang w:eastAsia="ko-KR" w:bidi="ar-SA"/>
              </w:rPr>
            </w:pPr>
            <w:r>
              <w:rPr>
                <w:rFonts w:eastAsia="굴림" w:hint="eastAsia"/>
                <w:color w:val="000000"/>
                <w:sz w:val="20"/>
                <w:szCs w:val="20"/>
                <w:lang w:eastAsia="ko-KR" w:bidi="ar-SA"/>
              </w:rPr>
              <w:t>1</w:t>
            </w:r>
          </w:p>
        </w:tc>
      </w:tr>
    </w:tbl>
    <w:p w14:paraId="16719CC3"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1559717F" w14:textId="5BD15448" w:rsidR="003D21E3" w:rsidRDefault="0060196E"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감정 분석 변수를 포함한 모델이 그렇지 않은 모델보다 전반적으로 더 낮은 예측 오차를 보이며 우수한 성능을 나타냈다. 특히, GRU 모델이 대부분의 조합에서 가장 낮은 MSE 및 MAPE를 기록하며 예측 정확도 측면에서 가장 안정적인 성능을 보였다.</w:t>
      </w:r>
      <w:r>
        <w:rPr>
          <w:rFonts w:ascii="맑은 고딕" w:eastAsia="맑은 고딕" w:hAnsi="맑은 고딕" w:cs="맑은 고딕" w:hint="eastAsia"/>
          <w:color w:val="000000"/>
          <w:sz w:val="24"/>
          <w:szCs w:val="24"/>
          <w:lang w:eastAsia="ko-KR"/>
        </w:rPr>
        <w:t xml:space="preserve"> 그 중 </w:t>
      </w:r>
      <w:proofErr w:type="spellStart"/>
      <w:r>
        <w:rPr>
          <w:rFonts w:ascii="맑은 고딕" w:eastAsia="맑은 고딕" w:hAnsi="맑은 고딕" w:cs="맑은 고딕"/>
          <w:color w:val="000000"/>
          <w:sz w:val="24"/>
          <w:szCs w:val="24"/>
          <w:lang w:eastAsia="ko-KR"/>
        </w:rPr>
        <w:t>S</w:t>
      </w:r>
      <w:r>
        <w:rPr>
          <w:rFonts w:ascii="맑은 고딕" w:eastAsia="맑은 고딕" w:hAnsi="맑은 고딕" w:cs="맑은 고딕" w:hint="eastAsia"/>
          <w:color w:val="000000"/>
          <w:sz w:val="24"/>
          <w:szCs w:val="24"/>
          <w:lang w:eastAsia="ko-KR"/>
        </w:rPr>
        <w:t>ocre</w:t>
      </w:r>
      <w:proofErr w:type="spellEnd"/>
      <w:r>
        <w:rPr>
          <w:rFonts w:ascii="맑은 고딕" w:eastAsia="맑은 고딕" w:hAnsi="맑은 고딕" w:cs="맑은 고딕" w:hint="eastAsia"/>
          <w:color w:val="000000"/>
          <w:sz w:val="24"/>
          <w:szCs w:val="24"/>
          <w:lang w:eastAsia="ko-KR"/>
        </w:rPr>
        <w:t xml:space="preserve"> 0.9이상 댓글 감정 분석을 조합한 GRU 모델이 </w:t>
      </w:r>
      <w:proofErr w:type="spellStart"/>
      <w:r>
        <w:rPr>
          <w:rFonts w:ascii="맑은 고딕" w:eastAsia="맑은 고딕" w:hAnsi="맑은 고딕" w:cs="맑은 고딕" w:hint="eastAsia"/>
          <w:color w:val="000000"/>
          <w:sz w:val="24"/>
          <w:szCs w:val="24"/>
          <w:lang w:eastAsia="ko-KR"/>
        </w:rPr>
        <w:t>mape</w:t>
      </w:r>
      <w:proofErr w:type="spellEnd"/>
      <w:r>
        <w:rPr>
          <w:rFonts w:ascii="맑은 고딕" w:eastAsia="맑은 고딕" w:hAnsi="맑은 고딕" w:cs="맑은 고딕" w:hint="eastAsia"/>
          <w:color w:val="000000"/>
          <w:sz w:val="24"/>
          <w:szCs w:val="24"/>
          <w:lang w:eastAsia="ko-KR"/>
        </w:rPr>
        <w:t xml:space="preserve"> 0.557374로 가장 성능이 좋게 나왔다</w:t>
      </w:r>
      <w:r w:rsidRPr="0060196E">
        <w:rPr>
          <w:rFonts w:ascii="맑은 고딕" w:eastAsia="맑은 고딕" w:hAnsi="맑은 고딕" w:cs="맑은 고딕" w:hint="eastAsia"/>
          <w:color w:val="000000"/>
          <w:sz w:val="24"/>
          <w:szCs w:val="24"/>
          <w:lang w:eastAsia="ko-KR"/>
        </w:rPr>
        <w:t>.</w:t>
      </w:r>
    </w:p>
    <w:p w14:paraId="1AD55D09"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 xml:space="preserve">감정 분석 변수 중에서는 뉴스 데이터를 기반으로 한 </w:t>
      </w:r>
      <w:proofErr w:type="spellStart"/>
      <w:r w:rsidRPr="0060196E">
        <w:rPr>
          <w:rFonts w:ascii="맑은 고딕" w:eastAsia="맑은 고딕" w:hAnsi="맑은 고딕" w:cs="맑은 고딕"/>
          <w:color w:val="000000"/>
          <w:sz w:val="24"/>
          <w:szCs w:val="24"/>
          <w:lang w:eastAsia="ko-KR"/>
        </w:rPr>
        <w:t>긍</w:t>
      </w:r>
      <w:proofErr w:type="spellEnd"/>
      <w:r w:rsidRPr="0060196E">
        <w:rPr>
          <w:rFonts w:ascii="맑은 고딕" w:eastAsia="맑은 고딕" w:hAnsi="맑은 고딕" w:cs="맑은 고딕"/>
          <w:color w:val="000000"/>
          <w:sz w:val="24"/>
          <w:szCs w:val="24"/>
          <w:lang w:eastAsia="ko-KR"/>
        </w:rPr>
        <w:t xml:space="preserve">·부정 점수(2분류) 또는 댓글 데이터를 기반으로 한 감정 점수 중 신뢰도(score) 0.9 이상인 경우가 예측 성능을 가장 크게 향상시키는 것으로 나타났다. 예를 들어, 감정 분석을 전혀 사용하지 않은 GRU 모델의 MSE는 391.89, MAPE는 1.41로 나타났으나, 뉴스 감성 점수(2분류)를 포함한 경우 </w:t>
      </w:r>
      <w:r w:rsidRPr="0060196E">
        <w:rPr>
          <w:rFonts w:ascii="맑은 고딕" w:eastAsia="맑은 고딕" w:hAnsi="맑은 고딕" w:cs="맑은 고딕"/>
          <w:color w:val="000000"/>
          <w:sz w:val="24"/>
          <w:szCs w:val="24"/>
          <w:lang w:eastAsia="ko-KR"/>
        </w:rPr>
        <w:lastRenderedPageBreak/>
        <w:t>MSE는 65.01, MAPE는 0.57까지 감소하였다. 또한, 댓글 감정 점수(score &gt; 0.9)를 포함한 GRU 모델의 MSE는 70.98, MAPE는 0.56으로 매우 우수한 예측력을 보였다.</w:t>
      </w:r>
    </w:p>
    <w:p w14:paraId="065EDB38"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반면, CNN-LSTM과 CNN-GRU 기반 모델은 상대적으로 예측 오차가 큰 편이었으며, 특히 뉴스·댓글 감정 변수를 포함하더라도 예측 정확도 개선 효과가 제한적으로 나타났다. 이는 CNN 구조가 시계열 데이터의 장기적인 흐름을 포착하는 데 상대적으로 비효율적일 수 있음을 시사한다.</w:t>
      </w:r>
    </w:p>
    <w:p w14:paraId="000CA89F" w14:textId="77777777" w:rsid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 xml:space="preserve">또한, 뉴스와 댓글 감정 점수를 동시에 포함한 조합도 실험에 포함하였으며, 일부 경우에서는 단일 감정 정보만을 사용했을 때보다 더 나은 성능을 보였다. 그러나 모든 조합에서 일관된 개선 효과를 보이지는 않았으며, 단일한 </w:t>
      </w:r>
      <w:proofErr w:type="spellStart"/>
      <w:r w:rsidRPr="0060196E">
        <w:rPr>
          <w:rFonts w:ascii="맑은 고딕" w:eastAsia="맑은 고딕" w:hAnsi="맑은 고딕" w:cs="맑은 고딕"/>
          <w:color w:val="000000"/>
          <w:sz w:val="24"/>
          <w:szCs w:val="24"/>
          <w:lang w:eastAsia="ko-KR"/>
        </w:rPr>
        <w:t>고신뢰</w:t>
      </w:r>
      <w:proofErr w:type="spellEnd"/>
      <w:r w:rsidRPr="0060196E">
        <w:rPr>
          <w:rFonts w:ascii="맑은 고딕" w:eastAsia="맑은 고딕" w:hAnsi="맑은 고딕" w:cs="맑은 고딕"/>
          <w:color w:val="000000"/>
          <w:sz w:val="24"/>
          <w:szCs w:val="24"/>
          <w:lang w:eastAsia="ko-KR"/>
        </w:rPr>
        <w:t xml:space="preserve"> 감정 점수(score ≥ 0.9)를 사용하는 것이 더 안정적인 성능을 제공하는 것으로 분석되었다.</w:t>
      </w:r>
    </w:p>
    <w:p w14:paraId="36E5D21B" w14:textId="77777777" w:rsidR="006B6315" w:rsidRDefault="006B6315"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tbl>
      <w:tblPr>
        <w:tblStyle w:val="a9"/>
        <w:tblW w:w="0" w:type="auto"/>
        <w:tblInd w:w="110" w:type="dxa"/>
        <w:tblLook w:val="04A0" w:firstRow="1" w:lastRow="0" w:firstColumn="1" w:lastColumn="0" w:noHBand="0" w:noVBand="1"/>
      </w:tblPr>
      <w:tblGrid>
        <w:gridCol w:w="2862"/>
        <w:gridCol w:w="1860"/>
        <w:gridCol w:w="2353"/>
        <w:gridCol w:w="2355"/>
      </w:tblGrid>
      <w:tr w:rsidR="008805F0" w14:paraId="38D7AEF9" w14:textId="77777777" w:rsidTr="008805F0">
        <w:tc>
          <w:tcPr>
            <w:tcW w:w="2862" w:type="dxa"/>
          </w:tcPr>
          <w:p w14:paraId="3E49C2B4" w14:textId="0717BE6D"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Combination</w:t>
            </w:r>
          </w:p>
        </w:tc>
        <w:tc>
          <w:tcPr>
            <w:tcW w:w="1860" w:type="dxa"/>
          </w:tcPr>
          <w:p w14:paraId="2EBF5686" w14:textId="63606459"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Model</w:t>
            </w:r>
          </w:p>
        </w:tc>
        <w:tc>
          <w:tcPr>
            <w:tcW w:w="2353" w:type="dxa"/>
          </w:tcPr>
          <w:p w14:paraId="7D671211" w14:textId="44D52D9B"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MSE</w:t>
            </w:r>
          </w:p>
        </w:tc>
        <w:tc>
          <w:tcPr>
            <w:tcW w:w="2355" w:type="dxa"/>
          </w:tcPr>
          <w:p w14:paraId="762D09A3" w14:textId="7DBC1D7C" w:rsidR="008805F0" w:rsidRPr="008805F0" w:rsidRDefault="008805F0" w:rsidP="0060196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MAPE</w:t>
            </w:r>
          </w:p>
        </w:tc>
      </w:tr>
      <w:tr w:rsidR="00152155" w14:paraId="580D87BC" w14:textId="77777777" w:rsidTr="008805F0">
        <w:tc>
          <w:tcPr>
            <w:tcW w:w="2862" w:type="dxa"/>
            <w:vMerge w:val="restart"/>
          </w:tcPr>
          <w:p w14:paraId="45604A91" w14:textId="6AA41E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w/o sentiment score</w:t>
            </w:r>
          </w:p>
        </w:tc>
        <w:tc>
          <w:tcPr>
            <w:tcW w:w="1860" w:type="dxa"/>
          </w:tcPr>
          <w:p w14:paraId="1A197ACA" w14:textId="5D9F44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5E885040" w14:textId="044C834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154.582199</w:t>
            </w:r>
          </w:p>
        </w:tc>
        <w:tc>
          <w:tcPr>
            <w:tcW w:w="2355" w:type="dxa"/>
            <w:vAlign w:val="bottom"/>
          </w:tcPr>
          <w:p w14:paraId="2E7BA249" w14:textId="0B4A026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0.862627</w:t>
            </w:r>
          </w:p>
        </w:tc>
      </w:tr>
      <w:tr w:rsidR="00152155" w14:paraId="70A0D7EA" w14:textId="77777777" w:rsidTr="008805F0">
        <w:tc>
          <w:tcPr>
            <w:tcW w:w="2862" w:type="dxa"/>
            <w:vMerge/>
          </w:tcPr>
          <w:p w14:paraId="1A1D208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A7482DF" w14:textId="27FEC15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12CDA3F1" w14:textId="440B0EA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391.894196</w:t>
            </w:r>
          </w:p>
        </w:tc>
        <w:tc>
          <w:tcPr>
            <w:tcW w:w="2355" w:type="dxa"/>
            <w:vAlign w:val="bottom"/>
          </w:tcPr>
          <w:p w14:paraId="761722D9" w14:textId="79835C6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1.414386</w:t>
            </w:r>
          </w:p>
        </w:tc>
      </w:tr>
      <w:tr w:rsidR="00152155" w14:paraId="4C8C886D" w14:textId="77777777" w:rsidTr="008805F0">
        <w:tc>
          <w:tcPr>
            <w:tcW w:w="2862" w:type="dxa"/>
            <w:vMerge/>
          </w:tcPr>
          <w:p w14:paraId="65881A3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1630467" w14:textId="4ADE90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3EACBB62" w14:textId="28EA34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1231.639771</w:t>
            </w:r>
          </w:p>
        </w:tc>
        <w:tc>
          <w:tcPr>
            <w:tcW w:w="2355" w:type="dxa"/>
            <w:vAlign w:val="bottom"/>
          </w:tcPr>
          <w:p w14:paraId="039D81E3" w14:textId="4AFF9F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2.51515</w:t>
            </w:r>
          </w:p>
        </w:tc>
      </w:tr>
      <w:tr w:rsidR="00152155" w14:paraId="2AFB2EBE" w14:textId="77777777" w:rsidTr="008805F0">
        <w:tc>
          <w:tcPr>
            <w:tcW w:w="2862" w:type="dxa"/>
            <w:vMerge/>
          </w:tcPr>
          <w:p w14:paraId="465AA8D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F0B575C" w14:textId="3F9FFDC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1231A73" w14:textId="1644AB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732.919067</w:t>
            </w:r>
          </w:p>
        </w:tc>
        <w:tc>
          <w:tcPr>
            <w:tcW w:w="2355" w:type="dxa"/>
            <w:vAlign w:val="bottom"/>
          </w:tcPr>
          <w:p w14:paraId="0ABA5FD5" w14:textId="2809A29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1.890148</w:t>
            </w:r>
          </w:p>
        </w:tc>
      </w:tr>
      <w:tr w:rsidR="00152155" w14:paraId="58FF50D8" w14:textId="77777777" w:rsidTr="008805F0">
        <w:tc>
          <w:tcPr>
            <w:tcW w:w="2862" w:type="dxa"/>
            <w:vMerge w:val="restart"/>
          </w:tcPr>
          <w:p w14:paraId="013D09FE" w14:textId="0B1865D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w:t>
            </w:r>
          </w:p>
        </w:tc>
        <w:tc>
          <w:tcPr>
            <w:tcW w:w="1860" w:type="dxa"/>
          </w:tcPr>
          <w:p w14:paraId="1DB4F605" w14:textId="7475608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24EDFC1" w14:textId="57C8B9C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490.783325</w:t>
            </w:r>
          </w:p>
        </w:tc>
        <w:tc>
          <w:tcPr>
            <w:tcW w:w="2355" w:type="dxa"/>
            <w:vAlign w:val="bottom"/>
          </w:tcPr>
          <w:p w14:paraId="66EACE75" w14:textId="1C1C50C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1.627882</w:t>
            </w:r>
          </w:p>
        </w:tc>
      </w:tr>
      <w:tr w:rsidR="00152155" w14:paraId="4D7334E1" w14:textId="77777777" w:rsidTr="008805F0">
        <w:tc>
          <w:tcPr>
            <w:tcW w:w="2862" w:type="dxa"/>
            <w:vMerge/>
          </w:tcPr>
          <w:p w14:paraId="55CD4F5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06A0437" w14:textId="5605A3E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E3087A0" w14:textId="11B4528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71.056755</w:t>
            </w:r>
          </w:p>
        </w:tc>
        <w:tc>
          <w:tcPr>
            <w:tcW w:w="2355" w:type="dxa"/>
            <w:vAlign w:val="bottom"/>
          </w:tcPr>
          <w:p w14:paraId="66CFD033" w14:textId="0DBAA14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0.57595</w:t>
            </w:r>
          </w:p>
        </w:tc>
      </w:tr>
      <w:tr w:rsidR="00152155" w14:paraId="0EA39FF1" w14:textId="77777777" w:rsidTr="008805F0">
        <w:tc>
          <w:tcPr>
            <w:tcW w:w="2862" w:type="dxa"/>
            <w:vMerge/>
          </w:tcPr>
          <w:p w14:paraId="57C07B5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E48D67C" w14:textId="316E25B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1B58FBA9" w14:textId="3F872F9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1203.92981</w:t>
            </w:r>
          </w:p>
        </w:tc>
        <w:tc>
          <w:tcPr>
            <w:tcW w:w="2355" w:type="dxa"/>
            <w:vAlign w:val="bottom"/>
          </w:tcPr>
          <w:p w14:paraId="3FBB471B" w14:textId="07E1A2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2.541264</w:t>
            </w:r>
          </w:p>
        </w:tc>
      </w:tr>
      <w:tr w:rsidR="00152155" w14:paraId="46601E8D" w14:textId="77777777" w:rsidTr="008805F0">
        <w:tc>
          <w:tcPr>
            <w:tcW w:w="2862" w:type="dxa"/>
            <w:vMerge/>
          </w:tcPr>
          <w:p w14:paraId="363B9ED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8488F98" w14:textId="69AACCC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2B981A1" w14:textId="79EDB8D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501.083466</w:t>
            </w:r>
          </w:p>
        </w:tc>
        <w:tc>
          <w:tcPr>
            <w:tcW w:w="2355" w:type="dxa"/>
            <w:vAlign w:val="bottom"/>
          </w:tcPr>
          <w:p w14:paraId="21AEB4F0" w14:textId="4242E37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1.615509</w:t>
            </w:r>
          </w:p>
        </w:tc>
      </w:tr>
      <w:tr w:rsidR="00152155" w14:paraId="182C0ED6" w14:textId="77777777" w:rsidTr="007A431E">
        <w:tc>
          <w:tcPr>
            <w:tcW w:w="2862" w:type="dxa"/>
            <w:vMerge w:val="restart"/>
          </w:tcPr>
          <w:p w14:paraId="7080DD03" w14:textId="7F68389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score&gt;0.95)</w:t>
            </w:r>
          </w:p>
        </w:tc>
        <w:tc>
          <w:tcPr>
            <w:tcW w:w="1860" w:type="dxa"/>
          </w:tcPr>
          <w:p w14:paraId="1AABBB78" w14:textId="6F2CD36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943BC57" w14:textId="2C0BD2B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383.701355</w:t>
            </w:r>
          </w:p>
        </w:tc>
        <w:tc>
          <w:tcPr>
            <w:tcW w:w="2355" w:type="dxa"/>
            <w:vAlign w:val="bottom"/>
          </w:tcPr>
          <w:p w14:paraId="469D35F7" w14:textId="730E2D5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1.412983</w:t>
            </w:r>
          </w:p>
        </w:tc>
      </w:tr>
      <w:tr w:rsidR="00152155" w14:paraId="084701B6" w14:textId="77777777" w:rsidTr="007A431E">
        <w:tc>
          <w:tcPr>
            <w:tcW w:w="2862" w:type="dxa"/>
            <w:vMerge/>
          </w:tcPr>
          <w:p w14:paraId="6D41F3D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6357A78" w14:textId="25B63C5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1CA819F3" w14:textId="1A161C9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99.044571</w:t>
            </w:r>
          </w:p>
        </w:tc>
        <w:tc>
          <w:tcPr>
            <w:tcW w:w="2355" w:type="dxa"/>
            <w:vAlign w:val="bottom"/>
          </w:tcPr>
          <w:p w14:paraId="77F83646" w14:textId="766C98E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0.679252</w:t>
            </w:r>
          </w:p>
        </w:tc>
      </w:tr>
      <w:tr w:rsidR="00152155" w14:paraId="5601EBB8" w14:textId="77777777" w:rsidTr="007A431E">
        <w:tc>
          <w:tcPr>
            <w:tcW w:w="2862" w:type="dxa"/>
            <w:vMerge/>
          </w:tcPr>
          <w:p w14:paraId="27195459"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1C59AC6" w14:textId="5B363C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64CF597F" w14:textId="188760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464.975739</w:t>
            </w:r>
          </w:p>
        </w:tc>
        <w:tc>
          <w:tcPr>
            <w:tcW w:w="2355" w:type="dxa"/>
            <w:vAlign w:val="bottom"/>
          </w:tcPr>
          <w:p w14:paraId="01A9467D" w14:textId="531DC7F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1.53446</w:t>
            </w:r>
          </w:p>
        </w:tc>
      </w:tr>
      <w:tr w:rsidR="00152155" w14:paraId="1849D5A9" w14:textId="77777777" w:rsidTr="007A431E">
        <w:tc>
          <w:tcPr>
            <w:tcW w:w="2862" w:type="dxa"/>
            <w:vMerge/>
          </w:tcPr>
          <w:p w14:paraId="22BCE889"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43183EB" w14:textId="4AB486F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3A9EB865" w14:textId="1D25FA8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472.956818</w:t>
            </w:r>
          </w:p>
        </w:tc>
        <w:tc>
          <w:tcPr>
            <w:tcW w:w="2355" w:type="dxa"/>
            <w:vAlign w:val="bottom"/>
          </w:tcPr>
          <w:p w14:paraId="7614D55A" w14:textId="363118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1.563344</w:t>
            </w:r>
          </w:p>
        </w:tc>
      </w:tr>
      <w:tr w:rsidR="00152155" w14:paraId="3BB76298" w14:textId="77777777" w:rsidTr="00DF2617">
        <w:tc>
          <w:tcPr>
            <w:tcW w:w="2862" w:type="dxa"/>
            <w:vMerge w:val="restart"/>
          </w:tcPr>
          <w:p w14:paraId="63966087" w14:textId="4E7898D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score&gt;0.90)</w:t>
            </w:r>
          </w:p>
        </w:tc>
        <w:tc>
          <w:tcPr>
            <w:tcW w:w="1860" w:type="dxa"/>
          </w:tcPr>
          <w:p w14:paraId="1B01F45C" w14:textId="4DAFDF0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350834AE" w14:textId="485637D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614.722107</w:t>
            </w:r>
          </w:p>
        </w:tc>
        <w:tc>
          <w:tcPr>
            <w:tcW w:w="2355" w:type="dxa"/>
            <w:vAlign w:val="bottom"/>
          </w:tcPr>
          <w:p w14:paraId="16D9C716" w14:textId="425DAF4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1.831132</w:t>
            </w:r>
          </w:p>
        </w:tc>
      </w:tr>
      <w:tr w:rsidR="00152155" w14:paraId="66EC2DF8" w14:textId="77777777" w:rsidTr="00DF2617">
        <w:tc>
          <w:tcPr>
            <w:tcW w:w="2862" w:type="dxa"/>
            <w:vMerge/>
          </w:tcPr>
          <w:p w14:paraId="054E45A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6D1CDE3" w14:textId="6F0C4D1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59D4513C" w14:textId="6FEA459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54.050175</w:t>
            </w:r>
          </w:p>
        </w:tc>
        <w:tc>
          <w:tcPr>
            <w:tcW w:w="2355" w:type="dxa"/>
            <w:vAlign w:val="bottom"/>
          </w:tcPr>
          <w:p w14:paraId="413D477C" w14:textId="374DF3F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0.481272</w:t>
            </w:r>
          </w:p>
        </w:tc>
      </w:tr>
      <w:tr w:rsidR="00152155" w14:paraId="2456B209" w14:textId="77777777" w:rsidTr="00DF2617">
        <w:tc>
          <w:tcPr>
            <w:tcW w:w="2862" w:type="dxa"/>
            <w:vMerge/>
          </w:tcPr>
          <w:p w14:paraId="0DAC7FB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DABD27E" w14:textId="45F71A2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33B6E4CC" w14:textId="2EAAA18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1521.192383</w:t>
            </w:r>
          </w:p>
        </w:tc>
        <w:tc>
          <w:tcPr>
            <w:tcW w:w="2355" w:type="dxa"/>
            <w:vAlign w:val="bottom"/>
          </w:tcPr>
          <w:p w14:paraId="0A74225B" w14:textId="127A9EE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2.866176</w:t>
            </w:r>
          </w:p>
        </w:tc>
      </w:tr>
      <w:tr w:rsidR="00152155" w14:paraId="195D3A0B" w14:textId="77777777" w:rsidTr="00DF2617">
        <w:tc>
          <w:tcPr>
            <w:tcW w:w="2862" w:type="dxa"/>
            <w:vMerge/>
          </w:tcPr>
          <w:p w14:paraId="2CF8C6D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EF19340" w14:textId="33B2B15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4AAFA54" w14:textId="1D3BDB1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1051.240479</w:t>
            </w:r>
          </w:p>
        </w:tc>
        <w:tc>
          <w:tcPr>
            <w:tcW w:w="2355" w:type="dxa"/>
            <w:vAlign w:val="bottom"/>
          </w:tcPr>
          <w:p w14:paraId="5E5260ED" w14:textId="09379D3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2.357519</w:t>
            </w:r>
          </w:p>
        </w:tc>
      </w:tr>
      <w:tr w:rsidR="00152155" w14:paraId="2684F50F" w14:textId="77777777" w:rsidTr="00BB33BB">
        <w:tc>
          <w:tcPr>
            <w:tcW w:w="2862" w:type="dxa"/>
            <w:vMerge w:val="restart"/>
          </w:tcPr>
          <w:p w14:paraId="28887896" w14:textId="0038A6B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감정(2분류)</w:t>
            </w:r>
          </w:p>
        </w:tc>
        <w:tc>
          <w:tcPr>
            <w:tcW w:w="1860" w:type="dxa"/>
          </w:tcPr>
          <w:p w14:paraId="1686DC00" w14:textId="170F43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EB2A6BE" w14:textId="2D07C1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211.396454</w:t>
            </w:r>
          </w:p>
        </w:tc>
        <w:tc>
          <w:tcPr>
            <w:tcW w:w="2355" w:type="dxa"/>
            <w:vAlign w:val="bottom"/>
          </w:tcPr>
          <w:p w14:paraId="36B3B073" w14:textId="794978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1.049603</w:t>
            </w:r>
          </w:p>
        </w:tc>
      </w:tr>
      <w:tr w:rsidR="00152155" w14:paraId="25BE6DF5" w14:textId="77777777" w:rsidTr="00BB33BB">
        <w:tc>
          <w:tcPr>
            <w:tcW w:w="2862" w:type="dxa"/>
            <w:vMerge/>
          </w:tcPr>
          <w:p w14:paraId="55BA0CA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D843217" w14:textId="3F92B32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3828AE0" w14:textId="718124E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975.06543</w:t>
            </w:r>
          </w:p>
        </w:tc>
        <w:tc>
          <w:tcPr>
            <w:tcW w:w="2355" w:type="dxa"/>
            <w:vAlign w:val="bottom"/>
          </w:tcPr>
          <w:p w14:paraId="32168A25" w14:textId="4B94DE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2.473251</w:t>
            </w:r>
          </w:p>
        </w:tc>
      </w:tr>
      <w:tr w:rsidR="00152155" w14:paraId="5E03BC5B" w14:textId="77777777" w:rsidTr="00BB33BB">
        <w:tc>
          <w:tcPr>
            <w:tcW w:w="2862" w:type="dxa"/>
            <w:vMerge/>
          </w:tcPr>
          <w:p w14:paraId="158D128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00D1D5C" w14:textId="79EFCA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22C3B78" w14:textId="6E0EFA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800.985352</w:t>
            </w:r>
          </w:p>
        </w:tc>
        <w:tc>
          <w:tcPr>
            <w:tcW w:w="2355" w:type="dxa"/>
            <w:vAlign w:val="bottom"/>
          </w:tcPr>
          <w:p w14:paraId="25F25DC3" w14:textId="6A766F4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2.065083</w:t>
            </w:r>
          </w:p>
        </w:tc>
      </w:tr>
      <w:tr w:rsidR="00152155" w14:paraId="038CDE34" w14:textId="77777777" w:rsidTr="00BB33BB">
        <w:tc>
          <w:tcPr>
            <w:tcW w:w="2862" w:type="dxa"/>
            <w:vMerge/>
          </w:tcPr>
          <w:p w14:paraId="505DE9F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DE49832" w14:textId="7F25D60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5AF813F" w14:textId="5D1F4BB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820.174866</w:t>
            </w:r>
          </w:p>
        </w:tc>
        <w:tc>
          <w:tcPr>
            <w:tcW w:w="2355" w:type="dxa"/>
            <w:vAlign w:val="bottom"/>
          </w:tcPr>
          <w:p w14:paraId="38FE0183" w14:textId="7D715B2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2.077493</w:t>
            </w:r>
          </w:p>
        </w:tc>
      </w:tr>
      <w:tr w:rsidR="00152155" w14:paraId="65373AA2" w14:textId="77777777" w:rsidTr="00222ABE">
        <w:tc>
          <w:tcPr>
            <w:tcW w:w="2862" w:type="dxa"/>
            <w:vMerge w:val="restart"/>
          </w:tcPr>
          <w:p w14:paraId="4E351BAD" w14:textId="03D49E9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lastRenderedPageBreak/>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0.95)</w:t>
            </w:r>
          </w:p>
        </w:tc>
        <w:tc>
          <w:tcPr>
            <w:tcW w:w="1860" w:type="dxa"/>
          </w:tcPr>
          <w:p w14:paraId="66738AD2" w14:textId="0DE592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9A1855C" w14:textId="1CA4645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218.518158</w:t>
            </w:r>
          </w:p>
        </w:tc>
        <w:tc>
          <w:tcPr>
            <w:tcW w:w="2355" w:type="dxa"/>
            <w:vAlign w:val="bottom"/>
          </w:tcPr>
          <w:p w14:paraId="448609EA" w14:textId="293C00A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1.037139</w:t>
            </w:r>
          </w:p>
        </w:tc>
      </w:tr>
      <w:tr w:rsidR="00152155" w14:paraId="709A3F6D" w14:textId="77777777" w:rsidTr="00222ABE">
        <w:tc>
          <w:tcPr>
            <w:tcW w:w="2862" w:type="dxa"/>
            <w:vMerge/>
          </w:tcPr>
          <w:p w14:paraId="12D156E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3FEE383" w14:textId="3B29C5E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646AD009" w14:textId="60311F7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98.71032</w:t>
            </w:r>
          </w:p>
        </w:tc>
        <w:tc>
          <w:tcPr>
            <w:tcW w:w="2355" w:type="dxa"/>
            <w:vAlign w:val="bottom"/>
          </w:tcPr>
          <w:p w14:paraId="70BBD2FE" w14:textId="1CF1D8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0.677744</w:t>
            </w:r>
          </w:p>
        </w:tc>
      </w:tr>
      <w:tr w:rsidR="00152155" w14:paraId="67F8F5AA" w14:textId="77777777" w:rsidTr="00222ABE">
        <w:tc>
          <w:tcPr>
            <w:tcW w:w="2862" w:type="dxa"/>
            <w:vMerge/>
          </w:tcPr>
          <w:p w14:paraId="68801AD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59215F4" w14:textId="4C99D80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060EA70" w14:textId="47520A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678.608887</w:t>
            </w:r>
          </w:p>
        </w:tc>
        <w:tc>
          <w:tcPr>
            <w:tcW w:w="2355" w:type="dxa"/>
            <w:vAlign w:val="bottom"/>
          </w:tcPr>
          <w:p w14:paraId="410E9863" w14:textId="49EB19D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1.83707</w:t>
            </w:r>
          </w:p>
        </w:tc>
      </w:tr>
      <w:tr w:rsidR="00152155" w14:paraId="16F03069" w14:textId="77777777" w:rsidTr="00222ABE">
        <w:tc>
          <w:tcPr>
            <w:tcW w:w="2862" w:type="dxa"/>
            <w:vMerge/>
          </w:tcPr>
          <w:p w14:paraId="54F56395"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4FA2963" w14:textId="450260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6C12A822" w14:textId="5F0D45C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476.040558</w:t>
            </w:r>
          </w:p>
        </w:tc>
        <w:tc>
          <w:tcPr>
            <w:tcW w:w="2355" w:type="dxa"/>
            <w:vAlign w:val="bottom"/>
          </w:tcPr>
          <w:p w14:paraId="22C91325" w14:textId="1EB7300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1.524749</w:t>
            </w:r>
          </w:p>
        </w:tc>
      </w:tr>
      <w:tr w:rsidR="00152155" w14:paraId="7E2E3A89" w14:textId="77777777" w:rsidTr="00827FDD">
        <w:tc>
          <w:tcPr>
            <w:tcW w:w="2862" w:type="dxa"/>
            <w:vMerge w:val="restart"/>
          </w:tcPr>
          <w:p w14:paraId="177DE7F1" w14:textId="2D19A1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0.90)</w:t>
            </w:r>
          </w:p>
        </w:tc>
        <w:tc>
          <w:tcPr>
            <w:tcW w:w="1860" w:type="dxa"/>
          </w:tcPr>
          <w:p w14:paraId="5437BA14" w14:textId="3FE07D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8EA6D93" w14:textId="5EF1228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227.091049</w:t>
            </w:r>
          </w:p>
        </w:tc>
        <w:tc>
          <w:tcPr>
            <w:tcW w:w="2355" w:type="dxa"/>
            <w:vAlign w:val="bottom"/>
          </w:tcPr>
          <w:p w14:paraId="547A9836" w14:textId="6C9C2C1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1.103213</w:t>
            </w:r>
          </w:p>
        </w:tc>
      </w:tr>
      <w:tr w:rsidR="00152155" w14:paraId="78BC7978" w14:textId="77777777" w:rsidTr="00827FDD">
        <w:tc>
          <w:tcPr>
            <w:tcW w:w="2862" w:type="dxa"/>
            <w:vMerge/>
          </w:tcPr>
          <w:p w14:paraId="4E88A1B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AAFC9F5" w14:textId="224E5E2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74E3A0DB" w14:textId="3BC564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132.248749</w:t>
            </w:r>
          </w:p>
        </w:tc>
        <w:tc>
          <w:tcPr>
            <w:tcW w:w="2355" w:type="dxa"/>
            <w:vAlign w:val="bottom"/>
          </w:tcPr>
          <w:p w14:paraId="5B9EDE21" w14:textId="056800E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0.743927</w:t>
            </w:r>
          </w:p>
        </w:tc>
      </w:tr>
      <w:tr w:rsidR="00152155" w14:paraId="008618C6" w14:textId="77777777" w:rsidTr="00827FDD">
        <w:tc>
          <w:tcPr>
            <w:tcW w:w="2862" w:type="dxa"/>
            <w:vMerge/>
          </w:tcPr>
          <w:p w14:paraId="718CD67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30DA12D" w14:textId="337DDE3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CED097F" w14:textId="345D422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638.762207</w:t>
            </w:r>
          </w:p>
        </w:tc>
        <w:tc>
          <w:tcPr>
            <w:tcW w:w="2355" w:type="dxa"/>
            <w:vAlign w:val="bottom"/>
          </w:tcPr>
          <w:p w14:paraId="2C923849" w14:textId="573A431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1.795203</w:t>
            </w:r>
          </w:p>
        </w:tc>
      </w:tr>
      <w:tr w:rsidR="00152155" w14:paraId="7D645E5E" w14:textId="77777777" w:rsidTr="00827FDD">
        <w:tc>
          <w:tcPr>
            <w:tcW w:w="2862" w:type="dxa"/>
            <w:vMerge/>
          </w:tcPr>
          <w:p w14:paraId="337105A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1F2811C" w14:textId="7EC2059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F4FB8F2" w14:textId="783E991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1177.116943</w:t>
            </w:r>
          </w:p>
        </w:tc>
        <w:tc>
          <w:tcPr>
            <w:tcW w:w="2355" w:type="dxa"/>
            <w:vAlign w:val="bottom"/>
          </w:tcPr>
          <w:p w14:paraId="5076ECB9" w14:textId="34CD38D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2.579644</w:t>
            </w:r>
          </w:p>
        </w:tc>
      </w:tr>
      <w:tr w:rsidR="00152155" w14:paraId="35CDF9CC" w14:textId="77777777" w:rsidTr="00157FD7">
        <w:tc>
          <w:tcPr>
            <w:tcW w:w="2862" w:type="dxa"/>
            <w:vMerge w:val="restart"/>
          </w:tcPr>
          <w:p w14:paraId="0E85268D" w14:textId="02B02173" w:rsidR="00152155" w:rsidRPr="008805F0" w:rsidRDefault="00152155" w:rsidP="00152155">
            <w:pPr>
              <w:widowControl/>
              <w:autoSpaceDE/>
              <w:autoSpaceDN/>
              <w:jc w:val="both"/>
              <w:rPr>
                <w:rFonts w:ascii="Arial" w:eastAsiaTheme="minorEastAsia" w:hAnsi="Arial" w:cs="Arial"/>
                <w:sz w:val="18"/>
                <w:szCs w:val="18"/>
                <w:lang w:eastAsia="ko-KR" w:bidi="ar-SA"/>
              </w:rPr>
            </w:pPr>
            <w:proofErr w:type="spellStart"/>
            <w:r w:rsidRPr="008805F0">
              <w:rPr>
                <w:rFonts w:ascii="맑은 고딕" w:eastAsia="맑은 고딕" w:hAnsi="맑은 고딕" w:cs="맑은 고딕" w:hint="eastAsia"/>
                <w:sz w:val="18"/>
                <w:szCs w:val="18"/>
              </w:rPr>
              <w:t>댓글</w:t>
            </w:r>
            <w:proofErr w:type="spellEnd"/>
            <w:r w:rsidRPr="008805F0">
              <w:rPr>
                <w:rFonts w:ascii="Arial" w:hAnsi="Arial" w:cs="Arial"/>
                <w:sz w:val="18"/>
                <w:szCs w:val="18"/>
              </w:rPr>
              <w:t xml:space="preserve"> </w:t>
            </w:r>
            <w:proofErr w:type="spellStart"/>
            <w:r w:rsidRPr="008805F0">
              <w:rPr>
                <w:rFonts w:ascii="맑은 고딕" w:eastAsia="맑은 고딕" w:hAnsi="맑은 고딕" w:cs="맑은 고딕" w:hint="eastAsia"/>
                <w:sz w:val="18"/>
                <w:szCs w:val="18"/>
              </w:rPr>
              <w:t>감성</w:t>
            </w:r>
            <w:proofErr w:type="spellEnd"/>
            <w:r w:rsidRPr="008805F0">
              <w:rPr>
                <w:rFonts w:ascii="Arial" w:hAnsi="Arial" w:cs="Arial"/>
                <w:sz w:val="18"/>
                <w:szCs w:val="18"/>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rPr>
              <w:t>)</w:t>
            </w:r>
          </w:p>
        </w:tc>
        <w:tc>
          <w:tcPr>
            <w:tcW w:w="1860" w:type="dxa"/>
          </w:tcPr>
          <w:p w14:paraId="2524A001" w14:textId="32F2A5F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091B035C" w14:textId="47E406B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1154.913086</w:t>
            </w:r>
          </w:p>
        </w:tc>
        <w:tc>
          <w:tcPr>
            <w:tcW w:w="2355" w:type="dxa"/>
            <w:vAlign w:val="bottom"/>
          </w:tcPr>
          <w:p w14:paraId="6C5C8E5A" w14:textId="5F5215C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2.413401</w:t>
            </w:r>
          </w:p>
        </w:tc>
      </w:tr>
      <w:tr w:rsidR="00152155" w14:paraId="0386E55C" w14:textId="77777777" w:rsidTr="00157FD7">
        <w:tc>
          <w:tcPr>
            <w:tcW w:w="2862" w:type="dxa"/>
            <w:vMerge/>
          </w:tcPr>
          <w:p w14:paraId="39F4DE8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020AA017" w14:textId="21D707B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6CAC562A" w14:textId="6A084EC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89.624794</w:t>
            </w:r>
          </w:p>
        </w:tc>
        <w:tc>
          <w:tcPr>
            <w:tcW w:w="2355" w:type="dxa"/>
            <w:vAlign w:val="bottom"/>
          </w:tcPr>
          <w:p w14:paraId="2A7271DD" w14:textId="78DBAAA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0.606184</w:t>
            </w:r>
          </w:p>
        </w:tc>
      </w:tr>
      <w:tr w:rsidR="00152155" w14:paraId="7B80634C" w14:textId="77777777" w:rsidTr="00157FD7">
        <w:tc>
          <w:tcPr>
            <w:tcW w:w="2862" w:type="dxa"/>
            <w:vMerge/>
          </w:tcPr>
          <w:p w14:paraId="6919A52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7E0D15C" w14:textId="514F0C4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6CC7F41" w14:textId="2B68DD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1062.743774</w:t>
            </w:r>
          </w:p>
        </w:tc>
        <w:tc>
          <w:tcPr>
            <w:tcW w:w="2355" w:type="dxa"/>
            <w:vAlign w:val="bottom"/>
          </w:tcPr>
          <w:p w14:paraId="0E3AA95F" w14:textId="4C0033F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2.402438</w:t>
            </w:r>
          </w:p>
        </w:tc>
      </w:tr>
      <w:tr w:rsidR="00152155" w14:paraId="7A22AA8F" w14:textId="77777777" w:rsidTr="00157FD7">
        <w:tc>
          <w:tcPr>
            <w:tcW w:w="2862" w:type="dxa"/>
            <w:vMerge/>
          </w:tcPr>
          <w:p w14:paraId="076E46E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CA211B6" w14:textId="60961C9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608E4324" w14:textId="6649E3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1109.994507</w:t>
            </w:r>
          </w:p>
        </w:tc>
        <w:tc>
          <w:tcPr>
            <w:tcW w:w="2355" w:type="dxa"/>
            <w:vAlign w:val="bottom"/>
          </w:tcPr>
          <w:p w14:paraId="4CB2959E" w14:textId="164D943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2.449066</w:t>
            </w:r>
          </w:p>
        </w:tc>
      </w:tr>
      <w:tr w:rsidR="00152155" w14:paraId="0122EBC9" w14:textId="77777777" w:rsidTr="00C74522">
        <w:tc>
          <w:tcPr>
            <w:tcW w:w="2862" w:type="dxa"/>
            <w:vMerge w:val="restart"/>
          </w:tcPr>
          <w:p w14:paraId="1EF619D3" w14:textId="56B5D273"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860" w:type="dxa"/>
          </w:tcPr>
          <w:p w14:paraId="62498074" w14:textId="603D777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38D1C2F3" w14:textId="3807805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235.110687</w:t>
            </w:r>
          </w:p>
        </w:tc>
        <w:tc>
          <w:tcPr>
            <w:tcW w:w="2355" w:type="dxa"/>
            <w:vAlign w:val="bottom"/>
          </w:tcPr>
          <w:p w14:paraId="6230B1D4" w14:textId="51C347C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1.100125</w:t>
            </w:r>
          </w:p>
        </w:tc>
      </w:tr>
      <w:tr w:rsidR="00152155" w14:paraId="5092CDFF" w14:textId="77777777" w:rsidTr="00C74522">
        <w:tc>
          <w:tcPr>
            <w:tcW w:w="2862" w:type="dxa"/>
            <w:vMerge/>
          </w:tcPr>
          <w:p w14:paraId="33BC225C"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37F00EF" w14:textId="311C153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4A53AA2D" w14:textId="3199BD9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102.392662</w:t>
            </w:r>
          </w:p>
        </w:tc>
        <w:tc>
          <w:tcPr>
            <w:tcW w:w="2355" w:type="dxa"/>
            <w:vAlign w:val="bottom"/>
          </w:tcPr>
          <w:p w14:paraId="06B45E50" w14:textId="5B9D238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0.670695</w:t>
            </w:r>
          </w:p>
        </w:tc>
      </w:tr>
      <w:tr w:rsidR="00152155" w14:paraId="691C1F80" w14:textId="77777777" w:rsidTr="00C74522">
        <w:tc>
          <w:tcPr>
            <w:tcW w:w="2862" w:type="dxa"/>
            <w:vMerge/>
          </w:tcPr>
          <w:p w14:paraId="2AF58C8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91DB9B1" w14:textId="1D6615A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469852D" w14:textId="1E62BA6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1330.480347</w:t>
            </w:r>
          </w:p>
        </w:tc>
        <w:tc>
          <w:tcPr>
            <w:tcW w:w="2355" w:type="dxa"/>
            <w:vAlign w:val="bottom"/>
          </w:tcPr>
          <w:p w14:paraId="0F27134D" w14:textId="21AEFBE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2.678723</w:t>
            </w:r>
          </w:p>
        </w:tc>
      </w:tr>
      <w:tr w:rsidR="00152155" w14:paraId="144151B0" w14:textId="77777777" w:rsidTr="00C74522">
        <w:tc>
          <w:tcPr>
            <w:tcW w:w="2862" w:type="dxa"/>
            <w:vMerge/>
          </w:tcPr>
          <w:p w14:paraId="76F169F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67BC563" w14:textId="70587BA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5501C89" w14:textId="56F338F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515.819885</w:t>
            </w:r>
          </w:p>
        </w:tc>
        <w:tc>
          <w:tcPr>
            <w:tcW w:w="2355" w:type="dxa"/>
            <w:vAlign w:val="bottom"/>
          </w:tcPr>
          <w:p w14:paraId="1D63AF1B" w14:textId="59AB715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1.611753</w:t>
            </w:r>
          </w:p>
        </w:tc>
      </w:tr>
      <w:tr w:rsidR="00152155" w14:paraId="49AEA756" w14:textId="77777777" w:rsidTr="00120FC6">
        <w:tc>
          <w:tcPr>
            <w:tcW w:w="2862" w:type="dxa"/>
            <w:vMerge w:val="restart"/>
          </w:tcPr>
          <w:p w14:paraId="28E78D3A" w14:textId="7562DC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p>
        </w:tc>
        <w:tc>
          <w:tcPr>
            <w:tcW w:w="1860" w:type="dxa"/>
          </w:tcPr>
          <w:p w14:paraId="5621BE10" w14:textId="48A35FB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67855D67" w14:textId="738AA4D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194.402954</w:t>
            </w:r>
          </w:p>
        </w:tc>
        <w:tc>
          <w:tcPr>
            <w:tcW w:w="2355" w:type="dxa"/>
            <w:vAlign w:val="bottom"/>
          </w:tcPr>
          <w:p w14:paraId="025D2059" w14:textId="17AF219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0.964966</w:t>
            </w:r>
          </w:p>
        </w:tc>
      </w:tr>
      <w:tr w:rsidR="00152155" w14:paraId="71CABC0D" w14:textId="77777777" w:rsidTr="00120FC6">
        <w:tc>
          <w:tcPr>
            <w:tcW w:w="2862" w:type="dxa"/>
            <w:vMerge/>
          </w:tcPr>
          <w:p w14:paraId="4C56602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8B32404" w14:textId="3E9C601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7B79663F" w14:textId="12FAC90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82.081612</w:t>
            </w:r>
          </w:p>
        </w:tc>
        <w:tc>
          <w:tcPr>
            <w:tcW w:w="2355" w:type="dxa"/>
            <w:vAlign w:val="bottom"/>
          </w:tcPr>
          <w:p w14:paraId="7B5472F3" w14:textId="1913C8E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0.586493</w:t>
            </w:r>
          </w:p>
        </w:tc>
      </w:tr>
      <w:tr w:rsidR="00152155" w14:paraId="287AF2F3" w14:textId="77777777" w:rsidTr="00120FC6">
        <w:tc>
          <w:tcPr>
            <w:tcW w:w="2862" w:type="dxa"/>
            <w:vMerge/>
          </w:tcPr>
          <w:p w14:paraId="099D2E9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E113809" w14:textId="101E9C4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259FA1AA" w14:textId="5F15B86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1336.286011</w:t>
            </w:r>
          </w:p>
        </w:tc>
        <w:tc>
          <w:tcPr>
            <w:tcW w:w="2355" w:type="dxa"/>
            <w:vAlign w:val="bottom"/>
          </w:tcPr>
          <w:p w14:paraId="7809BBEA" w14:textId="25FDCEC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2.612379</w:t>
            </w:r>
          </w:p>
        </w:tc>
      </w:tr>
      <w:tr w:rsidR="00152155" w14:paraId="04A43B4D" w14:textId="77777777" w:rsidTr="00120FC6">
        <w:tc>
          <w:tcPr>
            <w:tcW w:w="2862" w:type="dxa"/>
            <w:vMerge/>
          </w:tcPr>
          <w:p w14:paraId="0FC72055"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5301E5D" w14:textId="015D644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0209CC8D" w14:textId="119FEC5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603.572205</w:t>
            </w:r>
          </w:p>
        </w:tc>
        <w:tc>
          <w:tcPr>
            <w:tcW w:w="2355" w:type="dxa"/>
            <w:vAlign w:val="bottom"/>
          </w:tcPr>
          <w:p w14:paraId="4CF8ECE0" w14:textId="498A6CF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1.744603</w:t>
            </w:r>
          </w:p>
        </w:tc>
      </w:tr>
      <w:tr w:rsidR="00152155" w14:paraId="1275D801" w14:textId="77777777" w:rsidTr="008E0ED4">
        <w:tc>
          <w:tcPr>
            <w:tcW w:w="2862" w:type="dxa"/>
            <w:vMerge w:val="restart"/>
          </w:tcPr>
          <w:p w14:paraId="2B83AEFF" w14:textId="4F8AE678" w:rsidR="00152155" w:rsidRPr="008805F0" w:rsidRDefault="00152155" w:rsidP="00152155">
            <w:pPr>
              <w:spacing w:before="53" w:line="252" w:lineRule="auto"/>
              <w:jc w:val="both"/>
              <w:rPr>
                <w:rFonts w:ascii="맑은 고딕" w:eastAsiaTheme="minorEastAsia"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 xml:space="preserve"> + </w:t>
            </w:r>
            <w:r w:rsidRPr="008805F0">
              <w:rPr>
                <w:rFonts w:ascii="Arial" w:eastAsiaTheme="minorEastAsia" w:hAnsi="Arial" w:cs="Arial" w:hint="eastAsia"/>
                <w:sz w:val="18"/>
                <w:szCs w:val="18"/>
                <w:lang w:eastAsia="ko-KR"/>
              </w:rPr>
              <w:t>댓글</w:t>
            </w:r>
            <w:r w:rsidRPr="008805F0">
              <w:rPr>
                <w:rFonts w:ascii="Arial" w:eastAsiaTheme="minorEastAsia" w:hAnsi="Arial" w:cs="Arial" w:hint="eastAsia"/>
                <w:sz w:val="18"/>
                <w:szCs w:val="18"/>
                <w:lang w:eastAsia="ko-KR"/>
              </w:rPr>
              <w:t xml:space="preserve"> </w:t>
            </w:r>
            <w:proofErr w:type="spellStart"/>
            <w:r w:rsidRPr="008805F0">
              <w:rPr>
                <w:rFonts w:ascii="Arial" w:eastAsiaTheme="minorEastAsia" w:hAnsi="Arial" w:cs="Arial" w:hint="eastAsia"/>
                <w:sz w:val="18"/>
                <w:szCs w:val="18"/>
                <w:lang w:eastAsia="ko-KR"/>
              </w:rPr>
              <w:t>갯수</w:t>
            </w:r>
            <w:proofErr w:type="spellEnd"/>
          </w:p>
        </w:tc>
        <w:tc>
          <w:tcPr>
            <w:tcW w:w="1860" w:type="dxa"/>
          </w:tcPr>
          <w:p w14:paraId="75DD450D" w14:textId="7C9BC46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4AEEA73" w14:textId="7367FF2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339.607697</w:t>
            </w:r>
          </w:p>
        </w:tc>
        <w:tc>
          <w:tcPr>
            <w:tcW w:w="2355" w:type="dxa"/>
            <w:vAlign w:val="bottom"/>
          </w:tcPr>
          <w:p w14:paraId="056518D2" w14:textId="5315A8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1.332964</w:t>
            </w:r>
          </w:p>
        </w:tc>
      </w:tr>
      <w:tr w:rsidR="00152155" w14:paraId="34479905" w14:textId="77777777" w:rsidTr="008E0ED4">
        <w:tc>
          <w:tcPr>
            <w:tcW w:w="2862" w:type="dxa"/>
            <w:vMerge/>
          </w:tcPr>
          <w:p w14:paraId="4DEC5C2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F9924ED" w14:textId="7ECBBE5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312A9E98" w14:textId="3695FA2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77.145309</w:t>
            </w:r>
          </w:p>
        </w:tc>
        <w:tc>
          <w:tcPr>
            <w:tcW w:w="2355" w:type="dxa"/>
            <w:vAlign w:val="bottom"/>
          </w:tcPr>
          <w:p w14:paraId="4B1308DB" w14:textId="5D75A0A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0.636674</w:t>
            </w:r>
          </w:p>
        </w:tc>
      </w:tr>
      <w:tr w:rsidR="00152155" w14:paraId="1F2ACC4B" w14:textId="77777777" w:rsidTr="008E0ED4">
        <w:tc>
          <w:tcPr>
            <w:tcW w:w="2862" w:type="dxa"/>
            <w:vMerge/>
          </w:tcPr>
          <w:p w14:paraId="39C6180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F949BC2" w14:textId="6951547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03284BCE" w14:textId="50EDED3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922.363647</w:t>
            </w:r>
          </w:p>
        </w:tc>
        <w:tc>
          <w:tcPr>
            <w:tcW w:w="2355" w:type="dxa"/>
            <w:vAlign w:val="bottom"/>
          </w:tcPr>
          <w:p w14:paraId="3BF0C7B9" w14:textId="725357B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2.165729</w:t>
            </w:r>
          </w:p>
        </w:tc>
      </w:tr>
      <w:tr w:rsidR="00152155" w14:paraId="177AAB92" w14:textId="77777777" w:rsidTr="008E0ED4">
        <w:tc>
          <w:tcPr>
            <w:tcW w:w="2862" w:type="dxa"/>
            <w:vMerge/>
          </w:tcPr>
          <w:p w14:paraId="47EC19A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7A23081" w14:textId="70230D4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342BAE37" w14:textId="565654E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870.243652</w:t>
            </w:r>
          </w:p>
        </w:tc>
        <w:tc>
          <w:tcPr>
            <w:tcW w:w="2355" w:type="dxa"/>
            <w:vAlign w:val="bottom"/>
          </w:tcPr>
          <w:p w14:paraId="0AC7364C" w14:textId="4C8767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2.046372</w:t>
            </w:r>
          </w:p>
        </w:tc>
      </w:tr>
      <w:tr w:rsidR="00152155" w14:paraId="772A9140" w14:textId="77777777" w:rsidTr="00875098">
        <w:tc>
          <w:tcPr>
            <w:tcW w:w="2862" w:type="dxa"/>
            <w:vMerge w:val="restart"/>
          </w:tcPr>
          <w:p w14:paraId="5489FFB2"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p w14:paraId="5814CF1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1597109" w14:textId="6F3512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4F522B47" w14:textId="708967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476.359436</w:t>
            </w:r>
          </w:p>
        </w:tc>
        <w:tc>
          <w:tcPr>
            <w:tcW w:w="2355" w:type="dxa"/>
            <w:vAlign w:val="bottom"/>
          </w:tcPr>
          <w:p w14:paraId="1E5327CC" w14:textId="3943830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1.551748</w:t>
            </w:r>
          </w:p>
        </w:tc>
      </w:tr>
      <w:tr w:rsidR="00152155" w14:paraId="4B10AB3A" w14:textId="77777777" w:rsidTr="00875098">
        <w:tc>
          <w:tcPr>
            <w:tcW w:w="2862" w:type="dxa"/>
            <w:vMerge/>
          </w:tcPr>
          <w:p w14:paraId="371343C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91C0920" w14:textId="6207351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4396F6AD" w14:textId="638FC53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101.018295</w:t>
            </w:r>
          </w:p>
        </w:tc>
        <w:tc>
          <w:tcPr>
            <w:tcW w:w="2355" w:type="dxa"/>
            <w:vAlign w:val="bottom"/>
          </w:tcPr>
          <w:p w14:paraId="118233FA" w14:textId="5E0E17E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0.715507</w:t>
            </w:r>
          </w:p>
        </w:tc>
      </w:tr>
      <w:tr w:rsidR="00152155" w14:paraId="03539CE4" w14:textId="77777777" w:rsidTr="00875098">
        <w:tc>
          <w:tcPr>
            <w:tcW w:w="2862" w:type="dxa"/>
            <w:vMerge/>
          </w:tcPr>
          <w:p w14:paraId="5985ACC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78415C66" w14:textId="498BBC9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7E82B1A8" w14:textId="7B352E5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1122.296265</w:t>
            </w:r>
          </w:p>
        </w:tc>
        <w:tc>
          <w:tcPr>
            <w:tcW w:w="2355" w:type="dxa"/>
            <w:vAlign w:val="bottom"/>
          </w:tcPr>
          <w:p w14:paraId="76E67CEE" w14:textId="4FD771C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2.41336</w:t>
            </w:r>
          </w:p>
        </w:tc>
      </w:tr>
      <w:tr w:rsidR="00152155" w14:paraId="3934D460" w14:textId="77777777" w:rsidTr="00875098">
        <w:tc>
          <w:tcPr>
            <w:tcW w:w="2862" w:type="dxa"/>
            <w:vMerge/>
          </w:tcPr>
          <w:p w14:paraId="39B695FE"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CA50FD6" w14:textId="10CEF0E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535D5810" w14:textId="7A1D2C0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491.57312</w:t>
            </w:r>
          </w:p>
        </w:tc>
        <w:tc>
          <w:tcPr>
            <w:tcW w:w="2355" w:type="dxa"/>
            <w:vAlign w:val="bottom"/>
          </w:tcPr>
          <w:p w14:paraId="3F08370D" w14:textId="6E2E8CD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1.632307</w:t>
            </w:r>
          </w:p>
        </w:tc>
      </w:tr>
      <w:tr w:rsidR="00152155" w14:paraId="25F52652" w14:textId="77777777" w:rsidTr="001F20CA">
        <w:tc>
          <w:tcPr>
            <w:tcW w:w="2862" w:type="dxa"/>
            <w:vMerge w:val="restart"/>
          </w:tcPr>
          <w:p w14:paraId="27BC9ED5"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p w14:paraId="3AC43AD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513483E" w14:textId="7C02C3A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1FC73417" w14:textId="5FB92E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156.567551</w:t>
            </w:r>
          </w:p>
        </w:tc>
        <w:tc>
          <w:tcPr>
            <w:tcW w:w="2355" w:type="dxa"/>
            <w:vAlign w:val="bottom"/>
          </w:tcPr>
          <w:p w14:paraId="3826075C" w14:textId="50F7A4C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0.87081</w:t>
            </w:r>
          </w:p>
        </w:tc>
      </w:tr>
      <w:tr w:rsidR="00152155" w14:paraId="098348F4" w14:textId="77777777" w:rsidTr="001F20CA">
        <w:tc>
          <w:tcPr>
            <w:tcW w:w="2862" w:type="dxa"/>
            <w:vMerge/>
          </w:tcPr>
          <w:p w14:paraId="48CBDFB8"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0527E11" w14:textId="1118F5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07BB456B" w14:textId="7392041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222.289429</w:t>
            </w:r>
          </w:p>
        </w:tc>
        <w:tc>
          <w:tcPr>
            <w:tcW w:w="2355" w:type="dxa"/>
            <w:vAlign w:val="bottom"/>
          </w:tcPr>
          <w:p w14:paraId="3662DB49" w14:textId="6FF5ADB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1.174175</w:t>
            </w:r>
          </w:p>
        </w:tc>
      </w:tr>
      <w:tr w:rsidR="00152155" w14:paraId="4AA202AA" w14:textId="77777777" w:rsidTr="001F20CA">
        <w:tc>
          <w:tcPr>
            <w:tcW w:w="2862" w:type="dxa"/>
            <w:vMerge/>
          </w:tcPr>
          <w:p w14:paraId="0C926C6B"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8560C0D" w14:textId="0596A82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48193DFE" w14:textId="6E2454B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757.162964</w:t>
            </w:r>
          </w:p>
        </w:tc>
        <w:tc>
          <w:tcPr>
            <w:tcW w:w="2355" w:type="dxa"/>
            <w:vAlign w:val="bottom"/>
          </w:tcPr>
          <w:p w14:paraId="0B6C0900" w14:textId="0B722F7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1.968055</w:t>
            </w:r>
          </w:p>
        </w:tc>
      </w:tr>
      <w:tr w:rsidR="00152155" w14:paraId="3B08213A" w14:textId="77777777" w:rsidTr="001F20CA">
        <w:tc>
          <w:tcPr>
            <w:tcW w:w="2862" w:type="dxa"/>
            <w:vMerge/>
          </w:tcPr>
          <w:p w14:paraId="444D2067"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DE0F7CB" w14:textId="7FBE792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A8F0190" w14:textId="0169180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1073.173218</w:t>
            </w:r>
          </w:p>
        </w:tc>
        <w:tc>
          <w:tcPr>
            <w:tcW w:w="2355" w:type="dxa"/>
            <w:vAlign w:val="bottom"/>
          </w:tcPr>
          <w:p w14:paraId="7B3BAA7B" w14:textId="7D98290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2.32297</w:t>
            </w:r>
          </w:p>
        </w:tc>
      </w:tr>
      <w:tr w:rsidR="00152155" w14:paraId="56E6FA73" w14:textId="77777777" w:rsidTr="001C793A">
        <w:tc>
          <w:tcPr>
            <w:tcW w:w="2862" w:type="dxa"/>
            <w:vMerge w:val="restart"/>
          </w:tcPr>
          <w:p w14:paraId="6524E9A2" w14:textId="77777777" w:rsidR="00152155" w:rsidRPr="008805F0" w:rsidRDefault="00152155" w:rsidP="00152155">
            <w:pPr>
              <w:widowControl/>
              <w:autoSpaceDE/>
              <w:autoSpaceDN/>
              <w:jc w:val="both"/>
              <w:rPr>
                <w:rFonts w:ascii="Arial"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p w14:paraId="41EF815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1C40D2B3" w14:textId="758177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7DDFE16F" w14:textId="3E9861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304.60379</w:t>
            </w:r>
          </w:p>
        </w:tc>
        <w:tc>
          <w:tcPr>
            <w:tcW w:w="2355" w:type="dxa"/>
            <w:vAlign w:val="bottom"/>
          </w:tcPr>
          <w:p w14:paraId="10D85950" w14:textId="4474B62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1.246441</w:t>
            </w:r>
          </w:p>
        </w:tc>
      </w:tr>
      <w:tr w:rsidR="00152155" w14:paraId="5A412980" w14:textId="77777777" w:rsidTr="001C793A">
        <w:tc>
          <w:tcPr>
            <w:tcW w:w="2862" w:type="dxa"/>
            <w:vMerge/>
          </w:tcPr>
          <w:p w14:paraId="7622E3F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38F9069" w14:textId="02CB161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25A3C95D" w14:textId="56BE1AC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204.692917</w:t>
            </w:r>
          </w:p>
        </w:tc>
        <w:tc>
          <w:tcPr>
            <w:tcW w:w="2355" w:type="dxa"/>
            <w:vAlign w:val="bottom"/>
          </w:tcPr>
          <w:p w14:paraId="1770B7A0" w14:textId="53D828FB"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0.870027</w:t>
            </w:r>
          </w:p>
        </w:tc>
      </w:tr>
      <w:tr w:rsidR="00152155" w14:paraId="5CF6C673" w14:textId="77777777" w:rsidTr="001C793A">
        <w:tc>
          <w:tcPr>
            <w:tcW w:w="2862" w:type="dxa"/>
            <w:vMerge/>
          </w:tcPr>
          <w:p w14:paraId="10E1EC12"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462A167A" w14:textId="441B956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57AD190A" w14:textId="3ED03DE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775.353394</w:t>
            </w:r>
          </w:p>
        </w:tc>
        <w:tc>
          <w:tcPr>
            <w:tcW w:w="2355" w:type="dxa"/>
            <w:vAlign w:val="bottom"/>
          </w:tcPr>
          <w:p w14:paraId="26A682DB" w14:textId="7B6F142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1.99209</w:t>
            </w:r>
          </w:p>
        </w:tc>
      </w:tr>
      <w:tr w:rsidR="00152155" w14:paraId="4631C45F" w14:textId="77777777" w:rsidTr="001C793A">
        <w:tc>
          <w:tcPr>
            <w:tcW w:w="2862" w:type="dxa"/>
            <w:vMerge/>
          </w:tcPr>
          <w:p w14:paraId="02282124"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588C231D" w14:textId="71402FF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132C02DB" w14:textId="78A700A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403.933228</w:t>
            </w:r>
          </w:p>
        </w:tc>
        <w:tc>
          <w:tcPr>
            <w:tcW w:w="2355" w:type="dxa"/>
            <w:vAlign w:val="bottom"/>
          </w:tcPr>
          <w:p w14:paraId="1A764495" w14:textId="41808B8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1.42059</w:t>
            </w:r>
          </w:p>
        </w:tc>
      </w:tr>
      <w:tr w:rsidR="00152155" w14:paraId="49DEC353" w14:textId="77777777" w:rsidTr="001C793A">
        <w:tc>
          <w:tcPr>
            <w:tcW w:w="2862" w:type="dxa"/>
            <w:vMerge w:val="restart"/>
          </w:tcPr>
          <w:p w14:paraId="6D6D51E0" w14:textId="3748A7B0"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860" w:type="dxa"/>
          </w:tcPr>
          <w:p w14:paraId="15EAE8B3" w14:textId="5155773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LSTM</w:t>
            </w:r>
          </w:p>
        </w:tc>
        <w:tc>
          <w:tcPr>
            <w:tcW w:w="2353" w:type="dxa"/>
            <w:vAlign w:val="bottom"/>
          </w:tcPr>
          <w:p w14:paraId="6FEDEB46" w14:textId="7B1E0ED0"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925.945679</w:t>
            </w:r>
          </w:p>
        </w:tc>
        <w:tc>
          <w:tcPr>
            <w:tcW w:w="2355" w:type="dxa"/>
            <w:vAlign w:val="bottom"/>
          </w:tcPr>
          <w:p w14:paraId="1567CAE0" w14:textId="53B522E6"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2.225798</w:t>
            </w:r>
          </w:p>
        </w:tc>
      </w:tr>
      <w:tr w:rsidR="00152155" w14:paraId="5A643A2A" w14:textId="77777777" w:rsidTr="001C793A">
        <w:tc>
          <w:tcPr>
            <w:tcW w:w="2862" w:type="dxa"/>
            <w:vMerge/>
          </w:tcPr>
          <w:p w14:paraId="006E4D93"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22A2AAAA" w14:textId="56CB49E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2353" w:type="dxa"/>
            <w:vAlign w:val="bottom"/>
          </w:tcPr>
          <w:p w14:paraId="557A0051" w14:textId="55EE4D78"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70.657043</w:t>
            </w:r>
          </w:p>
        </w:tc>
        <w:tc>
          <w:tcPr>
            <w:tcW w:w="2355" w:type="dxa"/>
            <w:vAlign w:val="bottom"/>
          </w:tcPr>
          <w:p w14:paraId="446B107C" w14:textId="65D647FB"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0.559794</w:t>
            </w:r>
          </w:p>
        </w:tc>
      </w:tr>
      <w:tr w:rsidR="00152155" w14:paraId="6C517F90" w14:textId="77777777" w:rsidTr="001C793A">
        <w:tc>
          <w:tcPr>
            <w:tcW w:w="2862" w:type="dxa"/>
            <w:vMerge/>
          </w:tcPr>
          <w:p w14:paraId="3A786A0D"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388952AF" w14:textId="4FDF035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CNN-LSTM</w:t>
            </w:r>
          </w:p>
        </w:tc>
        <w:tc>
          <w:tcPr>
            <w:tcW w:w="2353" w:type="dxa"/>
            <w:vAlign w:val="bottom"/>
          </w:tcPr>
          <w:p w14:paraId="0735D4E0" w14:textId="1EF16119"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1016.737122</w:t>
            </w:r>
          </w:p>
        </w:tc>
        <w:tc>
          <w:tcPr>
            <w:tcW w:w="2355" w:type="dxa"/>
            <w:vAlign w:val="bottom"/>
          </w:tcPr>
          <w:p w14:paraId="37344BEC" w14:textId="42FB5229" w:rsidR="00152155" w:rsidRPr="008805F0" w:rsidRDefault="00152155" w:rsidP="00152155">
            <w:pPr>
              <w:spacing w:before="53" w:line="252" w:lineRule="auto"/>
              <w:jc w:val="both"/>
              <w:rPr>
                <w:rFonts w:ascii="system-ui" w:hAnsi="system-ui" w:cs="Arial"/>
                <w:sz w:val="18"/>
                <w:szCs w:val="18"/>
              </w:rPr>
            </w:pPr>
            <w:r>
              <w:rPr>
                <w:rFonts w:ascii="system-ui" w:hAnsi="system-ui" w:cs="Arial"/>
                <w:sz w:val="20"/>
                <w:szCs w:val="20"/>
              </w:rPr>
              <w:t>2.350776</w:t>
            </w:r>
          </w:p>
        </w:tc>
      </w:tr>
      <w:tr w:rsidR="00152155" w14:paraId="170A752B" w14:textId="77777777" w:rsidTr="001C793A">
        <w:tc>
          <w:tcPr>
            <w:tcW w:w="2862" w:type="dxa"/>
            <w:vMerge/>
          </w:tcPr>
          <w:p w14:paraId="594CAC4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p>
        </w:tc>
        <w:tc>
          <w:tcPr>
            <w:tcW w:w="1860" w:type="dxa"/>
          </w:tcPr>
          <w:p w14:paraId="6D79CDDF" w14:textId="399064C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CNN-GRU</w:t>
            </w:r>
          </w:p>
        </w:tc>
        <w:tc>
          <w:tcPr>
            <w:tcW w:w="2353" w:type="dxa"/>
            <w:vAlign w:val="bottom"/>
          </w:tcPr>
          <w:p w14:paraId="74DBD90C" w14:textId="13C6044A" w:rsidR="00152155" w:rsidRPr="008805F0" w:rsidRDefault="00152155" w:rsidP="00152155">
            <w:pPr>
              <w:spacing w:before="53" w:line="252" w:lineRule="auto"/>
              <w:jc w:val="both"/>
              <w:rPr>
                <w:rFonts w:ascii="system-ui" w:hAnsi="system-ui" w:cs="Arial"/>
                <w:sz w:val="18"/>
                <w:szCs w:val="18"/>
              </w:rPr>
            </w:pPr>
            <w:r>
              <w:rPr>
                <w:rFonts w:ascii="Arial" w:hAnsi="Arial" w:cs="Arial"/>
                <w:sz w:val="20"/>
                <w:szCs w:val="20"/>
              </w:rPr>
              <w:t>972.670227</w:t>
            </w:r>
          </w:p>
        </w:tc>
        <w:tc>
          <w:tcPr>
            <w:tcW w:w="2355" w:type="dxa"/>
            <w:vAlign w:val="bottom"/>
          </w:tcPr>
          <w:p w14:paraId="31229713" w14:textId="318F19E9" w:rsidR="00152155" w:rsidRPr="008805F0" w:rsidRDefault="00152155" w:rsidP="00152155">
            <w:pPr>
              <w:spacing w:before="53" w:line="252" w:lineRule="auto"/>
              <w:jc w:val="both"/>
              <w:rPr>
                <w:rFonts w:ascii="system-ui" w:hAnsi="system-ui" w:cs="Arial"/>
                <w:sz w:val="18"/>
                <w:szCs w:val="18"/>
              </w:rPr>
            </w:pPr>
            <w:r>
              <w:rPr>
                <w:rFonts w:ascii="Arial" w:hAnsi="Arial" w:cs="Arial"/>
                <w:sz w:val="20"/>
                <w:szCs w:val="20"/>
              </w:rPr>
              <w:t>2.275009</w:t>
            </w:r>
          </w:p>
        </w:tc>
      </w:tr>
    </w:tbl>
    <w:p w14:paraId="5559D46D" w14:textId="77777777" w:rsidR="008805F0" w:rsidRPr="0060196E" w:rsidRDefault="008805F0"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p>
    <w:p w14:paraId="00AD94DC" w14:textId="77777777" w:rsidR="0060196E" w:rsidRPr="0060196E" w:rsidRDefault="0060196E" w:rsidP="0060196E">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sidRPr="0060196E">
        <w:rPr>
          <w:rFonts w:ascii="맑은 고딕" w:eastAsia="맑은 고딕" w:hAnsi="맑은 고딕" w:cs="맑은 고딕"/>
          <w:color w:val="000000"/>
          <w:sz w:val="24"/>
          <w:szCs w:val="24"/>
          <w:lang w:eastAsia="ko-KR"/>
        </w:rPr>
        <w:t>이러한 결과는 시장 심리를 반영한 감정 점수가 환율 예측 성능 향상에 기여할 수 있음을 실증적으로 보여주며, 특히 GRU와 같은 구조가 감정 정보와 시계열 데이터를 효과적으로 통합할 수 있음을 시사한다.</w:t>
      </w:r>
    </w:p>
    <w:p w14:paraId="2141C0D7" w14:textId="192735E4" w:rsidR="0060196E" w:rsidRPr="0060196E" w:rsidRDefault="006B6315"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000000"/>
          <w:sz w:val="24"/>
          <w:szCs w:val="24"/>
          <w:lang w:eastAsia="ko-KR"/>
        </w:rPr>
      </w:pPr>
      <w:r>
        <w:rPr>
          <w:rFonts w:ascii="맑은 고딕" w:eastAsia="맑은 고딕" w:hAnsi="맑은 고딕" w:cs="맑은 고딕" w:hint="eastAsia"/>
          <w:color w:val="000000"/>
          <w:sz w:val="24"/>
          <w:szCs w:val="24"/>
          <w:lang w:eastAsia="ko-KR"/>
        </w:rPr>
        <w:t>GRU</w:t>
      </w:r>
    </w:p>
    <w:p w14:paraId="594C049B" w14:textId="77777777" w:rsidR="006B6315" w:rsidRDefault="006B6315" w:rsidP="006B6315">
      <w:pPr>
        <w:pStyle w:val="a3"/>
        <w:spacing w:before="53" w:line="252" w:lineRule="auto"/>
        <w:jc w:val="both"/>
        <w:rPr>
          <w:rFonts w:eastAsiaTheme="minorEastAsia"/>
          <w:w w:val="105"/>
          <w:lang w:eastAsia="ko-KR"/>
        </w:rPr>
      </w:pPr>
    </w:p>
    <w:tbl>
      <w:tblPr>
        <w:tblStyle w:val="a9"/>
        <w:tblW w:w="0" w:type="auto"/>
        <w:tblInd w:w="110" w:type="dxa"/>
        <w:tblLook w:val="04A0" w:firstRow="1" w:lastRow="0" w:firstColumn="1" w:lastColumn="0" w:noHBand="0" w:noVBand="1"/>
      </w:tblPr>
      <w:tblGrid>
        <w:gridCol w:w="4705"/>
        <w:gridCol w:w="1417"/>
        <w:gridCol w:w="1701"/>
        <w:gridCol w:w="1607"/>
      </w:tblGrid>
      <w:tr w:rsidR="006B6315" w:rsidRPr="008805F0" w14:paraId="2B253BFD" w14:textId="77777777" w:rsidTr="00F96FA0">
        <w:tc>
          <w:tcPr>
            <w:tcW w:w="4705" w:type="dxa"/>
          </w:tcPr>
          <w:p w14:paraId="624C0306"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Combination</w:t>
            </w:r>
          </w:p>
        </w:tc>
        <w:tc>
          <w:tcPr>
            <w:tcW w:w="1417" w:type="dxa"/>
          </w:tcPr>
          <w:p w14:paraId="191CDEE4"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Model</w:t>
            </w:r>
          </w:p>
        </w:tc>
        <w:tc>
          <w:tcPr>
            <w:tcW w:w="1701" w:type="dxa"/>
          </w:tcPr>
          <w:p w14:paraId="039F7EEA"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MSE</w:t>
            </w:r>
          </w:p>
        </w:tc>
        <w:tc>
          <w:tcPr>
            <w:tcW w:w="1607" w:type="dxa"/>
          </w:tcPr>
          <w:p w14:paraId="18D47F52" w14:textId="77777777" w:rsidR="006B6315" w:rsidRPr="008805F0" w:rsidRDefault="006B6315" w:rsidP="001B39CE">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MAPE</w:t>
            </w:r>
          </w:p>
        </w:tc>
      </w:tr>
      <w:tr w:rsidR="00152155" w:rsidRPr="008805F0" w14:paraId="68717757" w14:textId="77777777" w:rsidTr="00F96FA0">
        <w:tc>
          <w:tcPr>
            <w:tcW w:w="4705" w:type="dxa"/>
          </w:tcPr>
          <w:p w14:paraId="4E7B3286"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w/o sentiment score</w:t>
            </w:r>
          </w:p>
        </w:tc>
        <w:tc>
          <w:tcPr>
            <w:tcW w:w="1417" w:type="dxa"/>
          </w:tcPr>
          <w:p w14:paraId="674E21CF" w14:textId="2C7C2D4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B73E7F4" w14:textId="4DAC62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391.894196</w:t>
            </w:r>
          </w:p>
        </w:tc>
        <w:tc>
          <w:tcPr>
            <w:tcW w:w="1607" w:type="dxa"/>
            <w:vAlign w:val="bottom"/>
          </w:tcPr>
          <w:p w14:paraId="689648BD" w14:textId="58B8D73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1.414386</w:t>
            </w:r>
          </w:p>
        </w:tc>
      </w:tr>
      <w:tr w:rsidR="00152155" w:rsidRPr="008805F0" w14:paraId="0B6D3EB7" w14:textId="77777777" w:rsidTr="00F96FA0">
        <w:tc>
          <w:tcPr>
            <w:tcW w:w="4705" w:type="dxa"/>
          </w:tcPr>
          <w:p w14:paraId="2052C49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w:t>
            </w:r>
          </w:p>
        </w:tc>
        <w:tc>
          <w:tcPr>
            <w:tcW w:w="1417" w:type="dxa"/>
          </w:tcPr>
          <w:p w14:paraId="224B908C" w14:textId="0D57A1B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47F5023B" w14:textId="51F696D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71.056755</w:t>
            </w:r>
          </w:p>
        </w:tc>
        <w:tc>
          <w:tcPr>
            <w:tcW w:w="1607" w:type="dxa"/>
            <w:vAlign w:val="bottom"/>
          </w:tcPr>
          <w:p w14:paraId="1D637431" w14:textId="6393E6E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0.57595</w:t>
            </w:r>
          </w:p>
        </w:tc>
      </w:tr>
      <w:tr w:rsidR="00152155" w:rsidRPr="008805F0" w14:paraId="72CC18FC" w14:textId="77777777" w:rsidTr="00F96FA0">
        <w:tc>
          <w:tcPr>
            <w:tcW w:w="4705" w:type="dxa"/>
          </w:tcPr>
          <w:p w14:paraId="4581296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score&gt;0.95)</w:t>
            </w:r>
          </w:p>
        </w:tc>
        <w:tc>
          <w:tcPr>
            <w:tcW w:w="1417" w:type="dxa"/>
          </w:tcPr>
          <w:p w14:paraId="071D3247" w14:textId="1D568F3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061E7E93" w14:textId="5C8E85E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99.044571</w:t>
            </w:r>
          </w:p>
        </w:tc>
        <w:tc>
          <w:tcPr>
            <w:tcW w:w="1607" w:type="dxa"/>
            <w:vAlign w:val="bottom"/>
          </w:tcPr>
          <w:p w14:paraId="5AEA8A65" w14:textId="200AF2A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0.679252</w:t>
            </w:r>
          </w:p>
        </w:tc>
      </w:tr>
      <w:tr w:rsidR="00152155" w:rsidRPr="008805F0" w14:paraId="0C2D7C05" w14:textId="77777777" w:rsidTr="00F96FA0">
        <w:tc>
          <w:tcPr>
            <w:tcW w:w="4705" w:type="dxa"/>
          </w:tcPr>
          <w:p w14:paraId="1D84C19A"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감정(3분류, score&gt;0.90)</w:t>
            </w:r>
          </w:p>
        </w:tc>
        <w:tc>
          <w:tcPr>
            <w:tcW w:w="1417" w:type="dxa"/>
          </w:tcPr>
          <w:p w14:paraId="0903EE17" w14:textId="2190B76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76D1A438" w14:textId="104134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54.050175</w:t>
            </w:r>
          </w:p>
        </w:tc>
        <w:tc>
          <w:tcPr>
            <w:tcW w:w="1607" w:type="dxa"/>
            <w:vAlign w:val="bottom"/>
          </w:tcPr>
          <w:p w14:paraId="6395FD90" w14:textId="2E1F634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0.481272</w:t>
            </w:r>
          </w:p>
        </w:tc>
      </w:tr>
      <w:tr w:rsidR="00152155" w:rsidRPr="008805F0" w14:paraId="71BE7FBB" w14:textId="77777777" w:rsidTr="00F96FA0">
        <w:tc>
          <w:tcPr>
            <w:tcW w:w="4705" w:type="dxa"/>
          </w:tcPr>
          <w:p w14:paraId="4DFA79E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뉴스 감정(2분류)</w:t>
            </w:r>
          </w:p>
        </w:tc>
        <w:tc>
          <w:tcPr>
            <w:tcW w:w="1417" w:type="dxa"/>
          </w:tcPr>
          <w:p w14:paraId="1D2287C7" w14:textId="5930833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50BFAB5E" w14:textId="6AB9F2D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975.06543</w:t>
            </w:r>
          </w:p>
        </w:tc>
        <w:tc>
          <w:tcPr>
            <w:tcW w:w="1607" w:type="dxa"/>
            <w:vAlign w:val="bottom"/>
          </w:tcPr>
          <w:p w14:paraId="641E1953" w14:textId="79BD5E6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2.473251</w:t>
            </w:r>
          </w:p>
        </w:tc>
      </w:tr>
      <w:tr w:rsidR="00152155" w:rsidRPr="008805F0" w14:paraId="70E7AC76" w14:textId="77777777" w:rsidTr="00F96FA0">
        <w:tc>
          <w:tcPr>
            <w:tcW w:w="4705" w:type="dxa"/>
          </w:tcPr>
          <w:p w14:paraId="7E5FE9D1"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0.95)</w:t>
            </w:r>
          </w:p>
        </w:tc>
        <w:tc>
          <w:tcPr>
            <w:tcW w:w="1417" w:type="dxa"/>
          </w:tcPr>
          <w:p w14:paraId="4099F900" w14:textId="7010B55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6DF25B6D" w14:textId="1255ACDC"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98.71032</w:t>
            </w:r>
          </w:p>
        </w:tc>
        <w:tc>
          <w:tcPr>
            <w:tcW w:w="1607" w:type="dxa"/>
            <w:vAlign w:val="bottom"/>
          </w:tcPr>
          <w:p w14:paraId="05AA4A0E" w14:textId="3BB9E13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0.677744</w:t>
            </w:r>
          </w:p>
        </w:tc>
      </w:tr>
      <w:tr w:rsidR="00152155" w:rsidRPr="008805F0" w14:paraId="25E7BF82" w14:textId="77777777" w:rsidTr="00F96FA0">
        <w:tc>
          <w:tcPr>
            <w:tcW w:w="4705" w:type="dxa"/>
          </w:tcPr>
          <w:p w14:paraId="1D073430"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 xml:space="preserve">뉴스 감정(2분류, </w:t>
            </w:r>
            <w:proofErr w:type="spellStart"/>
            <w:r w:rsidRPr="008805F0">
              <w:rPr>
                <w:rFonts w:ascii="맑은 고딕" w:eastAsia="맑은 고딕" w:hAnsi="맑은 고딕" w:cs="맑은 고딕" w:hint="eastAsia"/>
                <w:sz w:val="18"/>
                <w:szCs w:val="18"/>
                <w:lang w:eastAsia="ko-KR"/>
              </w:rPr>
              <w:t>scroe</w:t>
            </w:r>
            <w:proofErr w:type="spellEnd"/>
            <w:r w:rsidRPr="008805F0">
              <w:rPr>
                <w:rFonts w:ascii="맑은 고딕" w:eastAsia="맑은 고딕" w:hAnsi="맑은 고딕" w:cs="맑은 고딕" w:hint="eastAsia"/>
                <w:sz w:val="18"/>
                <w:szCs w:val="18"/>
                <w:lang w:eastAsia="ko-KR"/>
              </w:rPr>
              <w:t xml:space="preserve"> &gt; 0.90)</w:t>
            </w:r>
          </w:p>
        </w:tc>
        <w:tc>
          <w:tcPr>
            <w:tcW w:w="1417" w:type="dxa"/>
          </w:tcPr>
          <w:p w14:paraId="3869D773" w14:textId="27BAE86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4F7B3197" w14:textId="68CF92F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132.248749</w:t>
            </w:r>
          </w:p>
        </w:tc>
        <w:tc>
          <w:tcPr>
            <w:tcW w:w="1607" w:type="dxa"/>
            <w:vAlign w:val="bottom"/>
          </w:tcPr>
          <w:p w14:paraId="442A4D64" w14:textId="5E94926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0.743927</w:t>
            </w:r>
          </w:p>
        </w:tc>
      </w:tr>
      <w:tr w:rsidR="00152155" w:rsidRPr="008805F0" w14:paraId="4BEED9A2" w14:textId="77777777" w:rsidTr="00F96FA0">
        <w:tc>
          <w:tcPr>
            <w:tcW w:w="4705" w:type="dxa"/>
          </w:tcPr>
          <w:p w14:paraId="16FC6A8C"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proofErr w:type="spellStart"/>
            <w:r w:rsidRPr="008805F0">
              <w:rPr>
                <w:rFonts w:ascii="맑은 고딕" w:eastAsia="맑은 고딕" w:hAnsi="맑은 고딕" w:cs="맑은 고딕" w:hint="eastAsia"/>
                <w:sz w:val="18"/>
                <w:szCs w:val="18"/>
              </w:rPr>
              <w:t>댓글</w:t>
            </w:r>
            <w:proofErr w:type="spellEnd"/>
            <w:r w:rsidRPr="008805F0">
              <w:rPr>
                <w:rFonts w:ascii="Arial" w:hAnsi="Arial" w:cs="Arial"/>
                <w:sz w:val="18"/>
                <w:szCs w:val="18"/>
              </w:rPr>
              <w:t xml:space="preserve"> </w:t>
            </w:r>
            <w:proofErr w:type="spellStart"/>
            <w:r w:rsidRPr="008805F0">
              <w:rPr>
                <w:rFonts w:ascii="맑은 고딕" w:eastAsia="맑은 고딕" w:hAnsi="맑은 고딕" w:cs="맑은 고딕" w:hint="eastAsia"/>
                <w:sz w:val="18"/>
                <w:szCs w:val="18"/>
              </w:rPr>
              <w:t>감성</w:t>
            </w:r>
            <w:proofErr w:type="spellEnd"/>
            <w:r w:rsidRPr="008805F0">
              <w:rPr>
                <w:rFonts w:ascii="Arial" w:hAnsi="Arial" w:cs="Arial"/>
                <w:sz w:val="18"/>
                <w:szCs w:val="18"/>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rPr>
              <w:t>)</w:t>
            </w:r>
          </w:p>
        </w:tc>
        <w:tc>
          <w:tcPr>
            <w:tcW w:w="1417" w:type="dxa"/>
          </w:tcPr>
          <w:p w14:paraId="6C9040BE" w14:textId="493D32EE"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7510A897" w14:textId="00A71A96"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89.624794</w:t>
            </w:r>
          </w:p>
        </w:tc>
        <w:tc>
          <w:tcPr>
            <w:tcW w:w="1607" w:type="dxa"/>
            <w:vAlign w:val="bottom"/>
          </w:tcPr>
          <w:p w14:paraId="1B209488" w14:textId="76DEC0D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0.606184</w:t>
            </w:r>
          </w:p>
        </w:tc>
      </w:tr>
      <w:tr w:rsidR="00152155" w:rsidRPr="008805F0" w14:paraId="6DDEACF7" w14:textId="77777777" w:rsidTr="00F96FA0">
        <w:tc>
          <w:tcPr>
            <w:tcW w:w="4705" w:type="dxa"/>
          </w:tcPr>
          <w:p w14:paraId="38AA3DF9"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761853AB" w14:textId="76D0700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E4EBBA3" w14:textId="4C88AA7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102.392662</w:t>
            </w:r>
          </w:p>
        </w:tc>
        <w:tc>
          <w:tcPr>
            <w:tcW w:w="1607" w:type="dxa"/>
            <w:vAlign w:val="bottom"/>
          </w:tcPr>
          <w:p w14:paraId="4D812113" w14:textId="022514B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0.670695</w:t>
            </w:r>
          </w:p>
        </w:tc>
      </w:tr>
      <w:tr w:rsidR="00152155" w:rsidRPr="008805F0" w14:paraId="3C4A3DCE" w14:textId="77777777" w:rsidTr="00F96FA0">
        <w:tc>
          <w:tcPr>
            <w:tcW w:w="4705" w:type="dxa"/>
          </w:tcPr>
          <w:p w14:paraId="7AE4682F" w14:textId="7777777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p>
        </w:tc>
        <w:tc>
          <w:tcPr>
            <w:tcW w:w="1417" w:type="dxa"/>
          </w:tcPr>
          <w:p w14:paraId="277DBB9A" w14:textId="726B507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D92C569" w14:textId="33410B87"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82.081612</w:t>
            </w:r>
          </w:p>
        </w:tc>
        <w:tc>
          <w:tcPr>
            <w:tcW w:w="1607" w:type="dxa"/>
            <w:vAlign w:val="bottom"/>
          </w:tcPr>
          <w:p w14:paraId="22AC050B" w14:textId="58024F45"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0.586493</w:t>
            </w:r>
          </w:p>
        </w:tc>
      </w:tr>
      <w:tr w:rsidR="00152155" w:rsidRPr="008805F0" w14:paraId="0114FD1E" w14:textId="77777777" w:rsidTr="00F96FA0">
        <w:tc>
          <w:tcPr>
            <w:tcW w:w="4705" w:type="dxa"/>
          </w:tcPr>
          <w:p w14:paraId="19EBCAD4" w14:textId="77777777" w:rsidR="00152155" w:rsidRPr="008805F0" w:rsidRDefault="00152155" w:rsidP="00152155">
            <w:pPr>
              <w:spacing w:before="53" w:line="252" w:lineRule="auto"/>
              <w:jc w:val="both"/>
              <w:rPr>
                <w:rFonts w:ascii="맑은 고딕" w:eastAsiaTheme="minorEastAsia" w:hAnsi="맑은 고딕" w:cs="맑은 고딕"/>
                <w:sz w:val="18"/>
                <w:szCs w:val="18"/>
                <w:lang w:eastAsia="ko-KR"/>
              </w:rPr>
            </w:pP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Arial" w:eastAsiaTheme="minorEastAsia" w:hAnsi="Arial" w:cs="Arial" w:hint="eastAsia"/>
                <w:sz w:val="18"/>
                <w:szCs w:val="18"/>
                <w:lang w:eastAsia="ko-KR"/>
              </w:rPr>
              <w:t>2</w:t>
            </w:r>
            <w:r w:rsidRPr="008805F0">
              <w:rPr>
                <w:rFonts w:ascii="Arial" w:eastAsiaTheme="minorEastAsia" w:hAnsi="Arial" w:cs="Arial" w:hint="eastAsia"/>
                <w:sz w:val="18"/>
                <w:szCs w:val="18"/>
                <w:lang w:eastAsia="ko-KR"/>
              </w:rPr>
              <w:t>분류</w:t>
            </w:r>
            <w:r w:rsidRPr="008805F0">
              <w:rPr>
                <w:rFonts w:ascii="Arial" w:eastAsiaTheme="minorEastAsia" w:hAnsi="Arial" w:cs="Arial" w:hint="eastAsia"/>
                <w:sz w:val="18"/>
                <w:szCs w:val="18"/>
                <w:lang w:eastAsia="ko-KR"/>
              </w:rPr>
              <w:t>, score &gt; 0.9</w:t>
            </w:r>
            <w:r w:rsidRPr="008805F0">
              <w:rPr>
                <w:rFonts w:ascii="Arial" w:hAnsi="Arial" w:cs="Arial"/>
                <w:sz w:val="18"/>
                <w:szCs w:val="18"/>
                <w:lang w:eastAsia="ko-KR"/>
              </w:rPr>
              <w:t>)</w:t>
            </w:r>
            <w:r w:rsidRPr="008805F0">
              <w:rPr>
                <w:rFonts w:ascii="Arial" w:eastAsiaTheme="minorEastAsia" w:hAnsi="Arial" w:cs="Arial" w:hint="eastAsia"/>
                <w:sz w:val="18"/>
                <w:szCs w:val="18"/>
                <w:lang w:eastAsia="ko-KR"/>
              </w:rPr>
              <w:t xml:space="preserve"> + </w:t>
            </w:r>
            <w:r w:rsidRPr="008805F0">
              <w:rPr>
                <w:rFonts w:ascii="Arial" w:eastAsiaTheme="minorEastAsia" w:hAnsi="Arial" w:cs="Arial" w:hint="eastAsia"/>
                <w:sz w:val="18"/>
                <w:szCs w:val="18"/>
                <w:lang w:eastAsia="ko-KR"/>
              </w:rPr>
              <w:t>댓글</w:t>
            </w:r>
            <w:r w:rsidRPr="008805F0">
              <w:rPr>
                <w:rFonts w:ascii="Arial" w:eastAsiaTheme="minorEastAsia" w:hAnsi="Arial" w:cs="Arial" w:hint="eastAsia"/>
                <w:sz w:val="18"/>
                <w:szCs w:val="18"/>
                <w:lang w:eastAsia="ko-KR"/>
              </w:rPr>
              <w:t xml:space="preserve"> </w:t>
            </w:r>
            <w:proofErr w:type="spellStart"/>
            <w:r w:rsidRPr="008805F0">
              <w:rPr>
                <w:rFonts w:ascii="Arial" w:eastAsiaTheme="minorEastAsia" w:hAnsi="Arial" w:cs="Arial" w:hint="eastAsia"/>
                <w:sz w:val="18"/>
                <w:szCs w:val="18"/>
                <w:lang w:eastAsia="ko-KR"/>
              </w:rPr>
              <w:t>갯수</w:t>
            </w:r>
            <w:proofErr w:type="spellEnd"/>
          </w:p>
        </w:tc>
        <w:tc>
          <w:tcPr>
            <w:tcW w:w="1417" w:type="dxa"/>
          </w:tcPr>
          <w:p w14:paraId="05D0F6F8" w14:textId="3BECB46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C9F344D" w14:textId="5FDE7EC0"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77.145309</w:t>
            </w:r>
          </w:p>
        </w:tc>
        <w:tc>
          <w:tcPr>
            <w:tcW w:w="1607" w:type="dxa"/>
            <w:vAlign w:val="bottom"/>
          </w:tcPr>
          <w:p w14:paraId="42A64E41" w14:textId="3305F2D8"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0.636674</w:t>
            </w:r>
          </w:p>
        </w:tc>
      </w:tr>
      <w:tr w:rsidR="00152155" w:rsidRPr="008805F0" w14:paraId="03DFD0C9" w14:textId="77777777" w:rsidTr="00F96FA0">
        <w:tc>
          <w:tcPr>
            <w:tcW w:w="4705" w:type="dxa"/>
          </w:tcPr>
          <w:p w14:paraId="6E56E5CC" w14:textId="4E92F2F6"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tc>
        <w:tc>
          <w:tcPr>
            <w:tcW w:w="1417" w:type="dxa"/>
          </w:tcPr>
          <w:p w14:paraId="16BAC15E" w14:textId="240001A9"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1598E92D" w14:textId="5E254AF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101.018295</w:t>
            </w:r>
          </w:p>
        </w:tc>
        <w:tc>
          <w:tcPr>
            <w:tcW w:w="1607" w:type="dxa"/>
            <w:vAlign w:val="bottom"/>
          </w:tcPr>
          <w:p w14:paraId="26361567" w14:textId="6C9C0EE3"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0.715507</w:t>
            </w:r>
          </w:p>
        </w:tc>
      </w:tr>
      <w:tr w:rsidR="00152155" w:rsidRPr="008805F0" w14:paraId="765A9F9F" w14:textId="77777777" w:rsidTr="00F96FA0">
        <w:tc>
          <w:tcPr>
            <w:tcW w:w="4705" w:type="dxa"/>
          </w:tcPr>
          <w:p w14:paraId="5AEF7755" w14:textId="767FA83F"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w:t>
            </w:r>
          </w:p>
        </w:tc>
        <w:tc>
          <w:tcPr>
            <w:tcW w:w="1417" w:type="dxa"/>
          </w:tcPr>
          <w:p w14:paraId="2FC1ED98" w14:textId="4C47A4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3DC4A168" w14:textId="54B15AB2"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222.289429</w:t>
            </w:r>
          </w:p>
        </w:tc>
        <w:tc>
          <w:tcPr>
            <w:tcW w:w="1607" w:type="dxa"/>
            <w:vAlign w:val="bottom"/>
          </w:tcPr>
          <w:p w14:paraId="3B70EDAB" w14:textId="6CCF0A7D"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sz w:val="20"/>
                <w:szCs w:val="20"/>
              </w:rPr>
              <w:t>1.174175</w:t>
            </w:r>
          </w:p>
        </w:tc>
      </w:tr>
      <w:tr w:rsidR="00152155" w:rsidRPr="008805F0" w14:paraId="2694D895" w14:textId="77777777" w:rsidTr="00F96FA0">
        <w:tc>
          <w:tcPr>
            <w:tcW w:w="4705" w:type="dxa"/>
          </w:tcPr>
          <w:p w14:paraId="5DE1BA8E" w14:textId="6AE31E95" w:rsidR="00152155" w:rsidRPr="006B6315"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긍부정중립</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37BEB4D9" w14:textId="2A0E7D71"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2A2CCBD0" w14:textId="1AF77464"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204.692917</w:t>
            </w:r>
          </w:p>
        </w:tc>
        <w:tc>
          <w:tcPr>
            <w:tcW w:w="1607" w:type="dxa"/>
            <w:vAlign w:val="bottom"/>
          </w:tcPr>
          <w:p w14:paraId="1393C262" w14:textId="7CE26C4F"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Pr>
                <w:rFonts w:ascii="system-ui" w:hAnsi="system-ui" w:cs="Arial"/>
                <w:color w:val="FF0000"/>
                <w:sz w:val="20"/>
                <w:szCs w:val="20"/>
              </w:rPr>
              <w:t>0.870027</w:t>
            </w:r>
          </w:p>
        </w:tc>
      </w:tr>
      <w:tr w:rsidR="00152155" w:rsidRPr="008805F0" w14:paraId="31E5730A" w14:textId="77777777" w:rsidTr="00F96FA0">
        <w:tc>
          <w:tcPr>
            <w:tcW w:w="4705" w:type="dxa"/>
          </w:tcPr>
          <w:p w14:paraId="1FAFC0BC" w14:textId="77777777" w:rsidR="00152155" w:rsidRPr="008805F0" w:rsidRDefault="00152155" w:rsidP="00152155">
            <w:pPr>
              <w:widowControl/>
              <w:autoSpaceDE/>
              <w:autoSpaceDN/>
              <w:jc w:val="both"/>
              <w:rPr>
                <w:rFonts w:ascii="Arial" w:eastAsiaTheme="minorEastAsia" w:hAnsi="Arial" w:cs="Arial"/>
                <w:sz w:val="18"/>
                <w:szCs w:val="18"/>
                <w:lang w:eastAsia="ko-KR" w:bidi="ar-SA"/>
              </w:rPr>
            </w:pPr>
            <w:r w:rsidRPr="008805F0">
              <w:rPr>
                <w:rFonts w:ascii="맑은 고딕" w:eastAsia="맑은 고딕" w:hAnsi="맑은 고딕" w:cs="맑은 고딕" w:hint="eastAsia"/>
                <w:sz w:val="18"/>
                <w:szCs w:val="18"/>
                <w:lang w:eastAsia="ko-KR"/>
              </w:rPr>
              <w:t>뉴스</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감성</w:t>
            </w:r>
            <w:r w:rsidRPr="008805F0">
              <w:rPr>
                <w:rFonts w:ascii="Arial" w:hAnsi="Arial" w:cs="Arial"/>
                <w:sz w:val="18"/>
                <w:szCs w:val="18"/>
                <w:lang w:eastAsia="ko-KR"/>
              </w:rPr>
              <w:t xml:space="preserve"> </w:t>
            </w:r>
            <w:r w:rsidRPr="008805F0">
              <w:rPr>
                <w:rFonts w:ascii="맑은 고딕" w:eastAsia="맑은 고딕" w:hAnsi="맑은 고딕" w:cs="맑은 고딕" w:hint="eastAsia"/>
                <w:sz w:val="18"/>
                <w:szCs w:val="18"/>
                <w:lang w:eastAsia="ko-KR"/>
              </w:rPr>
              <w:t>분석</w:t>
            </w:r>
            <w:r w:rsidRPr="008805F0">
              <w:rPr>
                <w:rFonts w:ascii="Arial" w:hAnsi="Arial" w:cs="Arial"/>
                <w:sz w:val="18"/>
                <w:szCs w:val="18"/>
                <w:lang w:eastAsia="ko-KR"/>
              </w:rPr>
              <w:t>(</w:t>
            </w:r>
            <w:proofErr w:type="spellStart"/>
            <w:r w:rsidRPr="008805F0">
              <w:rPr>
                <w:rFonts w:ascii="맑은 고딕" w:eastAsia="맑은 고딕" w:hAnsi="맑은 고딕" w:cs="맑은 고딕" w:hint="eastAsia"/>
                <w:sz w:val="18"/>
                <w:szCs w:val="18"/>
                <w:lang w:eastAsia="ko-KR"/>
              </w:rPr>
              <w:t>긍부정</w:t>
            </w:r>
            <w:proofErr w:type="spellEnd"/>
            <w:r w:rsidRPr="008805F0">
              <w:rPr>
                <w:rFonts w:ascii="Arial" w:hAnsi="Arial" w:cs="Arial"/>
                <w:sz w:val="18"/>
                <w:szCs w:val="18"/>
                <w:lang w:eastAsia="ko-KR"/>
              </w:rPr>
              <w:t xml:space="preserve">) + </w:t>
            </w:r>
            <w:r w:rsidRPr="008805F0">
              <w:rPr>
                <w:rFonts w:ascii="맑은 고딕" w:eastAsia="맑은 고딕" w:hAnsi="맑은 고딕" w:cs="맑은 고딕" w:hint="eastAsia"/>
                <w:sz w:val="18"/>
                <w:szCs w:val="18"/>
                <w:lang w:eastAsia="ko-KR"/>
              </w:rPr>
              <w:t>댓글</w:t>
            </w:r>
            <w:r w:rsidRPr="008805F0">
              <w:rPr>
                <w:rFonts w:ascii="Arial" w:hAnsi="Arial" w:cs="Arial"/>
                <w:sz w:val="18"/>
                <w:szCs w:val="18"/>
                <w:lang w:eastAsia="ko-KR"/>
              </w:rPr>
              <w:t xml:space="preserve"> </w:t>
            </w:r>
            <w:proofErr w:type="spellStart"/>
            <w:r w:rsidRPr="008805F0">
              <w:rPr>
                <w:rFonts w:ascii="맑은 고딕" w:eastAsia="맑은 고딕" w:hAnsi="맑은 고딕" w:cs="맑은 고딕" w:hint="eastAsia"/>
                <w:sz w:val="18"/>
                <w:szCs w:val="18"/>
                <w:lang w:eastAsia="ko-KR"/>
              </w:rPr>
              <w:t>갯수</w:t>
            </w:r>
            <w:proofErr w:type="spellEnd"/>
          </w:p>
        </w:tc>
        <w:tc>
          <w:tcPr>
            <w:tcW w:w="1417" w:type="dxa"/>
          </w:tcPr>
          <w:p w14:paraId="3481B4AE" w14:textId="39D0140A" w:rsidR="00152155" w:rsidRPr="008805F0" w:rsidRDefault="00152155" w:rsidP="00152155">
            <w:pPr>
              <w:spacing w:before="53" w:line="252" w:lineRule="auto"/>
              <w:jc w:val="both"/>
              <w:rPr>
                <w:rFonts w:ascii="맑은 고딕" w:eastAsia="맑은 고딕" w:hAnsi="맑은 고딕" w:cs="맑은 고딕"/>
                <w:sz w:val="18"/>
                <w:szCs w:val="18"/>
                <w:lang w:eastAsia="ko-KR"/>
              </w:rPr>
            </w:pPr>
            <w:r w:rsidRPr="008805F0">
              <w:rPr>
                <w:rFonts w:ascii="맑은 고딕" w:eastAsia="맑은 고딕" w:hAnsi="맑은 고딕" w:cs="맑은 고딕" w:hint="eastAsia"/>
                <w:sz w:val="18"/>
                <w:szCs w:val="18"/>
                <w:lang w:eastAsia="ko-KR"/>
              </w:rPr>
              <w:t>GRU</w:t>
            </w:r>
          </w:p>
        </w:tc>
        <w:tc>
          <w:tcPr>
            <w:tcW w:w="1701" w:type="dxa"/>
            <w:vAlign w:val="bottom"/>
          </w:tcPr>
          <w:p w14:paraId="6EFD3C84" w14:textId="45B55CCF"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70.657043</w:t>
            </w:r>
          </w:p>
        </w:tc>
        <w:tc>
          <w:tcPr>
            <w:tcW w:w="1607" w:type="dxa"/>
            <w:vAlign w:val="bottom"/>
          </w:tcPr>
          <w:p w14:paraId="040794D5" w14:textId="42A00256" w:rsidR="00152155" w:rsidRPr="008805F0" w:rsidRDefault="00152155" w:rsidP="00152155">
            <w:pPr>
              <w:spacing w:before="53" w:line="252" w:lineRule="auto"/>
              <w:jc w:val="both"/>
              <w:rPr>
                <w:rFonts w:ascii="system-ui" w:hAnsi="system-ui" w:cs="Arial"/>
                <w:sz w:val="18"/>
                <w:szCs w:val="18"/>
              </w:rPr>
            </w:pPr>
            <w:r>
              <w:rPr>
                <w:rFonts w:ascii="system-ui" w:hAnsi="system-ui" w:cs="Arial"/>
                <w:color w:val="FF0000"/>
                <w:sz w:val="20"/>
                <w:szCs w:val="20"/>
              </w:rPr>
              <w:t>0.559794</w:t>
            </w:r>
          </w:p>
        </w:tc>
      </w:tr>
    </w:tbl>
    <w:p w14:paraId="0A5E64C1" w14:textId="77777777" w:rsidR="006B6315" w:rsidRPr="00F82778" w:rsidRDefault="006B6315" w:rsidP="003D21E3">
      <w:pPr>
        <w:pStyle w:val="a3"/>
        <w:spacing w:before="53" w:line="252" w:lineRule="auto"/>
        <w:ind w:left="110" w:firstLine="343"/>
        <w:jc w:val="both"/>
        <w:rPr>
          <w:rFonts w:eastAsiaTheme="minorEastAsia"/>
          <w:w w:val="105"/>
          <w:lang w:eastAsia="ko-KR"/>
        </w:rPr>
      </w:pPr>
    </w:p>
    <w:p w14:paraId="1CC5E453" w14:textId="77777777" w:rsidR="003D21E3" w:rsidRPr="00446B9F" w:rsidRDefault="003D21E3" w:rsidP="00EC06DB">
      <w:pPr>
        <w:pStyle w:val="1"/>
        <w:numPr>
          <w:ilvl w:val="0"/>
          <w:numId w:val="10"/>
        </w:numPr>
        <w:tabs>
          <w:tab w:val="left" w:pos="454"/>
        </w:tabs>
        <w:spacing w:before="102"/>
        <w:ind w:hanging="343"/>
        <w:jc w:val="both"/>
      </w:pPr>
      <w:r w:rsidRPr="00446B9F">
        <w:t>Conclusions</w:t>
      </w:r>
    </w:p>
    <w:p w14:paraId="6ED4F3A8" w14:textId="1A7D2BF5" w:rsidR="003D21E3" w:rsidRPr="00446B9F" w:rsidRDefault="003D21E3" w:rsidP="003D21E3">
      <w:pPr>
        <w:pStyle w:val="a3"/>
        <w:spacing w:before="53" w:line="252" w:lineRule="auto"/>
        <w:ind w:left="110" w:firstLine="343"/>
        <w:jc w:val="both"/>
        <w:rPr>
          <w:rFonts w:eastAsiaTheme="minorEastAsia"/>
          <w:w w:val="105"/>
          <w:lang w:eastAsia="ko-KR"/>
        </w:rPr>
      </w:pPr>
    </w:p>
    <w:p w14:paraId="7A945403" w14:textId="1AEFC598" w:rsidR="003D21E3" w:rsidRDefault="003D21E3" w:rsidP="00EC136A">
      <w:pPr>
        <w:pStyle w:val="a3"/>
        <w:spacing w:before="53" w:line="252" w:lineRule="auto"/>
        <w:jc w:val="both"/>
        <w:rPr>
          <w:rFonts w:eastAsiaTheme="minorEastAsia"/>
          <w:w w:val="105"/>
          <w:lang w:eastAsia="ko-KR"/>
        </w:rPr>
      </w:pPr>
    </w:p>
    <w:p w14:paraId="412D6362"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본</w:t>
      </w:r>
      <w:r w:rsidRPr="009D0191">
        <w:rPr>
          <w:rFonts w:eastAsiaTheme="minorEastAsia"/>
          <w:w w:val="105"/>
          <w:lang w:eastAsia="ko-KR"/>
        </w:rPr>
        <w:t xml:space="preserve"> </w:t>
      </w:r>
      <w:r w:rsidRPr="009D0191">
        <w:rPr>
          <w:rFonts w:eastAsiaTheme="minorEastAsia"/>
          <w:w w:val="105"/>
          <w:lang w:eastAsia="ko-KR"/>
        </w:rPr>
        <w:t>연구는</w:t>
      </w:r>
      <w:r w:rsidRPr="009D0191">
        <w:rPr>
          <w:rFonts w:eastAsiaTheme="minorEastAsia"/>
          <w:w w:val="105"/>
          <w:lang w:eastAsia="ko-KR"/>
        </w:rPr>
        <w:t xml:space="preserve"> </w:t>
      </w:r>
      <w:r w:rsidRPr="009D0191">
        <w:rPr>
          <w:rFonts w:eastAsiaTheme="minorEastAsia"/>
          <w:w w:val="105"/>
          <w:lang w:eastAsia="ko-KR"/>
        </w:rPr>
        <w:t>뉴스</w:t>
      </w:r>
      <w:r w:rsidRPr="009D0191">
        <w:rPr>
          <w:rFonts w:eastAsiaTheme="minorEastAsia"/>
          <w:w w:val="105"/>
          <w:lang w:eastAsia="ko-KR"/>
        </w:rPr>
        <w:t xml:space="preserve"> </w:t>
      </w:r>
      <w:r w:rsidRPr="009D0191">
        <w:rPr>
          <w:rFonts w:eastAsiaTheme="minorEastAsia"/>
          <w:w w:val="105"/>
          <w:lang w:eastAsia="ko-KR"/>
        </w:rPr>
        <w:t>기사</w:t>
      </w:r>
      <w:r w:rsidRPr="009D0191">
        <w:rPr>
          <w:rFonts w:eastAsiaTheme="minorEastAsia"/>
          <w:w w:val="105"/>
          <w:lang w:eastAsia="ko-KR"/>
        </w:rPr>
        <w:t xml:space="preserve"> </w:t>
      </w:r>
      <w:r w:rsidRPr="009D0191">
        <w:rPr>
          <w:rFonts w:eastAsiaTheme="minorEastAsia"/>
          <w:w w:val="105"/>
          <w:lang w:eastAsia="ko-KR"/>
        </w:rPr>
        <w:t>및</w:t>
      </w:r>
      <w:r w:rsidRPr="009D0191">
        <w:rPr>
          <w:rFonts w:eastAsiaTheme="minorEastAsia"/>
          <w:w w:val="105"/>
          <w:lang w:eastAsia="ko-KR"/>
        </w:rPr>
        <w:t xml:space="preserve"> </w:t>
      </w:r>
      <w:r w:rsidRPr="009D0191">
        <w:rPr>
          <w:rFonts w:eastAsiaTheme="minorEastAsia"/>
          <w:w w:val="105"/>
          <w:lang w:eastAsia="ko-KR"/>
        </w:rPr>
        <w:t>댓글</w:t>
      </w:r>
      <w:r w:rsidRPr="009D0191">
        <w:rPr>
          <w:rFonts w:eastAsiaTheme="minorEastAsia"/>
          <w:w w:val="105"/>
          <w:lang w:eastAsia="ko-KR"/>
        </w:rPr>
        <w:t xml:space="preserve"> </w:t>
      </w:r>
      <w:r w:rsidRPr="009D0191">
        <w:rPr>
          <w:rFonts w:eastAsiaTheme="minorEastAsia"/>
          <w:w w:val="105"/>
          <w:lang w:eastAsia="ko-KR"/>
        </w:rPr>
        <w:t>데이터를</w:t>
      </w:r>
      <w:r w:rsidRPr="009D0191">
        <w:rPr>
          <w:rFonts w:eastAsiaTheme="minorEastAsia"/>
          <w:w w:val="105"/>
          <w:lang w:eastAsia="ko-KR"/>
        </w:rPr>
        <w:t xml:space="preserve"> </w:t>
      </w:r>
      <w:r w:rsidRPr="009D0191">
        <w:rPr>
          <w:rFonts w:eastAsiaTheme="minorEastAsia"/>
          <w:w w:val="105"/>
          <w:lang w:eastAsia="ko-KR"/>
        </w:rPr>
        <w:t>기반으로</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분석을</w:t>
      </w:r>
      <w:r w:rsidRPr="009D0191">
        <w:rPr>
          <w:rFonts w:eastAsiaTheme="minorEastAsia"/>
          <w:w w:val="105"/>
          <w:lang w:eastAsia="ko-KR"/>
        </w:rPr>
        <w:t xml:space="preserve"> </w:t>
      </w:r>
      <w:r w:rsidRPr="009D0191">
        <w:rPr>
          <w:rFonts w:eastAsiaTheme="minorEastAsia"/>
          <w:w w:val="105"/>
          <w:lang w:eastAsia="ko-KR"/>
        </w:rPr>
        <w:t>수행하고</w:t>
      </w:r>
      <w:r w:rsidRPr="009D0191">
        <w:rPr>
          <w:rFonts w:eastAsiaTheme="minorEastAsia"/>
          <w:w w:val="105"/>
          <w:lang w:eastAsia="ko-KR"/>
        </w:rPr>
        <w:t xml:space="preserve">, </w:t>
      </w:r>
      <w:r w:rsidRPr="009D0191">
        <w:rPr>
          <w:rFonts w:eastAsiaTheme="minorEastAsia"/>
          <w:w w:val="105"/>
          <w:lang w:eastAsia="ko-KR"/>
        </w:rPr>
        <w:t>이를</w:t>
      </w:r>
      <w:r w:rsidRPr="009D0191">
        <w:rPr>
          <w:rFonts w:eastAsiaTheme="minorEastAsia"/>
          <w:w w:val="105"/>
          <w:lang w:eastAsia="ko-KR"/>
        </w:rPr>
        <w:t xml:space="preserve"> </w:t>
      </w:r>
      <w:r w:rsidRPr="009D0191">
        <w:rPr>
          <w:rFonts w:eastAsiaTheme="minorEastAsia"/>
          <w:w w:val="105"/>
          <w:lang w:eastAsia="ko-KR"/>
        </w:rPr>
        <w:t>딥러닝</w:t>
      </w:r>
      <w:r w:rsidRPr="009D0191">
        <w:rPr>
          <w:rFonts w:eastAsiaTheme="minorEastAsia"/>
          <w:w w:val="105"/>
          <w:lang w:eastAsia="ko-KR"/>
        </w:rPr>
        <w:t xml:space="preserve">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모델에</w:t>
      </w:r>
      <w:r w:rsidRPr="009D0191">
        <w:rPr>
          <w:rFonts w:eastAsiaTheme="minorEastAsia"/>
          <w:w w:val="105"/>
          <w:lang w:eastAsia="ko-KR"/>
        </w:rPr>
        <w:t xml:space="preserve"> </w:t>
      </w:r>
      <w:r w:rsidRPr="009D0191">
        <w:rPr>
          <w:rFonts w:eastAsiaTheme="minorEastAsia"/>
          <w:w w:val="105"/>
          <w:lang w:eastAsia="ko-KR"/>
        </w:rPr>
        <w:t>통합하여</w:t>
      </w:r>
      <w:r w:rsidRPr="009D0191">
        <w:rPr>
          <w:rFonts w:eastAsiaTheme="minorEastAsia"/>
          <w:w w:val="105"/>
          <w:lang w:eastAsia="ko-KR"/>
        </w:rPr>
        <w:t xml:space="preserve"> USD/KRW </w:t>
      </w:r>
      <w:r w:rsidRPr="009D0191">
        <w:rPr>
          <w:rFonts w:eastAsiaTheme="minorEastAsia"/>
          <w:w w:val="105"/>
          <w:lang w:eastAsia="ko-KR"/>
        </w:rPr>
        <w:t>환율을</w:t>
      </w:r>
      <w:r w:rsidRPr="009D0191">
        <w:rPr>
          <w:rFonts w:eastAsiaTheme="minorEastAsia"/>
          <w:w w:val="105"/>
          <w:lang w:eastAsia="ko-KR"/>
        </w:rPr>
        <w:t xml:space="preserve"> </w:t>
      </w:r>
      <w:r w:rsidRPr="009D0191">
        <w:rPr>
          <w:rFonts w:eastAsiaTheme="minorEastAsia"/>
          <w:w w:val="105"/>
          <w:lang w:eastAsia="ko-KR"/>
        </w:rPr>
        <w:t>예측하는</w:t>
      </w:r>
      <w:r w:rsidRPr="009D0191">
        <w:rPr>
          <w:rFonts w:eastAsiaTheme="minorEastAsia"/>
          <w:w w:val="105"/>
          <w:lang w:eastAsia="ko-KR"/>
        </w:rPr>
        <w:t xml:space="preserve"> </w:t>
      </w:r>
      <w:r w:rsidRPr="009D0191">
        <w:rPr>
          <w:rFonts w:eastAsiaTheme="minorEastAsia"/>
          <w:w w:val="105"/>
          <w:lang w:eastAsia="ko-KR"/>
        </w:rPr>
        <w:t>방법을</w:t>
      </w:r>
      <w:r w:rsidRPr="009D0191">
        <w:rPr>
          <w:rFonts w:eastAsiaTheme="minorEastAsia"/>
          <w:w w:val="105"/>
          <w:lang w:eastAsia="ko-KR"/>
        </w:rPr>
        <w:t xml:space="preserve"> </w:t>
      </w:r>
      <w:r w:rsidRPr="009D0191">
        <w:rPr>
          <w:rFonts w:eastAsiaTheme="minorEastAsia"/>
          <w:w w:val="105"/>
          <w:lang w:eastAsia="ko-KR"/>
        </w:rPr>
        <w:t>제안하였다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결과를</w:t>
      </w:r>
      <w:r w:rsidRPr="009D0191">
        <w:rPr>
          <w:rFonts w:eastAsiaTheme="minorEastAsia"/>
          <w:w w:val="105"/>
          <w:lang w:eastAsia="ko-KR"/>
        </w:rPr>
        <w:t xml:space="preserve"> </w:t>
      </w:r>
      <w:proofErr w:type="spellStart"/>
      <w:r w:rsidRPr="009D0191">
        <w:rPr>
          <w:rFonts w:eastAsiaTheme="minorEastAsia"/>
          <w:w w:val="105"/>
          <w:lang w:eastAsia="ko-KR"/>
        </w:rPr>
        <w:t>정량화하여</w:t>
      </w:r>
      <w:proofErr w:type="spellEnd"/>
      <w:r w:rsidRPr="009D0191">
        <w:rPr>
          <w:rFonts w:eastAsiaTheme="minorEastAsia"/>
          <w:w w:val="105"/>
          <w:lang w:eastAsia="ko-KR"/>
        </w:rPr>
        <w:t xml:space="preserve"> </w:t>
      </w:r>
      <w:r w:rsidRPr="009D0191">
        <w:rPr>
          <w:rFonts w:eastAsiaTheme="minorEastAsia"/>
          <w:w w:val="105"/>
          <w:lang w:eastAsia="ko-KR"/>
        </w:rPr>
        <w:t>입력</w:t>
      </w:r>
      <w:r w:rsidRPr="009D0191">
        <w:rPr>
          <w:rFonts w:eastAsiaTheme="minorEastAsia"/>
          <w:w w:val="105"/>
          <w:lang w:eastAsia="ko-KR"/>
        </w:rPr>
        <w:t xml:space="preserve"> </w:t>
      </w:r>
      <w:r w:rsidRPr="009D0191">
        <w:rPr>
          <w:rFonts w:eastAsiaTheme="minorEastAsia"/>
          <w:w w:val="105"/>
          <w:lang w:eastAsia="ko-KR"/>
        </w:rPr>
        <w:t>변수로</w:t>
      </w:r>
      <w:r w:rsidRPr="009D0191">
        <w:rPr>
          <w:rFonts w:eastAsiaTheme="minorEastAsia"/>
          <w:w w:val="105"/>
          <w:lang w:eastAsia="ko-KR"/>
        </w:rPr>
        <w:t xml:space="preserve"> </w:t>
      </w:r>
      <w:r w:rsidRPr="009D0191">
        <w:rPr>
          <w:rFonts w:eastAsiaTheme="minorEastAsia"/>
          <w:w w:val="105"/>
          <w:lang w:eastAsia="ko-KR"/>
        </w:rPr>
        <w:t>활용하고</w:t>
      </w:r>
      <w:r w:rsidRPr="009D0191">
        <w:rPr>
          <w:rFonts w:eastAsiaTheme="minorEastAsia"/>
          <w:w w:val="105"/>
          <w:lang w:eastAsia="ko-KR"/>
        </w:rPr>
        <w:t>, LSTM, GRU, CNN-LSTM, CNN-GRU</w:t>
      </w:r>
      <w:r w:rsidRPr="009D0191">
        <w:rPr>
          <w:rFonts w:eastAsiaTheme="minorEastAsia"/>
          <w:w w:val="105"/>
          <w:lang w:eastAsia="ko-KR"/>
        </w:rPr>
        <w:t>의</w:t>
      </w:r>
      <w:r w:rsidRPr="009D0191">
        <w:rPr>
          <w:rFonts w:eastAsiaTheme="minorEastAsia"/>
          <w:w w:val="105"/>
          <w:lang w:eastAsia="ko-KR"/>
        </w:rPr>
        <w:t xml:space="preserve"> </w:t>
      </w:r>
      <w:r w:rsidRPr="009D0191">
        <w:rPr>
          <w:rFonts w:eastAsiaTheme="minorEastAsia"/>
          <w:w w:val="105"/>
          <w:lang w:eastAsia="ko-KR"/>
        </w:rPr>
        <w:t>네</w:t>
      </w:r>
      <w:r w:rsidRPr="009D0191">
        <w:rPr>
          <w:rFonts w:eastAsiaTheme="minorEastAsia"/>
          <w:w w:val="105"/>
          <w:lang w:eastAsia="ko-KR"/>
        </w:rPr>
        <w:t xml:space="preserve"> </w:t>
      </w:r>
      <w:r w:rsidRPr="009D0191">
        <w:rPr>
          <w:rFonts w:eastAsiaTheme="minorEastAsia"/>
          <w:w w:val="105"/>
          <w:lang w:eastAsia="ko-KR"/>
        </w:rPr>
        <w:t>가지</w:t>
      </w:r>
      <w:r w:rsidRPr="009D0191">
        <w:rPr>
          <w:rFonts w:eastAsiaTheme="minorEastAsia"/>
          <w:w w:val="105"/>
          <w:lang w:eastAsia="ko-KR"/>
        </w:rPr>
        <w:t xml:space="preserve"> </w:t>
      </w:r>
      <w:r w:rsidRPr="009D0191">
        <w:rPr>
          <w:rFonts w:eastAsiaTheme="minorEastAsia"/>
          <w:w w:val="105"/>
          <w:lang w:eastAsia="ko-KR"/>
        </w:rPr>
        <w:t>딥러닝</w:t>
      </w:r>
      <w:r w:rsidRPr="009D0191">
        <w:rPr>
          <w:rFonts w:eastAsiaTheme="minorEastAsia"/>
          <w:w w:val="105"/>
          <w:lang w:eastAsia="ko-KR"/>
        </w:rPr>
        <w:t xml:space="preserve"> </w:t>
      </w:r>
      <w:r w:rsidRPr="009D0191">
        <w:rPr>
          <w:rFonts w:eastAsiaTheme="minorEastAsia"/>
          <w:w w:val="105"/>
          <w:lang w:eastAsia="ko-KR"/>
        </w:rPr>
        <w:t>모델을</w:t>
      </w:r>
      <w:r w:rsidRPr="009D0191">
        <w:rPr>
          <w:rFonts w:eastAsiaTheme="minorEastAsia"/>
          <w:w w:val="105"/>
          <w:lang w:eastAsia="ko-KR"/>
        </w:rPr>
        <w:t xml:space="preserve"> </w:t>
      </w:r>
      <w:r w:rsidRPr="009D0191">
        <w:rPr>
          <w:rFonts w:eastAsiaTheme="minorEastAsia"/>
          <w:w w:val="105"/>
          <w:lang w:eastAsia="ko-KR"/>
        </w:rPr>
        <w:t>비교함으로써</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분석의</w:t>
      </w:r>
      <w:r w:rsidRPr="009D0191">
        <w:rPr>
          <w:rFonts w:eastAsiaTheme="minorEastAsia"/>
          <w:w w:val="105"/>
          <w:lang w:eastAsia="ko-KR"/>
        </w:rPr>
        <w:t xml:space="preserve"> </w:t>
      </w:r>
      <w:r w:rsidRPr="009D0191">
        <w:rPr>
          <w:rFonts w:eastAsiaTheme="minorEastAsia"/>
          <w:w w:val="105"/>
          <w:lang w:eastAsia="ko-KR"/>
        </w:rPr>
        <w:t>효과성과</w:t>
      </w:r>
      <w:r w:rsidRPr="009D0191">
        <w:rPr>
          <w:rFonts w:eastAsiaTheme="minorEastAsia"/>
          <w:w w:val="105"/>
          <w:lang w:eastAsia="ko-KR"/>
        </w:rPr>
        <w:t xml:space="preserve"> </w:t>
      </w:r>
      <w:proofErr w:type="spellStart"/>
      <w:r w:rsidRPr="009D0191">
        <w:rPr>
          <w:rFonts w:eastAsiaTheme="minorEastAsia"/>
          <w:w w:val="105"/>
          <w:lang w:eastAsia="ko-KR"/>
        </w:rPr>
        <w:t>모델별</w:t>
      </w:r>
      <w:proofErr w:type="spellEnd"/>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실증적으로</w:t>
      </w:r>
      <w:r w:rsidRPr="009D0191">
        <w:rPr>
          <w:rFonts w:eastAsiaTheme="minorEastAsia"/>
          <w:w w:val="105"/>
          <w:lang w:eastAsia="ko-KR"/>
        </w:rPr>
        <w:t xml:space="preserve"> </w:t>
      </w:r>
      <w:r w:rsidRPr="009D0191">
        <w:rPr>
          <w:rFonts w:eastAsiaTheme="minorEastAsia"/>
          <w:w w:val="105"/>
          <w:lang w:eastAsia="ko-KR"/>
        </w:rPr>
        <w:t>분석하였다</w:t>
      </w:r>
      <w:r w:rsidRPr="009D0191">
        <w:rPr>
          <w:rFonts w:eastAsiaTheme="minorEastAsia"/>
          <w:w w:val="105"/>
          <w:lang w:eastAsia="ko-KR"/>
        </w:rPr>
        <w:t>.</w:t>
      </w:r>
    </w:p>
    <w:p w14:paraId="054A8EE8"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연구</w:t>
      </w:r>
      <w:r w:rsidRPr="009D0191">
        <w:rPr>
          <w:rFonts w:eastAsiaTheme="minorEastAsia"/>
          <w:w w:val="105"/>
          <w:lang w:eastAsia="ko-KR"/>
        </w:rPr>
        <w:t xml:space="preserve"> </w:t>
      </w:r>
      <w:r w:rsidRPr="009D0191">
        <w:rPr>
          <w:rFonts w:eastAsiaTheme="minorEastAsia"/>
          <w:w w:val="105"/>
          <w:lang w:eastAsia="ko-KR"/>
        </w:rPr>
        <w:t>결과</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변수를</w:t>
      </w:r>
      <w:r w:rsidRPr="009D0191">
        <w:rPr>
          <w:rFonts w:eastAsiaTheme="minorEastAsia"/>
          <w:w w:val="105"/>
          <w:lang w:eastAsia="ko-KR"/>
        </w:rPr>
        <w:t xml:space="preserve"> </w:t>
      </w:r>
      <w:r w:rsidRPr="009D0191">
        <w:rPr>
          <w:rFonts w:eastAsiaTheme="minorEastAsia"/>
          <w:w w:val="105"/>
          <w:lang w:eastAsia="ko-KR"/>
        </w:rPr>
        <w:t>포함한</w:t>
      </w:r>
      <w:r w:rsidRPr="009D0191">
        <w:rPr>
          <w:rFonts w:eastAsiaTheme="minorEastAsia"/>
          <w:w w:val="105"/>
          <w:lang w:eastAsia="ko-KR"/>
        </w:rPr>
        <w:t xml:space="preserve"> </w:t>
      </w:r>
      <w:r w:rsidRPr="009D0191">
        <w:rPr>
          <w:rFonts w:eastAsiaTheme="minorEastAsia"/>
          <w:w w:val="105"/>
          <w:lang w:eastAsia="ko-KR"/>
        </w:rPr>
        <w:t>모델이</w:t>
      </w:r>
      <w:r w:rsidRPr="009D0191">
        <w:rPr>
          <w:rFonts w:eastAsiaTheme="minorEastAsia"/>
          <w:w w:val="105"/>
          <w:lang w:eastAsia="ko-KR"/>
        </w:rPr>
        <w:t xml:space="preserve"> </w:t>
      </w:r>
      <w:r w:rsidRPr="009D0191">
        <w:rPr>
          <w:rFonts w:eastAsiaTheme="minorEastAsia"/>
          <w:w w:val="105"/>
          <w:lang w:eastAsia="ko-KR"/>
        </w:rPr>
        <w:t>전통적인</w:t>
      </w:r>
      <w:r w:rsidRPr="009D0191">
        <w:rPr>
          <w:rFonts w:eastAsiaTheme="minorEastAsia"/>
          <w:w w:val="105"/>
          <w:lang w:eastAsia="ko-KR"/>
        </w:rPr>
        <w:t xml:space="preserve"> </w:t>
      </w:r>
      <w:r w:rsidRPr="009D0191">
        <w:rPr>
          <w:rFonts w:eastAsiaTheme="minorEastAsia"/>
          <w:w w:val="105"/>
          <w:lang w:eastAsia="ko-KR"/>
        </w:rPr>
        <w:t>경제</w:t>
      </w:r>
      <w:r w:rsidRPr="009D0191">
        <w:rPr>
          <w:rFonts w:eastAsiaTheme="minorEastAsia"/>
          <w:w w:val="105"/>
          <w:lang w:eastAsia="ko-KR"/>
        </w:rPr>
        <w:t xml:space="preserve"> </w:t>
      </w:r>
      <w:r w:rsidRPr="009D0191">
        <w:rPr>
          <w:rFonts w:eastAsiaTheme="minorEastAsia"/>
          <w:w w:val="105"/>
          <w:lang w:eastAsia="ko-KR"/>
        </w:rPr>
        <w:t>지표만을</w:t>
      </w:r>
      <w:r w:rsidRPr="009D0191">
        <w:rPr>
          <w:rFonts w:eastAsiaTheme="minorEastAsia"/>
          <w:w w:val="105"/>
          <w:lang w:eastAsia="ko-KR"/>
        </w:rPr>
        <w:t xml:space="preserve"> </w:t>
      </w:r>
      <w:r w:rsidRPr="009D0191">
        <w:rPr>
          <w:rFonts w:eastAsiaTheme="minorEastAsia"/>
          <w:w w:val="105"/>
          <w:lang w:eastAsia="ko-KR"/>
        </w:rPr>
        <w:t>활용한</w:t>
      </w:r>
      <w:r w:rsidRPr="009D0191">
        <w:rPr>
          <w:rFonts w:eastAsiaTheme="minorEastAsia"/>
          <w:w w:val="105"/>
          <w:lang w:eastAsia="ko-KR"/>
        </w:rPr>
        <w:t xml:space="preserve"> </w:t>
      </w:r>
      <w:r w:rsidRPr="009D0191">
        <w:rPr>
          <w:rFonts w:eastAsiaTheme="minorEastAsia"/>
          <w:w w:val="105"/>
          <w:lang w:eastAsia="ko-KR"/>
        </w:rPr>
        <w:t>모델보다</w:t>
      </w:r>
      <w:r w:rsidRPr="009D0191">
        <w:rPr>
          <w:rFonts w:eastAsiaTheme="minorEastAsia"/>
          <w:w w:val="105"/>
          <w:lang w:eastAsia="ko-KR"/>
        </w:rPr>
        <w:t xml:space="preserve"> </w:t>
      </w:r>
      <w:r w:rsidRPr="009D0191">
        <w:rPr>
          <w:rFonts w:eastAsiaTheme="minorEastAsia"/>
          <w:w w:val="105"/>
          <w:lang w:eastAsia="ko-KR"/>
        </w:rPr>
        <w:t>전반적으로</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우수한</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보였다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GRU </w:t>
      </w:r>
      <w:r w:rsidRPr="009D0191">
        <w:rPr>
          <w:rFonts w:eastAsiaTheme="minorEastAsia"/>
          <w:w w:val="105"/>
          <w:lang w:eastAsia="ko-KR"/>
        </w:rPr>
        <w:t>모델은</w:t>
      </w:r>
      <w:r w:rsidRPr="009D0191">
        <w:rPr>
          <w:rFonts w:eastAsiaTheme="minorEastAsia"/>
          <w:w w:val="105"/>
          <w:lang w:eastAsia="ko-KR"/>
        </w:rPr>
        <w:t xml:space="preserve"> </w:t>
      </w:r>
      <w:r w:rsidRPr="009D0191">
        <w:rPr>
          <w:rFonts w:eastAsiaTheme="minorEastAsia"/>
          <w:w w:val="105"/>
          <w:lang w:eastAsia="ko-KR"/>
        </w:rPr>
        <w:t>대부분의</w:t>
      </w:r>
      <w:r w:rsidRPr="009D0191">
        <w:rPr>
          <w:rFonts w:eastAsiaTheme="minorEastAsia"/>
          <w:w w:val="105"/>
          <w:lang w:eastAsia="ko-KR"/>
        </w:rPr>
        <w:t xml:space="preserve"> </w:t>
      </w:r>
      <w:r w:rsidRPr="009D0191">
        <w:rPr>
          <w:rFonts w:eastAsiaTheme="minorEastAsia"/>
          <w:w w:val="105"/>
          <w:lang w:eastAsia="ko-KR"/>
        </w:rPr>
        <w:t>실험</w:t>
      </w:r>
      <w:r w:rsidRPr="009D0191">
        <w:rPr>
          <w:rFonts w:eastAsiaTheme="minorEastAsia"/>
          <w:w w:val="105"/>
          <w:lang w:eastAsia="ko-KR"/>
        </w:rPr>
        <w:t xml:space="preserve"> </w:t>
      </w:r>
      <w:r w:rsidRPr="009D0191">
        <w:rPr>
          <w:rFonts w:eastAsiaTheme="minorEastAsia"/>
          <w:w w:val="105"/>
          <w:lang w:eastAsia="ko-KR"/>
        </w:rPr>
        <w:t>조합에서</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낮은</w:t>
      </w:r>
      <w:r w:rsidRPr="009D0191">
        <w:rPr>
          <w:rFonts w:eastAsiaTheme="minorEastAsia"/>
          <w:w w:val="105"/>
          <w:lang w:eastAsia="ko-KR"/>
        </w:rPr>
        <w:t xml:space="preserve"> MSE </w:t>
      </w:r>
      <w:r w:rsidRPr="009D0191">
        <w:rPr>
          <w:rFonts w:eastAsiaTheme="minorEastAsia"/>
          <w:w w:val="105"/>
          <w:lang w:eastAsia="ko-KR"/>
        </w:rPr>
        <w:t>및</w:t>
      </w:r>
      <w:r w:rsidRPr="009D0191">
        <w:rPr>
          <w:rFonts w:eastAsiaTheme="minorEastAsia"/>
          <w:w w:val="105"/>
          <w:lang w:eastAsia="ko-KR"/>
        </w:rPr>
        <w:t xml:space="preserve"> MAPE</w:t>
      </w:r>
      <w:r w:rsidRPr="009D0191">
        <w:rPr>
          <w:rFonts w:eastAsiaTheme="minorEastAsia"/>
          <w:w w:val="105"/>
          <w:lang w:eastAsia="ko-KR"/>
        </w:rPr>
        <w:t>를</w:t>
      </w:r>
      <w:r w:rsidRPr="009D0191">
        <w:rPr>
          <w:rFonts w:eastAsiaTheme="minorEastAsia"/>
          <w:w w:val="105"/>
          <w:lang w:eastAsia="ko-KR"/>
        </w:rPr>
        <w:t xml:space="preserve"> </w:t>
      </w:r>
      <w:r w:rsidRPr="009D0191">
        <w:rPr>
          <w:rFonts w:eastAsiaTheme="minorEastAsia"/>
          <w:w w:val="105"/>
          <w:lang w:eastAsia="ko-KR"/>
        </w:rPr>
        <w:t>기록하며</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데이터와</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점수의</w:t>
      </w:r>
      <w:r w:rsidRPr="009D0191">
        <w:rPr>
          <w:rFonts w:eastAsiaTheme="minorEastAsia"/>
          <w:w w:val="105"/>
          <w:lang w:eastAsia="ko-KR"/>
        </w:rPr>
        <w:t xml:space="preserve"> </w:t>
      </w:r>
      <w:r w:rsidRPr="009D0191">
        <w:rPr>
          <w:rFonts w:eastAsiaTheme="minorEastAsia"/>
          <w:w w:val="105"/>
          <w:lang w:eastAsia="ko-KR"/>
        </w:rPr>
        <w:t>통합</w:t>
      </w:r>
      <w:r w:rsidRPr="009D0191">
        <w:rPr>
          <w:rFonts w:eastAsiaTheme="minorEastAsia"/>
          <w:w w:val="105"/>
          <w:lang w:eastAsia="ko-KR"/>
        </w:rPr>
        <w:t xml:space="preserve"> </w:t>
      </w:r>
      <w:r w:rsidRPr="009D0191">
        <w:rPr>
          <w:rFonts w:eastAsiaTheme="minorEastAsia"/>
          <w:w w:val="105"/>
          <w:lang w:eastAsia="ko-KR"/>
        </w:rPr>
        <w:t>예측에</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효과적인</w:t>
      </w:r>
      <w:r w:rsidRPr="009D0191">
        <w:rPr>
          <w:rFonts w:eastAsiaTheme="minorEastAsia"/>
          <w:w w:val="105"/>
          <w:lang w:eastAsia="ko-KR"/>
        </w:rPr>
        <w:t xml:space="preserve"> </w:t>
      </w:r>
      <w:r w:rsidRPr="009D0191">
        <w:rPr>
          <w:rFonts w:eastAsiaTheme="minorEastAsia"/>
          <w:w w:val="105"/>
          <w:lang w:eastAsia="ko-KR"/>
        </w:rPr>
        <w:t>구조로</w:t>
      </w:r>
      <w:r w:rsidRPr="009D0191">
        <w:rPr>
          <w:rFonts w:eastAsiaTheme="minorEastAsia"/>
          <w:w w:val="105"/>
          <w:lang w:eastAsia="ko-KR"/>
        </w:rPr>
        <w:t xml:space="preserve"> </w:t>
      </w:r>
      <w:r w:rsidRPr="009D0191">
        <w:rPr>
          <w:rFonts w:eastAsiaTheme="minorEastAsia"/>
          <w:w w:val="105"/>
          <w:lang w:eastAsia="ko-KR"/>
        </w:rPr>
        <w:t>나타났다</w:t>
      </w:r>
      <w:r w:rsidRPr="009D0191">
        <w:rPr>
          <w:rFonts w:eastAsiaTheme="minorEastAsia"/>
          <w:w w:val="105"/>
          <w:lang w:eastAsia="ko-KR"/>
        </w:rPr>
        <w:t>.</w:t>
      </w:r>
    </w:p>
    <w:p w14:paraId="185907C4" w14:textId="6E288472"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분석</w:t>
      </w:r>
      <w:r w:rsidRPr="009D0191">
        <w:rPr>
          <w:rFonts w:eastAsiaTheme="minorEastAsia"/>
          <w:w w:val="105"/>
          <w:lang w:eastAsia="ko-KR"/>
        </w:rPr>
        <w:t xml:space="preserve"> </w:t>
      </w:r>
      <w:r w:rsidRPr="009D0191">
        <w:rPr>
          <w:rFonts w:eastAsiaTheme="minorEastAsia"/>
          <w:w w:val="105"/>
          <w:lang w:eastAsia="ko-KR"/>
        </w:rPr>
        <w:t>방식</w:t>
      </w:r>
      <w:r w:rsidRPr="009D0191">
        <w:rPr>
          <w:rFonts w:eastAsiaTheme="minorEastAsia"/>
          <w:w w:val="105"/>
          <w:lang w:eastAsia="ko-KR"/>
        </w:rPr>
        <w:t xml:space="preserve"> </w:t>
      </w:r>
      <w:r w:rsidRPr="009D0191">
        <w:rPr>
          <w:rFonts w:eastAsiaTheme="minorEastAsia"/>
          <w:w w:val="105"/>
          <w:lang w:eastAsia="ko-KR"/>
        </w:rPr>
        <w:t>측면에서는</w:t>
      </w:r>
      <w:r w:rsidRPr="009D0191">
        <w:rPr>
          <w:rFonts w:eastAsiaTheme="minorEastAsia"/>
          <w:w w:val="105"/>
          <w:lang w:eastAsia="ko-KR"/>
        </w:rPr>
        <w:t xml:space="preserve">, </w:t>
      </w:r>
      <w:r w:rsidRPr="009D0191">
        <w:rPr>
          <w:rFonts w:eastAsiaTheme="minorEastAsia"/>
          <w:w w:val="105"/>
          <w:lang w:eastAsia="ko-KR"/>
        </w:rPr>
        <w:t>뉴스</w:t>
      </w:r>
      <w:r w:rsidRPr="009D0191">
        <w:rPr>
          <w:rFonts w:eastAsiaTheme="minorEastAsia"/>
          <w:w w:val="105"/>
          <w:lang w:eastAsia="ko-KR"/>
        </w:rPr>
        <w:t xml:space="preserve"> </w:t>
      </w:r>
      <w:r w:rsidRPr="009D0191">
        <w:rPr>
          <w:rFonts w:eastAsiaTheme="minorEastAsia"/>
          <w:w w:val="105"/>
          <w:lang w:eastAsia="ko-KR"/>
        </w:rPr>
        <w:t>데이터를</w:t>
      </w:r>
      <w:r w:rsidRPr="009D0191">
        <w:rPr>
          <w:rFonts w:eastAsiaTheme="minorEastAsia"/>
          <w:w w:val="105"/>
          <w:lang w:eastAsia="ko-KR"/>
        </w:rPr>
        <w:t xml:space="preserve"> </w:t>
      </w:r>
      <w:r w:rsidRPr="009D0191">
        <w:rPr>
          <w:rFonts w:eastAsiaTheme="minorEastAsia"/>
          <w:w w:val="105"/>
          <w:lang w:eastAsia="ko-KR"/>
        </w:rPr>
        <w:t>기반으로</w:t>
      </w:r>
      <w:r w:rsidRPr="009D0191">
        <w:rPr>
          <w:rFonts w:eastAsiaTheme="minorEastAsia"/>
          <w:w w:val="105"/>
          <w:lang w:eastAsia="ko-KR"/>
        </w:rPr>
        <w:t xml:space="preserve"> </w:t>
      </w:r>
      <w:r w:rsidRPr="009D0191">
        <w:rPr>
          <w:rFonts w:eastAsiaTheme="minorEastAsia"/>
          <w:w w:val="105"/>
          <w:lang w:eastAsia="ko-KR"/>
        </w:rPr>
        <w:t>한</w:t>
      </w:r>
      <w:r w:rsidRPr="009D0191">
        <w:rPr>
          <w:rFonts w:eastAsiaTheme="minorEastAsia"/>
          <w:w w:val="105"/>
          <w:lang w:eastAsia="ko-KR"/>
        </w:rPr>
        <w:t xml:space="preserve"> </w:t>
      </w:r>
      <w:r w:rsidR="00152155">
        <w:rPr>
          <w:rFonts w:eastAsiaTheme="minorEastAsia" w:hint="eastAsia"/>
          <w:w w:val="105"/>
          <w:lang w:eastAsia="ko-KR"/>
        </w:rPr>
        <w:t>3</w:t>
      </w:r>
      <w:r w:rsidRPr="009D0191">
        <w:rPr>
          <w:rFonts w:eastAsiaTheme="minorEastAsia"/>
          <w:w w:val="105"/>
          <w:lang w:eastAsia="ko-KR"/>
        </w:rPr>
        <w:t>분류</w:t>
      </w:r>
      <w:r w:rsidRPr="009D0191">
        <w:rPr>
          <w:rFonts w:eastAsiaTheme="minorEastAsia"/>
          <w:w w:val="105"/>
          <w:lang w:eastAsia="ko-KR"/>
        </w:rPr>
        <w:t>(</w:t>
      </w:r>
      <w:r w:rsidRPr="009D0191">
        <w:rPr>
          <w:rFonts w:eastAsiaTheme="minorEastAsia"/>
          <w:w w:val="105"/>
          <w:lang w:eastAsia="ko-KR"/>
        </w:rPr>
        <w:t>긍정</w:t>
      </w:r>
      <w:r w:rsidRPr="009D0191">
        <w:rPr>
          <w:rFonts w:eastAsiaTheme="minorEastAsia"/>
          <w:w w:val="105"/>
          <w:lang w:eastAsia="ko-KR"/>
        </w:rPr>
        <w:t>/</w:t>
      </w:r>
      <w:r w:rsidRPr="009D0191">
        <w:rPr>
          <w:rFonts w:eastAsiaTheme="minorEastAsia"/>
          <w:w w:val="105"/>
          <w:lang w:eastAsia="ko-KR"/>
        </w:rPr>
        <w:t>부정</w:t>
      </w:r>
      <w:r w:rsidR="00152155">
        <w:rPr>
          <w:rFonts w:eastAsiaTheme="minorEastAsia" w:hint="eastAsia"/>
          <w:w w:val="105"/>
          <w:lang w:eastAsia="ko-KR"/>
        </w:rPr>
        <w:t>/</w:t>
      </w:r>
      <w:r w:rsidR="00152155">
        <w:rPr>
          <w:rFonts w:eastAsiaTheme="minorEastAsia" w:hint="eastAsia"/>
          <w:w w:val="105"/>
          <w:lang w:eastAsia="ko-KR"/>
        </w:rPr>
        <w:t>중립</w:t>
      </w:r>
      <w:r w:rsidRPr="009D0191">
        <w:rPr>
          <w:rFonts w:eastAsiaTheme="minorEastAsia"/>
          <w:w w:val="105"/>
          <w:lang w:eastAsia="ko-KR"/>
        </w:rPr>
        <w:t xml:space="preserve">) </w:t>
      </w:r>
      <w:proofErr w:type="spellStart"/>
      <w:r w:rsidR="00152155">
        <w:rPr>
          <w:rFonts w:eastAsiaTheme="minorEastAsia" w:hint="eastAsia"/>
          <w:w w:val="105"/>
          <w:lang w:eastAsia="ko-KR"/>
        </w:rPr>
        <w:t>고신뢰</w:t>
      </w:r>
      <w:proofErr w:type="spellEnd"/>
      <w:r w:rsidR="00152155">
        <w:rPr>
          <w:rFonts w:eastAsiaTheme="minorEastAsia" w:hint="eastAsia"/>
          <w:w w:val="105"/>
          <w:lang w:eastAsia="ko-KR"/>
        </w:rPr>
        <w:t>(</w:t>
      </w:r>
      <w:r w:rsidR="00152155" w:rsidRPr="009D0191">
        <w:rPr>
          <w:rFonts w:eastAsiaTheme="minorEastAsia"/>
          <w:w w:val="105"/>
          <w:lang w:eastAsia="ko-KR"/>
        </w:rPr>
        <w:t>score ≥ 0.9</w:t>
      </w:r>
      <w:r w:rsidR="00152155">
        <w:rPr>
          <w:rFonts w:eastAsiaTheme="minorEastAsia" w:hint="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점수</w:t>
      </w:r>
      <w:r w:rsidR="00152155">
        <w:rPr>
          <w:rFonts w:eastAsiaTheme="minorEastAsia" w:hint="eastAsia"/>
          <w:w w:val="105"/>
          <w:lang w:eastAsia="ko-KR"/>
        </w:rPr>
        <w:t xml:space="preserve"> </w:t>
      </w:r>
      <w:r w:rsidR="00152155">
        <w:rPr>
          <w:rFonts w:eastAsiaTheme="minorEastAsia" w:hint="eastAsia"/>
          <w:w w:val="105"/>
          <w:lang w:eastAsia="ko-KR"/>
        </w:rPr>
        <w:t>조합이</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정확도</w:t>
      </w:r>
      <w:r w:rsidRPr="009D0191">
        <w:rPr>
          <w:rFonts w:eastAsiaTheme="minorEastAsia"/>
          <w:w w:val="105"/>
          <w:lang w:eastAsia="ko-KR"/>
        </w:rPr>
        <w:t xml:space="preserve"> </w:t>
      </w:r>
      <w:r w:rsidRPr="009D0191">
        <w:rPr>
          <w:rFonts w:eastAsiaTheme="minorEastAsia"/>
          <w:w w:val="105"/>
          <w:lang w:eastAsia="ko-KR"/>
        </w:rPr>
        <w:t>향상에</w:t>
      </w:r>
      <w:r w:rsidRPr="009D0191">
        <w:rPr>
          <w:rFonts w:eastAsiaTheme="minorEastAsia"/>
          <w:w w:val="105"/>
          <w:lang w:eastAsia="ko-KR"/>
        </w:rPr>
        <w:t xml:space="preserve"> </w:t>
      </w:r>
      <w:r w:rsidRPr="009D0191">
        <w:rPr>
          <w:rFonts w:eastAsiaTheme="minorEastAsia"/>
          <w:w w:val="105"/>
          <w:lang w:eastAsia="ko-KR"/>
        </w:rPr>
        <w:t>가장</w:t>
      </w:r>
      <w:r w:rsidRPr="009D0191">
        <w:rPr>
          <w:rFonts w:eastAsiaTheme="minorEastAsia"/>
          <w:w w:val="105"/>
          <w:lang w:eastAsia="ko-KR"/>
        </w:rPr>
        <w:t xml:space="preserve"> </w:t>
      </w:r>
      <w:r w:rsidRPr="009D0191">
        <w:rPr>
          <w:rFonts w:eastAsiaTheme="minorEastAsia"/>
          <w:w w:val="105"/>
          <w:lang w:eastAsia="ko-KR"/>
        </w:rPr>
        <w:t>크게</w:t>
      </w:r>
      <w:r w:rsidRPr="009D0191">
        <w:rPr>
          <w:rFonts w:eastAsiaTheme="minorEastAsia"/>
          <w:w w:val="105"/>
          <w:lang w:eastAsia="ko-KR"/>
        </w:rPr>
        <w:t xml:space="preserve"> </w:t>
      </w:r>
      <w:r w:rsidRPr="009D0191">
        <w:rPr>
          <w:rFonts w:eastAsiaTheme="minorEastAsia"/>
          <w:w w:val="105"/>
          <w:lang w:eastAsia="ko-KR"/>
        </w:rPr>
        <w:t>기여하였다</w:t>
      </w:r>
      <w:r w:rsidRPr="009D0191">
        <w:rPr>
          <w:rFonts w:eastAsiaTheme="minorEastAsia"/>
          <w:w w:val="105"/>
          <w:lang w:eastAsia="ko-KR"/>
        </w:rPr>
        <w:t xml:space="preserve">. </w:t>
      </w:r>
      <w:r w:rsidRPr="009D0191">
        <w:rPr>
          <w:rFonts w:eastAsiaTheme="minorEastAsia"/>
          <w:w w:val="105"/>
          <w:lang w:eastAsia="ko-KR"/>
        </w:rPr>
        <w:t>반면</w:t>
      </w:r>
      <w:r w:rsidRPr="009D0191">
        <w:rPr>
          <w:rFonts w:eastAsiaTheme="minorEastAsia"/>
          <w:w w:val="105"/>
          <w:lang w:eastAsia="ko-KR"/>
        </w:rPr>
        <w:t xml:space="preserve">, CNN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모델</w:t>
      </w:r>
      <w:r w:rsidRPr="009D0191">
        <w:rPr>
          <w:rFonts w:eastAsiaTheme="minorEastAsia"/>
          <w:w w:val="105"/>
          <w:lang w:eastAsia="ko-KR"/>
        </w:rPr>
        <w:t>(CNN-LSTM, CNN-GRU)</w:t>
      </w:r>
      <w:r w:rsidRPr="009D0191">
        <w:rPr>
          <w:rFonts w:eastAsiaTheme="minorEastAsia"/>
          <w:w w:val="105"/>
          <w:lang w:eastAsia="ko-KR"/>
        </w:rPr>
        <w:t>은</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예측에서</w:t>
      </w:r>
      <w:r w:rsidRPr="009D0191">
        <w:rPr>
          <w:rFonts w:eastAsiaTheme="minorEastAsia"/>
          <w:w w:val="105"/>
          <w:lang w:eastAsia="ko-KR"/>
        </w:rPr>
        <w:t xml:space="preserve"> </w:t>
      </w:r>
      <w:r w:rsidRPr="009D0191">
        <w:rPr>
          <w:rFonts w:eastAsiaTheme="minorEastAsia"/>
          <w:w w:val="105"/>
          <w:lang w:eastAsia="ko-KR"/>
        </w:rPr>
        <w:t>상대적으로</w:t>
      </w:r>
      <w:r w:rsidRPr="009D0191">
        <w:rPr>
          <w:rFonts w:eastAsiaTheme="minorEastAsia"/>
          <w:w w:val="105"/>
          <w:lang w:eastAsia="ko-KR"/>
        </w:rPr>
        <w:t xml:space="preserve"> </w:t>
      </w:r>
      <w:r w:rsidRPr="009D0191">
        <w:rPr>
          <w:rFonts w:eastAsiaTheme="minorEastAsia"/>
          <w:w w:val="105"/>
          <w:lang w:eastAsia="ko-KR"/>
        </w:rPr>
        <w:t>낮은</w:t>
      </w:r>
      <w:r w:rsidRPr="009D0191">
        <w:rPr>
          <w:rFonts w:eastAsiaTheme="minorEastAsia"/>
          <w:w w:val="105"/>
          <w:lang w:eastAsia="ko-KR"/>
        </w:rPr>
        <w:t xml:space="preserve"> </w:t>
      </w:r>
      <w:r w:rsidRPr="009D0191">
        <w:rPr>
          <w:rFonts w:eastAsiaTheme="minorEastAsia"/>
          <w:w w:val="105"/>
          <w:lang w:eastAsia="ko-KR"/>
        </w:rPr>
        <w:t>성능을</w:t>
      </w:r>
      <w:r w:rsidRPr="009D0191">
        <w:rPr>
          <w:rFonts w:eastAsiaTheme="minorEastAsia"/>
          <w:w w:val="105"/>
          <w:lang w:eastAsia="ko-KR"/>
        </w:rPr>
        <w:t xml:space="preserve"> </w:t>
      </w:r>
      <w:r w:rsidRPr="009D0191">
        <w:rPr>
          <w:rFonts w:eastAsiaTheme="minorEastAsia"/>
          <w:w w:val="105"/>
          <w:lang w:eastAsia="ko-KR"/>
        </w:rPr>
        <w:t>보여</w:t>
      </w:r>
      <w:r w:rsidRPr="009D0191">
        <w:rPr>
          <w:rFonts w:eastAsiaTheme="minorEastAsia"/>
          <w:w w:val="105"/>
          <w:lang w:eastAsia="ko-KR"/>
        </w:rPr>
        <w:t xml:space="preserve">, </w:t>
      </w:r>
      <w:r w:rsidRPr="009D0191">
        <w:rPr>
          <w:rFonts w:eastAsiaTheme="minorEastAsia"/>
          <w:w w:val="105"/>
          <w:lang w:eastAsia="ko-KR"/>
        </w:rPr>
        <w:t>환율과</w:t>
      </w:r>
      <w:r w:rsidRPr="009D0191">
        <w:rPr>
          <w:rFonts w:eastAsiaTheme="minorEastAsia"/>
          <w:w w:val="105"/>
          <w:lang w:eastAsia="ko-KR"/>
        </w:rPr>
        <w:t xml:space="preserve"> </w:t>
      </w:r>
      <w:r w:rsidRPr="009D0191">
        <w:rPr>
          <w:rFonts w:eastAsiaTheme="minorEastAsia"/>
          <w:w w:val="105"/>
          <w:lang w:eastAsia="ko-KR"/>
        </w:rPr>
        <w:t>같은</w:t>
      </w:r>
      <w:r w:rsidRPr="009D0191">
        <w:rPr>
          <w:rFonts w:eastAsiaTheme="minorEastAsia"/>
          <w:w w:val="105"/>
          <w:lang w:eastAsia="ko-KR"/>
        </w:rPr>
        <w:t xml:space="preserve"> </w:t>
      </w:r>
      <w:r w:rsidRPr="009D0191">
        <w:rPr>
          <w:rFonts w:eastAsiaTheme="minorEastAsia"/>
          <w:w w:val="105"/>
          <w:lang w:eastAsia="ko-KR"/>
        </w:rPr>
        <w:t>시계열적</w:t>
      </w:r>
      <w:r w:rsidRPr="009D0191">
        <w:rPr>
          <w:rFonts w:eastAsiaTheme="minorEastAsia"/>
          <w:w w:val="105"/>
          <w:lang w:eastAsia="ko-KR"/>
        </w:rPr>
        <w:t xml:space="preserve"> </w:t>
      </w:r>
      <w:r w:rsidRPr="009D0191">
        <w:rPr>
          <w:rFonts w:eastAsiaTheme="minorEastAsia"/>
          <w:w w:val="105"/>
          <w:lang w:eastAsia="ko-KR"/>
        </w:rPr>
        <w:t>흐름이</w:t>
      </w:r>
      <w:r w:rsidRPr="009D0191">
        <w:rPr>
          <w:rFonts w:eastAsiaTheme="minorEastAsia"/>
          <w:w w:val="105"/>
          <w:lang w:eastAsia="ko-KR"/>
        </w:rPr>
        <w:t xml:space="preserve"> </w:t>
      </w:r>
      <w:r w:rsidRPr="009D0191">
        <w:rPr>
          <w:rFonts w:eastAsiaTheme="minorEastAsia"/>
          <w:w w:val="105"/>
          <w:lang w:eastAsia="ko-KR"/>
        </w:rPr>
        <w:t>중요한</w:t>
      </w:r>
      <w:r w:rsidRPr="009D0191">
        <w:rPr>
          <w:rFonts w:eastAsiaTheme="minorEastAsia"/>
          <w:w w:val="105"/>
          <w:lang w:eastAsia="ko-KR"/>
        </w:rPr>
        <w:t xml:space="preserve"> </w:t>
      </w:r>
      <w:r w:rsidRPr="009D0191">
        <w:rPr>
          <w:rFonts w:eastAsiaTheme="minorEastAsia"/>
          <w:w w:val="105"/>
          <w:lang w:eastAsia="ko-KR"/>
        </w:rPr>
        <w:t>변수에서는</w:t>
      </w:r>
      <w:r w:rsidRPr="009D0191">
        <w:rPr>
          <w:rFonts w:eastAsiaTheme="minorEastAsia"/>
          <w:w w:val="105"/>
          <w:lang w:eastAsia="ko-KR"/>
        </w:rPr>
        <w:t xml:space="preserve"> RNN </w:t>
      </w:r>
      <w:r w:rsidRPr="009D0191">
        <w:rPr>
          <w:rFonts w:eastAsiaTheme="minorEastAsia"/>
          <w:w w:val="105"/>
          <w:lang w:eastAsia="ko-KR"/>
        </w:rPr>
        <w:t>계열</w:t>
      </w:r>
      <w:r w:rsidRPr="009D0191">
        <w:rPr>
          <w:rFonts w:eastAsiaTheme="minorEastAsia"/>
          <w:w w:val="105"/>
          <w:lang w:eastAsia="ko-KR"/>
        </w:rPr>
        <w:t xml:space="preserve"> </w:t>
      </w:r>
      <w:r w:rsidRPr="009D0191">
        <w:rPr>
          <w:rFonts w:eastAsiaTheme="minorEastAsia"/>
          <w:w w:val="105"/>
          <w:lang w:eastAsia="ko-KR"/>
        </w:rPr>
        <w:t>모델의</w:t>
      </w:r>
      <w:r w:rsidRPr="009D0191">
        <w:rPr>
          <w:rFonts w:eastAsiaTheme="minorEastAsia"/>
          <w:w w:val="105"/>
          <w:lang w:eastAsia="ko-KR"/>
        </w:rPr>
        <w:t xml:space="preserve"> </w:t>
      </w:r>
      <w:r w:rsidRPr="009D0191">
        <w:rPr>
          <w:rFonts w:eastAsiaTheme="minorEastAsia"/>
          <w:w w:val="105"/>
          <w:lang w:eastAsia="ko-KR"/>
        </w:rPr>
        <w:t>적합성이</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높은</w:t>
      </w:r>
      <w:r w:rsidRPr="009D0191">
        <w:rPr>
          <w:rFonts w:eastAsiaTheme="minorEastAsia"/>
          <w:w w:val="105"/>
          <w:lang w:eastAsia="ko-KR"/>
        </w:rPr>
        <w:t xml:space="preserve"> </w:t>
      </w:r>
      <w:r w:rsidRPr="009D0191">
        <w:rPr>
          <w:rFonts w:eastAsiaTheme="minorEastAsia"/>
          <w:w w:val="105"/>
          <w:lang w:eastAsia="ko-KR"/>
        </w:rPr>
        <w:t>것으로</w:t>
      </w:r>
      <w:r w:rsidRPr="009D0191">
        <w:rPr>
          <w:rFonts w:eastAsiaTheme="minorEastAsia"/>
          <w:w w:val="105"/>
          <w:lang w:eastAsia="ko-KR"/>
        </w:rPr>
        <w:t xml:space="preserve"> </w:t>
      </w:r>
      <w:r w:rsidRPr="009D0191">
        <w:rPr>
          <w:rFonts w:eastAsiaTheme="minorEastAsia"/>
          <w:w w:val="105"/>
          <w:lang w:eastAsia="ko-KR"/>
        </w:rPr>
        <w:t>판단된다</w:t>
      </w:r>
      <w:r w:rsidRPr="009D0191">
        <w:rPr>
          <w:rFonts w:eastAsiaTheme="minorEastAsia"/>
          <w:w w:val="105"/>
          <w:lang w:eastAsia="ko-KR"/>
        </w:rPr>
        <w:t>.</w:t>
      </w:r>
    </w:p>
    <w:p w14:paraId="2A8BA77F"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이러한</w:t>
      </w:r>
      <w:r w:rsidRPr="009D0191">
        <w:rPr>
          <w:rFonts w:eastAsiaTheme="minorEastAsia"/>
          <w:w w:val="105"/>
          <w:lang w:eastAsia="ko-KR"/>
        </w:rPr>
        <w:t xml:space="preserve"> </w:t>
      </w:r>
      <w:r w:rsidRPr="009D0191">
        <w:rPr>
          <w:rFonts w:eastAsiaTheme="minorEastAsia"/>
          <w:w w:val="105"/>
          <w:lang w:eastAsia="ko-KR"/>
        </w:rPr>
        <w:t>결과는</w:t>
      </w:r>
      <w:r w:rsidRPr="009D0191">
        <w:rPr>
          <w:rFonts w:eastAsiaTheme="minorEastAsia"/>
          <w:w w:val="105"/>
          <w:lang w:eastAsia="ko-KR"/>
        </w:rPr>
        <w:t xml:space="preserve"> </w:t>
      </w:r>
      <w:r w:rsidRPr="009D0191">
        <w:rPr>
          <w:rFonts w:eastAsiaTheme="minorEastAsia"/>
          <w:w w:val="105"/>
          <w:lang w:eastAsia="ko-KR"/>
        </w:rPr>
        <w:t>기존</w:t>
      </w:r>
      <w:r w:rsidRPr="009D0191">
        <w:rPr>
          <w:rFonts w:eastAsiaTheme="minorEastAsia"/>
          <w:w w:val="105"/>
          <w:lang w:eastAsia="ko-KR"/>
        </w:rPr>
        <w:t xml:space="preserve"> </w:t>
      </w:r>
      <w:r w:rsidRPr="009D0191">
        <w:rPr>
          <w:rFonts w:eastAsiaTheme="minorEastAsia"/>
          <w:w w:val="105"/>
          <w:lang w:eastAsia="ko-KR"/>
        </w:rPr>
        <w:t>환율</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연구가</w:t>
      </w:r>
      <w:r w:rsidRPr="009D0191">
        <w:rPr>
          <w:rFonts w:eastAsiaTheme="minorEastAsia"/>
          <w:w w:val="105"/>
          <w:lang w:eastAsia="ko-KR"/>
        </w:rPr>
        <w:t xml:space="preserve"> </w:t>
      </w:r>
      <w:r w:rsidRPr="009D0191">
        <w:rPr>
          <w:rFonts w:eastAsiaTheme="minorEastAsia"/>
          <w:w w:val="105"/>
          <w:lang w:eastAsia="ko-KR"/>
        </w:rPr>
        <w:t>주로</w:t>
      </w:r>
      <w:r w:rsidRPr="009D0191">
        <w:rPr>
          <w:rFonts w:eastAsiaTheme="minorEastAsia"/>
          <w:w w:val="105"/>
          <w:lang w:eastAsia="ko-KR"/>
        </w:rPr>
        <w:t xml:space="preserve"> </w:t>
      </w:r>
      <w:r w:rsidRPr="009D0191">
        <w:rPr>
          <w:rFonts w:eastAsiaTheme="minorEastAsia"/>
          <w:w w:val="105"/>
          <w:lang w:eastAsia="ko-KR"/>
        </w:rPr>
        <w:t>거시경제</w:t>
      </w:r>
      <w:r w:rsidRPr="009D0191">
        <w:rPr>
          <w:rFonts w:eastAsiaTheme="minorEastAsia"/>
          <w:w w:val="105"/>
          <w:lang w:eastAsia="ko-KR"/>
        </w:rPr>
        <w:t xml:space="preserve"> </w:t>
      </w:r>
      <w:r w:rsidRPr="009D0191">
        <w:rPr>
          <w:rFonts w:eastAsiaTheme="minorEastAsia"/>
          <w:w w:val="105"/>
          <w:lang w:eastAsia="ko-KR"/>
        </w:rPr>
        <w:t>지표에</w:t>
      </w:r>
      <w:r w:rsidRPr="009D0191">
        <w:rPr>
          <w:rFonts w:eastAsiaTheme="minorEastAsia"/>
          <w:w w:val="105"/>
          <w:lang w:eastAsia="ko-KR"/>
        </w:rPr>
        <w:t xml:space="preserve"> </w:t>
      </w:r>
      <w:r w:rsidRPr="009D0191">
        <w:rPr>
          <w:rFonts w:eastAsiaTheme="minorEastAsia"/>
          <w:w w:val="105"/>
          <w:lang w:eastAsia="ko-KR"/>
        </w:rPr>
        <w:t>의존해</w:t>
      </w:r>
      <w:r w:rsidRPr="009D0191">
        <w:rPr>
          <w:rFonts w:eastAsiaTheme="minorEastAsia"/>
          <w:w w:val="105"/>
          <w:lang w:eastAsia="ko-KR"/>
        </w:rPr>
        <w:t xml:space="preserve"> </w:t>
      </w:r>
      <w:r w:rsidRPr="009D0191">
        <w:rPr>
          <w:rFonts w:eastAsiaTheme="minorEastAsia"/>
          <w:w w:val="105"/>
          <w:lang w:eastAsia="ko-KR"/>
        </w:rPr>
        <w:t>왔던</w:t>
      </w:r>
      <w:r w:rsidRPr="009D0191">
        <w:rPr>
          <w:rFonts w:eastAsiaTheme="minorEastAsia"/>
          <w:w w:val="105"/>
          <w:lang w:eastAsia="ko-KR"/>
        </w:rPr>
        <w:t xml:space="preserve"> </w:t>
      </w:r>
      <w:r w:rsidRPr="009D0191">
        <w:rPr>
          <w:rFonts w:eastAsiaTheme="minorEastAsia"/>
          <w:w w:val="105"/>
          <w:lang w:eastAsia="ko-KR"/>
        </w:rPr>
        <w:t>한계를</w:t>
      </w:r>
      <w:r w:rsidRPr="009D0191">
        <w:rPr>
          <w:rFonts w:eastAsiaTheme="minorEastAsia"/>
          <w:w w:val="105"/>
          <w:lang w:eastAsia="ko-KR"/>
        </w:rPr>
        <w:t xml:space="preserve"> </w:t>
      </w:r>
      <w:r w:rsidRPr="009D0191">
        <w:rPr>
          <w:rFonts w:eastAsiaTheme="minorEastAsia"/>
          <w:w w:val="105"/>
          <w:lang w:eastAsia="ko-KR"/>
        </w:rPr>
        <w:t>넘어</w:t>
      </w:r>
      <w:r w:rsidRPr="009D0191">
        <w:rPr>
          <w:rFonts w:eastAsiaTheme="minorEastAsia"/>
          <w:w w:val="105"/>
          <w:lang w:eastAsia="ko-KR"/>
        </w:rPr>
        <w:t xml:space="preserve">, </w:t>
      </w:r>
      <w:r w:rsidRPr="009D0191">
        <w:rPr>
          <w:rFonts w:eastAsiaTheme="minorEastAsia"/>
          <w:w w:val="105"/>
          <w:lang w:eastAsia="ko-KR"/>
        </w:rPr>
        <w:t>시장</w:t>
      </w:r>
      <w:r w:rsidRPr="009D0191">
        <w:rPr>
          <w:rFonts w:eastAsiaTheme="minorEastAsia"/>
          <w:w w:val="105"/>
          <w:lang w:eastAsia="ko-KR"/>
        </w:rPr>
        <w:t xml:space="preserve"> </w:t>
      </w:r>
      <w:r w:rsidRPr="009D0191">
        <w:rPr>
          <w:rFonts w:eastAsiaTheme="minorEastAsia"/>
          <w:w w:val="105"/>
          <w:lang w:eastAsia="ko-KR"/>
        </w:rPr>
        <w:t>참여자의</w:t>
      </w:r>
      <w:r w:rsidRPr="009D0191">
        <w:rPr>
          <w:rFonts w:eastAsiaTheme="minorEastAsia"/>
          <w:w w:val="105"/>
          <w:lang w:eastAsia="ko-KR"/>
        </w:rPr>
        <w:t xml:space="preserve"> </w:t>
      </w:r>
      <w:r w:rsidRPr="009D0191">
        <w:rPr>
          <w:rFonts w:eastAsiaTheme="minorEastAsia"/>
          <w:w w:val="105"/>
          <w:lang w:eastAsia="ko-KR"/>
        </w:rPr>
        <w:t>심리를</w:t>
      </w:r>
      <w:r w:rsidRPr="009D0191">
        <w:rPr>
          <w:rFonts w:eastAsiaTheme="minorEastAsia"/>
          <w:w w:val="105"/>
          <w:lang w:eastAsia="ko-KR"/>
        </w:rPr>
        <w:t xml:space="preserve"> </w:t>
      </w:r>
      <w:r w:rsidRPr="009D0191">
        <w:rPr>
          <w:rFonts w:eastAsiaTheme="minorEastAsia"/>
          <w:w w:val="105"/>
          <w:lang w:eastAsia="ko-KR"/>
        </w:rPr>
        <w:t>반영한</w:t>
      </w:r>
      <w:r w:rsidRPr="009D0191">
        <w:rPr>
          <w:rFonts w:eastAsiaTheme="minorEastAsia"/>
          <w:w w:val="105"/>
          <w:lang w:eastAsia="ko-KR"/>
        </w:rPr>
        <w:t xml:space="preserve"> </w:t>
      </w:r>
      <w:r w:rsidRPr="009D0191">
        <w:rPr>
          <w:rFonts w:eastAsiaTheme="minorEastAsia"/>
          <w:w w:val="105"/>
          <w:lang w:eastAsia="ko-KR"/>
        </w:rPr>
        <w:t>비정형</w:t>
      </w:r>
      <w:r w:rsidRPr="009D0191">
        <w:rPr>
          <w:rFonts w:eastAsiaTheme="minorEastAsia"/>
          <w:w w:val="105"/>
          <w:lang w:eastAsia="ko-KR"/>
        </w:rPr>
        <w:t xml:space="preserve"> </w:t>
      </w:r>
      <w:r w:rsidRPr="009D0191">
        <w:rPr>
          <w:rFonts w:eastAsiaTheme="minorEastAsia"/>
          <w:w w:val="105"/>
          <w:lang w:eastAsia="ko-KR"/>
        </w:rPr>
        <w:t>텍스트</w:t>
      </w:r>
      <w:r w:rsidRPr="009D0191">
        <w:rPr>
          <w:rFonts w:eastAsiaTheme="minorEastAsia"/>
          <w:w w:val="105"/>
          <w:lang w:eastAsia="ko-KR"/>
        </w:rPr>
        <w:t xml:space="preserve"> </w:t>
      </w:r>
      <w:r w:rsidRPr="009D0191">
        <w:rPr>
          <w:rFonts w:eastAsiaTheme="minorEastAsia"/>
          <w:w w:val="105"/>
          <w:lang w:eastAsia="ko-KR"/>
        </w:rPr>
        <w:t>데이터의</w:t>
      </w:r>
      <w:r w:rsidRPr="009D0191">
        <w:rPr>
          <w:rFonts w:eastAsiaTheme="minorEastAsia"/>
          <w:w w:val="105"/>
          <w:lang w:eastAsia="ko-KR"/>
        </w:rPr>
        <w:t xml:space="preserve"> </w:t>
      </w:r>
      <w:r w:rsidRPr="009D0191">
        <w:rPr>
          <w:rFonts w:eastAsiaTheme="minorEastAsia"/>
          <w:w w:val="105"/>
          <w:lang w:eastAsia="ko-KR"/>
        </w:rPr>
        <w:t>활용</w:t>
      </w:r>
      <w:r w:rsidRPr="009D0191">
        <w:rPr>
          <w:rFonts w:eastAsiaTheme="minorEastAsia"/>
          <w:w w:val="105"/>
          <w:lang w:eastAsia="ko-KR"/>
        </w:rPr>
        <w:t xml:space="preserve"> </w:t>
      </w:r>
      <w:r w:rsidRPr="009D0191">
        <w:rPr>
          <w:rFonts w:eastAsiaTheme="minorEastAsia"/>
          <w:w w:val="105"/>
          <w:lang w:eastAsia="ko-KR"/>
        </w:rPr>
        <w:t>가능성을</w:t>
      </w:r>
      <w:r w:rsidRPr="009D0191">
        <w:rPr>
          <w:rFonts w:eastAsiaTheme="minorEastAsia"/>
          <w:w w:val="105"/>
          <w:lang w:eastAsia="ko-KR"/>
        </w:rPr>
        <w:t xml:space="preserve"> </w:t>
      </w:r>
      <w:r w:rsidRPr="009D0191">
        <w:rPr>
          <w:rFonts w:eastAsiaTheme="minorEastAsia"/>
          <w:w w:val="105"/>
          <w:lang w:eastAsia="ko-KR"/>
        </w:rPr>
        <w:t>제시한다</w:t>
      </w:r>
      <w:r w:rsidRPr="009D0191">
        <w:rPr>
          <w:rFonts w:eastAsiaTheme="minorEastAsia"/>
          <w:w w:val="105"/>
          <w:lang w:eastAsia="ko-KR"/>
        </w:rPr>
        <w:t xml:space="preserve">. </w:t>
      </w:r>
      <w:r w:rsidRPr="009D0191">
        <w:rPr>
          <w:rFonts w:eastAsiaTheme="minorEastAsia"/>
          <w:w w:val="105"/>
          <w:lang w:eastAsia="ko-KR"/>
        </w:rPr>
        <w:t>특히</w:t>
      </w:r>
      <w:r w:rsidRPr="009D0191">
        <w:rPr>
          <w:rFonts w:eastAsiaTheme="minorEastAsia"/>
          <w:w w:val="105"/>
          <w:lang w:eastAsia="ko-KR"/>
        </w:rPr>
        <w:t xml:space="preserve"> </w:t>
      </w:r>
      <w:r w:rsidRPr="009D0191">
        <w:rPr>
          <w:rFonts w:eastAsiaTheme="minorEastAsia"/>
          <w:w w:val="105"/>
          <w:lang w:eastAsia="ko-KR"/>
        </w:rPr>
        <w:t>본</w:t>
      </w:r>
      <w:r w:rsidRPr="009D0191">
        <w:rPr>
          <w:rFonts w:eastAsiaTheme="minorEastAsia"/>
          <w:w w:val="105"/>
          <w:lang w:eastAsia="ko-KR"/>
        </w:rPr>
        <w:t xml:space="preserve"> </w:t>
      </w:r>
      <w:r w:rsidRPr="009D0191">
        <w:rPr>
          <w:rFonts w:eastAsiaTheme="minorEastAsia"/>
          <w:w w:val="105"/>
          <w:lang w:eastAsia="ko-KR"/>
        </w:rPr>
        <w:t>연구는</w:t>
      </w:r>
      <w:r w:rsidRPr="009D0191">
        <w:rPr>
          <w:rFonts w:eastAsiaTheme="minorEastAsia"/>
          <w:w w:val="105"/>
          <w:lang w:eastAsia="ko-KR"/>
        </w:rPr>
        <w:t xml:space="preserve"> </w:t>
      </w:r>
      <w:r w:rsidRPr="009D0191">
        <w:rPr>
          <w:rFonts w:eastAsiaTheme="minorEastAsia"/>
          <w:w w:val="105"/>
          <w:lang w:eastAsia="ko-KR"/>
        </w:rPr>
        <w:t>뉴스와</w:t>
      </w:r>
      <w:r w:rsidRPr="009D0191">
        <w:rPr>
          <w:rFonts w:eastAsiaTheme="minorEastAsia"/>
          <w:w w:val="105"/>
          <w:lang w:eastAsia="ko-KR"/>
        </w:rPr>
        <w:t xml:space="preserve"> </w:t>
      </w:r>
      <w:r w:rsidRPr="009D0191">
        <w:rPr>
          <w:rFonts w:eastAsiaTheme="minorEastAsia"/>
          <w:w w:val="105"/>
          <w:lang w:eastAsia="ko-KR"/>
        </w:rPr>
        <w:t>댓글의</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정보를</w:t>
      </w:r>
      <w:r w:rsidRPr="009D0191">
        <w:rPr>
          <w:rFonts w:eastAsiaTheme="minorEastAsia"/>
          <w:w w:val="105"/>
          <w:lang w:eastAsia="ko-KR"/>
        </w:rPr>
        <w:t xml:space="preserve"> </w:t>
      </w:r>
      <w:proofErr w:type="spellStart"/>
      <w:r w:rsidRPr="009D0191">
        <w:rPr>
          <w:rFonts w:eastAsiaTheme="minorEastAsia"/>
          <w:w w:val="105"/>
          <w:lang w:eastAsia="ko-KR"/>
        </w:rPr>
        <w:t>정량화하여</w:t>
      </w:r>
      <w:proofErr w:type="spellEnd"/>
      <w:r w:rsidRPr="009D0191">
        <w:rPr>
          <w:rFonts w:eastAsiaTheme="minorEastAsia"/>
          <w:w w:val="105"/>
          <w:lang w:eastAsia="ko-KR"/>
        </w:rPr>
        <w:t xml:space="preserve"> </w:t>
      </w:r>
      <w:r w:rsidRPr="009D0191">
        <w:rPr>
          <w:rFonts w:eastAsiaTheme="minorEastAsia"/>
          <w:w w:val="105"/>
          <w:lang w:eastAsia="ko-KR"/>
        </w:rPr>
        <w:t>모델에</w:t>
      </w:r>
      <w:r w:rsidRPr="009D0191">
        <w:rPr>
          <w:rFonts w:eastAsiaTheme="minorEastAsia"/>
          <w:w w:val="105"/>
          <w:lang w:eastAsia="ko-KR"/>
        </w:rPr>
        <w:t xml:space="preserve"> </w:t>
      </w:r>
      <w:r w:rsidRPr="009D0191">
        <w:rPr>
          <w:rFonts w:eastAsiaTheme="minorEastAsia"/>
          <w:w w:val="105"/>
          <w:lang w:eastAsia="ko-KR"/>
        </w:rPr>
        <w:t>효과적으로</w:t>
      </w:r>
      <w:r w:rsidRPr="009D0191">
        <w:rPr>
          <w:rFonts w:eastAsiaTheme="minorEastAsia"/>
          <w:w w:val="105"/>
          <w:lang w:eastAsia="ko-KR"/>
        </w:rPr>
        <w:t xml:space="preserve"> </w:t>
      </w:r>
      <w:r w:rsidRPr="009D0191">
        <w:rPr>
          <w:rFonts w:eastAsiaTheme="minorEastAsia"/>
          <w:w w:val="105"/>
          <w:lang w:eastAsia="ko-KR"/>
        </w:rPr>
        <w:t>통합함으로써</w:t>
      </w:r>
      <w:r w:rsidRPr="009D0191">
        <w:rPr>
          <w:rFonts w:eastAsiaTheme="minorEastAsia"/>
          <w:w w:val="105"/>
          <w:lang w:eastAsia="ko-KR"/>
        </w:rPr>
        <w:t xml:space="preserve">, </w:t>
      </w:r>
      <w:r w:rsidRPr="009D0191">
        <w:rPr>
          <w:rFonts w:eastAsiaTheme="minorEastAsia"/>
          <w:w w:val="105"/>
          <w:lang w:eastAsia="ko-KR"/>
        </w:rPr>
        <w:t>시장</w:t>
      </w:r>
      <w:r w:rsidRPr="009D0191">
        <w:rPr>
          <w:rFonts w:eastAsiaTheme="minorEastAsia"/>
          <w:w w:val="105"/>
          <w:lang w:eastAsia="ko-KR"/>
        </w:rPr>
        <w:t xml:space="preserve"> </w:t>
      </w:r>
      <w:r w:rsidRPr="009D0191">
        <w:rPr>
          <w:rFonts w:eastAsiaTheme="minorEastAsia"/>
          <w:w w:val="105"/>
          <w:lang w:eastAsia="ko-KR"/>
        </w:rPr>
        <w:t>반응과</w:t>
      </w:r>
      <w:r w:rsidRPr="009D0191">
        <w:rPr>
          <w:rFonts w:eastAsiaTheme="minorEastAsia"/>
          <w:w w:val="105"/>
          <w:lang w:eastAsia="ko-KR"/>
        </w:rPr>
        <w:t xml:space="preserve"> </w:t>
      </w:r>
      <w:r w:rsidRPr="009D0191">
        <w:rPr>
          <w:rFonts w:eastAsiaTheme="minorEastAsia"/>
          <w:w w:val="105"/>
          <w:lang w:eastAsia="ko-KR"/>
        </w:rPr>
        <w:t>기대를</w:t>
      </w:r>
      <w:r w:rsidRPr="009D0191">
        <w:rPr>
          <w:rFonts w:eastAsiaTheme="minorEastAsia"/>
          <w:w w:val="105"/>
          <w:lang w:eastAsia="ko-KR"/>
        </w:rPr>
        <w:t xml:space="preserve"> </w:t>
      </w:r>
      <w:r w:rsidRPr="009D0191">
        <w:rPr>
          <w:rFonts w:eastAsiaTheme="minorEastAsia"/>
          <w:w w:val="105"/>
          <w:lang w:eastAsia="ko-KR"/>
        </w:rPr>
        <w:t>보다</w:t>
      </w:r>
      <w:r w:rsidRPr="009D0191">
        <w:rPr>
          <w:rFonts w:eastAsiaTheme="minorEastAsia"/>
          <w:w w:val="105"/>
          <w:lang w:eastAsia="ko-KR"/>
        </w:rPr>
        <w:t xml:space="preserve"> </w:t>
      </w:r>
      <w:r w:rsidRPr="009D0191">
        <w:rPr>
          <w:rFonts w:eastAsiaTheme="minorEastAsia"/>
          <w:w w:val="105"/>
          <w:lang w:eastAsia="ko-KR"/>
        </w:rPr>
        <w:t>정교하게</w:t>
      </w:r>
      <w:r w:rsidRPr="009D0191">
        <w:rPr>
          <w:rFonts w:eastAsiaTheme="minorEastAsia"/>
          <w:w w:val="105"/>
          <w:lang w:eastAsia="ko-KR"/>
        </w:rPr>
        <w:t xml:space="preserve"> </w:t>
      </w:r>
      <w:r w:rsidRPr="009D0191">
        <w:rPr>
          <w:rFonts w:eastAsiaTheme="minorEastAsia"/>
          <w:w w:val="105"/>
          <w:lang w:eastAsia="ko-KR"/>
        </w:rPr>
        <w:t>반영하는</w:t>
      </w:r>
      <w:r w:rsidRPr="009D0191">
        <w:rPr>
          <w:rFonts w:eastAsiaTheme="minorEastAsia"/>
          <w:w w:val="105"/>
          <w:lang w:eastAsia="ko-KR"/>
        </w:rPr>
        <w:t xml:space="preserve"> </w:t>
      </w:r>
      <w:r w:rsidRPr="009D0191">
        <w:rPr>
          <w:rFonts w:eastAsiaTheme="minorEastAsia"/>
          <w:w w:val="105"/>
          <w:lang w:eastAsia="ko-KR"/>
        </w:rPr>
        <w:t>예측이</w:t>
      </w:r>
      <w:r w:rsidRPr="009D0191">
        <w:rPr>
          <w:rFonts w:eastAsiaTheme="minorEastAsia"/>
          <w:w w:val="105"/>
          <w:lang w:eastAsia="ko-KR"/>
        </w:rPr>
        <w:t xml:space="preserve"> </w:t>
      </w:r>
      <w:r w:rsidRPr="009D0191">
        <w:rPr>
          <w:rFonts w:eastAsiaTheme="minorEastAsia"/>
          <w:w w:val="105"/>
          <w:lang w:eastAsia="ko-KR"/>
        </w:rPr>
        <w:t>가능함을</w:t>
      </w:r>
      <w:r w:rsidRPr="009D0191">
        <w:rPr>
          <w:rFonts w:eastAsiaTheme="minorEastAsia"/>
          <w:w w:val="105"/>
          <w:lang w:eastAsia="ko-KR"/>
        </w:rPr>
        <w:t xml:space="preserve"> </w:t>
      </w:r>
      <w:r w:rsidRPr="009D0191">
        <w:rPr>
          <w:rFonts w:eastAsiaTheme="minorEastAsia"/>
          <w:w w:val="105"/>
          <w:lang w:eastAsia="ko-KR"/>
        </w:rPr>
        <w:t>확인하였다</w:t>
      </w:r>
      <w:r w:rsidRPr="009D0191">
        <w:rPr>
          <w:rFonts w:eastAsiaTheme="minorEastAsia"/>
          <w:w w:val="105"/>
          <w:lang w:eastAsia="ko-KR"/>
        </w:rPr>
        <w:t>.</w:t>
      </w:r>
    </w:p>
    <w:p w14:paraId="4AA57CF1" w14:textId="77777777" w:rsidR="009D0191" w:rsidRPr="009D0191" w:rsidRDefault="009D0191" w:rsidP="009D0191">
      <w:pPr>
        <w:pStyle w:val="a3"/>
        <w:spacing w:before="53" w:line="252" w:lineRule="auto"/>
        <w:ind w:left="110" w:firstLine="351"/>
        <w:jc w:val="both"/>
        <w:rPr>
          <w:rFonts w:eastAsiaTheme="minorEastAsia"/>
          <w:w w:val="105"/>
          <w:lang w:eastAsia="ko-KR"/>
        </w:rPr>
      </w:pPr>
      <w:r w:rsidRPr="009D0191">
        <w:rPr>
          <w:rFonts w:eastAsiaTheme="minorEastAsia"/>
          <w:w w:val="105"/>
          <w:lang w:eastAsia="ko-KR"/>
        </w:rPr>
        <w:t>향후</w:t>
      </w:r>
      <w:r w:rsidRPr="009D0191">
        <w:rPr>
          <w:rFonts w:eastAsiaTheme="minorEastAsia"/>
          <w:w w:val="105"/>
          <w:lang w:eastAsia="ko-KR"/>
        </w:rPr>
        <w:t xml:space="preserve"> </w:t>
      </w:r>
      <w:r w:rsidRPr="009D0191">
        <w:rPr>
          <w:rFonts w:eastAsiaTheme="minorEastAsia"/>
          <w:w w:val="105"/>
          <w:lang w:eastAsia="ko-KR"/>
        </w:rPr>
        <w:t>연구에서는</w:t>
      </w:r>
      <w:r w:rsidRPr="009D0191">
        <w:rPr>
          <w:rFonts w:eastAsiaTheme="minorEastAsia"/>
          <w:w w:val="105"/>
          <w:lang w:eastAsia="ko-KR"/>
        </w:rPr>
        <w:t xml:space="preserve"> </w:t>
      </w:r>
      <w:r w:rsidRPr="009D0191">
        <w:rPr>
          <w:rFonts w:eastAsiaTheme="minorEastAsia"/>
          <w:w w:val="105"/>
          <w:lang w:eastAsia="ko-KR"/>
        </w:rPr>
        <w:t>더욱</w:t>
      </w:r>
      <w:r w:rsidRPr="009D0191">
        <w:rPr>
          <w:rFonts w:eastAsiaTheme="minorEastAsia"/>
          <w:w w:val="105"/>
          <w:lang w:eastAsia="ko-KR"/>
        </w:rPr>
        <w:t xml:space="preserve"> </w:t>
      </w:r>
      <w:r w:rsidRPr="009D0191">
        <w:rPr>
          <w:rFonts w:eastAsiaTheme="minorEastAsia"/>
          <w:w w:val="105"/>
          <w:lang w:eastAsia="ko-KR"/>
        </w:rPr>
        <w:t>다양한</w:t>
      </w:r>
      <w:r w:rsidRPr="009D0191">
        <w:rPr>
          <w:rFonts w:eastAsiaTheme="minorEastAsia"/>
          <w:w w:val="105"/>
          <w:lang w:eastAsia="ko-KR"/>
        </w:rPr>
        <w:t xml:space="preserve"> </w:t>
      </w:r>
      <w:r w:rsidRPr="009D0191">
        <w:rPr>
          <w:rFonts w:eastAsiaTheme="minorEastAsia"/>
          <w:w w:val="105"/>
          <w:lang w:eastAsia="ko-KR"/>
        </w:rPr>
        <w:t>비정형</w:t>
      </w:r>
      <w:r w:rsidRPr="009D0191">
        <w:rPr>
          <w:rFonts w:eastAsiaTheme="minorEastAsia"/>
          <w:w w:val="105"/>
          <w:lang w:eastAsia="ko-KR"/>
        </w:rPr>
        <w:t xml:space="preserve"> </w:t>
      </w:r>
      <w:r w:rsidRPr="009D0191">
        <w:rPr>
          <w:rFonts w:eastAsiaTheme="minorEastAsia"/>
          <w:w w:val="105"/>
          <w:lang w:eastAsia="ko-KR"/>
        </w:rPr>
        <w:t>데이터</w:t>
      </w:r>
      <w:r w:rsidRPr="009D0191">
        <w:rPr>
          <w:rFonts w:eastAsiaTheme="minorEastAsia"/>
          <w:w w:val="105"/>
          <w:lang w:eastAsia="ko-KR"/>
        </w:rPr>
        <w:t xml:space="preserve"> </w:t>
      </w:r>
      <w:r w:rsidRPr="009D0191">
        <w:rPr>
          <w:rFonts w:eastAsiaTheme="minorEastAsia"/>
          <w:w w:val="105"/>
          <w:lang w:eastAsia="ko-KR"/>
        </w:rPr>
        <w:t>소스를</w:t>
      </w:r>
      <w:r w:rsidRPr="009D0191">
        <w:rPr>
          <w:rFonts w:eastAsiaTheme="minorEastAsia"/>
          <w:w w:val="105"/>
          <w:lang w:eastAsia="ko-KR"/>
        </w:rPr>
        <w:t xml:space="preserve"> </w:t>
      </w:r>
      <w:r w:rsidRPr="009D0191">
        <w:rPr>
          <w:rFonts w:eastAsiaTheme="minorEastAsia"/>
          <w:w w:val="105"/>
          <w:lang w:eastAsia="ko-KR"/>
        </w:rPr>
        <w:t>확대하고</w:t>
      </w:r>
      <w:r w:rsidRPr="009D0191">
        <w:rPr>
          <w:rFonts w:eastAsiaTheme="minorEastAsia"/>
          <w:w w:val="105"/>
          <w:lang w:eastAsia="ko-KR"/>
        </w:rPr>
        <w:t xml:space="preserve">, Transformer </w:t>
      </w:r>
      <w:r w:rsidRPr="009D0191">
        <w:rPr>
          <w:rFonts w:eastAsiaTheme="minorEastAsia"/>
          <w:w w:val="105"/>
          <w:lang w:eastAsia="ko-KR"/>
        </w:rPr>
        <w:t>기반의</w:t>
      </w:r>
      <w:r w:rsidRPr="009D0191">
        <w:rPr>
          <w:rFonts w:eastAsiaTheme="minorEastAsia"/>
          <w:w w:val="105"/>
          <w:lang w:eastAsia="ko-KR"/>
        </w:rPr>
        <w:t xml:space="preserve"> </w:t>
      </w:r>
      <w:r w:rsidRPr="009D0191">
        <w:rPr>
          <w:rFonts w:eastAsiaTheme="minorEastAsia"/>
          <w:w w:val="105"/>
          <w:lang w:eastAsia="ko-KR"/>
        </w:rPr>
        <w:t>시계열</w:t>
      </w:r>
      <w:r w:rsidRPr="009D0191">
        <w:rPr>
          <w:rFonts w:eastAsiaTheme="minorEastAsia"/>
          <w:w w:val="105"/>
          <w:lang w:eastAsia="ko-KR"/>
        </w:rPr>
        <w:t xml:space="preserve"> </w:t>
      </w:r>
      <w:r w:rsidRPr="009D0191">
        <w:rPr>
          <w:rFonts w:eastAsiaTheme="minorEastAsia"/>
          <w:w w:val="105"/>
          <w:lang w:eastAsia="ko-KR"/>
        </w:rPr>
        <w:t>모델</w:t>
      </w:r>
      <w:r w:rsidRPr="009D0191">
        <w:rPr>
          <w:rFonts w:eastAsiaTheme="minorEastAsia"/>
          <w:w w:val="105"/>
          <w:lang w:eastAsia="ko-KR"/>
        </w:rPr>
        <w:t xml:space="preserve"> </w:t>
      </w:r>
      <w:r w:rsidRPr="009D0191">
        <w:rPr>
          <w:rFonts w:eastAsiaTheme="minorEastAsia"/>
          <w:w w:val="105"/>
          <w:lang w:eastAsia="ko-KR"/>
        </w:rPr>
        <w:t>등</w:t>
      </w:r>
      <w:r w:rsidRPr="009D0191">
        <w:rPr>
          <w:rFonts w:eastAsiaTheme="minorEastAsia"/>
          <w:w w:val="105"/>
          <w:lang w:eastAsia="ko-KR"/>
        </w:rPr>
        <w:t xml:space="preserve"> </w:t>
      </w:r>
      <w:r w:rsidRPr="009D0191">
        <w:rPr>
          <w:rFonts w:eastAsiaTheme="minorEastAsia"/>
          <w:w w:val="105"/>
          <w:lang w:eastAsia="ko-KR"/>
        </w:rPr>
        <w:t>최신</w:t>
      </w:r>
      <w:r w:rsidRPr="009D0191">
        <w:rPr>
          <w:rFonts w:eastAsiaTheme="minorEastAsia"/>
          <w:w w:val="105"/>
          <w:lang w:eastAsia="ko-KR"/>
        </w:rPr>
        <w:t xml:space="preserve"> </w:t>
      </w:r>
      <w:r w:rsidRPr="009D0191">
        <w:rPr>
          <w:rFonts w:eastAsiaTheme="minorEastAsia"/>
          <w:w w:val="105"/>
          <w:lang w:eastAsia="ko-KR"/>
        </w:rPr>
        <w:t>구조를</w:t>
      </w:r>
      <w:r w:rsidRPr="009D0191">
        <w:rPr>
          <w:rFonts w:eastAsiaTheme="minorEastAsia"/>
          <w:w w:val="105"/>
          <w:lang w:eastAsia="ko-KR"/>
        </w:rPr>
        <w:t xml:space="preserve"> </w:t>
      </w:r>
      <w:r w:rsidRPr="009D0191">
        <w:rPr>
          <w:rFonts w:eastAsiaTheme="minorEastAsia"/>
          <w:w w:val="105"/>
          <w:lang w:eastAsia="ko-KR"/>
        </w:rPr>
        <w:t>적용함으로써</w:t>
      </w:r>
      <w:r w:rsidRPr="009D0191">
        <w:rPr>
          <w:rFonts w:eastAsiaTheme="minorEastAsia"/>
          <w:w w:val="105"/>
          <w:lang w:eastAsia="ko-KR"/>
        </w:rPr>
        <w:t xml:space="preserve"> </w:t>
      </w:r>
      <w:r w:rsidRPr="009D0191">
        <w:rPr>
          <w:rFonts w:eastAsiaTheme="minorEastAsia"/>
          <w:w w:val="105"/>
          <w:lang w:eastAsia="ko-KR"/>
        </w:rPr>
        <w:t>감정</w:t>
      </w:r>
      <w:r w:rsidRPr="009D0191">
        <w:rPr>
          <w:rFonts w:eastAsiaTheme="minorEastAsia"/>
          <w:w w:val="105"/>
          <w:lang w:eastAsia="ko-KR"/>
        </w:rPr>
        <w:t xml:space="preserve"> </w:t>
      </w:r>
      <w:r w:rsidRPr="009D0191">
        <w:rPr>
          <w:rFonts w:eastAsiaTheme="minorEastAsia"/>
          <w:w w:val="105"/>
          <w:lang w:eastAsia="ko-KR"/>
        </w:rPr>
        <w:t>기반</w:t>
      </w:r>
      <w:r w:rsidRPr="009D0191">
        <w:rPr>
          <w:rFonts w:eastAsiaTheme="minorEastAsia"/>
          <w:w w:val="105"/>
          <w:lang w:eastAsia="ko-KR"/>
        </w:rPr>
        <w:t xml:space="preserve"> </w:t>
      </w:r>
      <w:r w:rsidRPr="009D0191">
        <w:rPr>
          <w:rFonts w:eastAsiaTheme="minorEastAsia"/>
          <w:w w:val="105"/>
          <w:lang w:eastAsia="ko-KR"/>
        </w:rPr>
        <w:t>예측</w:t>
      </w:r>
      <w:r w:rsidRPr="009D0191">
        <w:rPr>
          <w:rFonts w:eastAsiaTheme="minorEastAsia"/>
          <w:w w:val="105"/>
          <w:lang w:eastAsia="ko-KR"/>
        </w:rPr>
        <w:t xml:space="preserve"> </w:t>
      </w:r>
      <w:r w:rsidRPr="009D0191">
        <w:rPr>
          <w:rFonts w:eastAsiaTheme="minorEastAsia"/>
          <w:w w:val="105"/>
          <w:lang w:eastAsia="ko-KR"/>
        </w:rPr>
        <w:t>모델의</w:t>
      </w:r>
      <w:r w:rsidRPr="009D0191">
        <w:rPr>
          <w:rFonts w:eastAsiaTheme="minorEastAsia"/>
          <w:w w:val="105"/>
          <w:lang w:eastAsia="ko-KR"/>
        </w:rPr>
        <w:t xml:space="preserve"> </w:t>
      </w:r>
      <w:r w:rsidRPr="009D0191">
        <w:rPr>
          <w:rFonts w:eastAsiaTheme="minorEastAsia"/>
          <w:w w:val="105"/>
          <w:lang w:eastAsia="ko-KR"/>
        </w:rPr>
        <w:t>정확도와</w:t>
      </w:r>
      <w:r w:rsidRPr="009D0191">
        <w:rPr>
          <w:rFonts w:eastAsiaTheme="minorEastAsia"/>
          <w:w w:val="105"/>
          <w:lang w:eastAsia="ko-KR"/>
        </w:rPr>
        <w:t xml:space="preserve"> </w:t>
      </w:r>
      <w:r w:rsidRPr="009D0191">
        <w:rPr>
          <w:rFonts w:eastAsiaTheme="minorEastAsia"/>
          <w:w w:val="105"/>
          <w:lang w:eastAsia="ko-KR"/>
        </w:rPr>
        <w:t>실용성을</w:t>
      </w:r>
      <w:r w:rsidRPr="009D0191">
        <w:rPr>
          <w:rFonts w:eastAsiaTheme="minorEastAsia"/>
          <w:w w:val="105"/>
          <w:lang w:eastAsia="ko-KR"/>
        </w:rPr>
        <w:t xml:space="preserve"> </w:t>
      </w:r>
      <w:r w:rsidRPr="009D0191">
        <w:rPr>
          <w:rFonts w:eastAsiaTheme="minorEastAsia"/>
          <w:w w:val="105"/>
          <w:lang w:eastAsia="ko-KR"/>
        </w:rPr>
        <w:t>한층</w:t>
      </w:r>
      <w:r w:rsidRPr="009D0191">
        <w:rPr>
          <w:rFonts w:eastAsiaTheme="minorEastAsia"/>
          <w:w w:val="105"/>
          <w:lang w:eastAsia="ko-KR"/>
        </w:rPr>
        <w:t xml:space="preserve"> </w:t>
      </w:r>
      <w:r w:rsidRPr="009D0191">
        <w:rPr>
          <w:rFonts w:eastAsiaTheme="minorEastAsia"/>
          <w:w w:val="105"/>
          <w:lang w:eastAsia="ko-KR"/>
        </w:rPr>
        <w:t>더</w:t>
      </w:r>
      <w:r w:rsidRPr="009D0191">
        <w:rPr>
          <w:rFonts w:eastAsiaTheme="minorEastAsia"/>
          <w:w w:val="105"/>
          <w:lang w:eastAsia="ko-KR"/>
        </w:rPr>
        <w:t xml:space="preserve"> </w:t>
      </w:r>
      <w:r w:rsidRPr="009D0191">
        <w:rPr>
          <w:rFonts w:eastAsiaTheme="minorEastAsia"/>
          <w:w w:val="105"/>
          <w:lang w:eastAsia="ko-KR"/>
        </w:rPr>
        <w:t>향상시킬</w:t>
      </w:r>
      <w:r w:rsidRPr="009D0191">
        <w:rPr>
          <w:rFonts w:eastAsiaTheme="minorEastAsia"/>
          <w:w w:val="105"/>
          <w:lang w:eastAsia="ko-KR"/>
        </w:rPr>
        <w:t xml:space="preserve"> </w:t>
      </w:r>
      <w:r w:rsidRPr="009D0191">
        <w:rPr>
          <w:rFonts w:eastAsiaTheme="minorEastAsia"/>
          <w:w w:val="105"/>
          <w:lang w:eastAsia="ko-KR"/>
        </w:rPr>
        <w:t>수</w:t>
      </w:r>
      <w:r w:rsidRPr="009D0191">
        <w:rPr>
          <w:rFonts w:eastAsiaTheme="minorEastAsia"/>
          <w:w w:val="105"/>
          <w:lang w:eastAsia="ko-KR"/>
        </w:rPr>
        <w:t xml:space="preserve"> </w:t>
      </w:r>
      <w:r w:rsidRPr="009D0191">
        <w:rPr>
          <w:rFonts w:eastAsiaTheme="minorEastAsia"/>
          <w:w w:val="105"/>
          <w:lang w:eastAsia="ko-KR"/>
        </w:rPr>
        <w:t>있을</w:t>
      </w:r>
      <w:r w:rsidRPr="009D0191">
        <w:rPr>
          <w:rFonts w:eastAsiaTheme="minorEastAsia"/>
          <w:w w:val="105"/>
          <w:lang w:eastAsia="ko-KR"/>
        </w:rPr>
        <w:t xml:space="preserve"> </w:t>
      </w:r>
      <w:r w:rsidRPr="009D0191">
        <w:rPr>
          <w:rFonts w:eastAsiaTheme="minorEastAsia"/>
          <w:w w:val="105"/>
          <w:lang w:eastAsia="ko-KR"/>
        </w:rPr>
        <w:t>것으로</w:t>
      </w:r>
      <w:r w:rsidRPr="009D0191">
        <w:rPr>
          <w:rFonts w:eastAsiaTheme="minorEastAsia"/>
          <w:w w:val="105"/>
          <w:lang w:eastAsia="ko-KR"/>
        </w:rPr>
        <w:t xml:space="preserve"> </w:t>
      </w:r>
      <w:r w:rsidRPr="009D0191">
        <w:rPr>
          <w:rFonts w:eastAsiaTheme="minorEastAsia"/>
          <w:w w:val="105"/>
          <w:lang w:eastAsia="ko-KR"/>
        </w:rPr>
        <w:t>기대된다</w:t>
      </w:r>
      <w:r w:rsidRPr="009D0191">
        <w:rPr>
          <w:rFonts w:eastAsiaTheme="minorEastAsia"/>
          <w:w w:val="105"/>
          <w:lang w:eastAsia="ko-KR"/>
        </w:rPr>
        <w:t>.</w:t>
      </w:r>
    </w:p>
    <w:p w14:paraId="0B140294" w14:textId="77777777" w:rsidR="009D0191" w:rsidRPr="009D0191" w:rsidRDefault="009D0191" w:rsidP="003D21E3">
      <w:pPr>
        <w:pStyle w:val="a3"/>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3"/>
        <w:spacing w:before="53" w:line="252" w:lineRule="auto"/>
        <w:ind w:left="110" w:firstLine="351"/>
        <w:jc w:val="both"/>
        <w:rPr>
          <w:rFonts w:eastAsiaTheme="minorEastAsia"/>
          <w:w w:val="105"/>
          <w:lang w:eastAsia="ko-KR"/>
        </w:rPr>
      </w:pPr>
    </w:p>
    <w:p w14:paraId="0334511D" w14:textId="77777777" w:rsidR="003D21E3" w:rsidRPr="00BD39C8" w:rsidRDefault="003D21E3" w:rsidP="003D21E3">
      <w:pPr>
        <w:pStyle w:val="1"/>
        <w:tabs>
          <w:tab w:val="left" w:pos="454"/>
        </w:tabs>
        <w:jc w:val="both"/>
      </w:pPr>
      <w:r w:rsidRPr="00BD39C8">
        <w:t>Data Availability</w:t>
      </w:r>
    </w:p>
    <w:p w14:paraId="0918665C" w14:textId="6C421852" w:rsidR="003D21E3" w:rsidRPr="00BD39C8" w:rsidRDefault="003D21E3" w:rsidP="003D21E3">
      <w:pPr>
        <w:pBdr>
          <w:top w:val="nil"/>
          <w:left w:val="nil"/>
          <w:bottom w:val="nil"/>
          <w:right w:val="nil"/>
          <w:between w:val="nil"/>
        </w:pBdr>
        <w:spacing w:before="53" w:line="252" w:lineRule="auto"/>
        <w:ind w:left="110" w:firstLine="351"/>
        <w:jc w:val="both"/>
        <w:rPr>
          <w:sz w:val="24"/>
          <w:szCs w:val="24"/>
        </w:rPr>
      </w:pPr>
      <w:r w:rsidRPr="00BD39C8">
        <w:rPr>
          <w:sz w:val="24"/>
          <w:szCs w:val="24"/>
        </w:rPr>
        <w:t xml:space="preserve">The data </w:t>
      </w:r>
      <w:r w:rsidR="0063324E" w:rsidRPr="00BD39C8">
        <w:rPr>
          <w:rFonts w:eastAsiaTheme="minorEastAsia" w:hint="eastAsia"/>
          <w:sz w:val="24"/>
          <w:szCs w:val="24"/>
          <w:lang w:eastAsia="ko-KR"/>
        </w:rPr>
        <w:t>can be provided on request</w:t>
      </w:r>
      <w:r w:rsidRPr="00BD39C8">
        <w:rPr>
          <w:sz w:val="24"/>
          <w:szCs w:val="24"/>
        </w:rPr>
        <w:t>.</w:t>
      </w:r>
    </w:p>
    <w:p w14:paraId="081B79F8"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7D901D48" w14:textId="77777777" w:rsidR="003D21E3" w:rsidRDefault="003D21E3" w:rsidP="003D21E3">
      <w:pPr>
        <w:pStyle w:val="1"/>
        <w:tabs>
          <w:tab w:val="left" w:pos="454"/>
        </w:tabs>
        <w:jc w:val="both"/>
      </w:pPr>
      <w:r>
        <w:t>Declaration of Competing Interest</w:t>
      </w:r>
    </w:p>
    <w:p w14:paraId="1CC05BAE"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r>
        <w:rPr>
          <w:color w:val="000000"/>
          <w:sz w:val="24"/>
          <w:szCs w:val="24"/>
        </w:rPr>
        <w:t>The authors declare no conflict of interest.</w:t>
      </w:r>
    </w:p>
    <w:p w14:paraId="1A89D3E4"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rPr>
      </w:pPr>
    </w:p>
    <w:p w14:paraId="349295B7" w14:textId="77777777" w:rsidR="003D21E3" w:rsidRDefault="003D21E3" w:rsidP="003D21E3">
      <w:pPr>
        <w:pStyle w:val="1"/>
        <w:tabs>
          <w:tab w:val="left" w:pos="454"/>
        </w:tabs>
        <w:jc w:val="both"/>
      </w:pPr>
      <w:proofErr w:type="spellStart"/>
      <w:r>
        <w:lastRenderedPageBreak/>
        <w:t>CRediT</w:t>
      </w:r>
      <w:proofErr w:type="spellEnd"/>
      <w:r>
        <w:t xml:space="preserve"> authorship contribution statement</w:t>
      </w:r>
    </w:p>
    <w:p w14:paraId="6028F9FA" w14:textId="77777777" w:rsidR="00477B35" w:rsidRDefault="00D8678E"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roofErr w:type="spellStart"/>
      <w:r>
        <w:rPr>
          <w:rFonts w:eastAsiaTheme="minorEastAsia" w:hint="eastAsia"/>
          <w:b/>
          <w:color w:val="000000"/>
          <w:sz w:val="24"/>
          <w:szCs w:val="24"/>
          <w:lang w:eastAsia="ko-KR"/>
        </w:rPr>
        <w:t>Jaeheung</w:t>
      </w:r>
      <w:proofErr w:type="spellEnd"/>
      <w:r>
        <w:rPr>
          <w:rFonts w:eastAsiaTheme="minorEastAsia" w:hint="eastAsia"/>
          <w:b/>
          <w:color w:val="000000"/>
          <w:sz w:val="24"/>
          <w:szCs w:val="24"/>
          <w:lang w:eastAsia="ko-KR"/>
        </w:rPr>
        <w:t xml:space="preserve"> Park</w:t>
      </w:r>
      <w:r w:rsidR="003D21E3">
        <w:rPr>
          <w:b/>
          <w:color w:val="000000"/>
          <w:sz w:val="24"/>
          <w:szCs w:val="24"/>
        </w:rPr>
        <w:t>:</w:t>
      </w:r>
      <w:r w:rsidR="003D21E3">
        <w:rPr>
          <w:color w:val="000000"/>
          <w:sz w:val="24"/>
          <w:szCs w:val="24"/>
        </w:rPr>
        <w:t xml:space="preserve"> Conceptualization, Software, Validation, Data Curation, Writing Original Draft, Preparation. </w:t>
      </w:r>
    </w:p>
    <w:p w14:paraId="768656AF" w14:textId="4B037EEC" w:rsidR="003D21E3" w:rsidRDefault="008C2F96" w:rsidP="003D21E3">
      <w:pPr>
        <w:pBdr>
          <w:top w:val="nil"/>
          <w:left w:val="nil"/>
          <w:bottom w:val="nil"/>
          <w:right w:val="nil"/>
          <w:between w:val="nil"/>
        </w:pBdr>
        <w:spacing w:before="53" w:line="252" w:lineRule="auto"/>
        <w:ind w:left="110" w:firstLine="351"/>
        <w:jc w:val="both"/>
        <w:rPr>
          <w:color w:val="000000"/>
          <w:sz w:val="24"/>
          <w:szCs w:val="24"/>
        </w:rPr>
      </w:pPr>
      <w:proofErr w:type="spellStart"/>
      <w:r>
        <w:rPr>
          <w:rFonts w:eastAsiaTheme="minorEastAsia" w:hint="eastAsia"/>
          <w:b/>
          <w:color w:val="000000"/>
          <w:sz w:val="24"/>
          <w:szCs w:val="24"/>
          <w:lang w:eastAsia="ko-KR"/>
        </w:rPr>
        <w:t>Kyungwon</w:t>
      </w:r>
      <w:proofErr w:type="spellEnd"/>
      <w:r>
        <w:rPr>
          <w:rFonts w:eastAsiaTheme="minorEastAsia" w:hint="eastAsia"/>
          <w:b/>
          <w:color w:val="000000"/>
          <w:sz w:val="24"/>
          <w:szCs w:val="24"/>
          <w:lang w:eastAsia="ko-KR"/>
        </w:rPr>
        <w:t xml:space="preserve"> Kim</w:t>
      </w:r>
      <w:r w:rsidR="003D21E3">
        <w:rPr>
          <w:b/>
          <w:color w:val="000000"/>
          <w:sz w:val="24"/>
          <w:szCs w:val="24"/>
        </w:rPr>
        <w:t>:</w:t>
      </w:r>
      <w:r w:rsidR="003D21E3">
        <w:rPr>
          <w:color w:val="000000"/>
          <w:sz w:val="24"/>
          <w:szCs w:val="24"/>
        </w:rPr>
        <w:t xml:space="preserve"> </w:t>
      </w:r>
      <w:r>
        <w:rPr>
          <w:rFonts w:eastAsiaTheme="minorEastAsia" w:hint="eastAsia"/>
          <w:color w:val="000000"/>
          <w:sz w:val="24"/>
          <w:szCs w:val="24"/>
          <w:lang w:eastAsia="ko-KR"/>
        </w:rPr>
        <w:t xml:space="preserve">Methodology, </w:t>
      </w:r>
      <w:r w:rsidR="003D21E3">
        <w:rPr>
          <w:color w:val="000000"/>
          <w:sz w:val="24"/>
          <w:szCs w:val="24"/>
        </w:rPr>
        <w:t>Preparation, Software, Writing Review and Editing, Visualization</w:t>
      </w:r>
      <w:r>
        <w:rPr>
          <w:rFonts w:eastAsiaTheme="minorEastAsia" w:hint="eastAsia"/>
          <w:color w:val="000000"/>
          <w:sz w:val="24"/>
          <w:szCs w:val="24"/>
          <w:lang w:eastAsia="ko-KR"/>
        </w:rPr>
        <w:t>, S</w:t>
      </w:r>
      <w:r w:rsidR="003D21E3">
        <w:rPr>
          <w:color w:val="000000"/>
          <w:sz w:val="24"/>
          <w:szCs w:val="24"/>
        </w:rPr>
        <w:t>upervision.</w:t>
      </w:r>
    </w:p>
    <w:p w14:paraId="1AB8632D" w14:textId="77777777" w:rsidR="003D21E3" w:rsidRDefault="003D21E3" w:rsidP="003D21E3">
      <w:pPr>
        <w:pStyle w:val="a3"/>
        <w:spacing w:before="53" w:line="252" w:lineRule="auto"/>
        <w:ind w:left="110" w:firstLine="351"/>
        <w:jc w:val="both"/>
        <w:rPr>
          <w:w w:val="105"/>
        </w:rPr>
      </w:pPr>
    </w:p>
    <w:p w14:paraId="2EC16288" w14:textId="77777777" w:rsidR="003D21E3" w:rsidRDefault="003D21E3" w:rsidP="003D21E3">
      <w:pPr>
        <w:pStyle w:val="a3"/>
        <w:spacing w:before="53" w:line="252" w:lineRule="auto"/>
        <w:ind w:left="110" w:firstLine="351"/>
        <w:jc w:val="both"/>
        <w:rPr>
          <w:w w:val="105"/>
        </w:rPr>
      </w:pPr>
    </w:p>
    <w:p w14:paraId="4BEDC330" w14:textId="77777777" w:rsidR="003D21E3" w:rsidRDefault="003D21E3" w:rsidP="003D21E3">
      <w:pPr>
        <w:pStyle w:val="a3"/>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23"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6F56272D" w14:textId="77777777" w:rsidR="00DF20EA" w:rsidRPr="00DF20EA" w:rsidRDefault="002A4F36" w:rsidP="00DF20EA">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DF20EA" w:rsidRPr="00DF20EA">
        <w:t xml:space="preserve">Adadi, A., and M. Berrada. 2018. 'Peeking Inside the Black-Box: A Survey on Explainable Artificial Intelligence (XAI)', </w:t>
      </w:r>
      <w:r w:rsidR="00DF20EA" w:rsidRPr="00DF20EA">
        <w:rPr>
          <w:i/>
        </w:rPr>
        <w:t>IEEE Access, Access, IEEE</w:t>
      </w:r>
      <w:r w:rsidR="00DF20EA" w:rsidRPr="00DF20EA">
        <w:t>, 6: 52138-38.</w:t>
      </w:r>
    </w:p>
    <w:p w14:paraId="7D8156CD" w14:textId="77777777" w:rsidR="00DF20EA" w:rsidRPr="00DF20EA" w:rsidRDefault="00DF20EA" w:rsidP="00DF20EA">
      <w:pPr>
        <w:pStyle w:val="EndNoteBibliography"/>
        <w:ind w:left="720" w:hanging="720"/>
      </w:pPr>
      <w:r w:rsidRPr="00DF20EA">
        <w:t xml:space="preserve">Alsubari, Saleh Nagi, Sachin N. Deshmukh, Mosleh Hmoud Al-Adhaileh, Fawaz Waselalla Alsaade, and Theyazn H. H. Aldhyani. 2021. 'Development of Integrated Neural Network Model for Identification of Fake Reviews in E-Commerce Using Multidomain Datasets', </w:t>
      </w:r>
      <w:r w:rsidRPr="00DF20EA">
        <w:rPr>
          <w:i/>
        </w:rPr>
        <w:t>Applied Bionics and Biomechanics</w:t>
      </w:r>
      <w:r w:rsidRPr="00DF20EA">
        <w:t>, 2021: 5522574.</w:t>
      </w:r>
    </w:p>
    <w:p w14:paraId="1962A9C2" w14:textId="77777777" w:rsidR="00DF20EA" w:rsidRPr="00DF20EA" w:rsidRDefault="00DF20EA" w:rsidP="00DF20EA">
      <w:pPr>
        <w:pStyle w:val="EndNoteBibliography"/>
        <w:ind w:left="720" w:hanging="720"/>
      </w:pPr>
      <w:r w:rsidRPr="00DF20EA">
        <w:t xml:space="preserve">Cha, Gi-Wook, Hyeun-Jun Moon, and Young-Chan Kim. 2021. 'Comparison of random forest and gradient boosting machine models for predicting demolition waste based on small datasets and categorical variables', </w:t>
      </w:r>
      <w:r w:rsidRPr="00DF20EA">
        <w:rPr>
          <w:i/>
        </w:rPr>
        <w:t>International journal of environmental research and public health</w:t>
      </w:r>
      <w:r w:rsidRPr="00DF20EA">
        <w:t>, 18: 8530.</w:t>
      </w:r>
    </w:p>
    <w:p w14:paraId="10ED145C" w14:textId="77777777" w:rsidR="00DF20EA" w:rsidRPr="00DF20EA" w:rsidRDefault="00DF20EA" w:rsidP="00DF20EA">
      <w:pPr>
        <w:pStyle w:val="EndNoteBibliography"/>
        <w:ind w:left="720" w:hanging="720"/>
      </w:pPr>
      <w:r w:rsidRPr="00DF20EA">
        <w:t xml:space="preserve">Chen, Tianqi, and Carlos Guestrin. 2016. "XGBoost: A Scalable Tree Boosting System." In </w:t>
      </w:r>
      <w:r w:rsidRPr="00DF20EA">
        <w:rPr>
          <w:i/>
        </w:rPr>
        <w:t>Proceedings of the 22nd ACM SIGKDD International Conference on Knowledge Discovery and Data Mining</w:t>
      </w:r>
      <w:r w:rsidRPr="00DF20EA">
        <w:t>, 785–94. San Francisco, California, USA: Association for Computing Machinery.</w:t>
      </w:r>
    </w:p>
    <w:p w14:paraId="5B9FCC05" w14:textId="04FACC44" w:rsidR="00DF20EA" w:rsidRPr="00DF20EA" w:rsidRDefault="00DF20EA" w:rsidP="00DF20EA">
      <w:pPr>
        <w:pStyle w:val="EndNoteBibliography"/>
        <w:ind w:left="720" w:hanging="720"/>
      </w:pPr>
      <w:r w:rsidRPr="00DF20EA">
        <w:t xml:space="preserve">Fleck, Anna. 2023. 'Fare Play: Who's Riding Public Transit?', Statista, Accessed 01.07. </w:t>
      </w:r>
      <w:hyperlink r:id="rId17" w:history="1">
        <w:r w:rsidRPr="00DF20EA">
          <w:rPr>
            <w:rStyle w:val="a7"/>
          </w:rPr>
          <w:t>https://www.statista.com/chart/30882/share-of-commuters-that-take-public-transport/</w:t>
        </w:r>
      </w:hyperlink>
      <w:r w:rsidRPr="00DF20EA">
        <w:t>.</w:t>
      </w:r>
    </w:p>
    <w:p w14:paraId="7C627EFE" w14:textId="77777777" w:rsidR="00DF20EA" w:rsidRPr="00DF20EA" w:rsidRDefault="00DF20EA" w:rsidP="00DF20EA">
      <w:pPr>
        <w:pStyle w:val="EndNoteBibliography"/>
        <w:ind w:left="720" w:hanging="720"/>
      </w:pPr>
      <w:r w:rsidRPr="00DF20EA">
        <w:t xml:space="preserve">Michie, D., D. Spiegelhalter, and Charles Taylor. 1999. 'Machine Learning, Neural and Statistical Classification', </w:t>
      </w:r>
      <w:r w:rsidRPr="00DF20EA">
        <w:rPr>
          <w:i/>
        </w:rPr>
        <w:t>Technometrics</w:t>
      </w:r>
      <w:r w:rsidRPr="00DF20EA">
        <w:t>, 37.</w:t>
      </w:r>
    </w:p>
    <w:p w14:paraId="755B0190" w14:textId="77777777" w:rsidR="00DF20EA" w:rsidRPr="00DF20EA" w:rsidRDefault="00DF20EA" w:rsidP="00DF20EA">
      <w:pPr>
        <w:pStyle w:val="EndNoteBibliography"/>
        <w:ind w:left="720" w:hanging="720"/>
      </w:pPr>
      <w:r w:rsidRPr="00DF20EA">
        <w:t xml:space="preserve">Molnar, Christoph. 2023. </w:t>
      </w:r>
      <w:r w:rsidRPr="00DF20EA">
        <w:rPr>
          <w:i/>
        </w:rPr>
        <w:t>Interpretable machine learning. A Guide for Making Black Box Models Explainable</w:t>
      </w:r>
      <w:r w:rsidRPr="00DF20EA">
        <w:t xml:space="preserve"> (Lulu. com).</w:t>
      </w:r>
    </w:p>
    <w:p w14:paraId="413B30B5" w14:textId="77777777" w:rsidR="00DF20EA" w:rsidRPr="00DF20EA" w:rsidRDefault="00DF20EA" w:rsidP="00DF20EA">
      <w:pPr>
        <w:pStyle w:val="EndNoteBibliography"/>
        <w:ind w:left="720" w:hanging="720"/>
      </w:pPr>
      <w:r w:rsidRPr="00DF20EA">
        <w:t>Office, Seoul City Transportation. 2023. "Seoul Transportation in 2022." In, edited by Futuristic Advanced Transportation Division.</w:t>
      </w:r>
    </w:p>
    <w:p w14:paraId="220BF7F2" w14:textId="77777777" w:rsidR="00DF20EA" w:rsidRPr="00DF20EA" w:rsidRDefault="00DF20EA" w:rsidP="00DF20EA">
      <w:pPr>
        <w:pStyle w:val="EndNoteBibliography"/>
        <w:ind w:left="720" w:hanging="720"/>
      </w:pPr>
      <w:r w:rsidRPr="00DF20EA">
        <w:t xml:space="preserve">Shustanov, Alexander, and Pavel Yakimov. 2017. 'CNN Design for Real-Time Traffic Sign Recognition', </w:t>
      </w:r>
      <w:r w:rsidRPr="00DF20EA">
        <w:rPr>
          <w:i/>
        </w:rPr>
        <w:t>Procedia Engineering</w:t>
      </w:r>
      <w:r w:rsidRPr="00DF20EA">
        <w:t>, 201: 718-25.</w:t>
      </w:r>
    </w:p>
    <w:p w14:paraId="4C555EC4" w14:textId="77777777" w:rsidR="00DF20EA" w:rsidRPr="00DF20EA" w:rsidRDefault="00DF20EA" w:rsidP="00DF20EA">
      <w:pPr>
        <w:pStyle w:val="EndNoteBibliography"/>
        <w:ind w:left="720" w:hanging="720"/>
      </w:pPr>
      <w:r w:rsidRPr="00DF20EA">
        <w:t xml:space="preserve">Viswavandya, Meera, Shashwat Patel, and Kaushik Sahoo. 2021. 'ANALYSIS AND COMPARISON OF MACHINE LEARNING APPROACHES FOR TRANSMISSION LINE FAULT PREDICTION IN POWER SYSTEMS', </w:t>
      </w:r>
      <w:r w:rsidRPr="00DF20EA">
        <w:rPr>
          <w:i/>
        </w:rPr>
        <w:t>Journal of Research in Engineering and Applied Sciences</w:t>
      </w:r>
      <w:r w:rsidRPr="00DF20EA">
        <w:t>, 6: 24-31.</w:t>
      </w:r>
    </w:p>
    <w:p w14:paraId="246F7B80"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권효승</w:t>
      </w:r>
      <w:r w:rsidRPr="00DF20EA">
        <w:rPr>
          <w:lang w:eastAsia="ko-KR"/>
        </w:rPr>
        <w:t xml:space="preserve">, </w:t>
      </w:r>
      <w:r w:rsidRPr="00DF20EA">
        <w:rPr>
          <w:rFonts w:ascii="맑은 고딕" w:eastAsia="맑은 고딕" w:hAnsi="맑은 고딕" w:cs="맑은 고딕" w:hint="eastAsia"/>
          <w:lang w:eastAsia="ko-KR"/>
        </w:rPr>
        <w:t>최창준</w:t>
      </w:r>
      <w:r w:rsidRPr="00DF20EA">
        <w:rPr>
          <w:lang w:eastAsia="ko-KR"/>
        </w:rPr>
        <w:t xml:space="preserve">, </w:t>
      </w:r>
      <w:r w:rsidRPr="00DF20EA">
        <w:rPr>
          <w:rFonts w:ascii="맑은 고딕" w:eastAsia="맑은 고딕" w:hAnsi="맑은 고딕" w:cs="맑은 고딕" w:hint="eastAsia"/>
          <w:lang w:eastAsia="ko-KR"/>
        </w:rPr>
        <w:t>정효석</w:t>
      </w:r>
      <w:r w:rsidRPr="00DF20EA">
        <w:rPr>
          <w:lang w:eastAsia="ko-KR"/>
        </w:rPr>
        <w:t xml:space="preserve">, </w:t>
      </w:r>
      <w:r w:rsidRPr="00DF20EA">
        <w:rPr>
          <w:rFonts w:ascii="맑은 고딕" w:eastAsia="맑은 고딕" w:hAnsi="맑은 고딕" w:cs="맑은 고딕" w:hint="eastAsia"/>
          <w:lang w:eastAsia="ko-KR"/>
        </w:rPr>
        <w:t>송재인</w:t>
      </w:r>
      <w:r w:rsidRPr="00DF20EA">
        <w:rPr>
          <w:lang w:eastAsia="ko-KR"/>
        </w:rPr>
        <w:t xml:space="preserve">, </w:t>
      </w:r>
      <w:r w:rsidRPr="00DF20EA">
        <w:rPr>
          <w:rFonts w:ascii="맑은 고딕" w:eastAsia="맑은 고딕" w:hAnsi="맑은 고딕" w:cs="맑은 고딕" w:hint="eastAsia"/>
          <w:lang w:eastAsia="ko-KR"/>
        </w:rPr>
        <w:t>강민희</w:t>
      </w:r>
      <w:r w:rsidRPr="00DF20EA">
        <w:rPr>
          <w:lang w:eastAsia="ko-KR"/>
        </w:rPr>
        <w:t xml:space="preserve">, and </w:t>
      </w:r>
      <w:r w:rsidRPr="00DF20EA">
        <w:rPr>
          <w:rFonts w:ascii="맑은 고딕" w:eastAsia="맑은 고딕" w:hAnsi="맑은 고딕" w:cs="맑은 고딕" w:hint="eastAsia"/>
          <w:lang w:eastAsia="ko-KR"/>
        </w:rPr>
        <w:t>황기연</w:t>
      </w:r>
      <w:r w:rsidRPr="00DF20EA">
        <w:rPr>
          <w:lang w:eastAsia="ko-KR"/>
        </w:rPr>
        <w:t xml:space="preserve">. 2020. 'GRU </w:t>
      </w:r>
      <w:r w:rsidRPr="00DF20EA">
        <w:rPr>
          <w:rFonts w:ascii="맑은 고딕" w:eastAsia="맑은 고딕" w:hAnsi="맑은 고딕" w:cs="맑은 고딕" w:hint="eastAsia"/>
          <w:lang w:eastAsia="ko-KR"/>
        </w:rPr>
        <w:t>를</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구간별</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모델</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w:t>
      </w:r>
      <w:r w:rsidRPr="00DF20EA">
        <w:rPr>
          <w:i/>
          <w:lang w:eastAsia="ko-KR"/>
        </w:rPr>
        <w:t xml:space="preserve"> ITS </w:t>
      </w:r>
      <w:r w:rsidRPr="00DF20EA">
        <w:rPr>
          <w:rFonts w:ascii="맑은 고딕" w:eastAsia="맑은 고딕" w:hAnsi="맑은 고딕" w:cs="맑은 고딕" w:hint="eastAsia"/>
          <w:i/>
          <w:lang w:eastAsia="ko-KR"/>
        </w:rPr>
        <w:t>학회</w:t>
      </w:r>
      <w:r w:rsidRPr="00DF20EA">
        <w:rPr>
          <w:i/>
          <w:lang w:eastAsia="ko-KR"/>
        </w:rPr>
        <w:t xml:space="preserve"> </w:t>
      </w:r>
      <w:r w:rsidRPr="00DF20EA">
        <w:rPr>
          <w:rFonts w:ascii="맑은 고딕" w:eastAsia="맑은 고딕" w:hAnsi="맑은 고딕" w:cs="맑은 고딕" w:hint="eastAsia"/>
          <w:i/>
          <w:lang w:eastAsia="ko-KR"/>
        </w:rPr>
        <w:t>학술대</w:t>
      </w:r>
      <w:r w:rsidRPr="00DF20EA">
        <w:rPr>
          <w:rFonts w:hint="eastAsia"/>
          <w:i/>
          <w:lang w:eastAsia="ko-KR"/>
        </w:rPr>
        <w:t>회</w:t>
      </w:r>
      <w:r w:rsidRPr="00DF20EA">
        <w:rPr>
          <w:lang w:eastAsia="ko-KR"/>
        </w:rPr>
        <w:t>: 185-90.</w:t>
      </w:r>
    </w:p>
    <w:p w14:paraId="5F0B80DB"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김규진</w:t>
      </w:r>
      <w:r w:rsidRPr="00DF20EA">
        <w:rPr>
          <w:lang w:eastAsia="ko-KR"/>
        </w:rPr>
        <w:t xml:space="preserve">, </w:t>
      </w:r>
      <w:r w:rsidRPr="00DF20EA">
        <w:rPr>
          <w:rFonts w:ascii="맑은 고딕" w:eastAsia="맑은 고딕" w:hAnsi="맑은 고딕" w:cs="맑은 고딕" w:hint="eastAsia"/>
          <w:lang w:eastAsia="ko-KR"/>
        </w:rPr>
        <w:t>박성환</w:t>
      </w:r>
      <w:r w:rsidRPr="00DF20EA">
        <w:rPr>
          <w:lang w:eastAsia="ko-KR"/>
        </w:rPr>
        <w:t xml:space="preserve">, </w:t>
      </w:r>
      <w:r w:rsidRPr="00DF20EA">
        <w:rPr>
          <w:rFonts w:ascii="맑은 고딕" w:eastAsia="맑은 고딕" w:hAnsi="맑은 고딕" w:cs="맑은 고딕" w:hint="eastAsia"/>
          <w:lang w:eastAsia="ko-KR"/>
        </w:rPr>
        <w:t>최성훈</w:t>
      </w:r>
      <w:r w:rsidRPr="00DF20EA">
        <w:rPr>
          <w:lang w:eastAsia="ko-KR"/>
        </w:rPr>
        <w:t xml:space="preserve">, and </w:t>
      </w:r>
      <w:r w:rsidRPr="00DF20EA">
        <w:rPr>
          <w:rFonts w:ascii="맑은 고딕" w:eastAsia="맑은 고딕" w:hAnsi="맑은 고딕" w:cs="맑은 고딕" w:hint="eastAsia"/>
          <w:lang w:eastAsia="ko-KR"/>
        </w:rPr>
        <w:t>김양중</w:t>
      </w:r>
      <w:r w:rsidRPr="00DF20EA">
        <w:rPr>
          <w:lang w:eastAsia="ko-KR"/>
        </w:rPr>
        <w:t>. 2024. '</w:t>
      </w:r>
      <w:r w:rsidRPr="00DF20EA">
        <w:rPr>
          <w:rFonts w:ascii="맑은 고딕" w:eastAsia="맑은 고딕" w:hAnsi="맑은 고딕" w:cs="맑은 고딕" w:hint="eastAsia"/>
          <w:lang w:eastAsia="ko-KR"/>
        </w:rPr>
        <w:t>딥러닝</w:t>
      </w:r>
      <w:r w:rsidRPr="00DF20EA">
        <w:rPr>
          <w:lang w:eastAsia="ko-KR"/>
        </w:rPr>
        <w:t xml:space="preserve"> </w:t>
      </w:r>
      <w:r w:rsidRPr="00DF20EA">
        <w:rPr>
          <w:rFonts w:ascii="맑은 고딕" w:eastAsia="맑은 고딕" w:hAnsi="맑은 고딕" w:cs="맑은 고딕" w:hint="eastAsia"/>
          <w:lang w:eastAsia="ko-KR"/>
        </w:rPr>
        <w:t>분석을</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지하철역</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변화의</w:t>
      </w:r>
      <w:r w:rsidRPr="00DF20EA">
        <w:rPr>
          <w:lang w:eastAsia="ko-KR"/>
        </w:rPr>
        <w:t xml:space="preserve"> </w:t>
      </w:r>
      <w:r w:rsidRPr="00DF20EA">
        <w:rPr>
          <w:rFonts w:ascii="맑은 고딕" w:eastAsia="맑은 고딕" w:hAnsi="맑은 고딕" w:cs="맑은 고딕" w:hint="eastAsia"/>
          <w:lang w:eastAsia="ko-KR"/>
        </w:rPr>
        <w:t>동적</w:t>
      </w:r>
      <w:r w:rsidRPr="00DF20EA">
        <w:rPr>
          <w:lang w:eastAsia="ko-KR"/>
        </w:rPr>
        <w:t xml:space="preserve"> </w:t>
      </w:r>
      <w:r w:rsidRPr="00DF20EA">
        <w:rPr>
          <w:rFonts w:ascii="맑은 고딕" w:eastAsia="맑은 고딕" w:hAnsi="맑은 고딕" w:cs="맑은 고딕" w:hint="eastAsia"/>
          <w:lang w:eastAsia="ko-KR"/>
        </w:rPr>
        <w:t>분석</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모델에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한국통신학회</w:t>
      </w:r>
      <w:r w:rsidRPr="00DF20EA">
        <w:rPr>
          <w:i/>
          <w:lang w:eastAsia="ko-KR"/>
        </w:rPr>
        <w:t xml:space="preserve"> </w:t>
      </w:r>
      <w:r w:rsidRPr="00DF20EA">
        <w:rPr>
          <w:rFonts w:ascii="맑은 고딕" w:eastAsia="맑은 고딕" w:hAnsi="맑은 고딕" w:cs="맑은 고딕" w:hint="eastAsia"/>
          <w:i/>
          <w:lang w:eastAsia="ko-KR"/>
        </w:rPr>
        <w:t>학술대회논문</w:t>
      </w:r>
      <w:r w:rsidRPr="00DF20EA">
        <w:rPr>
          <w:rFonts w:hint="eastAsia"/>
          <w:i/>
          <w:lang w:eastAsia="ko-KR"/>
        </w:rPr>
        <w:t>집</w:t>
      </w:r>
      <w:r w:rsidRPr="00DF20EA">
        <w:rPr>
          <w:lang w:eastAsia="ko-KR"/>
        </w:rPr>
        <w:t>, 2024: 1192-93.</w:t>
      </w:r>
    </w:p>
    <w:p w14:paraId="1BE2CD87"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김승준</w:t>
      </w:r>
      <w:r w:rsidRPr="00DF20EA">
        <w:rPr>
          <w:lang w:eastAsia="ko-KR"/>
        </w:rPr>
        <w:t>. 2016.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지하철의</w:t>
      </w:r>
      <w:r w:rsidRPr="00DF20EA">
        <w:rPr>
          <w:lang w:eastAsia="ko-KR"/>
        </w:rPr>
        <w:t xml:space="preserve"> </w:t>
      </w:r>
      <w:r w:rsidRPr="00DF20EA">
        <w:rPr>
          <w:rFonts w:ascii="맑은 고딕" w:eastAsia="맑은 고딕" w:hAnsi="맑은 고딕" w:cs="맑은 고딕" w:hint="eastAsia"/>
          <w:lang w:eastAsia="ko-KR"/>
        </w:rPr>
        <w:t>혼잡비용</w:t>
      </w:r>
      <w:r w:rsidRPr="00DF20EA">
        <w:rPr>
          <w:lang w:eastAsia="ko-KR"/>
        </w:rPr>
        <w:t xml:space="preserve"> </w:t>
      </w:r>
      <w:r w:rsidRPr="00DF20EA">
        <w:rPr>
          <w:rFonts w:ascii="맑은 고딕" w:eastAsia="맑은 고딕" w:hAnsi="맑은 고딕" w:cs="맑은 고딕" w:hint="eastAsia"/>
          <w:lang w:eastAsia="ko-KR"/>
        </w:rPr>
        <w:t>산정과</w:t>
      </w:r>
      <w:r w:rsidRPr="00DF20EA">
        <w:rPr>
          <w:lang w:eastAsia="ko-KR"/>
        </w:rPr>
        <w:t xml:space="preserve"> </w:t>
      </w:r>
      <w:r w:rsidRPr="00DF20EA">
        <w:rPr>
          <w:rFonts w:ascii="맑은 고딕" w:eastAsia="맑은 고딕" w:hAnsi="맑은 고딕" w:cs="맑은 고딕" w:hint="eastAsia"/>
          <w:lang w:eastAsia="ko-KR"/>
        </w:rPr>
        <w:t>정책적</w:t>
      </w:r>
      <w:r w:rsidRPr="00DF20EA">
        <w:rPr>
          <w:lang w:eastAsia="ko-KR"/>
        </w:rPr>
        <w:t xml:space="preserve"> </w:t>
      </w:r>
      <w:r w:rsidRPr="00DF20EA">
        <w:rPr>
          <w:rFonts w:ascii="맑은 고딕" w:eastAsia="맑은 고딕" w:hAnsi="맑은 고딕" w:cs="맑은 고딕" w:hint="eastAsia"/>
          <w:lang w:eastAsia="ko-KR"/>
        </w:rPr>
        <w:t>활용방안</w:t>
      </w:r>
      <w:r w:rsidRPr="00DF20EA">
        <w:rPr>
          <w:lang w:eastAsia="ko-KR"/>
        </w:rPr>
        <w:t>." In, 1-22.</w:t>
      </w:r>
    </w:p>
    <w:p w14:paraId="002A0B6E"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김재익</w:t>
      </w:r>
      <w:r w:rsidRPr="00DF20EA">
        <w:rPr>
          <w:lang w:eastAsia="ko-KR"/>
        </w:rPr>
        <w:t>. 2013. '</w:t>
      </w:r>
      <w:r w:rsidRPr="00DF20EA">
        <w:rPr>
          <w:rFonts w:ascii="맑은 고딕" w:eastAsia="맑은 고딕" w:hAnsi="맑은 고딕" w:cs="맑은 고딕" w:hint="eastAsia"/>
          <w:lang w:eastAsia="ko-KR"/>
        </w:rPr>
        <w:t>아침</w:t>
      </w:r>
      <w:r w:rsidRPr="00DF20EA">
        <w:rPr>
          <w:lang w:eastAsia="ko-KR"/>
        </w:rPr>
        <w:t xml:space="preserve"> </w:t>
      </w:r>
      <w:r w:rsidRPr="00DF20EA">
        <w:rPr>
          <w:rFonts w:ascii="맑은 고딕" w:eastAsia="맑은 고딕" w:hAnsi="맑은 고딕" w:cs="맑은 고딕" w:hint="eastAsia"/>
          <w:lang w:eastAsia="ko-KR"/>
        </w:rPr>
        <w:t>첨두시간대</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이용수요의</w:t>
      </w:r>
      <w:r w:rsidRPr="00DF20EA">
        <w:rPr>
          <w:lang w:eastAsia="ko-KR"/>
        </w:rPr>
        <w:t xml:space="preserve"> </w:t>
      </w:r>
      <w:r w:rsidRPr="00DF20EA">
        <w:rPr>
          <w:rFonts w:ascii="맑은 고딕" w:eastAsia="맑은 고딕" w:hAnsi="맑은 고딕" w:cs="맑은 고딕" w:hint="eastAsia"/>
          <w:lang w:eastAsia="ko-KR"/>
        </w:rPr>
        <w:t>결정요인에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 </w:t>
      </w:r>
      <w:r w:rsidRPr="00DF20EA">
        <w:rPr>
          <w:rFonts w:ascii="맑은 고딕" w:eastAsia="맑은 고딕" w:hAnsi="맑은 고딕" w:cs="맑은 고딕" w:hint="eastAsia"/>
          <w:lang w:eastAsia="ko-KR"/>
        </w:rPr>
        <w:t>대구</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역세권</w:t>
      </w:r>
      <w:r w:rsidRPr="00DF20EA">
        <w:rPr>
          <w:lang w:eastAsia="ko-KR"/>
        </w:rPr>
        <w:t xml:space="preserve"> </w:t>
      </w:r>
      <w:r w:rsidRPr="00DF20EA">
        <w:rPr>
          <w:rFonts w:ascii="맑은 고딕" w:eastAsia="맑은 고딕" w:hAnsi="맑은 고딕" w:cs="맑은 고딕" w:hint="eastAsia"/>
          <w:lang w:eastAsia="ko-KR"/>
        </w:rPr>
        <w:t>토지이용을</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교통연구</w:t>
      </w:r>
      <w:r w:rsidRPr="00DF20EA">
        <w:rPr>
          <w:lang w:eastAsia="ko-KR"/>
        </w:rPr>
        <w:t>, 20: 15-25.</w:t>
      </w:r>
    </w:p>
    <w:p w14:paraId="6172C8A4"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김진수</w:t>
      </w:r>
      <w:r w:rsidRPr="00DF20EA">
        <w:rPr>
          <w:lang w:eastAsia="ko-KR"/>
        </w:rPr>
        <w:t>. 2016. '</w:t>
      </w:r>
      <w:r w:rsidRPr="00DF20EA">
        <w:rPr>
          <w:rFonts w:ascii="맑은 고딕" w:eastAsia="맑은 고딕" w:hAnsi="맑은 고딕" w:cs="맑은 고딕" w:hint="eastAsia"/>
          <w:lang w:eastAsia="ko-KR"/>
        </w:rPr>
        <w:t>빅데이터</w:t>
      </w:r>
      <w:r w:rsidRPr="00DF20EA">
        <w:rPr>
          <w:lang w:eastAsia="ko-KR"/>
        </w:rPr>
        <w:t xml:space="preserve"> </w:t>
      </w:r>
      <w:r w:rsidRPr="00DF20EA">
        <w:rPr>
          <w:rFonts w:ascii="맑은 고딕" w:eastAsia="맑은 고딕" w:hAnsi="맑은 고딕" w:cs="맑은 고딕" w:hint="eastAsia"/>
          <w:lang w:eastAsia="ko-KR"/>
        </w:rPr>
        <w:t>분석을</w:t>
      </w:r>
      <w:r w:rsidRPr="00DF20EA">
        <w:rPr>
          <w:lang w:eastAsia="ko-KR"/>
        </w:rPr>
        <w:t xml:space="preserve"> </w:t>
      </w:r>
      <w:r w:rsidRPr="00DF20EA">
        <w:rPr>
          <w:rFonts w:ascii="맑은 고딕" w:eastAsia="맑은 고딕" w:hAnsi="맑은 고딕" w:cs="맑은 고딕" w:hint="eastAsia"/>
          <w:lang w:eastAsia="ko-KR"/>
        </w:rPr>
        <w:t>이용한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추천시스템</w:t>
      </w:r>
      <w:r w:rsidRPr="00DF20EA">
        <w:rPr>
          <w:lang w:eastAsia="ko-KR"/>
        </w:rPr>
        <w:t xml:space="preserve">', </w:t>
      </w:r>
      <w:r w:rsidRPr="00DF20EA">
        <w:rPr>
          <w:rFonts w:hint="eastAsia"/>
          <w:i/>
          <w:lang w:eastAsia="ko-KR"/>
        </w:rPr>
        <w:t>디지털융복합연구</w:t>
      </w:r>
      <w:r w:rsidRPr="00DF20EA">
        <w:rPr>
          <w:lang w:eastAsia="ko-KR"/>
        </w:rPr>
        <w:t>, 14: 289-95.</w:t>
      </w:r>
    </w:p>
    <w:p w14:paraId="308D1C02"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성현곤</w:t>
      </w:r>
      <w:r w:rsidRPr="00DF20EA">
        <w:rPr>
          <w:lang w:eastAsia="ko-KR"/>
        </w:rPr>
        <w:t>. 2017. '</w:t>
      </w:r>
      <w:r w:rsidRPr="00DF20EA">
        <w:rPr>
          <w:rFonts w:ascii="맑은 고딕" w:eastAsia="맑은 고딕" w:hAnsi="맑은 고딕" w:cs="맑은 고딕" w:hint="eastAsia"/>
          <w:lang w:eastAsia="ko-KR"/>
        </w:rPr>
        <w:t>서울시</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수단별</w:t>
      </w:r>
      <w:r w:rsidRPr="00DF20EA">
        <w:rPr>
          <w:lang w:eastAsia="ko-KR"/>
        </w:rPr>
        <w:t xml:space="preserve"> </w:t>
      </w:r>
      <w:r w:rsidRPr="00DF20EA">
        <w:rPr>
          <w:rFonts w:ascii="맑은 고딕" w:eastAsia="맑은 고딕" w:hAnsi="맑은 고딕" w:cs="맑은 고딕" w:hint="eastAsia"/>
          <w:lang w:eastAsia="ko-KR"/>
        </w:rPr>
        <w:t>월별</w:t>
      </w:r>
      <w:r w:rsidRPr="00DF20EA">
        <w:rPr>
          <w:lang w:eastAsia="ko-KR"/>
        </w:rPr>
        <w:t xml:space="preserve"> </w:t>
      </w:r>
      <w:r w:rsidRPr="00DF20EA">
        <w:rPr>
          <w:rFonts w:ascii="맑은 고딕" w:eastAsia="맑은 고딕" w:hAnsi="맑은 고딕" w:cs="맑은 고딕" w:hint="eastAsia"/>
          <w:lang w:eastAsia="ko-KR"/>
        </w:rPr>
        <w:t>이용수요의</w:t>
      </w:r>
      <w:r w:rsidRPr="00DF20EA">
        <w:rPr>
          <w:lang w:eastAsia="ko-KR"/>
        </w:rPr>
        <w:t xml:space="preserve"> </w:t>
      </w:r>
      <w:r w:rsidRPr="00DF20EA">
        <w:rPr>
          <w:rFonts w:ascii="맑은 고딕" w:eastAsia="맑은 고딕" w:hAnsi="맑은 고딕" w:cs="맑은 고딕" w:hint="eastAsia"/>
          <w:lang w:eastAsia="ko-KR"/>
        </w:rPr>
        <w:t>변동에</w:t>
      </w:r>
      <w:r w:rsidRPr="00DF20EA">
        <w:rPr>
          <w:lang w:eastAsia="ko-KR"/>
        </w:rPr>
        <w:t xml:space="preserve"> </w:t>
      </w:r>
      <w:r w:rsidRPr="00DF20EA">
        <w:rPr>
          <w:rFonts w:ascii="맑은 고딕" w:eastAsia="맑은 고딕" w:hAnsi="맑은 고딕" w:cs="맑은 고딕" w:hint="eastAsia"/>
          <w:lang w:eastAsia="ko-KR"/>
        </w:rPr>
        <w:t>영향을</w:t>
      </w:r>
      <w:r w:rsidRPr="00DF20EA">
        <w:rPr>
          <w:lang w:eastAsia="ko-KR"/>
        </w:rPr>
        <w:t xml:space="preserve"> </w:t>
      </w:r>
      <w:r w:rsidRPr="00DF20EA">
        <w:rPr>
          <w:rFonts w:ascii="맑은 고딕" w:eastAsia="맑은 고딕" w:hAnsi="맑은 고딕" w:cs="맑은 고딕" w:hint="eastAsia"/>
          <w:lang w:eastAsia="ko-KR"/>
        </w:rPr>
        <w:t>미치는</w:t>
      </w:r>
      <w:r w:rsidRPr="00DF20EA">
        <w:rPr>
          <w:lang w:eastAsia="ko-KR"/>
        </w:rPr>
        <w:t xml:space="preserve"> </w:t>
      </w:r>
      <w:r w:rsidRPr="00DF20EA">
        <w:rPr>
          <w:rFonts w:ascii="맑은 고딕" w:eastAsia="맑은 고딕" w:hAnsi="맑은 고딕" w:cs="맑은 고딕" w:hint="eastAsia"/>
          <w:lang w:eastAsia="ko-KR"/>
        </w:rPr>
        <w:t>요인</w:t>
      </w:r>
      <w:r w:rsidRPr="00DF20EA">
        <w:rPr>
          <w:lang w:eastAsia="ko-KR"/>
        </w:rPr>
        <w:t xml:space="preserve"> </w:t>
      </w:r>
      <w:r w:rsidRPr="00DF20EA">
        <w:rPr>
          <w:rFonts w:ascii="맑은 고딕" w:eastAsia="맑은 고딕" w:hAnsi="맑은 고딕" w:cs="맑은 고딕" w:hint="eastAsia"/>
          <w:lang w:eastAsia="ko-KR"/>
        </w:rPr>
        <w:t>분석</w:t>
      </w:r>
      <w:r w:rsidRPr="00DF20EA">
        <w:rPr>
          <w:lang w:eastAsia="ko-KR"/>
        </w:rPr>
        <w:t xml:space="preserve">', </w:t>
      </w:r>
      <w:r w:rsidRPr="00DF20EA">
        <w:rPr>
          <w:rFonts w:hint="eastAsia"/>
          <w:i/>
          <w:lang w:eastAsia="ko-KR"/>
        </w:rPr>
        <w:t>국토계획</w:t>
      </w:r>
      <w:r w:rsidRPr="00DF20EA">
        <w:rPr>
          <w:lang w:eastAsia="ko-KR"/>
        </w:rPr>
        <w:t>, 52: 81-96.</w:t>
      </w:r>
    </w:p>
    <w:p w14:paraId="1EF35E0D"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lastRenderedPageBreak/>
        <w:t>이경재</w:t>
      </w:r>
      <w:r w:rsidRPr="00DF20EA">
        <w:rPr>
          <w:lang w:eastAsia="ko-KR"/>
        </w:rPr>
        <w:t xml:space="preserve">, </w:t>
      </w:r>
      <w:r w:rsidRPr="00DF20EA">
        <w:rPr>
          <w:rFonts w:ascii="맑은 고딕" w:eastAsia="맑은 고딕" w:hAnsi="맑은 고딕" w:cs="맑은 고딕" w:hint="eastAsia"/>
          <w:lang w:eastAsia="ko-KR"/>
        </w:rPr>
        <w:t>김수재</w:t>
      </w:r>
      <w:r w:rsidRPr="00DF20EA">
        <w:rPr>
          <w:lang w:eastAsia="ko-KR"/>
        </w:rPr>
        <w:t xml:space="preserve">, </w:t>
      </w:r>
      <w:r w:rsidRPr="00DF20EA">
        <w:rPr>
          <w:rFonts w:ascii="맑은 고딕" w:eastAsia="맑은 고딕" w:hAnsi="맑은 고딕" w:cs="맑은 고딕" w:hint="eastAsia"/>
          <w:lang w:eastAsia="ko-KR"/>
        </w:rPr>
        <w:t>문형택</w:t>
      </w:r>
      <w:r w:rsidRPr="00DF20EA">
        <w:rPr>
          <w:lang w:eastAsia="ko-KR"/>
        </w:rPr>
        <w:t xml:space="preserve">, </w:t>
      </w:r>
      <w:r w:rsidRPr="00DF20EA">
        <w:rPr>
          <w:rFonts w:ascii="맑은 고딕" w:eastAsia="맑은 고딕" w:hAnsi="맑은 고딕" w:cs="맑은 고딕" w:hint="eastAsia"/>
          <w:lang w:eastAsia="ko-KR"/>
        </w:rPr>
        <w:t>한재윤</w:t>
      </w:r>
      <w:r w:rsidRPr="00DF20EA">
        <w:rPr>
          <w:lang w:eastAsia="ko-KR"/>
        </w:rPr>
        <w:t xml:space="preserve">, and </w:t>
      </w:r>
      <w:r w:rsidRPr="00DF20EA">
        <w:rPr>
          <w:rFonts w:ascii="맑은 고딕" w:eastAsia="맑은 고딕" w:hAnsi="맑은 고딕" w:cs="맑은 고딕" w:hint="eastAsia"/>
          <w:lang w:eastAsia="ko-KR"/>
        </w:rPr>
        <w:t>추상호</w:t>
      </w:r>
      <w:r w:rsidRPr="00DF20EA">
        <w:rPr>
          <w:lang w:eastAsia="ko-KR"/>
        </w:rPr>
        <w:t>. 2020. '</w:t>
      </w:r>
      <w:r w:rsidRPr="00DF20EA">
        <w:rPr>
          <w:rFonts w:ascii="맑은 고딕" w:eastAsia="맑은 고딕" w:hAnsi="맑은 고딕" w:cs="맑은 고딕" w:hint="eastAsia"/>
          <w:lang w:eastAsia="ko-KR"/>
        </w:rPr>
        <w:t>심층신경망</w:t>
      </w:r>
      <w:r w:rsidRPr="00DF20EA">
        <w:rPr>
          <w:lang w:eastAsia="ko-KR"/>
        </w:rPr>
        <w:t xml:space="preserve"> </w:t>
      </w:r>
      <w:r w:rsidRPr="00DF20EA">
        <w:rPr>
          <w:rFonts w:ascii="맑은 고딕" w:eastAsia="맑은 고딕" w:hAnsi="맑은 고딕" w:cs="맑은 고딕" w:hint="eastAsia"/>
          <w:lang w:eastAsia="ko-KR"/>
        </w:rPr>
        <w:t>모형을</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이용자의</w:t>
      </w:r>
      <w:r w:rsidRPr="00DF20EA">
        <w:rPr>
          <w:lang w:eastAsia="ko-KR"/>
        </w:rPr>
        <w:t xml:space="preserve"> </w:t>
      </w:r>
      <w:r w:rsidRPr="00DF20EA">
        <w:rPr>
          <w:rFonts w:ascii="맑은 고딕" w:eastAsia="맑은 고딕" w:hAnsi="맑은 고딕" w:cs="맑은 고딕" w:hint="eastAsia"/>
          <w:lang w:eastAsia="ko-KR"/>
        </w:rPr>
        <w:t>환승시간</w:t>
      </w:r>
      <w:r w:rsidRPr="00DF20EA">
        <w:rPr>
          <w:lang w:eastAsia="ko-KR"/>
        </w:rPr>
        <w:t xml:space="preserve"> </w:t>
      </w:r>
      <w:r w:rsidRPr="00DF20EA">
        <w:rPr>
          <w:rFonts w:ascii="맑은 고딕" w:eastAsia="맑은 고딕" w:hAnsi="맑은 고딕" w:cs="맑은 고딕" w:hint="eastAsia"/>
          <w:lang w:eastAsia="ko-KR"/>
        </w:rPr>
        <w:t>추정에</w:t>
      </w:r>
      <w:r w:rsidRPr="00DF20EA">
        <w:rPr>
          <w:lang w:eastAsia="ko-KR"/>
        </w:rPr>
        <w:t xml:space="preserve"> </w:t>
      </w:r>
      <w:r w:rsidRPr="00DF20EA">
        <w:rPr>
          <w:rFonts w:ascii="맑은 고딕" w:eastAsia="맑은 고딕" w:hAnsi="맑은 고딕" w:cs="맑은 고딕" w:hint="eastAsia"/>
          <w:lang w:eastAsia="ko-KR"/>
        </w:rPr>
        <w:t>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w:t>
      </w:r>
      <w:r w:rsidRPr="00DF20EA">
        <w:rPr>
          <w:i/>
          <w:lang w:eastAsia="ko-KR"/>
        </w:rPr>
        <w:t>ITS</w:t>
      </w:r>
      <w:r w:rsidRPr="00DF20EA">
        <w:rPr>
          <w:rFonts w:ascii="맑은 고딕" w:eastAsia="맑은 고딕" w:hAnsi="맑은 고딕" w:cs="맑은 고딕" w:hint="eastAsia"/>
          <w:i/>
          <w:lang w:eastAsia="ko-KR"/>
        </w:rPr>
        <w:t>학회논문</w:t>
      </w:r>
      <w:r w:rsidRPr="00DF20EA">
        <w:rPr>
          <w:rFonts w:hint="eastAsia"/>
          <w:i/>
          <w:lang w:eastAsia="ko-KR"/>
        </w:rPr>
        <w:t>지</w:t>
      </w:r>
      <w:r w:rsidRPr="00DF20EA">
        <w:rPr>
          <w:lang w:eastAsia="ko-KR"/>
        </w:rPr>
        <w:t>, 19: 32-43.</w:t>
      </w:r>
    </w:p>
    <w:p w14:paraId="40704F43"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이상준</w:t>
      </w:r>
      <w:r w:rsidRPr="00DF20EA">
        <w:rPr>
          <w:lang w:eastAsia="ko-KR"/>
        </w:rPr>
        <w:t xml:space="preserve">, </w:t>
      </w:r>
      <w:r w:rsidRPr="00DF20EA">
        <w:rPr>
          <w:rFonts w:ascii="맑은 고딕" w:eastAsia="맑은 고딕" w:hAnsi="맑은 고딕" w:cs="맑은 고딕" w:hint="eastAsia"/>
          <w:lang w:eastAsia="ko-KR"/>
        </w:rPr>
        <w:t>신성일</w:t>
      </w:r>
      <w:r w:rsidRPr="00DF20EA">
        <w:rPr>
          <w:lang w:eastAsia="ko-KR"/>
        </w:rPr>
        <w:t xml:space="preserve">, </w:t>
      </w:r>
      <w:r w:rsidRPr="00DF20EA">
        <w:rPr>
          <w:rFonts w:ascii="맑은 고딕" w:eastAsia="맑은 고딕" w:hAnsi="맑은 고딕" w:cs="맑은 고딕" w:hint="eastAsia"/>
          <w:lang w:eastAsia="ko-KR"/>
        </w:rPr>
        <w:t>이성희</w:t>
      </w:r>
      <w:r w:rsidRPr="00DF20EA">
        <w:rPr>
          <w:lang w:eastAsia="ko-KR"/>
        </w:rPr>
        <w:t xml:space="preserve">, and </w:t>
      </w:r>
      <w:r w:rsidRPr="00DF20EA">
        <w:rPr>
          <w:rFonts w:ascii="맑은 고딕" w:eastAsia="맑은 고딕" w:hAnsi="맑은 고딕" w:cs="맑은 고딕" w:hint="eastAsia"/>
          <w:lang w:eastAsia="ko-KR"/>
        </w:rPr>
        <w:t>윤성진</w:t>
      </w:r>
      <w:r w:rsidRPr="00DF20EA">
        <w:rPr>
          <w:lang w:eastAsia="ko-KR"/>
        </w:rPr>
        <w:t>. 2021. '</w:t>
      </w:r>
      <w:r w:rsidRPr="00DF20EA">
        <w:rPr>
          <w:rFonts w:ascii="맑은 고딕" w:eastAsia="맑은 고딕" w:hAnsi="맑은 고딕" w:cs="맑은 고딕" w:hint="eastAsia"/>
          <w:lang w:eastAsia="ko-KR"/>
        </w:rPr>
        <w:t>승객</w:t>
      </w:r>
      <w:r w:rsidRPr="00DF20EA">
        <w:rPr>
          <w:lang w:eastAsia="ko-KR"/>
        </w:rPr>
        <w:t xml:space="preserve"> </w:t>
      </w:r>
      <w:r w:rsidRPr="00DF20EA">
        <w:rPr>
          <w:rFonts w:ascii="맑은 고딕" w:eastAsia="맑은 고딕" w:hAnsi="맑은 고딕" w:cs="맑은 고딕" w:hint="eastAsia"/>
          <w:lang w:eastAsia="ko-KR"/>
        </w:rPr>
        <w:t>승하차</w:t>
      </w:r>
      <w:r w:rsidRPr="00DF20EA">
        <w:rPr>
          <w:lang w:eastAsia="ko-KR"/>
        </w:rPr>
        <w:t xml:space="preserve"> </w:t>
      </w:r>
      <w:r w:rsidRPr="00DF20EA">
        <w:rPr>
          <w:rFonts w:ascii="맑은 고딕" w:eastAsia="맑은 고딕" w:hAnsi="맑은 고딕" w:cs="맑은 고딕" w:hint="eastAsia"/>
          <w:lang w:eastAsia="ko-KR"/>
        </w:rPr>
        <w:t>이동</w:t>
      </w:r>
      <w:r w:rsidRPr="00DF20EA">
        <w:rPr>
          <w:lang w:eastAsia="ko-KR"/>
        </w:rPr>
        <w:t xml:space="preserve"> </w:t>
      </w:r>
      <w:r w:rsidRPr="00DF20EA">
        <w:rPr>
          <w:rFonts w:ascii="맑은 고딕" w:eastAsia="맑은 고딕" w:hAnsi="맑은 고딕" w:cs="맑은 고딕" w:hint="eastAsia"/>
          <w:lang w:eastAsia="ko-KR"/>
        </w:rPr>
        <w:t>및</w:t>
      </w:r>
      <w:r w:rsidRPr="00DF20EA">
        <w:rPr>
          <w:lang w:eastAsia="ko-KR"/>
        </w:rPr>
        <w:t xml:space="preserve"> </w:t>
      </w:r>
      <w:r w:rsidRPr="00DF20EA">
        <w:rPr>
          <w:rFonts w:ascii="맑은 고딕" w:eastAsia="맑은 고딕" w:hAnsi="맑은 고딕" w:cs="맑은 고딕" w:hint="eastAsia"/>
          <w:lang w:eastAsia="ko-KR"/>
        </w:rPr>
        <w:t>대기행태를</w:t>
      </w:r>
      <w:r w:rsidRPr="00DF20EA">
        <w:rPr>
          <w:lang w:eastAsia="ko-KR"/>
        </w:rPr>
        <w:t xml:space="preserve"> </w:t>
      </w:r>
      <w:r w:rsidRPr="00DF20EA">
        <w:rPr>
          <w:rFonts w:ascii="맑은 고딕" w:eastAsia="맑은 고딕" w:hAnsi="맑은 고딕" w:cs="맑은 고딕" w:hint="eastAsia"/>
          <w:lang w:eastAsia="ko-KR"/>
        </w:rPr>
        <w:t>고려한</w:t>
      </w:r>
      <w:r w:rsidRPr="00DF20EA">
        <w:rPr>
          <w:lang w:eastAsia="ko-KR"/>
        </w:rPr>
        <w:t xml:space="preserve"> </w:t>
      </w:r>
      <w:r w:rsidRPr="00DF20EA">
        <w:rPr>
          <w:rFonts w:ascii="맑은 고딕" w:eastAsia="맑은 고딕" w:hAnsi="맑은 고딕" w:cs="맑은 고딕" w:hint="eastAsia"/>
          <w:lang w:eastAsia="ko-KR"/>
        </w:rPr>
        <w:t>도시철도</w:t>
      </w:r>
      <w:r w:rsidRPr="00DF20EA">
        <w:rPr>
          <w:lang w:eastAsia="ko-KR"/>
        </w:rPr>
        <w:t xml:space="preserve"> </w:t>
      </w:r>
      <w:r w:rsidRPr="00DF20EA">
        <w:rPr>
          <w:rFonts w:ascii="맑은 고딕" w:eastAsia="맑은 고딕" w:hAnsi="맑은 고딕" w:cs="맑은 고딕" w:hint="eastAsia"/>
          <w:lang w:eastAsia="ko-KR"/>
        </w:rPr>
        <w:t>승강장</w:t>
      </w:r>
      <w:r w:rsidRPr="00DF20EA">
        <w:rPr>
          <w:lang w:eastAsia="ko-KR"/>
        </w:rPr>
        <w:t xml:space="preserve"> </w:t>
      </w:r>
      <w:r w:rsidRPr="00DF20EA">
        <w:rPr>
          <w:rFonts w:ascii="맑은 고딕" w:eastAsia="맑은 고딕" w:hAnsi="맑은 고딕" w:cs="맑은 고딕" w:hint="eastAsia"/>
          <w:lang w:eastAsia="ko-KR"/>
        </w:rPr>
        <w:t>점유면적</w:t>
      </w:r>
      <w:r w:rsidRPr="00DF20EA">
        <w:rPr>
          <w:lang w:eastAsia="ko-KR"/>
        </w:rPr>
        <w:t xml:space="preserve"> </w:t>
      </w:r>
      <w:r w:rsidRPr="00DF20EA">
        <w:rPr>
          <w:rFonts w:ascii="맑은 고딕" w:eastAsia="맑은 고딕" w:hAnsi="맑은 고딕" w:cs="맑은 고딕" w:hint="eastAsia"/>
          <w:lang w:eastAsia="ko-KR"/>
        </w:rPr>
        <w:t>추정방안</w:t>
      </w:r>
      <w:r w:rsidRPr="00DF20EA">
        <w:rPr>
          <w:lang w:eastAsia="ko-KR"/>
        </w:rPr>
        <w:t xml:space="preserve">', </w:t>
      </w:r>
      <w:r w:rsidRPr="00DF20EA">
        <w:rPr>
          <w:rFonts w:hint="eastAsia"/>
          <w:i/>
          <w:lang w:eastAsia="ko-KR"/>
        </w:rPr>
        <w:t>대한교통학회지</w:t>
      </w:r>
      <w:r w:rsidRPr="00DF20EA">
        <w:rPr>
          <w:lang w:eastAsia="ko-KR"/>
        </w:rPr>
        <w:t>, 39: 721-35.</w:t>
      </w:r>
    </w:p>
    <w:p w14:paraId="75E2FFF8"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이상준</w:t>
      </w:r>
      <w:r w:rsidRPr="00DF20EA">
        <w:rPr>
          <w:lang w:eastAsia="ko-KR"/>
        </w:rPr>
        <w:t xml:space="preserve">, </w:t>
      </w:r>
      <w:r w:rsidRPr="00DF20EA">
        <w:rPr>
          <w:rFonts w:ascii="맑은 고딕" w:eastAsia="맑은 고딕" w:hAnsi="맑은 고딕" w:cs="맑은 고딕" w:hint="eastAsia"/>
          <w:lang w:eastAsia="ko-KR"/>
        </w:rPr>
        <w:t>신성일</w:t>
      </w:r>
      <w:r w:rsidRPr="00DF20EA">
        <w:rPr>
          <w:lang w:eastAsia="ko-KR"/>
        </w:rPr>
        <w:t>. 2020. '</w:t>
      </w:r>
      <w:r w:rsidRPr="00DF20EA">
        <w:rPr>
          <w:rFonts w:ascii="맑은 고딕" w:eastAsia="맑은 고딕" w:hAnsi="맑은 고딕" w:cs="맑은 고딕" w:hint="eastAsia"/>
          <w:lang w:eastAsia="ko-KR"/>
        </w:rPr>
        <w:t>교통카드</w:t>
      </w:r>
      <w:r w:rsidRPr="00DF20EA">
        <w:rPr>
          <w:lang w:eastAsia="ko-KR"/>
        </w:rPr>
        <w:t xml:space="preserve"> </w:t>
      </w:r>
      <w:r w:rsidRPr="00DF20EA">
        <w:rPr>
          <w:rFonts w:ascii="맑은 고딕" w:eastAsia="맑은 고딕" w:hAnsi="맑은 고딕" w:cs="맑은 고딕" w:hint="eastAsia"/>
          <w:lang w:eastAsia="ko-KR"/>
        </w:rPr>
        <w:t>자료를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개선</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 Early Bird </w:t>
      </w:r>
      <w:r w:rsidRPr="00DF20EA">
        <w:rPr>
          <w:rFonts w:ascii="맑은 고딕" w:eastAsia="맑은 고딕" w:hAnsi="맑은 고딕" w:cs="맑은 고딕" w:hint="eastAsia"/>
          <w:lang w:eastAsia="ko-KR"/>
        </w:rPr>
        <w:t>정책대안을</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한국</w:t>
      </w:r>
      <w:r w:rsidRPr="00DF20EA">
        <w:rPr>
          <w:i/>
          <w:lang w:eastAsia="ko-KR"/>
        </w:rPr>
        <w:t>IT</w:t>
      </w:r>
      <w:r w:rsidRPr="00DF20EA">
        <w:rPr>
          <w:rFonts w:ascii="맑은 고딕" w:eastAsia="맑은 고딕" w:hAnsi="맑은 고딕" w:cs="맑은 고딕" w:hint="eastAsia"/>
          <w:i/>
          <w:lang w:eastAsia="ko-KR"/>
        </w:rPr>
        <w:t>서비스학회</w:t>
      </w:r>
      <w:r w:rsidRPr="00DF20EA">
        <w:rPr>
          <w:rFonts w:hint="eastAsia"/>
          <w:i/>
          <w:lang w:eastAsia="ko-KR"/>
        </w:rPr>
        <w:t>지</w:t>
      </w:r>
      <w:r w:rsidRPr="00DF20EA">
        <w:rPr>
          <w:lang w:eastAsia="ko-KR"/>
        </w:rPr>
        <w:t>, 19: 125-38.</w:t>
      </w:r>
    </w:p>
    <w:p w14:paraId="35519A98"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이선하</w:t>
      </w:r>
      <w:r w:rsidRPr="00DF20EA">
        <w:rPr>
          <w:lang w:eastAsia="ko-KR"/>
        </w:rPr>
        <w:t xml:space="preserve">, </w:t>
      </w:r>
      <w:r w:rsidRPr="00DF20EA">
        <w:rPr>
          <w:rFonts w:ascii="맑은 고딕" w:eastAsia="맑은 고딕" w:hAnsi="맑은 고딕" w:cs="맑은 고딕" w:hint="eastAsia"/>
          <w:lang w:eastAsia="ko-KR"/>
        </w:rPr>
        <w:t>천춘근</w:t>
      </w:r>
      <w:r w:rsidRPr="00DF20EA">
        <w:rPr>
          <w:lang w:eastAsia="ko-KR"/>
        </w:rPr>
        <w:t xml:space="preserve">, </w:t>
      </w:r>
      <w:r w:rsidRPr="00DF20EA">
        <w:rPr>
          <w:rFonts w:ascii="맑은 고딕" w:eastAsia="맑은 고딕" w:hAnsi="맑은 고딕" w:cs="맑은 고딕" w:hint="eastAsia"/>
          <w:lang w:eastAsia="ko-KR"/>
        </w:rPr>
        <w:t>정병두</w:t>
      </w:r>
      <w:r w:rsidRPr="00DF20EA">
        <w:rPr>
          <w:lang w:eastAsia="ko-KR"/>
        </w:rPr>
        <w:t xml:space="preserve">, </w:t>
      </w:r>
      <w:r w:rsidRPr="00DF20EA">
        <w:rPr>
          <w:rFonts w:ascii="맑은 고딕" w:eastAsia="맑은 고딕" w:hAnsi="맑은 고딕" w:cs="맑은 고딕" w:hint="eastAsia"/>
          <w:lang w:eastAsia="ko-KR"/>
        </w:rPr>
        <w:t>유병영</w:t>
      </w:r>
      <w:r w:rsidRPr="00DF20EA">
        <w:rPr>
          <w:lang w:eastAsia="ko-KR"/>
        </w:rPr>
        <w:t xml:space="preserve">, and </w:t>
      </w:r>
      <w:r w:rsidRPr="00DF20EA">
        <w:rPr>
          <w:rFonts w:ascii="맑은 고딕" w:eastAsia="맑은 고딕" w:hAnsi="맑은 고딕" w:cs="맑은 고딕" w:hint="eastAsia"/>
          <w:lang w:eastAsia="ko-KR"/>
        </w:rPr>
        <w:t>김은지</w:t>
      </w:r>
      <w:r w:rsidRPr="00DF20EA">
        <w:rPr>
          <w:lang w:eastAsia="ko-KR"/>
        </w:rPr>
        <w:t>. 2015. '</w:t>
      </w:r>
      <w:r w:rsidRPr="00DF20EA">
        <w:rPr>
          <w:rFonts w:ascii="맑은 고딕" w:eastAsia="맑은 고딕" w:hAnsi="맑은 고딕" w:cs="맑은 고딕" w:hint="eastAsia"/>
          <w:lang w:eastAsia="ko-KR"/>
        </w:rPr>
        <w:t>철도</w:t>
      </w:r>
      <w:r w:rsidRPr="00DF20EA">
        <w:rPr>
          <w:lang w:eastAsia="ko-KR"/>
        </w:rPr>
        <w:t xml:space="preserve"> </w:t>
      </w:r>
      <w:r w:rsidRPr="00DF20EA">
        <w:rPr>
          <w:rFonts w:ascii="맑은 고딕" w:eastAsia="맑은 고딕" w:hAnsi="맑은 고딕" w:cs="맑은 고딕" w:hint="eastAsia"/>
          <w:lang w:eastAsia="ko-KR"/>
        </w:rPr>
        <w:t>이용객</w:t>
      </w:r>
      <w:r w:rsidRPr="00DF20EA">
        <w:rPr>
          <w:lang w:eastAsia="ko-KR"/>
        </w:rPr>
        <w:t xml:space="preserve"> </w:t>
      </w:r>
      <w:r w:rsidRPr="00DF20EA">
        <w:rPr>
          <w:rFonts w:ascii="맑은 고딕" w:eastAsia="맑은 고딕" w:hAnsi="맑은 고딕" w:cs="맑은 고딕" w:hint="eastAsia"/>
          <w:lang w:eastAsia="ko-KR"/>
        </w:rPr>
        <w:t>정보제공</w:t>
      </w:r>
      <w:r w:rsidRPr="00DF20EA">
        <w:rPr>
          <w:lang w:eastAsia="ko-KR"/>
        </w:rPr>
        <w:t xml:space="preserve"> </w:t>
      </w:r>
      <w:r w:rsidRPr="00DF20EA">
        <w:rPr>
          <w:rFonts w:ascii="맑은 고딕" w:eastAsia="맑은 고딕" w:hAnsi="맑은 고딕" w:cs="맑은 고딕" w:hint="eastAsia"/>
          <w:lang w:eastAsia="ko-KR"/>
        </w:rPr>
        <w:t>효과평가</w:t>
      </w:r>
      <w:r w:rsidRPr="00DF20EA">
        <w:rPr>
          <w:lang w:eastAsia="ko-KR"/>
        </w:rPr>
        <w:t xml:space="preserve"> </w:t>
      </w:r>
      <w:r w:rsidRPr="00DF20EA">
        <w:rPr>
          <w:rFonts w:ascii="맑은 고딕" w:eastAsia="맑은 고딕" w:hAnsi="맑은 고딕" w:cs="맑은 고딕" w:hint="eastAsia"/>
          <w:lang w:eastAsia="ko-KR"/>
        </w:rPr>
        <w:t>방법론</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ascii="맑은 고딕" w:eastAsia="맑은 고딕" w:hAnsi="맑은 고딕" w:cs="맑은 고딕" w:hint="eastAsia"/>
          <w:lang w:eastAsia="ko-KR"/>
        </w:rPr>
        <w:t>승강장의</w:t>
      </w:r>
      <w:r w:rsidRPr="00DF20EA">
        <w:rPr>
          <w:lang w:eastAsia="ko-KR"/>
        </w:rPr>
        <w:t xml:space="preserve"> </w:t>
      </w:r>
      <w:r w:rsidRPr="00DF20EA">
        <w:rPr>
          <w:rFonts w:ascii="맑은 고딕" w:eastAsia="맑은 고딕" w:hAnsi="맑은 고딕" w:cs="맑은 고딕" w:hint="eastAsia"/>
          <w:lang w:eastAsia="ko-KR"/>
        </w:rPr>
        <w:t>혼잡상황을</w:t>
      </w:r>
      <w:r w:rsidRPr="00DF20EA">
        <w:rPr>
          <w:lang w:eastAsia="ko-KR"/>
        </w:rPr>
        <w:t xml:space="preserve"> </w:t>
      </w:r>
      <w:r w:rsidRPr="00DF20EA">
        <w:rPr>
          <w:rFonts w:ascii="맑은 고딕" w:eastAsia="맑은 고딕" w:hAnsi="맑은 고딕" w:cs="맑은 고딕" w:hint="eastAsia"/>
          <w:lang w:eastAsia="ko-KR"/>
        </w:rPr>
        <w:t>고려한</w:t>
      </w:r>
      <w:r w:rsidRPr="00DF20EA">
        <w:rPr>
          <w:lang w:eastAsia="ko-KR"/>
        </w:rPr>
        <w:t xml:space="preserve"> Gate Metering </w:t>
      </w:r>
      <w:r w:rsidRPr="00DF20EA">
        <w:rPr>
          <w:rFonts w:ascii="맑은 고딕" w:eastAsia="맑은 고딕" w:hAnsi="맑은 고딕" w:cs="맑은 고딕" w:hint="eastAsia"/>
          <w:lang w:eastAsia="ko-KR"/>
        </w:rPr>
        <w:t>사례</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ascii="맑은 고딕" w:eastAsia="맑은 고딕" w:hAnsi="맑은 고딕" w:cs="맑은 고딕" w:hint="eastAsia"/>
          <w:lang w:eastAsia="ko-KR"/>
        </w:rPr>
        <w:t>중심으로</w:t>
      </w:r>
      <w:r w:rsidRPr="00DF20EA">
        <w:rPr>
          <w:lang w:eastAsia="ko-KR"/>
        </w:rPr>
        <w:t xml:space="preserve">', </w:t>
      </w:r>
      <w:r w:rsidRPr="00DF20EA">
        <w:rPr>
          <w:rFonts w:hint="eastAsia"/>
          <w:i/>
          <w:lang w:eastAsia="ko-KR"/>
        </w:rPr>
        <w:t>한국</w:t>
      </w:r>
      <w:r w:rsidRPr="00DF20EA">
        <w:rPr>
          <w:i/>
          <w:lang w:eastAsia="ko-KR"/>
        </w:rPr>
        <w:t>ITS</w:t>
      </w:r>
      <w:r w:rsidRPr="00DF20EA">
        <w:rPr>
          <w:rFonts w:ascii="맑은 고딕" w:eastAsia="맑은 고딕" w:hAnsi="맑은 고딕" w:cs="맑은 고딕" w:hint="eastAsia"/>
          <w:i/>
          <w:lang w:eastAsia="ko-KR"/>
        </w:rPr>
        <w:t>학회</w:t>
      </w:r>
      <w:r w:rsidRPr="00DF20EA">
        <w:rPr>
          <w:i/>
          <w:lang w:eastAsia="ko-KR"/>
        </w:rPr>
        <w:t xml:space="preserve"> </w:t>
      </w:r>
      <w:r w:rsidRPr="00DF20EA">
        <w:rPr>
          <w:rFonts w:ascii="맑은 고딕" w:eastAsia="맑은 고딕" w:hAnsi="맑은 고딕" w:cs="맑은 고딕" w:hint="eastAsia"/>
          <w:i/>
          <w:lang w:eastAsia="ko-KR"/>
        </w:rPr>
        <w:t>논문</w:t>
      </w:r>
      <w:r w:rsidRPr="00DF20EA">
        <w:rPr>
          <w:rFonts w:hint="eastAsia"/>
          <w:i/>
          <w:lang w:eastAsia="ko-KR"/>
        </w:rPr>
        <w:t>지</w:t>
      </w:r>
      <w:r w:rsidRPr="00DF20EA">
        <w:rPr>
          <w:lang w:eastAsia="ko-KR"/>
        </w:rPr>
        <w:t>, 14: 50-62.</w:t>
      </w:r>
    </w:p>
    <w:p w14:paraId="4101FE3D"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이정훈</w:t>
      </w:r>
      <w:r w:rsidRPr="00DF20EA">
        <w:rPr>
          <w:lang w:eastAsia="ko-KR"/>
        </w:rPr>
        <w:t xml:space="preserve">, and </w:t>
      </w:r>
      <w:r w:rsidRPr="00DF20EA">
        <w:rPr>
          <w:rFonts w:ascii="맑은 고딕" w:eastAsia="맑은 고딕" w:hAnsi="맑은 고딕" w:cs="맑은 고딕" w:hint="eastAsia"/>
          <w:lang w:eastAsia="ko-KR"/>
        </w:rPr>
        <w:t>정헌영</w:t>
      </w:r>
      <w:r w:rsidRPr="00DF20EA">
        <w:rPr>
          <w:lang w:eastAsia="ko-KR"/>
        </w:rPr>
        <w:t>. 2018. '</w:t>
      </w:r>
      <w:r w:rsidRPr="00DF20EA">
        <w:rPr>
          <w:rFonts w:ascii="맑은 고딕" w:eastAsia="맑은 고딕" w:hAnsi="맑은 고딕" w:cs="맑은 고딕" w:hint="eastAsia"/>
          <w:lang w:eastAsia="ko-KR"/>
        </w:rPr>
        <w:t>분위</w:t>
      </w:r>
      <w:r w:rsidRPr="00DF20EA">
        <w:rPr>
          <w:lang w:eastAsia="ko-KR"/>
        </w:rPr>
        <w:t xml:space="preserve"> </w:t>
      </w:r>
      <w:r w:rsidRPr="00DF20EA">
        <w:rPr>
          <w:rFonts w:ascii="맑은 고딕" w:eastAsia="맑은 고딕" w:hAnsi="맑은 고딕" w:cs="맑은 고딕" w:hint="eastAsia"/>
          <w:lang w:eastAsia="ko-KR"/>
        </w:rPr>
        <w:t>회귀를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기상조건이</w:t>
      </w:r>
      <w:r w:rsidRPr="00DF20EA">
        <w:rPr>
          <w:lang w:eastAsia="ko-KR"/>
        </w:rPr>
        <w:t xml:space="preserve"> </w:t>
      </w:r>
      <w:r w:rsidRPr="00DF20EA">
        <w:rPr>
          <w:rFonts w:ascii="맑은 고딕" w:eastAsia="맑은 고딕" w:hAnsi="맑은 고딕" w:cs="맑은 고딕" w:hint="eastAsia"/>
          <w:lang w:eastAsia="ko-KR"/>
        </w:rPr>
        <w:t>대중교통</w:t>
      </w:r>
      <w:r w:rsidRPr="00DF20EA">
        <w:rPr>
          <w:lang w:eastAsia="ko-KR"/>
        </w:rPr>
        <w:t xml:space="preserve"> </w:t>
      </w:r>
      <w:r w:rsidRPr="00DF20EA">
        <w:rPr>
          <w:rFonts w:ascii="맑은 고딕" w:eastAsia="맑은 고딕" w:hAnsi="맑은 고딕" w:cs="맑은 고딕" w:hint="eastAsia"/>
          <w:lang w:eastAsia="ko-KR"/>
        </w:rPr>
        <w:t>수단별</w:t>
      </w:r>
      <w:r w:rsidRPr="00DF20EA">
        <w:rPr>
          <w:lang w:eastAsia="ko-KR"/>
        </w:rPr>
        <w:t xml:space="preserve"> </w:t>
      </w:r>
      <w:r w:rsidRPr="00DF20EA">
        <w:rPr>
          <w:rFonts w:ascii="맑은 고딕" w:eastAsia="맑은 고딕" w:hAnsi="맑은 고딕" w:cs="맑은 고딕" w:hint="eastAsia"/>
          <w:lang w:eastAsia="ko-KR"/>
        </w:rPr>
        <w:t>통행량에미치는</w:t>
      </w:r>
      <w:r w:rsidRPr="00DF20EA">
        <w:rPr>
          <w:lang w:eastAsia="ko-KR"/>
        </w:rPr>
        <w:t xml:space="preserve"> </w:t>
      </w:r>
      <w:r w:rsidRPr="00DF20EA">
        <w:rPr>
          <w:rFonts w:ascii="맑은 고딕" w:eastAsia="맑은 고딕" w:hAnsi="맑은 고딕" w:cs="맑은 고딕" w:hint="eastAsia"/>
          <w:lang w:eastAsia="ko-KR"/>
        </w:rPr>
        <w:t>영향에</w:t>
      </w:r>
      <w:r w:rsidRPr="00DF20EA">
        <w:rPr>
          <w:lang w:eastAsia="ko-KR"/>
        </w:rPr>
        <w:t xml:space="preserve"> </w:t>
      </w:r>
      <w:r w:rsidRPr="00DF20EA">
        <w:rPr>
          <w:rFonts w:ascii="맑은 고딕" w:eastAsia="맑은 고딕" w:hAnsi="맑은 고딕" w:cs="맑은 고딕" w:hint="eastAsia"/>
          <w:lang w:eastAsia="ko-KR"/>
        </w:rPr>
        <w:t>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국토계획</w:t>
      </w:r>
      <w:r w:rsidRPr="00DF20EA">
        <w:rPr>
          <w:lang w:eastAsia="ko-KR"/>
        </w:rPr>
        <w:t>, 53: 95-106.</w:t>
      </w:r>
    </w:p>
    <w:p w14:paraId="72012B85"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이호</w:t>
      </w:r>
      <w:r w:rsidRPr="00DF20EA">
        <w:rPr>
          <w:lang w:eastAsia="ko-KR"/>
        </w:rPr>
        <w:t xml:space="preserve">, and </w:t>
      </w:r>
      <w:r w:rsidRPr="00DF20EA">
        <w:rPr>
          <w:rFonts w:ascii="맑은 고딕" w:eastAsia="맑은 고딕" w:hAnsi="맑은 고딕" w:cs="맑은 고딕" w:hint="eastAsia"/>
          <w:lang w:eastAsia="ko-KR"/>
        </w:rPr>
        <w:t>최진경</w:t>
      </w:r>
      <w:r w:rsidRPr="00DF20EA">
        <w:rPr>
          <w:lang w:eastAsia="ko-KR"/>
        </w:rPr>
        <w:t>. 2015. '</w:t>
      </w:r>
      <w:r w:rsidRPr="00DF20EA">
        <w:rPr>
          <w:rFonts w:ascii="맑은 고딕" w:eastAsia="맑은 고딕" w:hAnsi="맑은 고딕" w:cs="맑은 고딕" w:hint="eastAsia"/>
          <w:lang w:eastAsia="ko-KR"/>
        </w:rPr>
        <w:t>대중교통카드</w:t>
      </w:r>
      <w:r w:rsidRPr="00DF20EA">
        <w:rPr>
          <w:lang w:eastAsia="ko-KR"/>
        </w:rPr>
        <w:t xml:space="preserve"> </w:t>
      </w:r>
      <w:r w:rsidRPr="00DF20EA">
        <w:rPr>
          <w:rFonts w:ascii="맑은 고딕" w:eastAsia="맑은 고딕" w:hAnsi="맑은 고딕" w:cs="맑은 고딕" w:hint="eastAsia"/>
          <w:lang w:eastAsia="ko-KR"/>
        </w:rPr>
        <w:t>자료를</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도시철도</w:t>
      </w:r>
      <w:r w:rsidRPr="00DF20EA">
        <w:rPr>
          <w:lang w:eastAsia="ko-KR"/>
        </w:rPr>
        <w:t xml:space="preserve"> </w:t>
      </w:r>
      <w:r w:rsidRPr="00DF20EA">
        <w:rPr>
          <w:rFonts w:ascii="맑은 고딕" w:eastAsia="맑은 고딕" w:hAnsi="맑은 고딕" w:cs="맑은 고딕" w:hint="eastAsia"/>
          <w:lang w:eastAsia="ko-KR"/>
        </w:rPr>
        <w:t>승강장</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추정</w:t>
      </w:r>
      <w:r w:rsidRPr="00DF20EA">
        <w:rPr>
          <w:lang w:eastAsia="ko-KR"/>
        </w:rPr>
        <w:t xml:space="preserve"> </w:t>
      </w:r>
      <w:r w:rsidRPr="00DF20EA">
        <w:rPr>
          <w:rFonts w:ascii="맑은 고딕" w:eastAsia="맑은 고딕" w:hAnsi="맑은 고딕" w:cs="맑은 고딕" w:hint="eastAsia"/>
          <w:lang w:eastAsia="ko-KR"/>
        </w:rPr>
        <w:t>알고리즘</w:t>
      </w:r>
      <w:r w:rsidRPr="00DF20EA">
        <w:rPr>
          <w:lang w:eastAsia="ko-KR"/>
        </w:rPr>
        <w:t xml:space="preserve"> </w:t>
      </w:r>
      <w:r w:rsidRPr="00DF20EA">
        <w:rPr>
          <w:rFonts w:ascii="맑은 고딕" w:eastAsia="맑은 고딕" w:hAnsi="맑은 고딕" w:cs="맑은 고딕" w:hint="eastAsia"/>
          <w:lang w:eastAsia="ko-KR"/>
        </w:rPr>
        <w:t>개발</w:t>
      </w:r>
      <w:r w:rsidRPr="00DF20EA">
        <w:rPr>
          <w:lang w:eastAsia="ko-KR"/>
        </w:rPr>
        <w:t xml:space="preserve">', </w:t>
      </w:r>
      <w:r w:rsidRPr="00DF20EA">
        <w:rPr>
          <w:rFonts w:hint="eastAsia"/>
          <w:i/>
          <w:lang w:eastAsia="ko-KR"/>
        </w:rPr>
        <w:t>한국철도학회논문집</w:t>
      </w:r>
      <w:r w:rsidRPr="00DF20EA">
        <w:rPr>
          <w:lang w:eastAsia="ko-KR"/>
        </w:rPr>
        <w:t>, 18: 270-77.</w:t>
      </w:r>
    </w:p>
    <w:p w14:paraId="03754742"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장진영</w:t>
      </w:r>
      <w:r w:rsidRPr="00DF20EA">
        <w:rPr>
          <w:lang w:eastAsia="ko-KR"/>
        </w:rPr>
        <w:t xml:space="preserve">, </w:t>
      </w:r>
      <w:r w:rsidRPr="00DF20EA">
        <w:rPr>
          <w:rFonts w:ascii="맑은 고딕" w:eastAsia="맑은 고딕" w:hAnsi="맑은 고딕" w:cs="맑은 고딕" w:hint="eastAsia"/>
          <w:lang w:eastAsia="ko-KR"/>
        </w:rPr>
        <w:t>김채원</w:t>
      </w:r>
      <w:r w:rsidRPr="00DF20EA">
        <w:rPr>
          <w:lang w:eastAsia="ko-KR"/>
        </w:rPr>
        <w:t xml:space="preserve">, and </w:t>
      </w:r>
      <w:r w:rsidRPr="00DF20EA">
        <w:rPr>
          <w:rFonts w:ascii="맑은 고딕" w:eastAsia="맑은 고딕" w:hAnsi="맑은 고딕" w:cs="맑은 고딕" w:hint="eastAsia"/>
          <w:lang w:eastAsia="ko-KR"/>
        </w:rPr>
        <w:t>박민서</w:t>
      </w:r>
      <w:r w:rsidRPr="00DF20EA">
        <w:rPr>
          <w:lang w:eastAsia="ko-KR"/>
        </w:rPr>
        <w:t>. 2023. '</w:t>
      </w:r>
      <w:r w:rsidRPr="00DF20EA">
        <w:rPr>
          <w:rFonts w:ascii="맑은 고딕" w:eastAsia="맑은 고딕" w:hAnsi="맑은 고딕" w:cs="맑은 고딕" w:hint="eastAsia"/>
          <w:lang w:eastAsia="ko-KR"/>
        </w:rPr>
        <w:t>머신러닝</w:t>
      </w:r>
      <w:r w:rsidRPr="00DF20EA">
        <w:rPr>
          <w:lang w:eastAsia="ko-KR"/>
        </w:rPr>
        <w:t xml:space="preserve"> </w:t>
      </w:r>
      <w:r w:rsidRPr="00DF20EA">
        <w:rPr>
          <w:rFonts w:ascii="맑은 고딕" w:eastAsia="맑은 고딕" w:hAnsi="맑은 고딕" w:cs="맑은 고딕" w:hint="eastAsia"/>
          <w:lang w:eastAsia="ko-KR"/>
        </w:rPr>
        <w:t>기반</w:t>
      </w:r>
      <w:r w:rsidRPr="00DF20EA">
        <w:rPr>
          <w:lang w:eastAsia="ko-KR"/>
        </w:rPr>
        <w:t xml:space="preserve"> 2</w:t>
      </w:r>
      <w:r w:rsidRPr="00DF20EA">
        <w:rPr>
          <w:rFonts w:ascii="맑은 고딕" w:eastAsia="맑은 고딕" w:hAnsi="맑은 고딕" w:cs="맑은 고딕" w:hint="eastAsia"/>
          <w:lang w:eastAsia="ko-KR"/>
        </w:rPr>
        <w:t>호선</w:t>
      </w:r>
      <w:r w:rsidRPr="00DF20EA">
        <w:rPr>
          <w:lang w:eastAsia="ko-KR"/>
        </w:rPr>
        <w:t xml:space="preserve"> </w:t>
      </w:r>
      <w:r w:rsidRPr="00DF20EA">
        <w:rPr>
          <w:rFonts w:ascii="맑은 고딕" w:eastAsia="맑은 고딕" w:hAnsi="맑은 고딕" w:cs="맑은 고딕" w:hint="eastAsia"/>
          <w:lang w:eastAsia="ko-KR"/>
        </w:rPr>
        <w:t>출퇴근</w:t>
      </w:r>
      <w:r w:rsidRPr="00DF20EA">
        <w:rPr>
          <w:lang w:eastAsia="ko-KR"/>
        </w:rPr>
        <w:t xml:space="preserve"> </w:t>
      </w:r>
      <w:r w:rsidRPr="00DF20EA">
        <w:rPr>
          <w:rFonts w:ascii="맑은 고딕" w:eastAsia="맑은 고딕" w:hAnsi="맑은 고딕" w:cs="맑은 고딕" w:hint="eastAsia"/>
          <w:lang w:eastAsia="ko-KR"/>
        </w:rPr>
        <w:t>시간대</w:t>
      </w:r>
      <w:r w:rsidRPr="00DF20EA">
        <w:rPr>
          <w:lang w:eastAsia="ko-KR"/>
        </w:rPr>
        <w:t xml:space="preserve"> </w:t>
      </w:r>
      <w:r w:rsidRPr="00DF20EA">
        <w:rPr>
          <w:rFonts w:ascii="맑은 고딕" w:eastAsia="맑은 고딕" w:hAnsi="맑은 고딕" w:cs="맑은 고딕" w:hint="eastAsia"/>
          <w:lang w:eastAsia="ko-KR"/>
        </w:rPr>
        <w:t>지하철</w:t>
      </w:r>
      <w:r w:rsidRPr="00DF20EA">
        <w:rPr>
          <w:lang w:eastAsia="ko-KR"/>
        </w:rPr>
        <w:t xml:space="preserve"> </w:t>
      </w:r>
      <w:r w:rsidRPr="00DF20EA">
        <w:rPr>
          <w:rFonts w:ascii="맑은 고딕" w:eastAsia="맑은 고딕" w:hAnsi="맑은 고딕" w:cs="맑은 고딕" w:hint="eastAsia"/>
          <w:lang w:eastAsia="ko-KR"/>
        </w:rPr>
        <w:t>역사</w:t>
      </w:r>
      <w:r w:rsidRPr="00DF20EA">
        <w:rPr>
          <w:lang w:eastAsia="ko-KR"/>
        </w:rPr>
        <w:t xml:space="preserve"> </w:t>
      </w:r>
      <w:r w:rsidRPr="00DF20EA">
        <w:rPr>
          <w:rFonts w:ascii="맑은 고딕" w:eastAsia="맑은 고딕" w:hAnsi="맑은 고딕" w:cs="맑은 고딕" w:hint="eastAsia"/>
          <w:lang w:eastAsia="ko-KR"/>
        </w:rPr>
        <w:t>내</w:t>
      </w:r>
      <w:r w:rsidRPr="00DF20EA">
        <w:rPr>
          <w:lang w:eastAsia="ko-KR"/>
        </w:rPr>
        <w:t xml:space="preserve"> </w:t>
      </w:r>
      <w:r w:rsidRPr="00DF20EA">
        <w:rPr>
          <w:rFonts w:ascii="맑은 고딕" w:eastAsia="맑은 고딕" w:hAnsi="맑은 고딕" w:cs="맑은 고딕" w:hint="eastAsia"/>
          <w:lang w:eastAsia="ko-KR"/>
        </w:rPr>
        <w:t>혼잡도</w:t>
      </w:r>
      <w:r w:rsidRPr="00DF20EA">
        <w:rPr>
          <w:lang w:eastAsia="ko-KR"/>
        </w:rPr>
        <w:t xml:space="preserve"> </w:t>
      </w:r>
      <w:r w:rsidRPr="00DF20EA">
        <w:rPr>
          <w:rFonts w:ascii="맑은 고딕" w:eastAsia="맑은 고딕" w:hAnsi="맑은 고딕" w:cs="맑은 고딕" w:hint="eastAsia"/>
          <w:lang w:eastAsia="ko-KR"/>
        </w:rPr>
        <w:t>예측</w:t>
      </w:r>
      <w:r w:rsidRPr="00DF20EA">
        <w:rPr>
          <w:lang w:eastAsia="ko-KR"/>
        </w:rPr>
        <w:t xml:space="preserve">', </w:t>
      </w:r>
      <w:r w:rsidRPr="00DF20EA">
        <w:rPr>
          <w:rFonts w:hint="eastAsia"/>
          <w:i/>
          <w:lang w:eastAsia="ko-KR"/>
        </w:rPr>
        <w:t>문화기술의</w:t>
      </w:r>
      <w:r w:rsidRPr="00DF20EA">
        <w:rPr>
          <w:i/>
          <w:lang w:eastAsia="ko-KR"/>
        </w:rPr>
        <w:t xml:space="preserve"> </w:t>
      </w:r>
      <w:r w:rsidRPr="00DF20EA">
        <w:rPr>
          <w:rFonts w:ascii="맑은 고딕" w:eastAsia="맑은 고딕" w:hAnsi="맑은 고딕" w:cs="맑은 고딕" w:hint="eastAsia"/>
          <w:i/>
          <w:lang w:eastAsia="ko-KR"/>
        </w:rPr>
        <w:t>융</w:t>
      </w:r>
      <w:r w:rsidRPr="00DF20EA">
        <w:rPr>
          <w:rFonts w:hint="eastAsia"/>
          <w:i/>
          <w:lang w:eastAsia="ko-KR"/>
        </w:rPr>
        <w:t>합</w:t>
      </w:r>
      <w:r w:rsidRPr="00DF20EA">
        <w:rPr>
          <w:lang w:eastAsia="ko-KR"/>
        </w:rPr>
        <w:t>, 9: 145-50.</w:t>
      </w:r>
    </w:p>
    <w:p w14:paraId="109A8D13" w14:textId="77777777" w:rsidR="00DF20EA" w:rsidRPr="00DF20EA" w:rsidRDefault="00DF20EA" w:rsidP="00DF20EA">
      <w:pPr>
        <w:pStyle w:val="EndNoteBibliography"/>
        <w:ind w:left="720" w:hanging="720"/>
        <w:rPr>
          <w:lang w:eastAsia="ko-KR"/>
        </w:rPr>
      </w:pPr>
      <w:r w:rsidRPr="00DF20EA">
        <w:rPr>
          <w:rFonts w:ascii="맑은 고딕" w:eastAsia="맑은 고딕" w:hAnsi="맑은 고딕" w:cs="맑은 고딕" w:hint="eastAsia"/>
          <w:lang w:eastAsia="ko-KR"/>
        </w:rPr>
        <w:t>천예은</w:t>
      </w:r>
      <w:r w:rsidRPr="00DF20EA">
        <w:rPr>
          <w:lang w:eastAsia="ko-KR"/>
        </w:rPr>
        <w:t xml:space="preserve">, </w:t>
      </w:r>
      <w:r w:rsidRPr="00DF20EA">
        <w:rPr>
          <w:rFonts w:ascii="맑은 고딕" w:eastAsia="맑은 고딕" w:hAnsi="맑은 고딕" w:cs="맑은 고딕" w:hint="eastAsia"/>
          <w:lang w:eastAsia="ko-KR"/>
        </w:rPr>
        <w:t>김세빈</w:t>
      </w:r>
      <w:r w:rsidRPr="00DF20EA">
        <w:rPr>
          <w:lang w:eastAsia="ko-KR"/>
        </w:rPr>
        <w:t xml:space="preserve">, </w:t>
      </w:r>
      <w:r w:rsidRPr="00DF20EA">
        <w:rPr>
          <w:rFonts w:ascii="맑은 고딕" w:eastAsia="맑은 고딕" w:hAnsi="맑은 고딕" w:cs="맑은 고딕" w:hint="eastAsia"/>
          <w:lang w:eastAsia="ko-KR"/>
        </w:rPr>
        <w:t>이자윤</w:t>
      </w:r>
      <w:r w:rsidRPr="00DF20EA">
        <w:rPr>
          <w:lang w:eastAsia="ko-KR"/>
        </w:rPr>
        <w:t xml:space="preserve">, and </w:t>
      </w:r>
      <w:r w:rsidRPr="00DF20EA">
        <w:rPr>
          <w:rFonts w:ascii="맑은 고딕" w:eastAsia="맑은 고딕" w:hAnsi="맑은 고딕" w:cs="맑은 고딕" w:hint="eastAsia"/>
          <w:lang w:eastAsia="ko-KR"/>
        </w:rPr>
        <w:t>우지환</w:t>
      </w:r>
      <w:r w:rsidRPr="00DF20EA">
        <w:rPr>
          <w:lang w:eastAsia="ko-KR"/>
        </w:rPr>
        <w:t>. 2021. '</w:t>
      </w:r>
      <w:r w:rsidRPr="00DF20EA">
        <w:rPr>
          <w:rFonts w:ascii="맑은 고딕" w:eastAsia="맑은 고딕" w:hAnsi="맑은 고딕" w:cs="맑은 고딕" w:hint="eastAsia"/>
          <w:lang w:eastAsia="ko-KR"/>
        </w:rPr>
        <w:t>설명</w:t>
      </w:r>
      <w:r w:rsidRPr="00DF20EA">
        <w:rPr>
          <w:lang w:eastAsia="ko-KR"/>
        </w:rPr>
        <w:t xml:space="preserve"> </w:t>
      </w:r>
      <w:r w:rsidRPr="00DF20EA">
        <w:rPr>
          <w:rFonts w:ascii="맑은 고딕" w:eastAsia="맑은 고딕" w:hAnsi="맑은 고딕" w:cs="맑은 고딕" w:hint="eastAsia"/>
          <w:lang w:eastAsia="ko-KR"/>
        </w:rPr>
        <w:t>가능한</w:t>
      </w:r>
      <w:r w:rsidRPr="00DF20EA">
        <w:rPr>
          <w:lang w:eastAsia="ko-KR"/>
        </w:rPr>
        <w:t xml:space="preserve"> AI </w:t>
      </w:r>
      <w:r w:rsidRPr="00DF20EA">
        <w:rPr>
          <w:rFonts w:ascii="맑은 고딕" w:eastAsia="맑은 고딕" w:hAnsi="맑은 고딕" w:cs="맑은 고딕" w:hint="eastAsia"/>
          <w:lang w:eastAsia="ko-KR"/>
        </w:rPr>
        <w:t>기술을</w:t>
      </w:r>
      <w:r w:rsidRPr="00DF20EA">
        <w:rPr>
          <w:lang w:eastAsia="ko-KR"/>
        </w:rPr>
        <w:t xml:space="preserve"> </w:t>
      </w:r>
      <w:r w:rsidRPr="00DF20EA">
        <w:rPr>
          <w:rFonts w:ascii="맑은 고딕" w:eastAsia="맑은 고딕" w:hAnsi="맑은 고딕" w:cs="맑은 고딕" w:hint="eastAsia"/>
          <w:lang w:eastAsia="ko-KR"/>
        </w:rPr>
        <w:t>활용한</w:t>
      </w:r>
      <w:r w:rsidRPr="00DF20EA">
        <w:rPr>
          <w:lang w:eastAsia="ko-KR"/>
        </w:rPr>
        <w:t xml:space="preserve"> </w:t>
      </w:r>
      <w:r w:rsidRPr="00DF20EA">
        <w:rPr>
          <w:rFonts w:ascii="맑은 고딕" w:eastAsia="맑은 고딕" w:hAnsi="맑은 고딕" w:cs="맑은 고딕" w:hint="eastAsia"/>
          <w:lang w:eastAsia="ko-KR"/>
        </w:rPr>
        <w:t>신용평가</w:t>
      </w:r>
      <w:r w:rsidRPr="00DF20EA">
        <w:rPr>
          <w:lang w:eastAsia="ko-KR"/>
        </w:rPr>
        <w:t xml:space="preserve"> </w:t>
      </w:r>
      <w:r w:rsidRPr="00DF20EA">
        <w:rPr>
          <w:rFonts w:ascii="맑은 고딕" w:eastAsia="맑은 고딕" w:hAnsi="맑은 고딕" w:cs="맑은 고딕" w:hint="eastAsia"/>
          <w:lang w:eastAsia="ko-KR"/>
        </w:rPr>
        <w:t>모형에</w:t>
      </w:r>
      <w:r w:rsidRPr="00DF20EA">
        <w:rPr>
          <w:lang w:eastAsia="ko-KR"/>
        </w:rPr>
        <w:t xml:space="preserve"> </w:t>
      </w:r>
      <w:r w:rsidRPr="00DF20EA">
        <w:rPr>
          <w:rFonts w:ascii="맑은 고딕" w:eastAsia="맑은 고딕" w:hAnsi="맑은 고딕" w:cs="맑은 고딕" w:hint="eastAsia"/>
          <w:lang w:eastAsia="ko-KR"/>
        </w:rPr>
        <w:t>대한</w:t>
      </w:r>
      <w:r w:rsidRPr="00DF20EA">
        <w:rPr>
          <w:lang w:eastAsia="ko-KR"/>
        </w:rPr>
        <w:t xml:space="preserve"> </w:t>
      </w:r>
      <w:r w:rsidRPr="00DF20EA">
        <w:rPr>
          <w:rFonts w:ascii="맑은 고딕" w:eastAsia="맑은 고딕" w:hAnsi="맑은 고딕" w:cs="맑은 고딕" w:hint="eastAsia"/>
          <w:lang w:eastAsia="ko-KR"/>
        </w:rPr>
        <w:t>연구</w:t>
      </w:r>
      <w:r w:rsidRPr="00DF20EA">
        <w:rPr>
          <w:lang w:eastAsia="ko-KR"/>
        </w:rPr>
        <w:t xml:space="preserve">', </w:t>
      </w:r>
      <w:r w:rsidRPr="00DF20EA">
        <w:rPr>
          <w:rFonts w:hint="eastAsia"/>
          <w:i/>
          <w:lang w:eastAsia="ko-KR"/>
        </w:rPr>
        <w:t>한국데이터정보과학회지</w:t>
      </w:r>
      <w:r w:rsidRPr="00DF20EA">
        <w:rPr>
          <w:lang w:eastAsia="ko-KR"/>
        </w:rPr>
        <w:t>, 32: 283-95.</w:t>
      </w:r>
    </w:p>
    <w:p w14:paraId="34B4B3D7" w14:textId="7C317676" w:rsidR="00631F3E" w:rsidRDefault="002A4F36">
      <w:r w:rsidRPr="0059544A">
        <w:rPr>
          <w:color w:val="FF0000"/>
        </w:rPr>
        <w:fldChar w:fldCharType="end"/>
      </w:r>
    </w:p>
    <w:sectPr w:rsidR="00631F3E"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6-02T00:36:00Z" w:initials="K">
    <w:p w14:paraId="6EB6AEB5" w14:textId="047870BE" w:rsidR="008730DB" w:rsidRDefault="008730DB">
      <w:pPr>
        <w:pStyle w:val="af"/>
        <w:rPr>
          <w:lang w:eastAsia="ko-KR"/>
        </w:rPr>
      </w:pPr>
      <w:r>
        <w:rPr>
          <w:rStyle w:val="ae"/>
        </w:rPr>
        <w:annotationRef/>
      </w:r>
      <w:r>
        <w:rPr>
          <w:rFonts w:ascii="맑은 고딕" w:eastAsia="맑은 고딕" w:hAnsi="맑은 고딕" w:cs="맑은 고딕" w:hint="eastAsia"/>
          <w:lang w:eastAsia="ko-KR"/>
        </w:rPr>
        <w:t xml:space="preserve">환율 예측을 위한 데이터 </w:t>
      </w:r>
      <w:proofErr w:type="spellStart"/>
      <w:r>
        <w:rPr>
          <w:rFonts w:ascii="맑은 고딕" w:eastAsia="맑은 고딕" w:hAnsi="맑은 고딕" w:cs="맑은 고딕" w:hint="eastAsia"/>
          <w:lang w:eastAsia="ko-KR"/>
        </w:rPr>
        <w:t>전처리</w:t>
      </w:r>
      <w:proofErr w:type="spellEnd"/>
    </w:p>
  </w:comment>
  <w:comment w:id="1" w:author="KK" w:date="2025-06-02T00:12:00Z" w:initials="K">
    <w:p w14:paraId="54DA1B98" w14:textId="77777777" w:rsidR="00D94031" w:rsidRDefault="00D94031">
      <w:pPr>
        <w:pStyle w:val="af"/>
        <w:rPr>
          <w:rFonts w:eastAsiaTheme="minorEastAsia"/>
          <w:lang w:eastAsia="ko-KR"/>
        </w:rPr>
      </w:pPr>
      <w:r>
        <w:rPr>
          <w:rStyle w:val="ae"/>
        </w:rPr>
        <w:annotationRef/>
      </w:r>
      <w:r>
        <w:rPr>
          <w:rFonts w:eastAsiaTheme="minorEastAsia" w:hint="eastAsia"/>
          <w:lang w:eastAsia="ko-KR"/>
        </w:rPr>
        <w:t>우선</w:t>
      </w:r>
      <w:r>
        <w:rPr>
          <w:rFonts w:eastAsiaTheme="minorEastAsia" w:hint="eastAsia"/>
          <w:lang w:eastAsia="ko-KR"/>
        </w:rPr>
        <w:t xml:space="preserve"> </w:t>
      </w:r>
      <w:proofErr w:type="spellStart"/>
      <w:r>
        <w:rPr>
          <w:rFonts w:eastAsiaTheme="minorEastAsia" w:hint="eastAsia"/>
          <w:lang w:eastAsia="ko-KR"/>
        </w:rPr>
        <w:t>금융쪽은</w:t>
      </w:r>
      <w:proofErr w:type="spellEnd"/>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사례가</w:t>
      </w:r>
      <w:r>
        <w:rPr>
          <w:rFonts w:eastAsiaTheme="minorEastAsia" w:hint="eastAsia"/>
          <w:lang w:eastAsia="ko-KR"/>
        </w:rPr>
        <w:t xml:space="preserve"> </w:t>
      </w:r>
      <w:r>
        <w:rPr>
          <w:rFonts w:eastAsiaTheme="minorEastAsia" w:hint="eastAsia"/>
          <w:lang w:eastAsia="ko-KR"/>
        </w:rPr>
        <w:t>매우</w:t>
      </w:r>
      <w:r>
        <w:rPr>
          <w:rFonts w:eastAsiaTheme="minorEastAsia" w:hint="eastAsia"/>
          <w:lang w:eastAsia="ko-KR"/>
        </w:rPr>
        <w:t xml:space="preserve"> </w:t>
      </w:r>
      <w:r>
        <w:rPr>
          <w:rFonts w:eastAsiaTheme="minorEastAsia" w:hint="eastAsia"/>
          <w:lang w:eastAsia="ko-KR"/>
        </w:rPr>
        <w:t>많기</w:t>
      </w:r>
      <w:r>
        <w:rPr>
          <w:rFonts w:eastAsiaTheme="minorEastAsia" w:hint="eastAsia"/>
          <w:lang w:eastAsia="ko-KR"/>
        </w:rPr>
        <w:t xml:space="preserve"> </w:t>
      </w:r>
      <w:r>
        <w:rPr>
          <w:rFonts w:eastAsiaTheme="minorEastAsia" w:hint="eastAsia"/>
          <w:lang w:eastAsia="ko-KR"/>
        </w:rPr>
        <w:t>때문에</w:t>
      </w:r>
      <w:r>
        <w:rPr>
          <w:rFonts w:eastAsiaTheme="minorEastAsia" w:hint="eastAsia"/>
          <w:lang w:eastAsia="ko-KR"/>
        </w:rPr>
        <w:t xml:space="preserve"> </w:t>
      </w:r>
      <w:r>
        <w:rPr>
          <w:rFonts w:eastAsiaTheme="minorEastAsia" w:hint="eastAsia"/>
          <w:lang w:eastAsia="ko-KR"/>
        </w:rPr>
        <w:t>이러한</w:t>
      </w:r>
      <w:r>
        <w:rPr>
          <w:rFonts w:eastAsiaTheme="minorEastAsia" w:hint="eastAsia"/>
          <w:lang w:eastAsia="ko-KR"/>
        </w:rPr>
        <w:t xml:space="preserve"> </w:t>
      </w:r>
      <w:r>
        <w:rPr>
          <w:rFonts w:eastAsiaTheme="minorEastAsia" w:hint="eastAsia"/>
          <w:lang w:eastAsia="ko-KR"/>
        </w:rPr>
        <w:t>변수선택의</w:t>
      </w:r>
      <w:r>
        <w:rPr>
          <w:rFonts w:eastAsiaTheme="minorEastAsia" w:hint="eastAsia"/>
          <w:lang w:eastAsia="ko-KR"/>
        </w:rPr>
        <w:t xml:space="preserve"> </w:t>
      </w:r>
      <w:r>
        <w:rPr>
          <w:rFonts w:eastAsiaTheme="minorEastAsia" w:hint="eastAsia"/>
          <w:lang w:eastAsia="ko-KR"/>
        </w:rPr>
        <w:t>근거가</w:t>
      </w:r>
      <w:r>
        <w:rPr>
          <w:rFonts w:eastAsiaTheme="minorEastAsia" w:hint="eastAsia"/>
          <w:lang w:eastAsia="ko-KR"/>
        </w:rPr>
        <w:t xml:space="preserve"> </w:t>
      </w:r>
      <w:proofErr w:type="spellStart"/>
      <w:r>
        <w:rPr>
          <w:rFonts w:eastAsiaTheme="minorEastAsia" w:hint="eastAsia"/>
          <w:lang w:eastAsia="ko-KR"/>
        </w:rPr>
        <w:t>필요할겁니다</w:t>
      </w:r>
      <w:proofErr w:type="spellEnd"/>
      <w:r>
        <w:rPr>
          <w:rFonts w:eastAsiaTheme="minorEastAsia" w:hint="eastAsia"/>
          <w:lang w:eastAsia="ko-KR"/>
        </w:rPr>
        <w:t xml:space="preserve">. </w:t>
      </w:r>
      <w:r>
        <w:rPr>
          <w:rFonts w:eastAsiaTheme="minorEastAsia" w:hint="eastAsia"/>
          <w:lang w:eastAsia="ko-KR"/>
        </w:rPr>
        <w:t>지난번</w:t>
      </w:r>
      <w:r>
        <w:rPr>
          <w:rFonts w:eastAsiaTheme="minorEastAsia" w:hint="eastAsia"/>
          <w:lang w:eastAsia="ko-KR"/>
        </w:rPr>
        <w:t xml:space="preserve"> </w:t>
      </w:r>
      <w:r>
        <w:rPr>
          <w:rFonts w:eastAsiaTheme="minorEastAsia" w:hint="eastAsia"/>
          <w:lang w:eastAsia="ko-KR"/>
        </w:rPr>
        <w:t>지하철</w:t>
      </w:r>
      <w:r>
        <w:rPr>
          <w:rFonts w:eastAsiaTheme="minorEastAsia" w:hint="eastAsia"/>
          <w:lang w:eastAsia="ko-KR"/>
        </w:rPr>
        <w:t xml:space="preserve"> </w:t>
      </w:r>
      <w:r>
        <w:rPr>
          <w:rFonts w:eastAsiaTheme="minorEastAsia" w:hint="eastAsia"/>
          <w:lang w:eastAsia="ko-KR"/>
        </w:rPr>
        <w:t>혼잡도와</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연구</w:t>
      </w:r>
      <w:r>
        <w:rPr>
          <w:rFonts w:eastAsiaTheme="minorEastAsia" w:hint="eastAsia"/>
          <w:lang w:eastAsia="ko-KR"/>
        </w:rPr>
        <w:t xml:space="preserve"> </w:t>
      </w:r>
      <w:r>
        <w:rPr>
          <w:rFonts w:eastAsiaTheme="minorEastAsia" w:hint="eastAsia"/>
          <w:lang w:eastAsia="ko-KR"/>
        </w:rPr>
        <w:t>사례가</w:t>
      </w:r>
      <w:r>
        <w:rPr>
          <w:rFonts w:eastAsiaTheme="minorEastAsia" w:hint="eastAsia"/>
          <w:lang w:eastAsia="ko-KR"/>
        </w:rPr>
        <w:t xml:space="preserve"> </w:t>
      </w:r>
      <w:r>
        <w:rPr>
          <w:rFonts w:eastAsiaTheme="minorEastAsia" w:hint="eastAsia"/>
          <w:lang w:eastAsia="ko-KR"/>
        </w:rPr>
        <w:t>적은</w:t>
      </w:r>
      <w:r>
        <w:rPr>
          <w:rFonts w:eastAsiaTheme="minorEastAsia" w:hint="eastAsia"/>
          <w:lang w:eastAsia="ko-KR"/>
        </w:rPr>
        <w:t xml:space="preserve"> </w:t>
      </w:r>
      <w:r>
        <w:rPr>
          <w:rFonts w:eastAsiaTheme="minorEastAsia" w:hint="eastAsia"/>
          <w:lang w:eastAsia="ko-KR"/>
        </w:rPr>
        <w:t>경우에도</w:t>
      </w:r>
      <w:r>
        <w:rPr>
          <w:rFonts w:eastAsiaTheme="minorEastAsia" w:hint="eastAsia"/>
          <w:lang w:eastAsia="ko-KR"/>
        </w:rPr>
        <w:t xml:space="preserve"> </w:t>
      </w:r>
      <w:proofErr w:type="spellStart"/>
      <w:r>
        <w:rPr>
          <w:rFonts w:eastAsiaTheme="minorEastAsia" w:hint="eastAsia"/>
          <w:lang w:eastAsia="ko-KR"/>
        </w:rPr>
        <w:t>리뷰어들은</w:t>
      </w:r>
      <w:proofErr w:type="spellEnd"/>
      <w:r>
        <w:rPr>
          <w:rFonts w:eastAsiaTheme="minorEastAsia" w:hint="eastAsia"/>
          <w:lang w:eastAsia="ko-KR"/>
        </w:rPr>
        <w:t xml:space="preserve"> </w:t>
      </w:r>
      <w:r>
        <w:rPr>
          <w:rFonts w:eastAsiaTheme="minorEastAsia" w:hint="eastAsia"/>
          <w:lang w:eastAsia="ko-KR"/>
        </w:rPr>
        <w:t>계속</w:t>
      </w:r>
      <w:r>
        <w:rPr>
          <w:rFonts w:eastAsiaTheme="minorEastAsia" w:hint="eastAsia"/>
          <w:lang w:eastAsia="ko-KR"/>
        </w:rPr>
        <w:t xml:space="preserve"> </w:t>
      </w:r>
      <w:proofErr w:type="spellStart"/>
      <w:r>
        <w:rPr>
          <w:rFonts w:eastAsiaTheme="minorEastAsia" w:hint="eastAsia"/>
          <w:lang w:eastAsia="ko-KR"/>
        </w:rPr>
        <w:t>어떻게든</w:t>
      </w:r>
      <w:proofErr w:type="spellEnd"/>
      <w:r>
        <w:rPr>
          <w:rFonts w:eastAsiaTheme="minorEastAsia" w:hint="eastAsia"/>
          <w:lang w:eastAsia="ko-KR"/>
        </w:rPr>
        <w:t xml:space="preserve"> </w:t>
      </w:r>
      <w:r>
        <w:rPr>
          <w:rFonts w:eastAsiaTheme="minorEastAsia" w:hint="eastAsia"/>
          <w:lang w:eastAsia="ko-KR"/>
        </w:rPr>
        <w:t>허점을</w:t>
      </w:r>
      <w:r>
        <w:rPr>
          <w:rFonts w:eastAsiaTheme="minorEastAsia" w:hint="eastAsia"/>
          <w:lang w:eastAsia="ko-KR"/>
        </w:rPr>
        <w:t xml:space="preserve"> </w:t>
      </w:r>
      <w:r>
        <w:rPr>
          <w:rFonts w:eastAsiaTheme="minorEastAsia" w:hint="eastAsia"/>
          <w:lang w:eastAsia="ko-KR"/>
        </w:rPr>
        <w:t>찾으려고</w:t>
      </w:r>
      <w:r>
        <w:rPr>
          <w:rFonts w:eastAsiaTheme="minorEastAsia" w:hint="eastAsia"/>
          <w:lang w:eastAsia="ko-KR"/>
        </w:rPr>
        <w:t xml:space="preserve"> </w:t>
      </w:r>
      <w:r>
        <w:rPr>
          <w:rFonts w:eastAsiaTheme="minorEastAsia" w:hint="eastAsia"/>
          <w:lang w:eastAsia="ko-KR"/>
        </w:rPr>
        <w:t>애를</w:t>
      </w:r>
      <w:r>
        <w:rPr>
          <w:rFonts w:eastAsiaTheme="minorEastAsia" w:hint="eastAsia"/>
          <w:lang w:eastAsia="ko-KR"/>
        </w:rPr>
        <w:t xml:space="preserve"> </w:t>
      </w:r>
      <w:proofErr w:type="gramStart"/>
      <w:r>
        <w:rPr>
          <w:rFonts w:eastAsiaTheme="minorEastAsia" w:hint="eastAsia"/>
          <w:lang w:eastAsia="ko-KR"/>
        </w:rPr>
        <w:t>쓰는데</w:t>
      </w:r>
      <w:r>
        <w:rPr>
          <w:rFonts w:eastAsiaTheme="minorEastAsia" w:hint="eastAsia"/>
          <w:lang w:eastAsia="ko-KR"/>
        </w:rPr>
        <w:t>..</w:t>
      </w:r>
      <w:proofErr w:type="gramEnd"/>
      <w:r>
        <w:rPr>
          <w:rFonts w:eastAsiaTheme="minorEastAsia" w:hint="eastAsia"/>
          <w:lang w:eastAsia="ko-KR"/>
        </w:rPr>
        <w:t xml:space="preserve"> </w:t>
      </w:r>
      <w:proofErr w:type="spellStart"/>
      <w:r>
        <w:rPr>
          <w:rFonts w:eastAsiaTheme="minorEastAsia" w:hint="eastAsia"/>
          <w:lang w:eastAsia="ko-KR"/>
        </w:rPr>
        <w:t>금융쪽은</w:t>
      </w:r>
      <w:proofErr w:type="spellEnd"/>
      <w:r>
        <w:rPr>
          <w:rFonts w:eastAsiaTheme="minorEastAsia" w:hint="eastAsia"/>
          <w:lang w:eastAsia="ko-KR"/>
        </w:rPr>
        <w:t xml:space="preserve"> </w:t>
      </w:r>
      <w:r>
        <w:rPr>
          <w:rFonts w:eastAsiaTheme="minorEastAsia" w:hint="eastAsia"/>
          <w:lang w:eastAsia="ko-KR"/>
        </w:rPr>
        <w:t>더</w:t>
      </w:r>
      <w:r>
        <w:rPr>
          <w:rFonts w:eastAsiaTheme="minorEastAsia" w:hint="eastAsia"/>
          <w:lang w:eastAsia="ko-KR"/>
        </w:rPr>
        <w:t xml:space="preserve"> </w:t>
      </w:r>
      <w:proofErr w:type="spellStart"/>
      <w:r>
        <w:rPr>
          <w:rFonts w:eastAsiaTheme="minorEastAsia" w:hint="eastAsia"/>
          <w:lang w:eastAsia="ko-KR"/>
        </w:rPr>
        <w:t>심한게</w:t>
      </w:r>
      <w:proofErr w:type="spellEnd"/>
      <w:r>
        <w:rPr>
          <w:rFonts w:eastAsiaTheme="minorEastAsia" w:hint="eastAsia"/>
          <w:lang w:eastAsia="ko-KR"/>
        </w:rPr>
        <w:t xml:space="preserve"> </w:t>
      </w:r>
      <w:proofErr w:type="gramStart"/>
      <w:r>
        <w:rPr>
          <w:rFonts w:eastAsiaTheme="minorEastAsia" w:hint="eastAsia"/>
          <w:lang w:eastAsia="ko-KR"/>
        </w:rPr>
        <w:t>사실입니다</w:t>
      </w:r>
      <w:r>
        <w:rPr>
          <w:rFonts w:eastAsiaTheme="minorEastAsia" w:hint="eastAsia"/>
          <w:lang w:eastAsia="ko-KR"/>
        </w:rPr>
        <w:t>;;</w:t>
      </w:r>
      <w:proofErr w:type="gramEnd"/>
      <w:r>
        <w:rPr>
          <w:rFonts w:eastAsiaTheme="minorEastAsia" w:hint="eastAsia"/>
          <w:lang w:eastAsia="ko-KR"/>
        </w:rPr>
        <w:t xml:space="preserve"> </w:t>
      </w:r>
      <w:r>
        <w:rPr>
          <w:rFonts w:eastAsiaTheme="minorEastAsia" w:hint="eastAsia"/>
          <w:lang w:eastAsia="ko-KR"/>
        </w:rPr>
        <w:t>이를</w:t>
      </w:r>
      <w:r>
        <w:rPr>
          <w:rFonts w:eastAsiaTheme="minorEastAsia" w:hint="eastAsia"/>
          <w:lang w:eastAsia="ko-KR"/>
        </w:rPr>
        <w:t xml:space="preserve"> </w:t>
      </w:r>
      <w:r>
        <w:rPr>
          <w:rFonts w:eastAsiaTheme="minorEastAsia" w:hint="eastAsia"/>
          <w:lang w:eastAsia="ko-KR"/>
        </w:rPr>
        <w:t>감안하고</w:t>
      </w:r>
      <w:r>
        <w:rPr>
          <w:rFonts w:eastAsiaTheme="minorEastAsia" w:hint="eastAsia"/>
          <w:lang w:eastAsia="ko-KR"/>
        </w:rPr>
        <w:t xml:space="preserve"> </w:t>
      </w:r>
      <w:r>
        <w:rPr>
          <w:rFonts w:eastAsiaTheme="minorEastAsia" w:hint="eastAsia"/>
          <w:lang w:eastAsia="ko-KR"/>
        </w:rPr>
        <w:t>리뷰를</w:t>
      </w:r>
      <w:r>
        <w:rPr>
          <w:rFonts w:eastAsiaTheme="minorEastAsia" w:hint="eastAsia"/>
          <w:lang w:eastAsia="ko-KR"/>
        </w:rPr>
        <w:t xml:space="preserve"> </w:t>
      </w:r>
      <w:r>
        <w:rPr>
          <w:rFonts w:eastAsiaTheme="minorEastAsia" w:hint="eastAsia"/>
          <w:lang w:eastAsia="ko-KR"/>
        </w:rPr>
        <w:t>하니</w:t>
      </w:r>
      <w:r>
        <w:rPr>
          <w:rFonts w:eastAsiaTheme="minorEastAsia" w:hint="eastAsia"/>
          <w:lang w:eastAsia="ko-KR"/>
        </w:rPr>
        <w:t xml:space="preserve"> </w:t>
      </w:r>
      <w:r>
        <w:rPr>
          <w:rFonts w:eastAsiaTheme="minorEastAsia" w:hint="eastAsia"/>
          <w:lang w:eastAsia="ko-KR"/>
        </w:rPr>
        <w:t>참고하기</w:t>
      </w:r>
      <w:r>
        <w:rPr>
          <w:rFonts w:eastAsiaTheme="minorEastAsia" w:hint="eastAsia"/>
          <w:lang w:eastAsia="ko-KR"/>
        </w:rPr>
        <w:t xml:space="preserve"> </w:t>
      </w:r>
      <w:r>
        <w:rPr>
          <w:rFonts w:eastAsiaTheme="minorEastAsia" w:hint="eastAsia"/>
          <w:lang w:eastAsia="ko-KR"/>
        </w:rPr>
        <w:t>바람</w:t>
      </w:r>
      <w:r>
        <w:rPr>
          <w:rFonts w:eastAsiaTheme="minorEastAsia" w:hint="eastAsia"/>
          <w:lang w:eastAsia="ko-KR"/>
        </w:rPr>
        <w:t>!</w:t>
      </w:r>
    </w:p>
    <w:p w14:paraId="09F82DEE" w14:textId="77777777" w:rsidR="00D94031" w:rsidRDefault="00D94031">
      <w:pPr>
        <w:pStyle w:val="af"/>
        <w:rPr>
          <w:rFonts w:eastAsiaTheme="minorEastAsia"/>
          <w:lang w:eastAsia="ko-KR"/>
        </w:rPr>
      </w:pPr>
    </w:p>
    <w:p w14:paraId="1AE30B51" w14:textId="3F2C0475" w:rsidR="00D94031" w:rsidRDefault="00D94031">
      <w:pPr>
        <w:pStyle w:val="af"/>
        <w:rPr>
          <w:rFonts w:eastAsiaTheme="minorEastAsia"/>
          <w:lang w:eastAsia="ko-KR"/>
        </w:rPr>
      </w:pPr>
      <w:r>
        <w:rPr>
          <w:rFonts w:eastAsiaTheme="minorEastAsia" w:hint="eastAsia"/>
          <w:lang w:eastAsia="ko-KR"/>
        </w:rPr>
        <w:t>선행연구에서</w:t>
      </w:r>
      <w:r>
        <w:rPr>
          <w:rFonts w:eastAsiaTheme="minorEastAsia" w:hint="eastAsia"/>
          <w:lang w:eastAsia="ko-KR"/>
        </w:rPr>
        <w:t xml:space="preserve"> </w:t>
      </w:r>
      <w:r>
        <w:rPr>
          <w:rFonts w:eastAsiaTheme="minorEastAsia" w:hint="eastAsia"/>
          <w:lang w:eastAsia="ko-KR"/>
        </w:rPr>
        <w:t>주가예측</w:t>
      </w:r>
      <w:r>
        <w:rPr>
          <w:rFonts w:eastAsiaTheme="minorEastAsia" w:hint="eastAsia"/>
          <w:lang w:eastAsia="ko-KR"/>
        </w:rPr>
        <w:t xml:space="preserve"> </w:t>
      </w:r>
      <w:r>
        <w:rPr>
          <w:rFonts w:eastAsiaTheme="minorEastAsia" w:hint="eastAsia"/>
          <w:lang w:eastAsia="ko-KR"/>
        </w:rPr>
        <w:t>또는</w:t>
      </w:r>
      <w:r>
        <w:rPr>
          <w:rFonts w:eastAsiaTheme="minorEastAsia" w:hint="eastAsia"/>
          <w:lang w:eastAsia="ko-KR"/>
        </w:rPr>
        <w:t xml:space="preserve"> </w:t>
      </w:r>
      <w:r>
        <w:rPr>
          <w:rFonts w:eastAsiaTheme="minorEastAsia" w:hint="eastAsia"/>
          <w:lang w:eastAsia="ko-KR"/>
        </w:rPr>
        <w:t>환율예측과</w:t>
      </w:r>
      <w:r>
        <w:rPr>
          <w:rFonts w:eastAsiaTheme="minorEastAsia" w:hint="eastAsia"/>
          <w:lang w:eastAsia="ko-KR"/>
        </w:rPr>
        <w:t xml:space="preserve"> </w:t>
      </w:r>
      <w:r>
        <w:rPr>
          <w:rFonts w:eastAsiaTheme="minorEastAsia" w:hint="eastAsia"/>
          <w:lang w:eastAsia="ko-KR"/>
        </w:rPr>
        <w:t>같은</w:t>
      </w:r>
      <w:r>
        <w:rPr>
          <w:rFonts w:eastAsiaTheme="minorEastAsia" w:hint="eastAsia"/>
          <w:lang w:eastAsia="ko-KR"/>
        </w:rPr>
        <w:t xml:space="preserve"> </w:t>
      </w:r>
      <w:r>
        <w:rPr>
          <w:rFonts w:eastAsiaTheme="minorEastAsia" w:hint="eastAsia"/>
          <w:lang w:eastAsia="ko-KR"/>
        </w:rPr>
        <w:t>조사한</w:t>
      </w:r>
      <w:r>
        <w:rPr>
          <w:rFonts w:eastAsiaTheme="minorEastAsia" w:hint="eastAsia"/>
          <w:lang w:eastAsia="ko-KR"/>
        </w:rPr>
        <w:t xml:space="preserve"> </w:t>
      </w:r>
      <w:r w:rsidR="00447B50">
        <w:rPr>
          <w:rFonts w:eastAsiaTheme="minorEastAsia" w:hint="eastAsia"/>
          <w:lang w:eastAsia="ko-KR"/>
        </w:rPr>
        <w:t>국내외</w:t>
      </w:r>
      <w:r w:rsidR="00447B50">
        <w:rPr>
          <w:rFonts w:eastAsiaTheme="minorEastAsia" w:hint="eastAsia"/>
          <w:lang w:eastAsia="ko-KR"/>
        </w:rPr>
        <w:t xml:space="preserve"> </w:t>
      </w:r>
      <w:proofErr w:type="spellStart"/>
      <w:r>
        <w:rPr>
          <w:rFonts w:eastAsiaTheme="minorEastAsia" w:hint="eastAsia"/>
          <w:lang w:eastAsia="ko-KR"/>
        </w:rPr>
        <w:t>사례들에서는</w:t>
      </w:r>
      <w:proofErr w:type="spellEnd"/>
      <w:r>
        <w:rPr>
          <w:rFonts w:eastAsiaTheme="minorEastAsia" w:hint="eastAsia"/>
          <w:lang w:eastAsia="ko-KR"/>
        </w:rPr>
        <w:t xml:space="preserve"> </w:t>
      </w:r>
      <w:r>
        <w:rPr>
          <w:rFonts w:eastAsiaTheme="minorEastAsia" w:hint="eastAsia"/>
          <w:lang w:eastAsia="ko-KR"/>
        </w:rPr>
        <w:t>어떤</w:t>
      </w:r>
      <w:r>
        <w:rPr>
          <w:rFonts w:eastAsiaTheme="minorEastAsia" w:hint="eastAsia"/>
          <w:lang w:eastAsia="ko-KR"/>
        </w:rPr>
        <w:t xml:space="preserve"> </w:t>
      </w:r>
      <w:r>
        <w:rPr>
          <w:rFonts w:eastAsiaTheme="minorEastAsia" w:hint="eastAsia"/>
          <w:lang w:eastAsia="ko-KR"/>
        </w:rPr>
        <w:t>독립변수들을</w:t>
      </w:r>
      <w:r>
        <w:rPr>
          <w:rFonts w:eastAsiaTheme="minorEastAsia" w:hint="eastAsia"/>
          <w:lang w:eastAsia="ko-KR"/>
        </w:rPr>
        <w:t xml:space="preserve"> </w:t>
      </w:r>
      <w:r>
        <w:rPr>
          <w:rFonts w:eastAsiaTheme="minorEastAsia" w:hint="eastAsia"/>
          <w:lang w:eastAsia="ko-KR"/>
        </w:rPr>
        <w:t>사용했는지</w:t>
      </w:r>
      <w:r>
        <w:rPr>
          <w:rFonts w:eastAsiaTheme="minorEastAsia" w:hint="eastAsia"/>
          <w:lang w:eastAsia="ko-KR"/>
        </w:rPr>
        <w:t xml:space="preserve"> </w:t>
      </w:r>
      <w:r>
        <w:rPr>
          <w:rFonts w:eastAsiaTheme="minorEastAsia" w:hint="eastAsia"/>
          <w:lang w:eastAsia="ko-KR"/>
        </w:rPr>
        <w:t>비교가</w:t>
      </w:r>
      <w:r>
        <w:rPr>
          <w:rFonts w:eastAsiaTheme="minorEastAsia" w:hint="eastAsia"/>
          <w:lang w:eastAsia="ko-KR"/>
        </w:rPr>
        <w:t xml:space="preserve"> </w:t>
      </w:r>
      <w:r>
        <w:rPr>
          <w:rFonts w:eastAsiaTheme="minorEastAsia"/>
          <w:lang w:eastAsia="ko-KR"/>
        </w:rPr>
        <w:t>“</w:t>
      </w:r>
      <w:r>
        <w:rPr>
          <w:rFonts w:eastAsiaTheme="minorEastAsia" w:hint="eastAsia"/>
          <w:lang w:eastAsia="ko-KR"/>
        </w:rPr>
        <w:t>선행연구</w:t>
      </w:r>
      <w:r>
        <w:rPr>
          <w:rFonts w:eastAsiaTheme="minorEastAsia"/>
          <w:lang w:eastAsia="ko-KR"/>
        </w:rPr>
        <w:t>”</w:t>
      </w:r>
      <w:r>
        <w:rPr>
          <w:rFonts w:eastAsiaTheme="minorEastAsia" w:hint="eastAsia"/>
          <w:lang w:eastAsia="ko-KR"/>
        </w:rPr>
        <w:t xml:space="preserve"> </w:t>
      </w:r>
      <w:r>
        <w:rPr>
          <w:rFonts w:eastAsiaTheme="minorEastAsia" w:hint="eastAsia"/>
          <w:lang w:eastAsia="ko-KR"/>
        </w:rPr>
        <w:t>부분에</w:t>
      </w:r>
      <w:r>
        <w:rPr>
          <w:rFonts w:eastAsiaTheme="minorEastAsia" w:hint="eastAsia"/>
          <w:lang w:eastAsia="ko-KR"/>
        </w:rPr>
        <w:t xml:space="preserve"> </w:t>
      </w:r>
      <w:r>
        <w:rPr>
          <w:rFonts w:eastAsiaTheme="minorEastAsia" w:hint="eastAsia"/>
          <w:lang w:eastAsia="ko-KR"/>
        </w:rPr>
        <w:t>들어가야</w:t>
      </w:r>
      <w:r>
        <w:rPr>
          <w:rFonts w:eastAsiaTheme="minorEastAsia" w:hint="eastAsia"/>
          <w:lang w:eastAsia="ko-KR"/>
        </w:rPr>
        <w:t xml:space="preserve"> </w:t>
      </w:r>
      <w:r>
        <w:rPr>
          <w:rFonts w:eastAsiaTheme="minorEastAsia" w:hint="eastAsia"/>
          <w:lang w:eastAsia="ko-KR"/>
        </w:rPr>
        <w:t>하고</w:t>
      </w:r>
      <w:r>
        <w:rPr>
          <w:rFonts w:eastAsiaTheme="minorEastAsia" w:hint="eastAsia"/>
          <w:lang w:eastAsia="ko-KR"/>
        </w:rPr>
        <w:t xml:space="preserve"> + </w:t>
      </w:r>
      <w:r>
        <w:rPr>
          <w:rFonts w:eastAsiaTheme="minorEastAsia" w:hint="eastAsia"/>
          <w:lang w:eastAsia="ko-KR"/>
        </w:rPr>
        <w:t>이를</w:t>
      </w:r>
      <w:r>
        <w:rPr>
          <w:rFonts w:eastAsiaTheme="minorEastAsia" w:hint="eastAsia"/>
          <w:lang w:eastAsia="ko-KR"/>
        </w:rPr>
        <w:t xml:space="preserve"> </w:t>
      </w:r>
      <w:r>
        <w:rPr>
          <w:rFonts w:eastAsiaTheme="minorEastAsia" w:hint="eastAsia"/>
          <w:lang w:eastAsia="ko-KR"/>
        </w:rPr>
        <w:t>요약하여</w:t>
      </w:r>
      <w:r>
        <w:rPr>
          <w:rFonts w:eastAsiaTheme="minorEastAsia" w:hint="eastAsia"/>
          <w:lang w:eastAsia="ko-KR"/>
        </w:rPr>
        <w:t xml:space="preserve"> </w:t>
      </w:r>
      <w:r>
        <w:rPr>
          <w:rFonts w:eastAsiaTheme="minorEastAsia" w:hint="eastAsia"/>
          <w:lang w:eastAsia="ko-KR"/>
        </w:rPr>
        <w:t>이</w:t>
      </w:r>
      <w:r>
        <w:rPr>
          <w:rFonts w:eastAsiaTheme="minorEastAsia" w:hint="eastAsia"/>
          <w:lang w:eastAsia="ko-KR"/>
        </w:rPr>
        <w:t xml:space="preserve"> </w:t>
      </w:r>
      <w:r>
        <w:rPr>
          <w:rFonts w:eastAsiaTheme="minorEastAsia" w:hint="eastAsia"/>
          <w:lang w:eastAsia="ko-KR"/>
        </w:rPr>
        <w:t>부분에선</w:t>
      </w:r>
      <w:r>
        <w:rPr>
          <w:rFonts w:eastAsiaTheme="minorEastAsia" w:hint="eastAsia"/>
          <w:lang w:eastAsia="ko-KR"/>
        </w:rPr>
        <w:t xml:space="preserve"> </w:t>
      </w:r>
      <w:r>
        <w:rPr>
          <w:rFonts w:eastAsiaTheme="minorEastAsia"/>
          <w:lang w:eastAsia="ko-KR"/>
        </w:rPr>
        <w:t>“</w:t>
      </w:r>
      <w:r>
        <w:rPr>
          <w:rFonts w:eastAsiaTheme="minorEastAsia" w:hint="eastAsia"/>
          <w:lang w:eastAsia="ko-KR"/>
        </w:rPr>
        <w:t>기존의</w:t>
      </w:r>
      <w:r>
        <w:rPr>
          <w:rFonts w:eastAsiaTheme="minorEastAsia" w:hint="eastAsia"/>
          <w:lang w:eastAsia="ko-KR"/>
        </w:rPr>
        <w:t xml:space="preserve"> </w:t>
      </w:r>
      <w:r>
        <w:rPr>
          <w:rFonts w:eastAsiaTheme="minorEastAsia" w:hint="eastAsia"/>
          <w:lang w:eastAsia="ko-KR"/>
        </w:rPr>
        <w:t>선행연구에서</w:t>
      </w:r>
      <w:r>
        <w:rPr>
          <w:rFonts w:eastAsiaTheme="minorEastAsia" w:hint="eastAsia"/>
          <w:lang w:eastAsia="ko-KR"/>
        </w:rPr>
        <w:t xml:space="preserve"> </w:t>
      </w:r>
      <w:r>
        <w:rPr>
          <w:rFonts w:eastAsiaTheme="minorEastAsia" w:hint="eastAsia"/>
          <w:lang w:eastAsia="ko-KR"/>
        </w:rPr>
        <w:t>주요</w:t>
      </w:r>
      <w:r>
        <w:rPr>
          <w:rFonts w:eastAsiaTheme="minorEastAsia" w:hint="eastAsia"/>
          <w:lang w:eastAsia="ko-KR"/>
        </w:rPr>
        <w:t xml:space="preserve"> factor</w:t>
      </w:r>
      <w:r>
        <w:rPr>
          <w:rFonts w:eastAsiaTheme="minorEastAsia" w:hint="eastAsia"/>
          <w:lang w:eastAsia="ko-KR"/>
        </w:rPr>
        <w:t>로</w:t>
      </w:r>
      <w:r>
        <w:rPr>
          <w:rFonts w:eastAsiaTheme="minorEastAsia" w:hint="eastAsia"/>
          <w:lang w:eastAsia="ko-KR"/>
        </w:rPr>
        <w:t xml:space="preserve"> </w:t>
      </w:r>
      <w:r>
        <w:rPr>
          <w:rFonts w:eastAsiaTheme="minorEastAsia" w:hint="eastAsia"/>
          <w:lang w:eastAsia="ko-KR"/>
        </w:rPr>
        <w:t>사용하는</w:t>
      </w:r>
      <w:r>
        <w:rPr>
          <w:rFonts w:eastAsiaTheme="minorEastAsia" w:hint="eastAsia"/>
          <w:lang w:eastAsia="ko-KR"/>
        </w:rPr>
        <w:t xml:space="preserve"> </w:t>
      </w:r>
      <w:r>
        <w:rPr>
          <w:rFonts w:eastAsiaTheme="minorEastAsia" w:hint="eastAsia"/>
          <w:lang w:eastAsia="ko-KR"/>
        </w:rPr>
        <w:t>것을</w:t>
      </w:r>
      <w:r>
        <w:rPr>
          <w:rFonts w:eastAsiaTheme="minorEastAsia" w:hint="eastAsia"/>
          <w:lang w:eastAsia="ko-KR"/>
        </w:rPr>
        <w:t xml:space="preserve"> </w:t>
      </w:r>
      <w:r>
        <w:rPr>
          <w:rFonts w:eastAsiaTheme="minorEastAsia" w:hint="eastAsia"/>
          <w:lang w:eastAsia="ko-KR"/>
        </w:rPr>
        <w:t>넣었다</w:t>
      </w:r>
      <w:r>
        <w:rPr>
          <w:rFonts w:eastAsiaTheme="minorEastAsia" w:hint="eastAsia"/>
          <w:lang w:eastAsia="ko-KR"/>
        </w:rPr>
        <w:t xml:space="preserve"> </w:t>
      </w:r>
      <w:r>
        <w:rPr>
          <w:rFonts w:eastAsiaTheme="minorEastAsia" w:hint="eastAsia"/>
          <w:lang w:eastAsia="ko-KR"/>
        </w:rPr>
        <w:t>또는</w:t>
      </w:r>
      <w:r>
        <w:rPr>
          <w:rFonts w:eastAsiaTheme="minorEastAsia" w:hint="eastAsia"/>
          <w:lang w:eastAsia="ko-KR"/>
        </w:rPr>
        <w:t xml:space="preserve"> </w:t>
      </w:r>
      <w:r>
        <w:rPr>
          <w:rFonts w:eastAsiaTheme="minorEastAsia" w:hint="eastAsia"/>
          <w:lang w:eastAsia="ko-KR"/>
        </w:rPr>
        <w:t>그</w:t>
      </w:r>
      <w:r>
        <w:rPr>
          <w:rFonts w:eastAsiaTheme="minorEastAsia" w:hint="eastAsia"/>
          <w:lang w:eastAsia="ko-KR"/>
        </w:rPr>
        <w:t xml:space="preserve"> </w:t>
      </w:r>
      <w:r>
        <w:rPr>
          <w:rFonts w:eastAsiaTheme="minorEastAsia" w:hint="eastAsia"/>
          <w:lang w:eastAsia="ko-KR"/>
        </w:rPr>
        <w:t>범위를</w:t>
      </w:r>
      <w:r>
        <w:rPr>
          <w:rFonts w:eastAsiaTheme="minorEastAsia" w:hint="eastAsia"/>
          <w:lang w:eastAsia="ko-KR"/>
        </w:rPr>
        <w:t xml:space="preserve"> </w:t>
      </w:r>
      <w:r>
        <w:rPr>
          <w:rFonts w:eastAsiaTheme="minorEastAsia" w:hint="eastAsia"/>
          <w:lang w:eastAsia="ko-KR"/>
        </w:rPr>
        <w:t>넘어</w:t>
      </w:r>
      <w:r>
        <w:rPr>
          <w:rFonts w:eastAsiaTheme="minorEastAsia" w:hint="eastAsia"/>
          <w:lang w:eastAsia="ko-KR"/>
        </w:rPr>
        <w:t xml:space="preserve"> </w:t>
      </w:r>
      <w:r>
        <w:rPr>
          <w:rFonts w:eastAsiaTheme="minorEastAsia" w:hint="eastAsia"/>
          <w:lang w:eastAsia="ko-KR"/>
        </w:rPr>
        <w:t>데이터를</w:t>
      </w:r>
      <w:r>
        <w:rPr>
          <w:rFonts w:eastAsiaTheme="minorEastAsia" w:hint="eastAsia"/>
          <w:lang w:eastAsia="ko-KR"/>
        </w:rPr>
        <w:t xml:space="preserve"> </w:t>
      </w:r>
      <w:proofErr w:type="spellStart"/>
      <w:r>
        <w:rPr>
          <w:rFonts w:eastAsiaTheme="minorEastAsia" w:hint="eastAsia"/>
          <w:lang w:eastAsia="ko-KR"/>
        </w:rPr>
        <w:t>확장하였다</w:t>
      </w:r>
      <w:r w:rsidR="00E2519E">
        <w:rPr>
          <w:rFonts w:eastAsiaTheme="minorEastAsia" w:hint="eastAsia"/>
          <w:lang w:eastAsia="ko-KR"/>
        </w:rPr>
        <w:t>라는</w:t>
      </w:r>
      <w:proofErr w:type="spellEnd"/>
      <w:r w:rsidR="00E2519E">
        <w:rPr>
          <w:rFonts w:eastAsiaTheme="minorEastAsia" w:hint="eastAsia"/>
          <w:lang w:eastAsia="ko-KR"/>
        </w:rPr>
        <w:t xml:space="preserve"> </w:t>
      </w:r>
      <w:r w:rsidR="00E2519E">
        <w:rPr>
          <w:rFonts w:eastAsiaTheme="minorEastAsia" w:hint="eastAsia"/>
          <w:lang w:eastAsia="ko-KR"/>
        </w:rPr>
        <w:t>차별화</w:t>
      </w:r>
      <w:r w:rsidR="00E2519E">
        <w:rPr>
          <w:rFonts w:eastAsiaTheme="minorEastAsia" w:hint="eastAsia"/>
          <w:lang w:eastAsia="ko-KR"/>
        </w:rPr>
        <w:t xml:space="preserve"> </w:t>
      </w:r>
      <w:r w:rsidR="00E2519E">
        <w:rPr>
          <w:rFonts w:eastAsiaTheme="minorEastAsia" w:hint="eastAsia"/>
          <w:lang w:eastAsia="ko-KR"/>
        </w:rPr>
        <w:t>포인트</w:t>
      </w:r>
      <w:r>
        <w:rPr>
          <w:rFonts w:eastAsiaTheme="minorEastAsia"/>
          <w:lang w:eastAsia="ko-KR"/>
        </w:rPr>
        <w:t>”</w:t>
      </w:r>
      <w:r>
        <w:rPr>
          <w:rFonts w:eastAsiaTheme="minorEastAsia" w:hint="eastAsia"/>
          <w:lang w:eastAsia="ko-KR"/>
        </w:rPr>
        <w:t xml:space="preserve"> </w:t>
      </w:r>
      <w:r>
        <w:rPr>
          <w:rFonts w:eastAsiaTheme="minorEastAsia" w:hint="eastAsia"/>
          <w:lang w:eastAsia="ko-KR"/>
        </w:rPr>
        <w:t>라는</w:t>
      </w:r>
      <w:r>
        <w:rPr>
          <w:rFonts w:eastAsiaTheme="minorEastAsia" w:hint="eastAsia"/>
          <w:lang w:eastAsia="ko-KR"/>
        </w:rPr>
        <w:t xml:space="preserve"> </w:t>
      </w:r>
      <w:r>
        <w:rPr>
          <w:rFonts w:eastAsiaTheme="minorEastAsia" w:hint="eastAsia"/>
          <w:lang w:eastAsia="ko-KR"/>
        </w:rPr>
        <w:t>부분으로</w:t>
      </w:r>
      <w:r>
        <w:rPr>
          <w:rFonts w:eastAsiaTheme="minorEastAsia" w:hint="eastAsia"/>
          <w:lang w:eastAsia="ko-KR"/>
        </w:rPr>
        <w:t xml:space="preserve"> </w:t>
      </w:r>
      <w:r>
        <w:rPr>
          <w:rFonts w:eastAsiaTheme="minorEastAsia" w:hint="eastAsia"/>
          <w:lang w:eastAsia="ko-KR"/>
        </w:rPr>
        <w:t>내용이</w:t>
      </w:r>
      <w:r>
        <w:rPr>
          <w:rFonts w:eastAsiaTheme="minorEastAsia" w:hint="eastAsia"/>
          <w:lang w:eastAsia="ko-KR"/>
        </w:rPr>
        <w:t xml:space="preserve"> </w:t>
      </w:r>
      <w:r w:rsidR="00551A80">
        <w:rPr>
          <w:rFonts w:eastAsiaTheme="minorEastAsia" w:hint="eastAsia"/>
          <w:lang w:eastAsia="ko-KR"/>
        </w:rPr>
        <w:t>반드시</w:t>
      </w:r>
      <w:r w:rsidR="00551A80">
        <w:rPr>
          <w:rFonts w:eastAsiaTheme="minorEastAsia" w:hint="eastAsia"/>
          <w:lang w:eastAsia="ko-KR"/>
        </w:rPr>
        <w:t xml:space="preserve">! </w:t>
      </w:r>
      <w:r>
        <w:rPr>
          <w:rFonts w:eastAsiaTheme="minorEastAsia" w:hint="eastAsia"/>
          <w:lang w:eastAsia="ko-KR"/>
        </w:rPr>
        <w:t>추가되어야</w:t>
      </w:r>
      <w:r>
        <w:rPr>
          <w:rFonts w:eastAsiaTheme="minorEastAsia" w:hint="eastAsia"/>
          <w:lang w:eastAsia="ko-KR"/>
        </w:rPr>
        <w:t xml:space="preserve"> </w:t>
      </w:r>
      <w:r>
        <w:rPr>
          <w:rFonts w:eastAsiaTheme="minorEastAsia" w:hint="eastAsia"/>
          <w:lang w:eastAsia="ko-KR"/>
        </w:rPr>
        <w:t>합니다</w:t>
      </w:r>
      <w:r>
        <w:rPr>
          <w:rFonts w:eastAsiaTheme="minorEastAsia" w:hint="eastAsia"/>
          <w:lang w:eastAsia="ko-KR"/>
        </w:rPr>
        <w:t>.</w:t>
      </w:r>
    </w:p>
    <w:p w14:paraId="160DB18E" w14:textId="77777777" w:rsidR="00E2519E" w:rsidRDefault="00E2519E">
      <w:pPr>
        <w:pStyle w:val="af"/>
        <w:rPr>
          <w:rFonts w:eastAsiaTheme="minorEastAsia"/>
          <w:lang w:eastAsia="ko-KR"/>
        </w:rPr>
      </w:pPr>
    </w:p>
    <w:p w14:paraId="7FC7B17C" w14:textId="60272862" w:rsidR="00E2519E" w:rsidRPr="00D94031" w:rsidRDefault="00E2519E">
      <w:pPr>
        <w:pStyle w:val="af"/>
        <w:rPr>
          <w:rFonts w:eastAsiaTheme="minorEastAsia" w:hint="eastAsia"/>
          <w:lang w:eastAsia="ko-KR"/>
        </w:rPr>
      </w:pPr>
      <w:r>
        <w:rPr>
          <w:rFonts w:eastAsiaTheme="minorEastAsia" w:hint="eastAsia"/>
          <w:lang w:eastAsia="ko-KR"/>
        </w:rPr>
        <w:t>지금은</w:t>
      </w:r>
      <w:r>
        <w:rPr>
          <w:rFonts w:eastAsiaTheme="minorEastAsia" w:hint="eastAsia"/>
          <w:lang w:eastAsia="ko-KR"/>
        </w:rPr>
        <w:t xml:space="preserve"> </w:t>
      </w:r>
      <w:proofErr w:type="spellStart"/>
      <w:r>
        <w:rPr>
          <w:rFonts w:eastAsiaTheme="minorEastAsia" w:hint="eastAsia"/>
          <w:lang w:eastAsia="ko-KR"/>
        </w:rPr>
        <w:t>정가연외</w:t>
      </w:r>
      <w:proofErr w:type="spellEnd"/>
      <w:r>
        <w:rPr>
          <w:rFonts w:eastAsiaTheme="minorEastAsia" w:hint="eastAsia"/>
          <w:lang w:eastAsia="ko-KR"/>
        </w:rPr>
        <w:t xml:space="preserve"> </w:t>
      </w:r>
      <w:r>
        <w:rPr>
          <w:rFonts w:eastAsiaTheme="minorEastAsia" w:hint="eastAsia"/>
          <w:lang w:eastAsia="ko-KR"/>
        </w:rPr>
        <w:t>만</w:t>
      </w:r>
      <w:r>
        <w:rPr>
          <w:rFonts w:eastAsiaTheme="minorEastAsia" w:hint="eastAsia"/>
          <w:lang w:eastAsia="ko-KR"/>
        </w:rPr>
        <w:t xml:space="preserve"> </w:t>
      </w:r>
      <w:r>
        <w:rPr>
          <w:rFonts w:eastAsiaTheme="minorEastAsia" w:hint="eastAsia"/>
          <w:lang w:eastAsia="ko-KR"/>
        </w:rPr>
        <w:t>선행연구에</w:t>
      </w:r>
      <w:r>
        <w:rPr>
          <w:rFonts w:eastAsiaTheme="minorEastAsia" w:hint="eastAsia"/>
          <w:lang w:eastAsia="ko-KR"/>
        </w:rPr>
        <w:t xml:space="preserve"> </w:t>
      </w:r>
      <w:r>
        <w:rPr>
          <w:rFonts w:eastAsiaTheme="minorEastAsia" w:hint="eastAsia"/>
          <w:lang w:eastAsia="ko-KR"/>
        </w:rPr>
        <w:t>들어가</w:t>
      </w:r>
      <w:r>
        <w:rPr>
          <w:rFonts w:eastAsiaTheme="minorEastAsia" w:hint="eastAsia"/>
          <w:lang w:eastAsia="ko-KR"/>
        </w:rPr>
        <w:t xml:space="preserve"> </w:t>
      </w:r>
      <w:r>
        <w:rPr>
          <w:rFonts w:eastAsiaTheme="minorEastAsia" w:hint="eastAsia"/>
          <w:lang w:eastAsia="ko-KR"/>
        </w:rPr>
        <w:t>있는데</w:t>
      </w:r>
      <w:r>
        <w:rPr>
          <w:rFonts w:eastAsiaTheme="minorEastAsia" w:hint="eastAsia"/>
          <w:lang w:eastAsia="ko-KR"/>
        </w:rPr>
        <w:t xml:space="preserve"> </w:t>
      </w:r>
      <w:r>
        <w:rPr>
          <w:rFonts w:eastAsiaTheme="minorEastAsia" w:hint="eastAsia"/>
          <w:lang w:eastAsia="ko-KR"/>
        </w:rPr>
        <w:t>최대한</w:t>
      </w:r>
      <w:r>
        <w:rPr>
          <w:rFonts w:eastAsiaTheme="minorEastAsia" w:hint="eastAsia"/>
          <w:lang w:eastAsia="ko-KR"/>
        </w:rPr>
        <w:t xml:space="preserve"> </w:t>
      </w:r>
      <w:r>
        <w:rPr>
          <w:rFonts w:eastAsiaTheme="minorEastAsia" w:hint="eastAsia"/>
          <w:lang w:eastAsia="ko-KR"/>
        </w:rPr>
        <w:t>조사해서</w:t>
      </w:r>
      <w:r>
        <w:rPr>
          <w:rFonts w:eastAsiaTheme="minorEastAsia" w:hint="eastAsia"/>
          <w:lang w:eastAsia="ko-KR"/>
        </w:rPr>
        <w:t xml:space="preserve"> </w:t>
      </w:r>
      <w:proofErr w:type="spellStart"/>
      <w:r>
        <w:rPr>
          <w:rFonts w:eastAsiaTheme="minorEastAsia" w:hint="eastAsia"/>
          <w:lang w:eastAsia="ko-KR"/>
        </w:rPr>
        <w:t>표로반영하고</w:t>
      </w:r>
      <w:proofErr w:type="spellEnd"/>
      <w:r>
        <w:rPr>
          <w:rFonts w:eastAsiaTheme="minorEastAsia" w:hint="eastAsia"/>
          <w:lang w:eastAsia="ko-KR"/>
        </w:rPr>
        <w:t xml:space="preserve"> </w:t>
      </w:r>
      <w:r>
        <w:rPr>
          <w:rFonts w:eastAsiaTheme="minorEastAsia" w:hint="eastAsia"/>
          <w:lang w:eastAsia="ko-KR"/>
        </w:rPr>
        <w:t>몇</w:t>
      </w:r>
      <w:r>
        <w:rPr>
          <w:rFonts w:eastAsiaTheme="minorEastAsia" w:hint="eastAsia"/>
          <w:lang w:eastAsia="ko-KR"/>
        </w:rPr>
        <w:t xml:space="preserve"> </w:t>
      </w:r>
      <w:r>
        <w:rPr>
          <w:rFonts w:eastAsiaTheme="minorEastAsia" w:hint="eastAsia"/>
          <w:lang w:eastAsia="ko-KR"/>
        </w:rPr>
        <w:t>개</w:t>
      </w:r>
      <w:r>
        <w:rPr>
          <w:rFonts w:eastAsiaTheme="minorEastAsia" w:hint="eastAsia"/>
          <w:lang w:eastAsia="ko-KR"/>
        </w:rPr>
        <w:t xml:space="preserve"> </w:t>
      </w:r>
      <w:r>
        <w:rPr>
          <w:rFonts w:eastAsiaTheme="minorEastAsia" w:hint="eastAsia"/>
          <w:lang w:eastAsia="ko-KR"/>
        </w:rPr>
        <w:t>없으면</w:t>
      </w:r>
      <w:r>
        <w:rPr>
          <w:rFonts w:eastAsiaTheme="minorEastAsia" w:hint="eastAsia"/>
          <w:lang w:eastAsia="ko-KR"/>
        </w:rPr>
        <w:t xml:space="preserve"> </w:t>
      </w:r>
      <w:r>
        <w:rPr>
          <w:rFonts w:eastAsiaTheme="minorEastAsia" w:hint="eastAsia"/>
          <w:lang w:eastAsia="ko-KR"/>
        </w:rPr>
        <w:t>없다고</w:t>
      </w:r>
      <w:r>
        <w:rPr>
          <w:rFonts w:eastAsiaTheme="minorEastAsia" w:hint="eastAsia"/>
          <w:lang w:eastAsia="ko-KR"/>
        </w:rPr>
        <w:t xml:space="preserve"> </w:t>
      </w:r>
      <w:r>
        <w:rPr>
          <w:rFonts w:eastAsiaTheme="minorEastAsia" w:hint="eastAsia"/>
          <w:lang w:eastAsia="ko-KR"/>
        </w:rPr>
        <w:t>라도</w:t>
      </w:r>
      <w:r>
        <w:rPr>
          <w:rFonts w:eastAsiaTheme="minorEastAsia" w:hint="eastAsia"/>
          <w:lang w:eastAsia="ko-KR"/>
        </w:rPr>
        <w:t xml:space="preserve"> </w:t>
      </w:r>
      <w:proofErr w:type="spellStart"/>
      <w:proofErr w:type="gramStart"/>
      <w:r>
        <w:rPr>
          <w:rFonts w:eastAsiaTheme="minorEastAsia" w:hint="eastAsia"/>
          <w:lang w:eastAsia="ko-KR"/>
        </w:rPr>
        <w:t>명시하는게</w:t>
      </w:r>
      <w:proofErr w:type="spellEnd"/>
      <w:proofErr w:type="gramEnd"/>
      <w:r>
        <w:rPr>
          <w:rFonts w:eastAsiaTheme="minorEastAsia" w:hint="eastAsia"/>
          <w:lang w:eastAsia="ko-KR"/>
        </w:rPr>
        <w:t xml:space="preserve"> </w:t>
      </w:r>
      <w:r>
        <w:rPr>
          <w:rFonts w:eastAsiaTheme="minorEastAsia" w:hint="eastAsia"/>
          <w:lang w:eastAsia="ko-KR"/>
        </w:rPr>
        <w:t>필요합니다</w:t>
      </w:r>
      <w:r>
        <w:rPr>
          <w:rFonts w:eastAsiaTheme="minorEastAsia" w:hint="eastAsia"/>
          <w:lang w:eastAsia="ko-KR"/>
        </w:rPr>
        <w:t xml:space="preserve">. </w:t>
      </w:r>
    </w:p>
  </w:comment>
  <w:comment w:id="2" w:author="KK" w:date="2025-06-02T00:16:00Z" w:initials="K">
    <w:p w14:paraId="4711E093" w14:textId="2EEA6843" w:rsidR="00E2519E" w:rsidRDefault="00E2519E">
      <w:pPr>
        <w:pStyle w:val="af"/>
        <w:rPr>
          <w:rFonts w:ascii="맑은 고딕" w:eastAsia="맑은 고딕" w:hAnsi="맑은 고딕" w:cs="맑은 고딕" w:hint="eastAsia"/>
          <w:lang w:eastAsia="ko-KR"/>
        </w:rPr>
      </w:pPr>
      <w:r>
        <w:rPr>
          <w:rStyle w:val="ae"/>
        </w:rPr>
        <w:annotationRef/>
      </w:r>
      <w:r>
        <w:rPr>
          <w:rFonts w:ascii="맑은 고딕" w:eastAsia="맑은 고딕" w:hAnsi="맑은 고딕" w:cs="맑은 고딕" w:hint="eastAsia"/>
          <w:lang w:eastAsia="ko-KR"/>
        </w:rPr>
        <w:t>이것도 마찬가지!</w:t>
      </w:r>
      <w:r w:rsidR="00290EE4">
        <w:rPr>
          <w:rFonts w:ascii="맑은 고딕" w:eastAsia="맑은 고딕" w:hAnsi="맑은 고딕" w:cs="맑은 고딕" w:hint="eastAsia"/>
          <w:lang w:eastAsia="ko-KR"/>
        </w:rPr>
        <w:t xml:space="preserve"> 일단 위치를 </w:t>
      </w:r>
      <w:r w:rsidR="00290EE4">
        <w:rPr>
          <w:rFonts w:ascii="맑은 고딕" w:eastAsia="맑은 고딕" w:hAnsi="맑은 고딕" w:cs="맑은 고딕"/>
          <w:lang w:eastAsia="ko-KR"/>
        </w:rPr>
        <w:t>“</w:t>
      </w:r>
      <w:r w:rsidR="00290EE4">
        <w:rPr>
          <w:rFonts w:ascii="맑은 고딕" w:eastAsia="맑은 고딕" w:hAnsi="맑은 고딕" w:cs="맑은 고딕" w:hint="eastAsia"/>
          <w:lang w:eastAsia="ko-KR"/>
        </w:rPr>
        <w:t>감성분석을 위한 텍스트로는 ~~</w:t>
      </w:r>
      <w:r w:rsidR="00290EE4">
        <w:rPr>
          <w:rFonts w:ascii="맑은 고딕" w:eastAsia="맑은 고딕" w:hAnsi="맑은 고딕" w:cs="맑은 고딕"/>
          <w:lang w:eastAsia="ko-KR"/>
        </w:rPr>
        <w:t>”</w:t>
      </w:r>
      <w:r w:rsidR="00290EE4">
        <w:rPr>
          <w:rFonts w:ascii="맑은 고딕" w:eastAsia="맑은 고딕" w:hAnsi="맑은 고딕" w:cs="맑은 고딕" w:hint="eastAsia"/>
          <w:lang w:eastAsia="ko-KR"/>
        </w:rPr>
        <w:t xml:space="preserve"> 부분으로 옮기고,</w:t>
      </w:r>
    </w:p>
    <w:p w14:paraId="4282855A" w14:textId="77777777" w:rsidR="00E2519E" w:rsidRDefault="00E2519E">
      <w:pPr>
        <w:pStyle w:val="af"/>
        <w:rPr>
          <w:rFonts w:ascii="맑은 고딕" w:eastAsia="맑은 고딕" w:hAnsi="맑은 고딕" w:cs="맑은 고딕"/>
          <w:lang w:eastAsia="ko-KR"/>
        </w:rPr>
      </w:pPr>
    </w:p>
    <w:p w14:paraId="031D07A5" w14:textId="77777777" w:rsidR="00E2519E" w:rsidRDefault="00E2519E">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시장 참여자의 심리지수를 반영하기 위해 선행연구를 최대한 조사해서 표로 반영 + 이를 요약해서 기존 연구들의 방향을 </w:t>
      </w:r>
      <w:proofErr w:type="spellStart"/>
      <w:r>
        <w:rPr>
          <w:rFonts w:ascii="맑은 고딕" w:eastAsia="맑은 고딕" w:hAnsi="맑은 고딕" w:cs="맑은 고딕" w:hint="eastAsia"/>
          <w:lang w:eastAsia="ko-KR"/>
        </w:rPr>
        <w:t>따랐다라던지</w:t>
      </w:r>
      <w:proofErr w:type="spellEnd"/>
      <w:r>
        <w:rPr>
          <w:rFonts w:ascii="맑은 고딕" w:eastAsia="맑은 고딕" w:hAnsi="맑은 고딕" w:cs="맑은 고딕" w:hint="eastAsia"/>
          <w:lang w:eastAsia="ko-KR"/>
        </w:rPr>
        <w:t xml:space="preserve"> 새로운 접근을 </w:t>
      </w:r>
      <w:proofErr w:type="spellStart"/>
      <w:r>
        <w:rPr>
          <w:rFonts w:ascii="맑은 고딕" w:eastAsia="맑은 고딕" w:hAnsi="맑은 고딕" w:cs="맑은 고딕" w:hint="eastAsia"/>
          <w:lang w:eastAsia="ko-KR"/>
        </w:rPr>
        <w:t>했다던지</w:t>
      </w:r>
      <w:proofErr w:type="spellEnd"/>
      <w:r>
        <w:rPr>
          <w:rFonts w:ascii="맑은 고딕" w:eastAsia="맑은 고딕" w:hAnsi="맑은 고딕" w:cs="맑은 고딕" w:hint="eastAsia"/>
          <w:lang w:eastAsia="ko-KR"/>
        </w:rPr>
        <w:t xml:space="preserve"> 또는 차별화된 데이터를 </w:t>
      </w:r>
      <w:proofErr w:type="spellStart"/>
      <w:r>
        <w:rPr>
          <w:rFonts w:ascii="맑은 고딕" w:eastAsia="맑은 고딕" w:hAnsi="맑은 고딕" w:cs="맑은 고딕" w:hint="eastAsia"/>
          <w:lang w:eastAsia="ko-KR"/>
        </w:rPr>
        <w:t>사용했다던지</w:t>
      </w:r>
      <w:proofErr w:type="spellEnd"/>
      <w:r>
        <w:rPr>
          <w:rFonts w:ascii="맑은 고딕" w:eastAsia="맑은 고딕" w:hAnsi="맑은 고딕" w:cs="맑은 고딕" w:hint="eastAsia"/>
          <w:lang w:eastAsia="ko-KR"/>
        </w:rPr>
        <w:t xml:space="preserve"> 라는 부분으로 반드시! 추가되어야 함</w:t>
      </w:r>
    </w:p>
    <w:p w14:paraId="1C2151D8" w14:textId="77777777" w:rsidR="00E2519E" w:rsidRDefault="00E2519E">
      <w:pPr>
        <w:pStyle w:val="af"/>
        <w:rPr>
          <w:rFonts w:ascii="맑은 고딕" w:eastAsia="맑은 고딕" w:hAnsi="맑은 고딕" w:cs="맑은 고딕"/>
          <w:lang w:eastAsia="ko-KR"/>
        </w:rPr>
      </w:pPr>
    </w:p>
    <w:p w14:paraId="6A66326D" w14:textId="7E4A024E" w:rsidR="00E2519E" w:rsidRDefault="00E2519E">
      <w:pPr>
        <w:pStyle w:val="af"/>
        <w:rPr>
          <w:rFonts w:hint="eastAsia"/>
          <w:lang w:eastAsia="ko-KR"/>
        </w:rPr>
      </w:pPr>
      <w:r>
        <w:rPr>
          <w:rFonts w:ascii="맑은 고딕" w:eastAsia="맑은 고딕" w:hAnsi="맑은 고딕" w:cs="맑은 고딕" w:hint="eastAsia"/>
          <w:lang w:eastAsia="ko-KR"/>
        </w:rPr>
        <w:t xml:space="preserve">지금은 </w:t>
      </w:r>
      <w:proofErr w:type="spellStart"/>
      <w:r>
        <w:rPr>
          <w:rFonts w:ascii="맑은 고딕" w:eastAsia="맑은 고딕" w:hAnsi="맑은 고딕" w:cs="맑은 고딕" w:hint="eastAsia"/>
          <w:lang w:eastAsia="ko-KR"/>
        </w:rPr>
        <w:t>양혁진</w:t>
      </w:r>
      <w:proofErr w:type="spellEnd"/>
      <w:r>
        <w:rPr>
          <w:rFonts w:ascii="맑은 고딕" w:eastAsia="맑은 고딕" w:hAnsi="맑은 고딕" w:cs="맑은 고딕" w:hint="eastAsia"/>
          <w:lang w:eastAsia="ko-KR"/>
        </w:rPr>
        <w:t xml:space="preserve"> 말고는 없는데 최대한 조사해서 표로 반영 및 없으면 </w:t>
      </w:r>
      <w:proofErr w:type="spellStart"/>
      <w:r>
        <w:rPr>
          <w:rFonts w:ascii="맑은 고딕" w:eastAsia="맑은 고딕" w:hAnsi="맑은 고딕" w:cs="맑은 고딕" w:hint="eastAsia"/>
          <w:lang w:eastAsia="ko-KR"/>
        </w:rPr>
        <w:t>없다라고</w:t>
      </w:r>
      <w:proofErr w:type="spellEnd"/>
      <w:r>
        <w:rPr>
          <w:rFonts w:ascii="맑은 고딕" w:eastAsia="맑은 고딕" w:hAnsi="맑은 고딕" w:cs="맑은 고딕" w:hint="eastAsia"/>
          <w:lang w:eastAsia="ko-KR"/>
        </w:rPr>
        <w:t xml:space="preserve"> </w:t>
      </w:r>
      <w:proofErr w:type="spellStart"/>
      <w:proofErr w:type="gramStart"/>
      <w:r>
        <w:rPr>
          <w:rFonts w:ascii="맑은 고딕" w:eastAsia="맑은 고딕" w:hAnsi="맑은 고딕" w:cs="맑은 고딕" w:hint="eastAsia"/>
          <w:lang w:eastAsia="ko-KR"/>
        </w:rPr>
        <w:t>명시하는게</w:t>
      </w:r>
      <w:proofErr w:type="spellEnd"/>
      <w:proofErr w:type="gramEnd"/>
      <w:r>
        <w:rPr>
          <w:rFonts w:ascii="맑은 고딕" w:eastAsia="맑은 고딕" w:hAnsi="맑은 고딕" w:cs="맑은 고딕" w:hint="eastAsia"/>
          <w:lang w:eastAsia="ko-KR"/>
        </w:rPr>
        <w:t xml:space="preserve"> 필요함</w:t>
      </w:r>
    </w:p>
  </w:comment>
  <w:comment w:id="3" w:author="KK" w:date="2025-06-02T00:24:00Z" w:initials="K">
    <w:p w14:paraId="08CA4990" w14:textId="0D0E11AF" w:rsidR="00DC0B2D" w:rsidRDefault="00DC0B2D">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 xml:space="preserve">이 부분도 사실을 </w:t>
      </w:r>
      <w:proofErr w:type="spellStart"/>
      <w:r>
        <w:rPr>
          <w:rFonts w:ascii="맑은 고딕" w:eastAsia="맑은 고딕" w:hAnsi="맑은 고딕" w:cs="맑은 고딕" w:hint="eastAsia"/>
          <w:lang w:eastAsia="ko-KR"/>
        </w:rPr>
        <w:t>작성한건</w:t>
      </w:r>
      <w:proofErr w:type="spellEnd"/>
      <w:r>
        <w:rPr>
          <w:rFonts w:ascii="맑은 고딕" w:eastAsia="맑은 고딕" w:hAnsi="맑은 고딕" w:cs="맑은 고딕" w:hint="eastAsia"/>
          <w:lang w:eastAsia="ko-KR"/>
        </w:rPr>
        <w:t xml:space="preserve"> 맞는데, 이 기간을 선정한 도메인지식을 선행연구에 추가하고 이를 요약하여 </w:t>
      </w:r>
      <w:proofErr w:type="spellStart"/>
      <w:proofErr w:type="gramStart"/>
      <w:r>
        <w:rPr>
          <w:rFonts w:ascii="맑은 고딕" w:eastAsia="맑은 고딕" w:hAnsi="맑은 고딕" w:cs="맑은 고딕" w:hint="eastAsia"/>
          <w:lang w:eastAsia="ko-KR"/>
        </w:rPr>
        <w:t>작성하는게</w:t>
      </w:r>
      <w:proofErr w:type="spellEnd"/>
      <w:proofErr w:type="gramEnd"/>
      <w:r>
        <w:rPr>
          <w:rFonts w:ascii="맑은 고딕" w:eastAsia="맑은 고딕" w:hAnsi="맑은 고딕" w:cs="맑은 고딕" w:hint="eastAsia"/>
          <w:lang w:eastAsia="ko-KR"/>
        </w:rPr>
        <w:t xml:space="preserve"> 매우 필요합니다. 왜냐하면 환율예측이 필요한 이유를 데이터 관점의 근거와 정성적인 사회적 이슈들을 통해 필요성을 납득시켜야 합니다.</w:t>
      </w:r>
    </w:p>
    <w:p w14:paraId="41C1BFFD" w14:textId="77777777" w:rsidR="00DC0B2D" w:rsidRDefault="00DC0B2D">
      <w:pPr>
        <w:pStyle w:val="af"/>
        <w:rPr>
          <w:rFonts w:ascii="맑은 고딕" w:eastAsia="맑은 고딕" w:hAnsi="맑은 고딕" w:cs="맑은 고딕"/>
          <w:lang w:eastAsia="ko-KR"/>
        </w:rPr>
      </w:pPr>
    </w:p>
    <w:p w14:paraId="3656DA17" w14:textId="77777777" w:rsidR="00DC0B2D" w:rsidRDefault="00DC0B2D">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예를 들어 기존 3.1은 3.2로 가꾸고 3.1 Currency </w:t>
      </w:r>
      <w:proofErr w:type="gramStart"/>
      <w:r>
        <w:rPr>
          <w:rFonts w:ascii="맑은 고딕" w:eastAsia="맑은 고딕" w:hAnsi="맑은 고딕" w:cs="맑은 고딕" w:hint="eastAsia"/>
          <w:lang w:eastAsia="ko-KR"/>
        </w:rPr>
        <w:t xml:space="preserve">Data </w:t>
      </w:r>
      <w:proofErr w:type="spellStart"/>
      <w:r>
        <w:rPr>
          <w:rFonts w:ascii="맑은 고딕" w:eastAsia="맑은 고딕" w:hAnsi="맑은 고딕" w:cs="맑은 고딕" w:hint="eastAsia"/>
          <w:lang w:eastAsia="ko-KR"/>
        </w:rPr>
        <w:t>를</w:t>
      </w:r>
      <w:proofErr w:type="spellEnd"/>
      <w:proofErr w:type="gramEnd"/>
      <w:r>
        <w:rPr>
          <w:rFonts w:ascii="맑은 고딕" w:eastAsia="맑은 고딕" w:hAnsi="맑은 고딕" w:cs="맑은 고딕" w:hint="eastAsia"/>
          <w:lang w:eastAsia="ko-KR"/>
        </w:rPr>
        <w:t xml:space="preserve"> 만들어서 환율 추이 시각화 하나 넣고 + 한국은 21년을 전후하여 환율이 저점을 찍고 </w:t>
      </w:r>
      <w:proofErr w:type="spellStart"/>
      <w:r>
        <w:rPr>
          <w:rFonts w:ascii="맑은 고딕" w:eastAsia="맑은 고딕" w:hAnsi="맑은 고딕" w:cs="맑은 고딕" w:hint="eastAsia"/>
          <w:lang w:eastAsia="ko-KR"/>
        </w:rPr>
        <w:t>그이후로</w:t>
      </w:r>
      <w:proofErr w:type="spell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윤석열</w:t>
      </w:r>
      <w:proofErr w:type="spellEnd"/>
      <w:r>
        <w:rPr>
          <w:rFonts w:ascii="맑은 고딕" w:eastAsia="맑은 고딕" w:hAnsi="맑은 고딕" w:cs="맑은 고딕" w:hint="eastAsia"/>
          <w:lang w:eastAsia="ko-KR"/>
        </w:rPr>
        <w:t xml:space="preserve"> 대통령 취임과 국내외 이슈들로 급등을 겪고 있다. 이로 인해서 경제가 악화되고 내수시장이 얼어붙고 수출이 어떻게 되고 </w:t>
      </w:r>
      <w:proofErr w:type="spellStart"/>
      <w:r>
        <w:rPr>
          <w:rFonts w:ascii="맑은 고딕" w:eastAsia="맑은 고딕" w:hAnsi="맑은 고딕" w:cs="맑은 고딕" w:hint="eastAsia"/>
          <w:lang w:eastAsia="ko-KR"/>
        </w:rPr>
        <w:t>블라블라</w:t>
      </w:r>
      <w:proofErr w:type="spellEnd"/>
      <w:r>
        <w:rPr>
          <w:rFonts w:ascii="맑은 고딕" w:eastAsia="맑은 고딕" w:hAnsi="맑은 고딕" w:cs="맑은 고딕" w:hint="eastAsia"/>
          <w:lang w:eastAsia="ko-KR"/>
        </w:rPr>
        <w:t xml:space="preserve"> 환율의 변동성 확대가 미친 영향 등을 </w:t>
      </w:r>
      <w:r>
        <w:rPr>
          <w:rFonts w:ascii="맑은 고딕" w:eastAsia="맑은 고딕" w:hAnsi="맑은 고딕" w:cs="맑은 고딕"/>
          <w:lang w:eastAsia="ko-KR"/>
        </w:rPr>
        <w:t>“</w:t>
      </w:r>
      <w:r>
        <w:rPr>
          <w:rFonts w:ascii="맑은 고딕" w:eastAsia="맑은 고딕" w:hAnsi="맑은 고딕" w:cs="맑은 고딕" w:hint="eastAsia"/>
          <w:lang w:eastAsia="ko-KR"/>
        </w:rPr>
        <w:t>데이터 관점에서 자세하게 설명</w:t>
      </w:r>
      <w:r>
        <w:rPr>
          <w:rFonts w:ascii="맑은 고딕" w:eastAsia="맑은 고딕" w:hAnsi="맑은 고딕" w:cs="맑은 고딕"/>
          <w:lang w:eastAsia="ko-KR"/>
        </w:rPr>
        <w:t>”</w:t>
      </w:r>
      <w:r>
        <w:rPr>
          <w:rFonts w:ascii="맑은 고딕" w:eastAsia="맑은 고딕" w:hAnsi="맑은 고딕" w:cs="맑은 고딕" w:hint="eastAsia"/>
          <w:lang w:eastAsia="ko-KR"/>
        </w:rPr>
        <w:t xml:space="preserve"> 할 필요가 있음</w:t>
      </w:r>
    </w:p>
    <w:p w14:paraId="4B42AC23" w14:textId="77777777" w:rsidR="00DC0B2D" w:rsidRDefault="00DC0B2D">
      <w:pPr>
        <w:pStyle w:val="af"/>
        <w:rPr>
          <w:rFonts w:ascii="맑은 고딕" w:eastAsia="맑은 고딕" w:hAnsi="맑은 고딕" w:cs="맑은 고딕"/>
          <w:lang w:eastAsia="ko-KR"/>
        </w:rPr>
      </w:pPr>
    </w:p>
    <w:p w14:paraId="222369D7" w14:textId="77777777" w:rsidR="00DC0B2D" w:rsidRDefault="00DC0B2D">
      <w:pPr>
        <w:pStyle w:val="af"/>
        <w:rPr>
          <w:rFonts w:ascii="맑은 고딕" w:eastAsia="맑은 고딕" w:hAnsi="맑은 고딕" w:cs="맑은 고딕"/>
          <w:lang w:eastAsia="ko-KR"/>
        </w:rPr>
      </w:pPr>
      <w:r>
        <w:rPr>
          <w:rFonts w:ascii="맑은 고딕" w:eastAsia="맑은 고딕" w:hAnsi="맑은 고딕" w:cs="맑은 고딕" w:hint="eastAsia"/>
          <w:lang w:eastAsia="ko-KR"/>
        </w:rPr>
        <w:t xml:space="preserve">그리고 선행연구도 천안함 이후 2010년 얘기만 있던데 우리의 데이터분석 기간인 20년 이후의 예측이나 이슈들을 분석한 선행연구들을 많이 넣어서 표로 작성하고 </w:t>
      </w:r>
      <w:r>
        <w:rPr>
          <w:rFonts w:ascii="맑은 고딕" w:eastAsia="맑은 고딕" w:hAnsi="맑은 고딕" w:cs="맑은 고딕"/>
          <w:lang w:eastAsia="ko-KR"/>
        </w:rPr>
        <w:t>“</w:t>
      </w:r>
      <w:r>
        <w:rPr>
          <w:rFonts w:ascii="맑은 고딕" w:eastAsia="맑은 고딕" w:hAnsi="맑은 고딕" w:cs="맑은 고딕" w:hint="eastAsia"/>
          <w:lang w:eastAsia="ko-KR"/>
        </w:rPr>
        <w:t>왜 환율 예측이 필요</w:t>
      </w:r>
      <w:r>
        <w:rPr>
          <w:rFonts w:ascii="맑은 고딕" w:eastAsia="맑은 고딕" w:hAnsi="맑은 고딕" w:cs="맑은 고딕"/>
          <w:lang w:eastAsia="ko-KR"/>
        </w:rPr>
        <w:t>”</w:t>
      </w:r>
      <w:r>
        <w:rPr>
          <w:rFonts w:ascii="맑은 고딕" w:eastAsia="맑은 고딕" w:hAnsi="맑은 고딕" w:cs="맑은 고딕" w:hint="eastAsia"/>
          <w:lang w:eastAsia="ko-KR"/>
        </w:rPr>
        <w:t xml:space="preserve"> 한지 매우 강조를 해야함 제일 중요한 내용임!</w:t>
      </w:r>
    </w:p>
    <w:p w14:paraId="73ED1925" w14:textId="77777777" w:rsidR="00DC0B2D" w:rsidRDefault="00DC0B2D">
      <w:pPr>
        <w:pStyle w:val="af"/>
        <w:rPr>
          <w:rFonts w:ascii="맑은 고딕" w:eastAsia="맑은 고딕" w:hAnsi="맑은 고딕" w:cs="맑은 고딕"/>
          <w:lang w:eastAsia="ko-KR"/>
        </w:rPr>
      </w:pPr>
    </w:p>
    <w:p w14:paraId="778BB509" w14:textId="1AD09AD4" w:rsidR="00DC0B2D" w:rsidRDefault="00DC0B2D">
      <w:pPr>
        <w:pStyle w:val="af"/>
        <w:rPr>
          <w:rFonts w:hint="eastAsia"/>
          <w:lang w:eastAsia="ko-KR"/>
        </w:rPr>
      </w:pPr>
      <w:proofErr w:type="spellStart"/>
      <w:r>
        <w:rPr>
          <w:rFonts w:ascii="맑은 고딕" w:eastAsia="맑은 고딕" w:hAnsi="맑은 고딕" w:cs="맑은 고딕" w:hint="eastAsia"/>
          <w:lang w:eastAsia="ko-KR"/>
        </w:rPr>
        <w:t>그런다음</w:t>
      </w:r>
      <w:proofErr w:type="spellEnd"/>
      <w:r>
        <w:rPr>
          <w:rFonts w:ascii="맑은 고딕" w:eastAsia="맑은 고딕" w:hAnsi="맑은 고딕" w:cs="맑은 고딕" w:hint="eastAsia"/>
          <w:lang w:eastAsia="ko-KR"/>
        </w:rPr>
        <w:t xml:space="preserve"> 분석관련 선행연구들 넣으면 됨~</w:t>
      </w:r>
    </w:p>
  </w:comment>
  <w:comment w:id="5" w:author="KK" w:date="2025-06-02T01:01:00Z" w:initials="K">
    <w:p w14:paraId="69A34419" w14:textId="09BF66D5" w:rsidR="00E52826" w:rsidRDefault="00E52826">
      <w:pPr>
        <w:pStyle w:val="af"/>
        <w:rPr>
          <w:lang w:eastAsia="ko-KR"/>
        </w:rPr>
      </w:pPr>
      <w:r>
        <w:rPr>
          <w:rStyle w:val="ae"/>
        </w:rPr>
        <w:annotationRef/>
      </w:r>
      <w:r>
        <w:rPr>
          <w:rFonts w:ascii="맑은 고딕" w:eastAsia="맑은 고딕" w:hAnsi="맑은 고딕" w:cs="맑은 고딕" w:hint="eastAsia"/>
          <w:lang w:eastAsia="ko-KR"/>
        </w:rPr>
        <w:t xml:space="preserve">아래 뉴스 본문 </w:t>
      </w:r>
      <w:proofErr w:type="spellStart"/>
      <w:r>
        <w:rPr>
          <w:rFonts w:ascii="맑은 고딕" w:eastAsia="맑은 고딕" w:hAnsi="맑은 고딕" w:cs="맑은 고딕" w:hint="eastAsia"/>
          <w:lang w:eastAsia="ko-KR"/>
        </w:rPr>
        <w:t>인베스팅</w:t>
      </w:r>
      <w:proofErr w:type="spellEnd"/>
      <w:r>
        <w:rPr>
          <w:rFonts w:ascii="맑은 고딕" w:eastAsia="맑은 고딕" w:hAnsi="맑은 고딕" w:cs="맑은 고딕" w:hint="eastAsia"/>
          <w:lang w:eastAsia="ko-KR"/>
        </w:rPr>
        <w:t xml:space="preserve"> 댓글에 대한 내용도 포함해서 </w:t>
      </w:r>
      <w:proofErr w:type="spellStart"/>
      <w:proofErr w:type="gramStart"/>
      <w:r>
        <w:rPr>
          <w:rFonts w:ascii="맑은 고딕" w:eastAsia="맑은 고딕" w:hAnsi="맑은 고딕" w:cs="맑은 고딕" w:hint="eastAsia"/>
          <w:lang w:eastAsia="ko-KR"/>
        </w:rPr>
        <w:t>쓰는게</w:t>
      </w:r>
      <w:proofErr w:type="spellEnd"/>
      <w:proofErr w:type="gramEnd"/>
      <w:r>
        <w:rPr>
          <w:rFonts w:ascii="맑은 고딕" w:eastAsia="맑은 고딕" w:hAnsi="맑은 고딕" w:cs="맑은 고딕" w:hint="eastAsia"/>
          <w:lang w:eastAsia="ko-KR"/>
        </w:rPr>
        <w:t xml:space="preserve"> 좋을 듯</w:t>
      </w:r>
    </w:p>
  </w:comment>
  <w:comment w:id="6" w:author="KK" w:date="2025-06-02T00:34:00Z" w:initials="K">
    <w:p w14:paraId="472B43D4" w14:textId="7A693136" w:rsidR="00084A80" w:rsidRDefault="00084A80">
      <w:pPr>
        <w:pStyle w:val="af"/>
        <w:rPr>
          <w:lang w:eastAsia="ko-KR"/>
        </w:rPr>
      </w:pPr>
      <w:r>
        <w:rPr>
          <w:rStyle w:val="ae"/>
        </w:rPr>
        <w:annotationRef/>
      </w:r>
      <w:r>
        <w:rPr>
          <w:rFonts w:ascii="맑은 고딕" w:eastAsia="맑은 고딕" w:hAnsi="맑은 고딕" w:cs="맑은 고딕" w:hint="eastAsia"/>
          <w:lang w:eastAsia="ko-KR"/>
        </w:rPr>
        <w:t>댓글을 사용한 연구가 기존 연구들 대비 차별점이 되는지 또는 선행 연구들도 했는지 등등의 이유를 같이 작성할 필요</w:t>
      </w:r>
    </w:p>
  </w:comment>
  <w:comment w:id="7" w:author="KK" w:date="2025-06-02T01:03:00Z" w:initials="K">
    <w:p w14:paraId="36B66B25" w14:textId="77777777" w:rsidR="000B7AAD" w:rsidRDefault="000B7AAD" w:rsidP="000B7AAD">
      <w:pPr>
        <w:pStyle w:val="af"/>
        <w:rPr>
          <w:lang w:eastAsia="ko-KR"/>
        </w:rPr>
      </w:pPr>
      <w:r>
        <w:rPr>
          <w:rStyle w:val="ae"/>
        </w:rPr>
        <w:annotationRef/>
      </w:r>
      <w:r>
        <w:rPr>
          <w:rFonts w:ascii="맑은 고딕" w:eastAsia="맑은 고딕" w:hAnsi="맑은 고딕" w:cs="맑은 고딕" w:hint="eastAsia"/>
          <w:lang w:eastAsia="ko-KR"/>
        </w:rPr>
        <w:t xml:space="preserve">이런 내용을 추가하고 아래 모델링 성능 내용중 아래 내용들을 </w:t>
      </w:r>
      <w:proofErr w:type="spellStart"/>
      <w:r>
        <w:rPr>
          <w:rFonts w:ascii="맑은 고딕" w:eastAsia="맑은 고딕" w:hAnsi="맑은 고딕" w:cs="맑은 고딕" w:hint="eastAsia"/>
          <w:lang w:eastAsia="ko-KR"/>
        </w:rPr>
        <w:t>가져다가</w:t>
      </w:r>
      <w:proofErr w:type="spellEnd"/>
      <w:r>
        <w:rPr>
          <w:rFonts w:ascii="맑은 고딕" w:eastAsia="맑은 고딕" w:hAnsi="맑은 고딕" w:cs="맑은 고딕" w:hint="eastAsia"/>
          <w:lang w:eastAsia="ko-KR"/>
        </w:rPr>
        <w:t xml:space="preserve"> 넣어서 </w:t>
      </w:r>
      <w:proofErr w:type="spellStart"/>
      <w:r>
        <w:rPr>
          <w:rFonts w:ascii="맑은 고딕" w:eastAsia="맑은 고딕" w:hAnsi="맑은 고딕" w:cs="맑은 고딕" w:hint="eastAsia"/>
          <w:lang w:eastAsia="ko-KR"/>
        </w:rPr>
        <w:t>전처리</w:t>
      </w:r>
      <w:proofErr w:type="spellEnd"/>
      <w:r>
        <w:rPr>
          <w:rFonts w:ascii="맑은 고딕" w:eastAsia="맑은 고딕" w:hAnsi="맑은 고딕" w:cs="맑은 고딕" w:hint="eastAsia"/>
          <w:lang w:eastAsia="ko-KR"/>
        </w:rPr>
        <w:t xml:space="preserve"> 내용을 </w:t>
      </w:r>
      <w:proofErr w:type="spellStart"/>
      <w:proofErr w:type="gramStart"/>
      <w:r>
        <w:rPr>
          <w:rFonts w:ascii="맑은 고딕" w:eastAsia="맑은 고딕" w:hAnsi="맑은 고딕" w:cs="맑은 고딕" w:hint="eastAsia"/>
          <w:lang w:eastAsia="ko-KR"/>
        </w:rPr>
        <w:t>완료하는게</w:t>
      </w:r>
      <w:proofErr w:type="spellEnd"/>
      <w:proofErr w:type="gramEnd"/>
      <w:r>
        <w:rPr>
          <w:rFonts w:ascii="맑은 고딕" w:eastAsia="맑은 고딕" w:hAnsi="맑은 고딕" w:cs="맑은 고딕" w:hint="eastAsia"/>
          <w:lang w:eastAsia="ko-KR"/>
        </w:rPr>
        <w:t xml:space="preserve"> 좋을 듯</w:t>
      </w:r>
      <w:r>
        <w:rPr>
          <w:rFonts w:ascii="맑은 고딕" w:eastAsia="맑은 고딕" w:hAnsi="맑은 고딕" w:cs="맑은 고딕"/>
          <w:lang w:eastAsia="ko-KR"/>
        </w:rPr>
        <w:br/>
      </w:r>
      <w:r>
        <w:rPr>
          <w:rFonts w:ascii="맑은 고딕" w:eastAsia="맑은 고딕" w:hAnsi="맑은 고딕" w:cs="맑은 고딕"/>
          <w:lang w:eastAsia="ko-KR"/>
        </w:rPr>
        <w:br/>
      </w:r>
      <w:r>
        <w:rPr>
          <w:rFonts w:ascii="맑은 고딕" w:eastAsia="맑은 고딕" w:hAnsi="맑은 고딕" w:cs="맑은 고딕" w:hint="eastAsia"/>
          <w:lang w:eastAsia="ko-KR"/>
        </w:rPr>
        <w:t>전체</w:t>
      </w:r>
      <w:r>
        <w:rPr>
          <w:lang w:eastAsia="ko-KR"/>
        </w:rPr>
        <w:t xml:space="preserve"> </w:t>
      </w:r>
      <w:r>
        <w:rPr>
          <w:rFonts w:ascii="맑은 고딕" w:eastAsia="맑은 고딕" w:hAnsi="맑은 고딕" w:cs="맑은 고딕" w:hint="eastAsia"/>
          <w:lang w:eastAsia="ko-KR"/>
        </w:rPr>
        <w:t>데이터</w:t>
      </w:r>
      <w:r>
        <w:rPr>
          <w:lang w:eastAsia="ko-KR"/>
        </w:rPr>
        <w:t xml:space="preserve"> </w:t>
      </w:r>
      <w:r>
        <w:rPr>
          <w:rFonts w:ascii="맑은 고딕" w:eastAsia="맑은 고딕" w:hAnsi="맑은 고딕" w:cs="맑은 고딕" w:hint="eastAsia"/>
          <w:lang w:eastAsia="ko-KR"/>
        </w:rPr>
        <w:t>중</w:t>
      </w:r>
      <w:r>
        <w:rPr>
          <w:lang w:eastAsia="ko-KR"/>
        </w:rPr>
        <w:t xml:space="preserve"> 80%</w:t>
      </w:r>
      <w:r>
        <w:rPr>
          <w:rFonts w:ascii="맑은 고딕" w:eastAsia="맑은 고딕" w:hAnsi="맑은 고딕" w:cs="맑은 고딕" w:hint="eastAsia"/>
          <w:lang w:eastAsia="ko-KR"/>
        </w:rPr>
        <w:t>를</w:t>
      </w:r>
      <w:r>
        <w:rPr>
          <w:lang w:eastAsia="ko-KR"/>
        </w:rPr>
        <w:t xml:space="preserve"> </w:t>
      </w:r>
      <w:r>
        <w:rPr>
          <w:rFonts w:ascii="맑은 고딕" w:eastAsia="맑은 고딕" w:hAnsi="맑은 고딕" w:cs="맑은 고딕" w:hint="eastAsia"/>
          <w:lang w:eastAsia="ko-KR"/>
        </w:rPr>
        <w:t>학습용</w:t>
      </w:r>
      <w:r>
        <w:rPr>
          <w:lang w:eastAsia="ko-KR"/>
        </w:rPr>
        <w:t>(training set)</w:t>
      </w:r>
      <w:r>
        <w:rPr>
          <w:rFonts w:ascii="맑은 고딕" w:eastAsia="맑은 고딕" w:hAnsi="맑은 고딕" w:cs="맑은 고딕" w:hint="eastAsia"/>
          <w:lang w:eastAsia="ko-KR"/>
        </w:rPr>
        <w:t>으로</w:t>
      </w:r>
      <w:r>
        <w:rPr>
          <w:lang w:eastAsia="ko-KR"/>
        </w:rPr>
        <w:t xml:space="preserve"> </w:t>
      </w:r>
      <w:r>
        <w:rPr>
          <w:rFonts w:ascii="맑은 고딕" w:eastAsia="맑은 고딕" w:hAnsi="맑은 고딕" w:cs="맑은 고딕" w:hint="eastAsia"/>
          <w:lang w:eastAsia="ko-KR"/>
        </w:rPr>
        <w:t>사용하여</w:t>
      </w:r>
      <w:r>
        <w:rPr>
          <w:lang w:eastAsia="ko-KR"/>
        </w:rPr>
        <w:t xml:space="preserve"> </w:t>
      </w:r>
      <w:r>
        <w:rPr>
          <w:rFonts w:ascii="맑은 고딕" w:eastAsia="맑은 고딕" w:hAnsi="맑은 고딕" w:cs="맑은 고딕" w:hint="eastAsia"/>
          <w:lang w:eastAsia="ko-KR"/>
        </w:rPr>
        <w:t>모델을</w:t>
      </w:r>
      <w:r>
        <w:rPr>
          <w:lang w:eastAsia="ko-KR"/>
        </w:rPr>
        <w:t xml:space="preserve"> </w:t>
      </w:r>
      <w:r>
        <w:rPr>
          <w:rFonts w:ascii="맑은 고딕" w:eastAsia="맑은 고딕" w:hAnsi="맑은 고딕" w:cs="맑은 고딕" w:hint="eastAsia"/>
          <w:lang w:eastAsia="ko-KR"/>
        </w:rPr>
        <w:t>학습하고</w:t>
      </w:r>
      <w:r>
        <w:rPr>
          <w:lang w:eastAsia="ko-KR"/>
        </w:rPr>
        <w:t xml:space="preserve">, </w:t>
      </w:r>
      <w:proofErr w:type="spellStart"/>
      <w:r>
        <w:rPr>
          <w:rFonts w:ascii="맑은 고딕" w:eastAsia="맑은 고딕" w:hAnsi="맑은 고딕" w:cs="맑은 고딕" w:hint="eastAsia"/>
          <w:lang w:eastAsia="ko-KR"/>
        </w:rPr>
        <w:t>하이퍼파라미터</w:t>
      </w:r>
      <w:proofErr w:type="spellEnd"/>
      <w:r>
        <w:rPr>
          <w:lang w:eastAsia="ko-KR"/>
        </w:rPr>
        <w:t xml:space="preserve"> </w:t>
      </w:r>
      <w:r>
        <w:rPr>
          <w:rFonts w:ascii="맑은 고딕" w:eastAsia="맑은 고딕" w:hAnsi="맑은 고딕" w:cs="맑은 고딕" w:hint="eastAsia"/>
          <w:lang w:eastAsia="ko-KR"/>
        </w:rPr>
        <w:t>튜닝을</w:t>
      </w:r>
      <w:r>
        <w:rPr>
          <w:lang w:eastAsia="ko-KR"/>
        </w:rPr>
        <w:t xml:space="preserve"> </w:t>
      </w:r>
      <w:r>
        <w:rPr>
          <w:rFonts w:ascii="맑은 고딕" w:eastAsia="맑은 고딕" w:hAnsi="맑은 고딕" w:cs="맑은 고딕" w:hint="eastAsia"/>
          <w:lang w:eastAsia="ko-KR"/>
        </w:rPr>
        <w:t>통해</w:t>
      </w:r>
      <w:r>
        <w:rPr>
          <w:lang w:eastAsia="ko-KR"/>
        </w:rPr>
        <w:t xml:space="preserve"> </w:t>
      </w:r>
      <w:r>
        <w:rPr>
          <w:rFonts w:ascii="맑은 고딕" w:eastAsia="맑은 고딕" w:hAnsi="맑은 고딕" w:cs="맑은 고딕" w:hint="eastAsia"/>
          <w:lang w:eastAsia="ko-KR"/>
        </w:rPr>
        <w:t>최적의</w:t>
      </w:r>
      <w:r>
        <w:rPr>
          <w:lang w:eastAsia="ko-KR"/>
        </w:rPr>
        <w:t xml:space="preserve"> </w:t>
      </w:r>
      <w:r>
        <w:rPr>
          <w:rFonts w:ascii="맑은 고딕" w:eastAsia="맑은 고딕" w:hAnsi="맑은 고딕" w:cs="맑은 고딕" w:hint="eastAsia"/>
          <w:lang w:eastAsia="ko-KR"/>
        </w:rPr>
        <w:t>모델</w:t>
      </w:r>
      <w:r>
        <w:rPr>
          <w:lang w:eastAsia="ko-KR"/>
        </w:rPr>
        <w:t xml:space="preserve"> </w:t>
      </w:r>
      <w:r>
        <w:rPr>
          <w:rFonts w:ascii="맑은 고딕" w:eastAsia="맑은 고딕" w:hAnsi="맑은 고딕" w:cs="맑은 고딕" w:hint="eastAsia"/>
          <w:lang w:eastAsia="ko-KR"/>
        </w:rPr>
        <w:t>구조를</w:t>
      </w:r>
      <w:r>
        <w:rPr>
          <w:lang w:eastAsia="ko-KR"/>
        </w:rPr>
        <w:t xml:space="preserve"> </w:t>
      </w:r>
      <w:r>
        <w:rPr>
          <w:rFonts w:ascii="맑은 고딕" w:eastAsia="맑은 고딕" w:hAnsi="맑은 고딕" w:cs="맑은 고딕" w:hint="eastAsia"/>
          <w:lang w:eastAsia="ko-KR"/>
        </w:rPr>
        <w:t>도출하였다</w:t>
      </w:r>
      <w:r>
        <w:rPr>
          <w:lang w:eastAsia="ko-KR"/>
        </w:rPr>
        <w:t xml:space="preserve">. </w:t>
      </w:r>
      <w:r>
        <w:rPr>
          <w:rFonts w:ascii="맑은 고딕" w:eastAsia="맑은 고딕" w:hAnsi="맑은 고딕" w:cs="맑은 고딕" w:hint="eastAsia"/>
          <w:lang w:eastAsia="ko-KR"/>
        </w:rPr>
        <w:t>나머지</w:t>
      </w:r>
      <w:r>
        <w:rPr>
          <w:lang w:eastAsia="ko-KR"/>
        </w:rPr>
        <w:t xml:space="preserve"> 20%</w:t>
      </w:r>
      <w:r>
        <w:rPr>
          <w:rFonts w:ascii="맑은 고딕" w:eastAsia="맑은 고딕" w:hAnsi="맑은 고딕" w:cs="맑은 고딕" w:hint="eastAsia"/>
          <w:lang w:eastAsia="ko-KR"/>
        </w:rPr>
        <w:t>는</w:t>
      </w:r>
      <w:r>
        <w:rPr>
          <w:lang w:eastAsia="ko-KR"/>
        </w:rPr>
        <w:t xml:space="preserve"> </w:t>
      </w:r>
      <w:r>
        <w:rPr>
          <w:rFonts w:ascii="맑은 고딕" w:eastAsia="맑은 고딕" w:hAnsi="맑은 고딕" w:cs="맑은 고딕" w:hint="eastAsia"/>
          <w:lang w:eastAsia="ko-KR"/>
        </w:rPr>
        <w:t>테스트용</w:t>
      </w:r>
      <w:r>
        <w:rPr>
          <w:lang w:eastAsia="ko-KR"/>
        </w:rPr>
        <w:t>(test set)</w:t>
      </w:r>
      <w:r>
        <w:rPr>
          <w:rFonts w:ascii="맑은 고딕" w:eastAsia="맑은 고딕" w:hAnsi="맑은 고딕" w:cs="맑은 고딕" w:hint="eastAsia"/>
          <w:lang w:eastAsia="ko-KR"/>
        </w:rPr>
        <w:t>으로</w:t>
      </w:r>
      <w:r>
        <w:rPr>
          <w:lang w:eastAsia="ko-KR"/>
        </w:rPr>
        <w:t xml:space="preserve"> </w:t>
      </w:r>
      <w:r>
        <w:rPr>
          <w:rFonts w:ascii="맑은 고딕" w:eastAsia="맑은 고딕" w:hAnsi="맑은 고딕" w:cs="맑은 고딕" w:hint="eastAsia"/>
          <w:lang w:eastAsia="ko-KR"/>
        </w:rPr>
        <w:t>활용하여</w:t>
      </w:r>
      <w:r>
        <w:rPr>
          <w:lang w:eastAsia="ko-KR"/>
        </w:rPr>
        <w:t xml:space="preserve"> </w:t>
      </w:r>
      <w:r>
        <w:rPr>
          <w:rFonts w:ascii="맑은 고딕" w:eastAsia="맑은 고딕" w:hAnsi="맑은 고딕" w:cs="맑은 고딕" w:hint="eastAsia"/>
          <w:lang w:eastAsia="ko-KR"/>
        </w:rPr>
        <w:t>미래</w:t>
      </w:r>
      <w:r>
        <w:rPr>
          <w:lang w:eastAsia="ko-KR"/>
        </w:rPr>
        <w:t xml:space="preserve"> </w:t>
      </w:r>
      <w:r>
        <w:rPr>
          <w:rFonts w:ascii="맑은 고딕" w:eastAsia="맑은 고딕" w:hAnsi="맑은 고딕" w:cs="맑은 고딕" w:hint="eastAsia"/>
          <w:lang w:eastAsia="ko-KR"/>
        </w:rPr>
        <w:t>시점에</w:t>
      </w:r>
      <w:r>
        <w:rPr>
          <w:lang w:eastAsia="ko-KR"/>
        </w:rPr>
        <w:t xml:space="preserve"> </w:t>
      </w:r>
      <w:r>
        <w:rPr>
          <w:rFonts w:ascii="맑은 고딕" w:eastAsia="맑은 고딕" w:hAnsi="맑은 고딕" w:cs="맑은 고딕" w:hint="eastAsia"/>
          <w:lang w:eastAsia="ko-KR"/>
        </w:rPr>
        <w:t>대한</w:t>
      </w:r>
      <w:r>
        <w:rPr>
          <w:lang w:eastAsia="ko-KR"/>
        </w:rPr>
        <w:t xml:space="preserve"> </w:t>
      </w:r>
      <w:r>
        <w:rPr>
          <w:rFonts w:ascii="맑은 고딕" w:eastAsia="맑은 고딕" w:hAnsi="맑은 고딕" w:cs="맑은 고딕" w:hint="eastAsia"/>
          <w:lang w:eastAsia="ko-KR"/>
        </w:rPr>
        <w:t>예측</w:t>
      </w:r>
      <w:r>
        <w:rPr>
          <w:lang w:eastAsia="ko-KR"/>
        </w:rPr>
        <w:t xml:space="preserve"> </w:t>
      </w:r>
      <w:r>
        <w:rPr>
          <w:rFonts w:ascii="맑은 고딕" w:eastAsia="맑은 고딕" w:hAnsi="맑은 고딕" w:cs="맑은 고딕" w:hint="eastAsia"/>
          <w:lang w:eastAsia="ko-KR"/>
        </w:rPr>
        <w:t>성능을</w:t>
      </w:r>
      <w:r>
        <w:rPr>
          <w:lang w:eastAsia="ko-KR"/>
        </w:rPr>
        <w:t xml:space="preserve"> </w:t>
      </w:r>
      <w:r>
        <w:rPr>
          <w:rFonts w:ascii="맑은 고딕" w:eastAsia="맑은 고딕" w:hAnsi="맑은 고딕" w:cs="맑은 고딕" w:hint="eastAsia"/>
          <w:lang w:eastAsia="ko-KR"/>
        </w:rPr>
        <w:t>평가하고</w:t>
      </w:r>
      <w:r>
        <w:rPr>
          <w:lang w:eastAsia="ko-KR"/>
        </w:rPr>
        <w:t xml:space="preserve">, </w:t>
      </w:r>
      <w:r>
        <w:rPr>
          <w:rFonts w:ascii="맑은 고딕" w:eastAsia="맑은 고딕" w:hAnsi="맑은 고딕" w:cs="맑은 고딕" w:hint="eastAsia"/>
          <w:lang w:eastAsia="ko-KR"/>
        </w:rPr>
        <w:t>모델의</w:t>
      </w:r>
      <w:r>
        <w:rPr>
          <w:lang w:eastAsia="ko-KR"/>
        </w:rPr>
        <w:t xml:space="preserve"> </w:t>
      </w:r>
      <w:r>
        <w:rPr>
          <w:rFonts w:ascii="맑은 고딕" w:eastAsia="맑은 고딕" w:hAnsi="맑은 고딕" w:cs="맑은 고딕" w:hint="eastAsia"/>
          <w:lang w:eastAsia="ko-KR"/>
        </w:rPr>
        <w:t>일반화</w:t>
      </w:r>
      <w:r>
        <w:rPr>
          <w:lang w:eastAsia="ko-KR"/>
        </w:rPr>
        <w:t xml:space="preserve"> </w:t>
      </w:r>
      <w:r>
        <w:rPr>
          <w:rFonts w:ascii="맑은 고딕" w:eastAsia="맑은 고딕" w:hAnsi="맑은 고딕" w:cs="맑은 고딕" w:hint="eastAsia"/>
          <w:lang w:eastAsia="ko-KR"/>
        </w:rPr>
        <w:t>능력을</w:t>
      </w:r>
      <w:r>
        <w:rPr>
          <w:lang w:eastAsia="ko-KR"/>
        </w:rPr>
        <w:t xml:space="preserve"> </w:t>
      </w:r>
      <w:r>
        <w:rPr>
          <w:rFonts w:ascii="맑은 고딕" w:eastAsia="맑은 고딕" w:hAnsi="맑은 고딕" w:cs="맑은 고딕" w:hint="eastAsia"/>
          <w:lang w:eastAsia="ko-KR"/>
        </w:rPr>
        <w:t>검증하였다</w:t>
      </w:r>
      <w:r>
        <w:rPr>
          <w:lang w:eastAsia="ko-KR"/>
        </w:rPr>
        <w:t xml:space="preserve">. </w:t>
      </w:r>
    </w:p>
    <w:p w14:paraId="0F393D64" w14:textId="77777777" w:rsidR="000B7AAD" w:rsidRDefault="000B7AAD" w:rsidP="000B7AAD">
      <w:pPr>
        <w:pStyle w:val="af"/>
        <w:rPr>
          <w:lang w:eastAsia="ko-KR"/>
        </w:rPr>
      </w:pPr>
      <w:r>
        <w:rPr>
          <w:rFonts w:ascii="맑은 고딕" w:eastAsia="맑은 고딕" w:hAnsi="맑은 고딕" w:cs="맑은 고딕" w:hint="eastAsia"/>
          <w:lang w:eastAsia="ko-KR"/>
        </w:rPr>
        <w:t>모든</w:t>
      </w:r>
      <w:r>
        <w:rPr>
          <w:lang w:eastAsia="ko-KR"/>
        </w:rPr>
        <w:t xml:space="preserve"> </w:t>
      </w:r>
      <w:r>
        <w:rPr>
          <w:rFonts w:ascii="맑은 고딕" w:eastAsia="맑은 고딕" w:hAnsi="맑은 고딕" w:cs="맑은 고딕" w:hint="eastAsia"/>
          <w:lang w:eastAsia="ko-KR"/>
        </w:rPr>
        <w:t>수치형</w:t>
      </w:r>
      <w:r>
        <w:rPr>
          <w:lang w:eastAsia="ko-KR"/>
        </w:rPr>
        <w:t xml:space="preserve"> </w:t>
      </w:r>
      <w:r>
        <w:rPr>
          <w:rFonts w:ascii="맑은 고딕" w:eastAsia="맑은 고딕" w:hAnsi="맑은 고딕" w:cs="맑은 고딕" w:hint="eastAsia"/>
          <w:lang w:eastAsia="ko-KR"/>
        </w:rPr>
        <w:t>변수에</w:t>
      </w:r>
      <w:r>
        <w:rPr>
          <w:lang w:eastAsia="ko-KR"/>
        </w:rPr>
        <w:t xml:space="preserve"> </w:t>
      </w:r>
      <w:r>
        <w:rPr>
          <w:rFonts w:ascii="맑은 고딕" w:eastAsia="맑은 고딕" w:hAnsi="맑은 고딕" w:cs="맑은 고딕" w:hint="eastAsia"/>
          <w:lang w:eastAsia="ko-KR"/>
        </w:rPr>
        <w:t>대해서는</w:t>
      </w:r>
      <w:r>
        <w:rPr>
          <w:lang w:eastAsia="ko-KR"/>
        </w:rPr>
        <w:t xml:space="preserve"> </w:t>
      </w:r>
      <w:r>
        <w:rPr>
          <w:rFonts w:ascii="맑은 고딕" w:eastAsia="맑은 고딕" w:hAnsi="맑은 고딕" w:cs="맑은 고딕" w:hint="eastAsia"/>
          <w:lang w:eastAsia="ko-KR"/>
        </w:rPr>
        <w:t>스케일</w:t>
      </w:r>
      <w:r>
        <w:rPr>
          <w:lang w:eastAsia="ko-KR"/>
        </w:rPr>
        <w:t xml:space="preserve"> </w:t>
      </w:r>
      <w:r>
        <w:rPr>
          <w:rFonts w:ascii="맑은 고딕" w:eastAsia="맑은 고딕" w:hAnsi="맑은 고딕" w:cs="맑은 고딕" w:hint="eastAsia"/>
          <w:lang w:eastAsia="ko-KR"/>
        </w:rPr>
        <w:t>차이를</w:t>
      </w:r>
      <w:r>
        <w:rPr>
          <w:lang w:eastAsia="ko-KR"/>
        </w:rPr>
        <w:t xml:space="preserve"> </w:t>
      </w:r>
      <w:r>
        <w:rPr>
          <w:rFonts w:ascii="맑은 고딕" w:eastAsia="맑은 고딕" w:hAnsi="맑은 고딕" w:cs="맑은 고딕" w:hint="eastAsia"/>
          <w:lang w:eastAsia="ko-KR"/>
        </w:rPr>
        <w:t>보정하고</w:t>
      </w:r>
      <w:r>
        <w:rPr>
          <w:lang w:eastAsia="ko-KR"/>
        </w:rPr>
        <w:t xml:space="preserve"> </w:t>
      </w:r>
      <w:r>
        <w:rPr>
          <w:rFonts w:ascii="맑은 고딕" w:eastAsia="맑은 고딕" w:hAnsi="맑은 고딕" w:cs="맑은 고딕" w:hint="eastAsia"/>
          <w:lang w:eastAsia="ko-KR"/>
        </w:rPr>
        <w:t>학습</w:t>
      </w:r>
      <w:r>
        <w:rPr>
          <w:lang w:eastAsia="ko-KR"/>
        </w:rPr>
        <w:t xml:space="preserve"> </w:t>
      </w:r>
      <w:r>
        <w:rPr>
          <w:rFonts w:ascii="맑은 고딕" w:eastAsia="맑은 고딕" w:hAnsi="맑은 고딕" w:cs="맑은 고딕" w:hint="eastAsia"/>
          <w:lang w:eastAsia="ko-KR"/>
        </w:rPr>
        <w:t>안정성을</w:t>
      </w:r>
      <w:r>
        <w:rPr>
          <w:lang w:eastAsia="ko-KR"/>
        </w:rPr>
        <w:t xml:space="preserve"> </w:t>
      </w:r>
      <w:r>
        <w:rPr>
          <w:rFonts w:ascii="맑은 고딕" w:eastAsia="맑은 고딕" w:hAnsi="맑은 고딕" w:cs="맑은 고딕" w:hint="eastAsia"/>
          <w:lang w:eastAsia="ko-KR"/>
        </w:rPr>
        <w:t>높이기</w:t>
      </w:r>
      <w:r>
        <w:rPr>
          <w:lang w:eastAsia="ko-KR"/>
        </w:rPr>
        <w:t xml:space="preserve"> </w:t>
      </w:r>
      <w:r>
        <w:rPr>
          <w:rFonts w:ascii="맑은 고딕" w:eastAsia="맑은 고딕" w:hAnsi="맑은 고딕" w:cs="맑은 고딕" w:hint="eastAsia"/>
          <w:lang w:eastAsia="ko-KR"/>
        </w:rPr>
        <w:t>위해</w:t>
      </w:r>
      <w:r>
        <w:rPr>
          <w:lang w:eastAsia="ko-KR"/>
        </w:rPr>
        <w:t xml:space="preserve"> Min-Max </w:t>
      </w:r>
      <w:r>
        <w:rPr>
          <w:rFonts w:ascii="맑은 고딕" w:eastAsia="맑은 고딕" w:hAnsi="맑은 고딕" w:cs="맑은 고딕" w:hint="eastAsia"/>
          <w:lang w:eastAsia="ko-KR"/>
        </w:rPr>
        <w:t>스케일링을</w:t>
      </w:r>
      <w:r>
        <w:rPr>
          <w:lang w:eastAsia="ko-KR"/>
        </w:rPr>
        <w:t xml:space="preserve"> </w:t>
      </w:r>
      <w:r>
        <w:rPr>
          <w:rFonts w:ascii="맑은 고딕" w:eastAsia="맑은 고딕" w:hAnsi="맑은 고딕" w:cs="맑은 고딕" w:hint="eastAsia"/>
          <w:lang w:eastAsia="ko-KR"/>
        </w:rPr>
        <w:t>적용하였으며</w:t>
      </w:r>
      <w:r>
        <w:rPr>
          <w:lang w:eastAsia="ko-KR"/>
        </w:rPr>
        <w:t xml:space="preserve">, </w:t>
      </w:r>
      <w:r>
        <w:rPr>
          <w:rFonts w:ascii="맑은 고딕" w:eastAsia="맑은 고딕" w:hAnsi="맑은 고딕" w:cs="맑은 고딕" w:hint="eastAsia"/>
          <w:lang w:eastAsia="ko-KR"/>
        </w:rPr>
        <w:t>최소값은</w:t>
      </w:r>
      <w:r>
        <w:rPr>
          <w:lang w:eastAsia="ko-KR"/>
        </w:rPr>
        <w:t xml:space="preserve"> 0, </w:t>
      </w:r>
      <w:r>
        <w:rPr>
          <w:rFonts w:ascii="맑은 고딕" w:eastAsia="맑은 고딕" w:hAnsi="맑은 고딕" w:cs="맑은 고딕" w:hint="eastAsia"/>
          <w:lang w:eastAsia="ko-KR"/>
        </w:rPr>
        <w:t>최대값은</w:t>
      </w:r>
      <w:r>
        <w:rPr>
          <w:lang w:eastAsia="ko-KR"/>
        </w:rPr>
        <w:t xml:space="preserve"> 1</w:t>
      </w:r>
      <w:r>
        <w:rPr>
          <w:rFonts w:ascii="맑은 고딕" w:eastAsia="맑은 고딕" w:hAnsi="맑은 고딕" w:cs="맑은 고딕" w:hint="eastAsia"/>
          <w:lang w:eastAsia="ko-KR"/>
        </w:rPr>
        <w:t>로</w:t>
      </w:r>
      <w:r>
        <w:rPr>
          <w:lang w:eastAsia="ko-KR"/>
        </w:rPr>
        <w:t xml:space="preserve"> </w:t>
      </w:r>
      <w:proofErr w:type="spellStart"/>
      <w:r>
        <w:rPr>
          <w:rFonts w:ascii="맑은 고딕" w:eastAsia="맑은 고딕" w:hAnsi="맑은 고딕" w:cs="맑은 고딕" w:hint="eastAsia"/>
          <w:lang w:eastAsia="ko-KR"/>
        </w:rPr>
        <w:t>정규화하였다</w:t>
      </w:r>
      <w:proofErr w:type="spellEnd"/>
      <w:r>
        <w:rPr>
          <w:lang w:eastAsia="ko-KR"/>
        </w:rPr>
        <w:t>.</w:t>
      </w:r>
    </w:p>
    <w:p w14:paraId="5E5B83CC" w14:textId="21F4DBBA" w:rsidR="000B7AAD" w:rsidRPr="000B7AAD" w:rsidRDefault="000B7AAD">
      <w:pPr>
        <w:pStyle w:val="af"/>
        <w:rPr>
          <w:rFonts w:hint="eastAsia"/>
          <w:lang w:eastAsia="ko-KR"/>
        </w:rPr>
      </w:pPr>
    </w:p>
  </w:comment>
  <w:comment w:id="8" w:author="KK" w:date="2025-06-02T00:37:00Z" w:initials="K">
    <w:p w14:paraId="788B681A" w14:textId="7500AC13" w:rsidR="003E5528" w:rsidRDefault="003E5528">
      <w:pPr>
        <w:pStyle w:val="af"/>
        <w:rPr>
          <w:rFonts w:eastAsiaTheme="minorEastAsia"/>
          <w:lang w:eastAsia="ko-KR"/>
        </w:rPr>
      </w:pPr>
      <w:r>
        <w:rPr>
          <w:rStyle w:val="ae"/>
        </w:rPr>
        <w:annotationRef/>
      </w:r>
      <w:r>
        <w:rPr>
          <w:rFonts w:asciiTheme="minorEastAsia" w:eastAsiaTheme="minorEastAsia" w:hAnsiTheme="minorEastAsia" w:hint="eastAsia"/>
          <w:lang w:eastAsia="ko-KR"/>
        </w:rPr>
        <w:t>3.3</w:t>
      </w:r>
      <w:r>
        <w:rPr>
          <w:rFonts w:eastAsiaTheme="minorEastAsia" w:hint="eastAsia"/>
          <w:lang w:eastAsia="ko-KR"/>
        </w:rPr>
        <w:t xml:space="preserve"> </w:t>
      </w:r>
      <w:r>
        <w:rPr>
          <w:rFonts w:eastAsiaTheme="minorEastAsia" w:hint="eastAsia"/>
          <w:lang w:eastAsia="ko-KR"/>
        </w:rPr>
        <w:t>텍스트</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proofErr w:type="spellStart"/>
      <w:r>
        <w:rPr>
          <w:rFonts w:eastAsiaTheme="minorEastAsia" w:hint="eastAsia"/>
          <w:lang w:eastAsia="ko-KR"/>
        </w:rPr>
        <w:t>전처리</w:t>
      </w:r>
      <w:proofErr w:type="spellEnd"/>
    </w:p>
    <w:p w14:paraId="65C7DC12" w14:textId="43377CE2" w:rsidR="003E5528" w:rsidRDefault="003E5528">
      <w:pPr>
        <w:pStyle w:val="af"/>
        <w:rPr>
          <w:rFonts w:eastAsiaTheme="minorEastAsia"/>
          <w:lang w:eastAsia="ko-KR"/>
        </w:rPr>
      </w:pPr>
      <w:r>
        <w:rPr>
          <w:rFonts w:eastAsiaTheme="minorEastAsia" w:hint="eastAsia"/>
          <w:lang w:eastAsia="ko-KR"/>
        </w:rPr>
        <w:t xml:space="preserve">3.3.1 </w:t>
      </w:r>
      <w:r>
        <w:rPr>
          <w:rFonts w:eastAsiaTheme="minorEastAsia" w:hint="eastAsia"/>
          <w:lang w:eastAsia="ko-KR"/>
        </w:rPr>
        <w:t>본문의</w:t>
      </w:r>
      <w:r>
        <w:rPr>
          <w:rFonts w:eastAsiaTheme="minorEastAsia" w:hint="eastAsia"/>
          <w:lang w:eastAsia="ko-KR"/>
        </w:rPr>
        <w:t xml:space="preserve"> </w:t>
      </w:r>
      <w:r>
        <w:rPr>
          <w:rFonts w:eastAsiaTheme="minorEastAsia" w:hint="eastAsia"/>
          <w:lang w:eastAsia="ko-KR"/>
        </w:rPr>
        <w:t>감성</w:t>
      </w:r>
      <w:r>
        <w:rPr>
          <w:rFonts w:eastAsiaTheme="minorEastAsia" w:hint="eastAsia"/>
          <w:lang w:eastAsia="ko-KR"/>
        </w:rPr>
        <w:t xml:space="preserve"> </w:t>
      </w:r>
      <w:r>
        <w:rPr>
          <w:rFonts w:eastAsiaTheme="minorEastAsia" w:hint="eastAsia"/>
          <w:lang w:eastAsia="ko-KR"/>
        </w:rPr>
        <w:t>추출</w:t>
      </w:r>
    </w:p>
    <w:p w14:paraId="00B0BE39" w14:textId="77777777" w:rsidR="003E5528" w:rsidRDefault="003E5528">
      <w:pPr>
        <w:pStyle w:val="af"/>
        <w:rPr>
          <w:rFonts w:eastAsiaTheme="minorEastAsia"/>
          <w:lang w:eastAsia="ko-KR"/>
        </w:rPr>
      </w:pPr>
      <w:proofErr w:type="gramStart"/>
      <w:r>
        <w:rPr>
          <w:rFonts w:eastAsiaTheme="minorEastAsia" w:hint="eastAsia"/>
          <w:lang w:eastAsia="ko-KR"/>
        </w:rPr>
        <w:t xml:space="preserve">3.3.2  </w:t>
      </w:r>
      <w:r>
        <w:rPr>
          <w:rFonts w:eastAsiaTheme="minorEastAsia" w:hint="eastAsia"/>
          <w:lang w:eastAsia="ko-KR"/>
        </w:rPr>
        <w:t>댓글의</w:t>
      </w:r>
      <w:proofErr w:type="gramEnd"/>
      <w:r>
        <w:rPr>
          <w:rFonts w:eastAsiaTheme="minorEastAsia" w:hint="eastAsia"/>
          <w:lang w:eastAsia="ko-KR"/>
        </w:rPr>
        <w:t xml:space="preserve"> </w:t>
      </w:r>
      <w:r>
        <w:rPr>
          <w:rFonts w:eastAsiaTheme="minorEastAsia" w:hint="eastAsia"/>
          <w:lang w:eastAsia="ko-KR"/>
        </w:rPr>
        <w:t>감성</w:t>
      </w:r>
      <w:r>
        <w:rPr>
          <w:rFonts w:eastAsiaTheme="minorEastAsia" w:hint="eastAsia"/>
          <w:lang w:eastAsia="ko-KR"/>
        </w:rPr>
        <w:t xml:space="preserve"> </w:t>
      </w:r>
      <w:r>
        <w:rPr>
          <w:rFonts w:eastAsiaTheme="minorEastAsia" w:hint="eastAsia"/>
          <w:lang w:eastAsia="ko-KR"/>
        </w:rPr>
        <w:t>추출</w:t>
      </w:r>
    </w:p>
    <w:p w14:paraId="5FF108EE" w14:textId="77777777" w:rsidR="003E5528" w:rsidRDefault="003E5528">
      <w:pPr>
        <w:pStyle w:val="af"/>
        <w:rPr>
          <w:rFonts w:eastAsiaTheme="minorEastAsia"/>
          <w:lang w:eastAsia="ko-KR"/>
        </w:rPr>
      </w:pPr>
    </w:p>
    <w:p w14:paraId="237DC308" w14:textId="2A96BE60" w:rsidR="003E5528" w:rsidRPr="003E5528" w:rsidRDefault="003E5528">
      <w:pPr>
        <w:pStyle w:val="af"/>
        <w:rPr>
          <w:rFonts w:eastAsiaTheme="minorEastAsia" w:hint="eastAsia"/>
          <w:lang w:eastAsia="ko-KR"/>
        </w:rPr>
      </w:pPr>
      <w:r>
        <w:rPr>
          <w:rFonts w:eastAsiaTheme="minorEastAsia" w:hint="eastAsia"/>
          <w:lang w:eastAsia="ko-KR"/>
        </w:rPr>
        <w:t>정도로</w:t>
      </w:r>
      <w:r>
        <w:rPr>
          <w:rFonts w:eastAsiaTheme="minorEastAsia" w:hint="eastAsia"/>
          <w:lang w:eastAsia="ko-KR"/>
        </w:rPr>
        <w:t xml:space="preserve"> </w:t>
      </w:r>
      <w:r>
        <w:rPr>
          <w:rFonts w:eastAsiaTheme="minorEastAsia" w:hint="eastAsia"/>
          <w:lang w:eastAsia="ko-KR"/>
        </w:rPr>
        <w:t>목차를</w:t>
      </w:r>
      <w:r>
        <w:rPr>
          <w:rFonts w:eastAsiaTheme="minorEastAsia" w:hint="eastAsia"/>
          <w:lang w:eastAsia="ko-KR"/>
        </w:rPr>
        <w:t xml:space="preserve"> </w:t>
      </w:r>
      <w:proofErr w:type="spellStart"/>
      <w:proofErr w:type="gramStart"/>
      <w:r>
        <w:rPr>
          <w:rFonts w:eastAsiaTheme="minorEastAsia" w:hint="eastAsia"/>
          <w:lang w:eastAsia="ko-KR"/>
        </w:rPr>
        <w:t>가져가는게</w:t>
      </w:r>
      <w:proofErr w:type="spellEnd"/>
      <w:proofErr w:type="gramEnd"/>
      <w:r>
        <w:rPr>
          <w:rFonts w:eastAsiaTheme="minorEastAsia" w:hint="eastAsia"/>
          <w:lang w:eastAsia="ko-KR"/>
        </w:rPr>
        <w:t xml:space="preserve"> </w:t>
      </w:r>
      <w:r>
        <w:rPr>
          <w:rFonts w:eastAsiaTheme="minorEastAsia" w:hint="eastAsia"/>
          <w:lang w:eastAsia="ko-KR"/>
        </w:rPr>
        <w:t>좋을</w:t>
      </w:r>
      <w:r>
        <w:rPr>
          <w:rFonts w:eastAsiaTheme="minorEastAsia" w:hint="eastAsia"/>
          <w:lang w:eastAsia="ko-KR"/>
        </w:rPr>
        <w:t xml:space="preserve"> </w:t>
      </w:r>
      <w:r>
        <w:rPr>
          <w:rFonts w:eastAsiaTheme="minorEastAsia" w:hint="eastAsia"/>
          <w:lang w:eastAsia="ko-KR"/>
        </w:rPr>
        <w:t>듯</w:t>
      </w:r>
    </w:p>
  </w:comment>
  <w:comment w:id="9" w:author="KK" w:date="2025-06-02T00:41:00Z" w:initials="K">
    <w:p w14:paraId="74123839" w14:textId="074AF414" w:rsidR="003E5528" w:rsidRDefault="003E5528">
      <w:pPr>
        <w:pStyle w:val="af"/>
        <w:rPr>
          <w:rFonts w:hint="eastAsia"/>
          <w:lang w:eastAsia="ko-KR"/>
        </w:rPr>
      </w:pPr>
      <w:r>
        <w:rPr>
          <w:rStyle w:val="ae"/>
        </w:rPr>
        <w:annotationRef/>
      </w:r>
      <w:r>
        <w:rPr>
          <w:rFonts w:asciiTheme="minorEastAsia" w:eastAsiaTheme="minorEastAsia" w:hAnsiTheme="minorEastAsia" w:hint="eastAsia"/>
          <w:lang w:eastAsia="ko-KR"/>
        </w:rPr>
        <w:t>2</w:t>
      </w:r>
      <w:r>
        <w:rPr>
          <w:rFonts w:ascii="맑은 고딕" w:eastAsia="맑은 고딕" w:hAnsi="맑은 고딕" w:cs="맑은 고딕" w:hint="eastAsia"/>
          <w:lang w:eastAsia="ko-KR"/>
        </w:rPr>
        <w:t xml:space="preserve">개밖에 없나? </w:t>
      </w:r>
      <w:proofErr w:type="spellStart"/>
      <w:r>
        <w:rPr>
          <w:rFonts w:ascii="맑은 고딕" w:eastAsia="맑은 고딕" w:hAnsi="맑은 고딕" w:cs="맑은 고딕" w:hint="eastAsia"/>
          <w:lang w:eastAsia="ko-KR"/>
        </w:rPr>
        <w:t>더있으면</w:t>
      </w:r>
      <w:proofErr w:type="spellEnd"/>
      <w:r>
        <w:rPr>
          <w:rFonts w:ascii="맑은 고딕" w:eastAsia="맑은 고딕" w:hAnsi="맑은 고딕" w:cs="맑은 고딕" w:hint="eastAsia"/>
          <w:lang w:eastAsia="ko-KR"/>
        </w:rPr>
        <w:t xml:space="preserve"> 상세하게 작성</w:t>
      </w:r>
    </w:p>
  </w:comment>
  <w:comment w:id="10" w:author="KK" w:date="2025-06-02T00:41:00Z" w:initials="K">
    <w:p w14:paraId="6182480E" w14:textId="2D8D34CC" w:rsidR="003E5528" w:rsidRDefault="003E5528">
      <w:pPr>
        <w:pStyle w:val="af"/>
        <w:rPr>
          <w:lang w:eastAsia="ko-KR"/>
        </w:rPr>
      </w:pPr>
      <w:r>
        <w:rPr>
          <w:rStyle w:val="ae"/>
        </w:rPr>
        <w:annotationRef/>
      </w:r>
      <w:proofErr w:type="spellStart"/>
      <w:r>
        <w:rPr>
          <w:rFonts w:ascii="맑은 고딕" w:eastAsia="맑은 고딕" w:hAnsi="맑은 고딕" w:cs="맑은 고딕" w:hint="eastAsia"/>
          <w:lang w:eastAsia="ko-KR"/>
        </w:rPr>
        <w:t>관련없다라는</w:t>
      </w:r>
      <w:proofErr w:type="spellEnd"/>
      <w:r>
        <w:rPr>
          <w:rFonts w:ascii="맑은 고딕" w:eastAsia="맑은 고딕" w:hAnsi="맑은 고딕" w:cs="맑은 고딕" w:hint="eastAsia"/>
          <w:lang w:eastAsia="ko-KR"/>
        </w:rPr>
        <w:t xml:space="preserve"> 정의를 주관적인 느낌보단 정량적으로 </w:t>
      </w:r>
      <w:proofErr w:type="spellStart"/>
      <w:r>
        <w:rPr>
          <w:rFonts w:ascii="맑은 고딕" w:eastAsia="맑은 고딕" w:hAnsi="맑은 고딕" w:cs="맑은 고딕" w:hint="eastAsia"/>
          <w:lang w:eastAsia="ko-KR"/>
        </w:rPr>
        <w:t>재표현되면</w:t>
      </w:r>
      <w:proofErr w:type="spellEnd"/>
      <w:r>
        <w:rPr>
          <w:rFonts w:ascii="맑은 고딕" w:eastAsia="맑은 고딕" w:hAnsi="맑은 고딕" w:cs="맑은 고딕" w:hint="eastAsia"/>
          <w:lang w:eastAsia="ko-KR"/>
        </w:rPr>
        <w:t xml:space="preserve"> 좋을 듯</w:t>
      </w:r>
    </w:p>
  </w:comment>
  <w:comment w:id="11" w:author="KK" w:date="2025-06-02T00:42:00Z" w:initials="K">
    <w:p w14:paraId="4C9D9535" w14:textId="77777777" w:rsidR="003E5528" w:rsidRDefault="003E5528">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이 모델을 사용한 이유 필수!</w:t>
      </w:r>
    </w:p>
    <w:p w14:paraId="1D2F4FCD" w14:textId="4D2467EE" w:rsidR="003E5528" w:rsidRDefault="003E5528">
      <w:pPr>
        <w:pStyle w:val="af"/>
        <w:rPr>
          <w:lang w:eastAsia="ko-KR"/>
        </w:rPr>
      </w:pPr>
      <w:r>
        <w:rPr>
          <w:rFonts w:ascii="맑은 고딕" w:eastAsia="맑은 고딕" w:hAnsi="맑은 고딕" w:cs="맑은 고딕" w:hint="eastAsia"/>
          <w:lang w:eastAsia="ko-KR"/>
        </w:rPr>
        <w:t xml:space="preserve">선행연구에서도 썼든 아니면 기존보다 </w:t>
      </w:r>
      <w:proofErr w:type="spellStart"/>
      <w:proofErr w:type="gramStart"/>
      <w:r>
        <w:rPr>
          <w:rFonts w:ascii="맑은 고딕" w:eastAsia="맑은 고딕" w:hAnsi="맑은 고딕" w:cs="맑은 고딕" w:hint="eastAsia"/>
          <w:lang w:eastAsia="ko-KR"/>
        </w:rPr>
        <w:t>좋은걸</w:t>
      </w:r>
      <w:proofErr w:type="spellEnd"/>
      <w:proofErr w:type="gramEnd"/>
      <w:r>
        <w:rPr>
          <w:rFonts w:ascii="맑은 고딕" w:eastAsia="맑은 고딕" w:hAnsi="맑은 고딕" w:cs="맑은 고딕" w:hint="eastAsia"/>
          <w:lang w:eastAsia="ko-KR"/>
        </w:rPr>
        <w:t xml:space="preserve"> </w:t>
      </w:r>
      <w:proofErr w:type="spellStart"/>
      <w:r>
        <w:rPr>
          <w:rFonts w:ascii="맑은 고딕" w:eastAsia="맑은 고딕" w:hAnsi="맑은 고딕" w:cs="맑은 고딕" w:hint="eastAsia"/>
          <w:lang w:eastAsia="ko-KR"/>
        </w:rPr>
        <w:t>쓴거라든</w:t>
      </w:r>
      <w:proofErr w:type="spellEnd"/>
      <w:r>
        <w:rPr>
          <w:rFonts w:ascii="맑은 고딕" w:eastAsia="맑은 고딕" w:hAnsi="맑은 고딕" w:cs="맑은 고딕" w:hint="eastAsia"/>
          <w:lang w:eastAsia="ko-KR"/>
        </w:rPr>
        <w:t xml:space="preserve"> 타당한 근거가 필요 아니면 여러 개 비교해봤다고 하든 뭐가 되었든 정량적인 타당성 설명 필수!</w:t>
      </w:r>
    </w:p>
  </w:comment>
  <w:comment w:id="12" w:author="KK" w:date="2025-06-02T00:43:00Z" w:initials="K">
    <w:p w14:paraId="665A57B6" w14:textId="65B7DE10" w:rsidR="00D93FEF" w:rsidRDefault="00D93FEF">
      <w:pPr>
        <w:pStyle w:val="af"/>
      </w:pPr>
      <w:r>
        <w:rPr>
          <w:rStyle w:val="ae"/>
        </w:rPr>
        <w:annotationRef/>
      </w:r>
      <w:r>
        <w:rPr>
          <w:rFonts w:ascii="맑은 고딕" w:eastAsia="맑은 고딕" w:hAnsi="맑은 고딕" w:cs="맑은 고딕" w:hint="eastAsia"/>
          <w:lang w:eastAsia="ko-KR"/>
        </w:rPr>
        <w:t>제목 삭제</w:t>
      </w:r>
    </w:p>
  </w:comment>
  <w:comment w:id="13" w:author="KK" w:date="2025-06-02T00:43:00Z" w:initials="K">
    <w:p w14:paraId="59CF06EB" w14:textId="7E7D2699" w:rsidR="00D93FEF" w:rsidRDefault="00D93FEF">
      <w:pPr>
        <w:pStyle w:val="af"/>
        <w:rPr>
          <w:rFonts w:hint="eastAsia"/>
          <w:lang w:eastAsia="ko-KR"/>
        </w:rPr>
      </w:pPr>
      <w:r>
        <w:rPr>
          <w:rStyle w:val="ae"/>
        </w:rPr>
        <w:annotationRef/>
      </w:r>
      <w:proofErr w:type="spellStart"/>
      <w:r>
        <w:rPr>
          <w:rFonts w:ascii="맑은 고딕" w:eastAsia="맑은 고딕" w:hAnsi="맑은 고딕" w:cs="맑은 고딕" w:hint="eastAsia"/>
          <w:lang w:eastAsia="ko-KR"/>
        </w:rPr>
        <w:t>셋재</w:t>
      </w:r>
      <w:proofErr w:type="spellEnd"/>
      <w:r>
        <w:rPr>
          <w:rFonts w:ascii="맑은 고딕" w:eastAsia="맑은 고딕" w:hAnsi="맑은 고딕" w:cs="맑은 고딕" w:hint="eastAsia"/>
          <w:lang w:eastAsia="ko-KR"/>
        </w:rPr>
        <w:t xml:space="preserve"> 로 시작하면 될 </w:t>
      </w:r>
      <w:proofErr w:type="gramStart"/>
      <w:r>
        <w:rPr>
          <w:rFonts w:ascii="맑은 고딕" w:eastAsia="맑은 고딕" w:hAnsi="맑은 고딕" w:cs="맑은 고딕" w:hint="eastAsia"/>
          <w:lang w:eastAsia="ko-KR"/>
        </w:rPr>
        <w:t>듯 하고</w:t>
      </w:r>
      <w:proofErr w:type="gramEnd"/>
      <w:r>
        <w:rPr>
          <w:rFonts w:ascii="맑은 고딕" w:eastAsia="맑은 고딕" w:hAnsi="맑은 고딕" w:cs="맑은 고딕" w:hint="eastAsia"/>
          <w:lang w:eastAsia="ko-KR"/>
        </w:rPr>
        <w:t xml:space="preserve"> + 모델 사용 근거 마찬가지로 필수! 선행연구? 여러 </w:t>
      </w:r>
      <w:proofErr w:type="spellStart"/>
      <w:r>
        <w:rPr>
          <w:rFonts w:ascii="맑은 고딕" w:eastAsia="맑은 고딕" w:hAnsi="맑은 고딕" w:cs="맑은 고딕" w:hint="eastAsia"/>
          <w:lang w:eastAsia="ko-KR"/>
        </w:rPr>
        <w:t>개비교</w:t>
      </w:r>
      <w:proofErr w:type="spellEnd"/>
      <w:r>
        <w:rPr>
          <w:rFonts w:ascii="맑은 고딕" w:eastAsia="맑은 고딕" w:hAnsi="맑은 고딕" w:cs="맑은 고딕" w:hint="eastAsia"/>
          <w:lang w:eastAsia="ko-KR"/>
        </w:rPr>
        <w:t>? 등 정량적 타당성 설명 필수</w:t>
      </w:r>
    </w:p>
  </w:comment>
  <w:comment w:id="14" w:author="KK" w:date="2025-06-02T00:44:00Z" w:initials="K">
    <w:p w14:paraId="43E64427" w14:textId="31384CEB" w:rsidR="00DE32BD" w:rsidRDefault="00DE32BD">
      <w:pPr>
        <w:pStyle w:val="af"/>
        <w:rPr>
          <w:rFonts w:hint="eastAsia"/>
          <w:lang w:eastAsia="ko-KR"/>
        </w:rPr>
      </w:pPr>
      <w:r>
        <w:rPr>
          <w:rStyle w:val="ae"/>
        </w:rPr>
        <w:annotationRef/>
      </w:r>
      <w:r>
        <w:rPr>
          <w:rFonts w:ascii="맑은 고딕" w:eastAsia="맑은 고딕" w:hAnsi="맑은 고딕" w:cs="맑은 고딕" w:hint="eastAsia"/>
          <w:lang w:eastAsia="ko-KR"/>
        </w:rPr>
        <w:t xml:space="preserve">성능이 떨어진다는 표현보다 </w:t>
      </w:r>
      <w:r w:rsidRPr="00DE32BD">
        <w:rPr>
          <w:rFonts w:ascii="맑은 고딕" w:eastAsia="맑은 고딕" w:hAnsi="맑은 고딕" w:cs="맑은 고딕"/>
          <w:lang w:eastAsia="ko-KR"/>
        </w:rPr>
        <w:sym w:font="Wingdings" w:char="F0E0"/>
      </w:r>
      <w:r>
        <w:rPr>
          <w:rFonts w:ascii="맑은 고딕" w:eastAsia="맑은 고딕" w:hAnsi="맑은 고딕" w:cs="맑은 고딕" w:hint="eastAsia"/>
          <w:lang w:eastAsia="ko-KR"/>
        </w:rPr>
        <w:t xml:space="preserve"> 환율 뉴스 본문과 </w:t>
      </w:r>
      <w:proofErr w:type="spellStart"/>
      <w:r>
        <w:rPr>
          <w:rFonts w:ascii="맑은 고딕" w:eastAsia="맑은 고딕" w:hAnsi="맑은 고딕" w:cs="맑은 고딕" w:hint="eastAsia"/>
          <w:lang w:eastAsia="ko-KR"/>
        </w:rPr>
        <w:t>택글에</w:t>
      </w:r>
      <w:proofErr w:type="spellEnd"/>
      <w:r>
        <w:rPr>
          <w:rFonts w:ascii="맑은 고딕" w:eastAsia="맑은 고딕" w:hAnsi="맑은 고딕" w:cs="맑은 고딕" w:hint="eastAsia"/>
          <w:lang w:eastAsia="ko-KR"/>
        </w:rPr>
        <w:t xml:space="preserve"> 특화된 모델을 사용하기 위해 Fine-tuning을 </w:t>
      </w:r>
      <w:proofErr w:type="spellStart"/>
      <w:r>
        <w:rPr>
          <w:rFonts w:ascii="맑은 고딕" w:eastAsia="맑은 고딕" w:hAnsi="맑은 고딕" w:cs="맑은 고딕" w:hint="eastAsia"/>
          <w:lang w:eastAsia="ko-KR"/>
        </w:rPr>
        <w:t>진행했다라는</w:t>
      </w:r>
      <w:proofErr w:type="spellEnd"/>
      <w:r>
        <w:rPr>
          <w:rFonts w:ascii="맑은 고딕" w:eastAsia="맑은 고딕" w:hAnsi="맑은 고딕" w:cs="맑은 고딕" w:hint="eastAsia"/>
          <w:lang w:eastAsia="ko-KR"/>
        </w:rPr>
        <w:t xml:space="preserve"> 의미가 좋을 듯</w:t>
      </w:r>
    </w:p>
  </w:comment>
  <w:comment w:id="15" w:author="KK" w:date="2025-06-02T00:46:00Z" w:initials="K">
    <w:p w14:paraId="58C9755F" w14:textId="0351AD2F" w:rsidR="00DE2318" w:rsidRDefault="00DE2318">
      <w:pPr>
        <w:pStyle w:val="af"/>
        <w:rPr>
          <w:rFonts w:hint="eastAsia"/>
          <w:lang w:eastAsia="ko-KR"/>
        </w:rPr>
      </w:pPr>
      <w:r>
        <w:rPr>
          <w:rStyle w:val="ae"/>
        </w:rPr>
        <w:annotationRef/>
      </w:r>
      <w:r>
        <w:rPr>
          <w:rFonts w:ascii="맑은 고딕" w:eastAsia="맑은 고딕" w:hAnsi="맑은 고딕" w:cs="맑은 고딕" w:hint="eastAsia"/>
          <w:lang w:eastAsia="ko-KR"/>
        </w:rPr>
        <w:t xml:space="preserve">이 표를 </w:t>
      </w:r>
      <w:proofErr w:type="spellStart"/>
      <w:proofErr w:type="gramStart"/>
      <w:r>
        <w:rPr>
          <w:rFonts w:ascii="맑은 고딕" w:eastAsia="맑은 고딕" w:hAnsi="맑은 고딕" w:cs="맑은 고딕" w:hint="eastAsia"/>
          <w:lang w:eastAsia="ko-KR"/>
        </w:rPr>
        <w:t>넣는게</w:t>
      </w:r>
      <w:proofErr w:type="spellEnd"/>
      <w:proofErr w:type="gramEnd"/>
      <w:r>
        <w:rPr>
          <w:rFonts w:ascii="맑은 고딕" w:eastAsia="맑은 고딕" w:hAnsi="맑은 고딕" w:cs="맑은 고딕" w:hint="eastAsia"/>
          <w:lang w:eastAsia="ko-KR"/>
        </w:rPr>
        <w:t xml:space="preserve"> 좋을지 </w:t>
      </w:r>
      <w:proofErr w:type="spellStart"/>
      <w:proofErr w:type="gramStart"/>
      <w:r>
        <w:rPr>
          <w:rFonts w:ascii="맑은 고딕" w:eastAsia="맑은 고딕" w:hAnsi="맑은 고딕" w:cs="맑은 고딕" w:hint="eastAsia"/>
          <w:lang w:eastAsia="ko-KR"/>
        </w:rPr>
        <w:t>빼는게</w:t>
      </w:r>
      <w:proofErr w:type="spellEnd"/>
      <w:proofErr w:type="gramEnd"/>
      <w:r>
        <w:rPr>
          <w:rFonts w:ascii="맑은 고딕" w:eastAsia="맑은 고딕" w:hAnsi="맑은 고딕" w:cs="맑은 고딕" w:hint="eastAsia"/>
          <w:lang w:eastAsia="ko-KR"/>
        </w:rPr>
        <w:t xml:space="preserve"> 좋을지 고민이 </w:t>
      </w:r>
      <w:proofErr w:type="gramStart"/>
      <w:r>
        <w:rPr>
          <w:rFonts w:ascii="맑은 고딕" w:eastAsia="맑은 고딕" w:hAnsi="맑은 고딕" w:cs="맑은 고딕" w:hint="eastAsia"/>
          <w:lang w:eastAsia="ko-KR"/>
        </w:rPr>
        <w:t>되네요;;</w:t>
      </w:r>
      <w:proofErr w:type="gramEnd"/>
      <w:r>
        <w:rPr>
          <w:rFonts w:ascii="맑은 고딕" w:eastAsia="맑은 고딕" w:hAnsi="맑은 고딕" w:cs="맑은 고딕" w:hint="eastAsia"/>
          <w:lang w:eastAsia="ko-KR"/>
        </w:rPr>
        <w:t xml:space="preserve"> 공격받을 가능성이 높아서 표는 빼고 그냥 글로 안정 상승 호재 강세 회복 등의 단어들이 포함된 경우는 긍정으로 그 반대의 단어들은 부정으로 </w:t>
      </w:r>
      <w:proofErr w:type="spellStart"/>
      <w:r>
        <w:rPr>
          <w:rFonts w:ascii="맑은 고딕" w:eastAsia="맑은 고딕" w:hAnsi="맑은 고딕" w:cs="맑은 고딕" w:hint="eastAsia"/>
          <w:lang w:eastAsia="ko-KR"/>
        </w:rPr>
        <w:t>라벨링</w:t>
      </w:r>
      <w:proofErr w:type="spellEnd"/>
      <w:r>
        <w:rPr>
          <w:rFonts w:ascii="맑은 고딕" w:eastAsia="맑은 고딕" w:hAnsi="맑은 고딕" w:cs="맑은 고딕" w:hint="eastAsia"/>
          <w:lang w:eastAsia="ko-KR"/>
        </w:rPr>
        <w:t xml:space="preserve"> 하였음 정도도 좋을 것 같아요.</w:t>
      </w:r>
    </w:p>
  </w:comment>
  <w:comment w:id="16" w:author="KK" w:date="2025-06-02T00:48:00Z" w:initials="K">
    <w:p w14:paraId="4C641F29" w14:textId="77777777" w:rsidR="00D1474A" w:rsidRDefault="00D1474A">
      <w:pPr>
        <w:pStyle w:val="af"/>
        <w:rPr>
          <w:rFonts w:ascii="맑은 고딕" w:eastAsia="맑은 고딕" w:hAnsi="맑은 고딕" w:cs="맑은 고딕"/>
          <w:lang w:eastAsia="ko-KR"/>
        </w:rPr>
      </w:pPr>
      <w:r>
        <w:rPr>
          <w:rStyle w:val="ae"/>
        </w:rPr>
        <w:annotationRef/>
      </w:r>
      <w:r>
        <w:rPr>
          <w:rFonts w:ascii="맑은 고딕" w:eastAsia="맑은 고딕" w:hAnsi="맑은 고딕" w:cs="맑은 고딕" w:hint="eastAsia"/>
          <w:lang w:eastAsia="ko-KR"/>
        </w:rPr>
        <w:t xml:space="preserve">감정분석 결론부터 쓰고 표도 </w:t>
      </w:r>
      <w:proofErr w:type="spellStart"/>
      <w:proofErr w:type="gramStart"/>
      <w:r>
        <w:rPr>
          <w:rFonts w:ascii="맑은 고딕" w:eastAsia="맑은 고딕" w:hAnsi="맑은 고딕" w:cs="맑은 고딕" w:hint="eastAsia"/>
          <w:lang w:eastAsia="ko-KR"/>
        </w:rPr>
        <w:t>추가하는게</w:t>
      </w:r>
      <w:proofErr w:type="spellEnd"/>
      <w:proofErr w:type="gramEnd"/>
      <w:r>
        <w:rPr>
          <w:rFonts w:ascii="맑은 고딕" w:eastAsia="맑은 고딕" w:hAnsi="맑은 고딕" w:cs="맑은 고딕" w:hint="eastAsia"/>
          <w:lang w:eastAsia="ko-KR"/>
        </w:rPr>
        <w:t xml:space="preserve"> 좋을 듯.</w:t>
      </w:r>
    </w:p>
    <w:p w14:paraId="49E67399" w14:textId="77777777" w:rsidR="00D1474A" w:rsidRDefault="00D1474A">
      <w:pPr>
        <w:pStyle w:val="af"/>
        <w:rPr>
          <w:rFonts w:ascii="맑은 고딕" w:eastAsia="맑은 고딕" w:hAnsi="맑은 고딕" w:cs="맑은 고딕"/>
          <w:lang w:eastAsia="ko-KR"/>
        </w:rPr>
      </w:pPr>
    </w:p>
    <w:p w14:paraId="30DB5842" w14:textId="5DBC9DE1" w:rsidR="00D1474A" w:rsidRPr="00D1474A" w:rsidRDefault="00D1474A">
      <w:pPr>
        <w:pStyle w:val="af"/>
        <w:rPr>
          <w:lang w:eastAsia="ko-KR"/>
        </w:rPr>
      </w:pPr>
      <w:r>
        <w:rPr>
          <w:rFonts w:ascii="맑은 고딕" w:eastAsia="맑은 고딕" w:hAnsi="맑은 고딕" w:cs="맑은 고딕" w:hint="eastAsia"/>
          <w:lang w:eastAsia="ko-KR"/>
        </w:rPr>
        <w:t xml:space="preserve">3개 분류와 2개 </w:t>
      </w:r>
      <w:proofErr w:type="spellStart"/>
      <w:r>
        <w:rPr>
          <w:rFonts w:ascii="맑은 고딕" w:eastAsia="맑은 고딕" w:hAnsi="맑은 고딕" w:cs="맑은 고딕" w:hint="eastAsia"/>
          <w:lang w:eastAsia="ko-KR"/>
        </w:rPr>
        <w:t>분류중</w:t>
      </w:r>
      <w:proofErr w:type="spellEnd"/>
      <w:r>
        <w:rPr>
          <w:rFonts w:ascii="맑은 고딕" w:eastAsia="맑은 고딕" w:hAnsi="맑은 고딕" w:cs="맑은 고딕" w:hint="eastAsia"/>
          <w:lang w:eastAsia="ko-KR"/>
        </w:rPr>
        <w:t xml:space="preserve"> 성능이 좋은 라벨 개수를 사용했고 성능비교는 표와 같다 라는 방향으로 작성한 후 2라벨 성능과 3라벨 성능을 표로 정리</w:t>
      </w:r>
    </w:p>
  </w:comment>
  <w:comment w:id="17" w:author="KK" w:date="2025-06-02T00:50:00Z" w:initials="K">
    <w:p w14:paraId="162FBD4B" w14:textId="3AA45D65" w:rsidR="00C53108" w:rsidRPr="00C53108" w:rsidRDefault="00C53108">
      <w:pPr>
        <w:pStyle w:val="af"/>
        <w:rPr>
          <w:rFonts w:eastAsiaTheme="minorEastAsia" w:hint="eastAsia"/>
          <w:lang w:eastAsia="ko-KR"/>
        </w:rPr>
      </w:pPr>
      <w:r>
        <w:rPr>
          <w:rStyle w:val="ae"/>
        </w:rPr>
        <w:annotationRef/>
      </w:r>
      <w:proofErr w:type="gramStart"/>
      <w:r>
        <w:rPr>
          <w:rFonts w:eastAsiaTheme="minorEastAsia" w:hint="eastAsia"/>
          <w:lang w:eastAsia="ko-KR"/>
        </w:rPr>
        <w:t xml:space="preserve">3.3.2  </w:t>
      </w:r>
      <w:r>
        <w:rPr>
          <w:rFonts w:eastAsiaTheme="minorEastAsia" w:hint="eastAsia"/>
          <w:lang w:eastAsia="ko-KR"/>
        </w:rPr>
        <w:t>댓글의</w:t>
      </w:r>
      <w:proofErr w:type="gramEnd"/>
      <w:r>
        <w:rPr>
          <w:rFonts w:eastAsiaTheme="minorEastAsia" w:hint="eastAsia"/>
          <w:lang w:eastAsia="ko-KR"/>
        </w:rPr>
        <w:t xml:space="preserve"> </w:t>
      </w:r>
      <w:r>
        <w:rPr>
          <w:rFonts w:eastAsiaTheme="minorEastAsia" w:hint="eastAsia"/>
          <w:lang w:eastAsia="ko-KR"/>
        </w:rPr>
        <w:t>감성</w:t>
      </w:r>
      <w:r>
        <w:rPr>
          <w:rFonts w:eastAsiaTheme="minorEastAsia" w:hint="eastAsia"/>
          <w:lang w:eastAsia="ko-KR"/>
        </w:rPr>
        <w:t xml:space="preserve"> </w:t>
      </w:r>
      <w:r>
        <w:rPr>
          <w:rFonts w:eastAsiaTheme="minorEastAsia" w:hint="eastAsia"/>
          <w:lang w:eastAsia="ko-KR"/>
        </w:rPr>
        <w:t>추출</w:t>
      </w:r>
    </w:p>
  </w:comment>
  <w:comment w:id="18" w:author="KK" w:date="2025-06-02T00:51:00Z" w:initials="K">
    <w:p w14:paraId="42BEB40E" w14:textId="6B93DF7D" w:rsidR="00C53108" w:rsidRDefault="00C53108">
      <w:pPr>
        <w:pStyle w:val="af"/>
        <w:rPr>
          <w:lang w:eastAsia="ko-KR"/>
        </w:rPr>
      </w:pPr>
      <w:r>
        <w:rPr>
          <w:rStyle w:val="ae"/>
        </w:rPr>
        <w:annotationRef/>
      </w:r>
      <w:r>
        <w:rPr>
          <w:rFonts w:ascii="맑은 고딕" w:eastAsia="맑은 고딕" w:hAnsi="맑은 고딕" w:cs="맑은 고딕" w:hint="eastAsia"/>
          <w:lang w:eastAsia="ko-KR"/>
        </w:rPr>
        <w:t xml:space="preserve">마찬가지로 성능에 부정적인 표현보다 </w:t>
      </w:r>
      <w:proofErr w:type="spellStart"/>
      <w:r>
        <w:rPr>
          <w:rFonts w:ascii="맑은 고딕" w:eastAsia="맑은 고딕" w:hAnsi="맑은 고딕" w:cs="맑은 고딕" w:hint="eastAsia"/>
          <w:lang w:eastAsia="ko-KR"/>
        </w:rPr>
        <w:t>긍적적인</w:t>
      </w:r>
      <w:proofErr w:type="spellEnd"/>
      <w:r>
        <w:rPr>
          <w:rFonts w:ascii="맑은 고딕" w:eastAsia="맑은 고딕" w:hAnsi="맑은 고딕" w:cs="맑은 고딕" w:hint="eastAsia"/>
          <w:lang w:eastAsia="ko-KR"/>
        </w:rPr>
        <w:t xml:space="preserve"> 표현으로 바꾸어 </w:t>
      </w:r>
      <w:proofErr w:type="spellStart"/>
      <w:proofErr w:type="gramStart"/>
      <w:r>
        <w:rPr>
          <w:rFonts w:ascii="맑은 고딕" w:eastAsia="맑은 고딕" w:hAnsi="맑은 고딕" w:cs="맑은 고딕" w:hint="eastAsia"/>
          <w:lang w:eastAsia="ko-KR"/>
        </w:rPr>
        <w:t>쓰는게</w:t>
      </w:r>
      <w:proofErr w:type="spellEnd"/>
      <w:proofErr w:type="gramEnd"/>
      <w:r>
        <w:rPr>
          <w:rFonts w:ascii="맑은 고딕" w:eastAsia="맑은 고딕" w:hAnsi="맑은 고딕" w:cs="맑은 고딕" w:hint="eastAsia"/>
          <w:lang w:eastAsia="ko-KR"/>
        </w:rPr>
        <w:t xml:space="preserve"> 좋을 듯</w:t>
      </w:r>
    </w:p>
  </w:comment>
  <w:comment w:id="19" w:author="KK" w:date="2025-06-02T00:52:00Z" w:initials="K">
    <w:p w14:paraId="751E9B2C" w14:textId="599CBE66" w:rsidR="00100C88" w:rsidRDefault="00100C88">
      <w:pPr>
        <w:pStyle w:val="af"/>
        <w:rPr>
          <w:rFonts w:hint="eastAsia"/>
          <w:lang w:eastAsia="ko-KR"/>
        </w:rPr>
      </w:pPr>
      <w:r>
        <w:rPr>
          <w:rStyle w:val="ae"/>
        </w:rPr>
        <w:annotationRef/>
      </w:r>
      <w:r>
        <w:rPr>
          <w:rFonts w:ascii="맑은 고딕" w:eastAsia="맑은 고딕" w:hAnsi="맑은 고딕" w:cs="맑은 고딕" w:hint="eastAsia"/>
          <w:lang w:eastAsia="ko-KR"/>
        </w:rPr>
        <w:t xml:space="preserve">이건 3라벨 </w:t>
      </w:r>
      <w:proofErr w:type="spellStart"/>
      <w:r>
        <w:rPr>
          <w:rFonts w:ascii="맑은 고딕" w:eastAsia="맑은 고딕" w:hAnsi="맑은 고딕" w:cs="맑은 고딕" w:hint="eastAsia"/>
          <w:lang w:eastAsia="ko-KR"/>
        </w:rPr>
        <w:t>안했슈</w:t>
      </w:r>
      <w:proofErr w:type="spellEnd"/>
      <w:r>
        <w:rPr>
          <w:rFonts w:ascii="맑은 고딕" w:eastAsia="맑은 고딕" w:hAnsi="맑은 고딕" w:cs="맑은 고딕" w:hint="eastAsia"/>
          <w:lang w:eastAsia="ko-KR"/>
        </w:rPr>
        <w:t xml:space="preserve">? 본문은 하고 이건 </w:t>
      </w:r>
      <w:proofErr w:type="spellStart"/>
      <w:r>
        <w:rPr>
          <w:rFonts w:ascii="맑은 고딕" w:eastAsia="맑은 고딕" w:hAnsi="맑은 고딕" w:cs="맑은 고딕" w:hint="eastAsia"/>
          <w:lang w:eastAsia="ko-KR"/>
        </w:rPr>
        <w:t>안하면</w:t>
      </w:r>
      <w:proofErr w:type="spellEnd"/>
      <w:r>
        <w:rPr>
          <w:rFonts w:ascii="맑은 고딕" w:eastAsia="맑은 고딕" w:hAnsi="맑은 고딕" w:cs="맑은 고딕" w:hint="eastAsia"/>
          <w:lang w:eastAsia="ko-KR"/>
        </w:rPr>
        <w:t xml:space="preserve"> 일관성 측면에서 왜 </w:t>
      </w:r>
      <w:proofErr w:type="spellStart"/>
      <w:r>
        <w:rPr>
          <w:rFonts w:ascii="맑은 고딕" w:eastAsia="맑은 고딕" w:hAnsi="맑은 고딕" w:cs="맑은 고딕" w:hint="eastAsia"/>
          <w:lang w:eastAsia="ko-KR"/>
        </w:rPr>
        <w:t>안했댜고</w:t>
      </w:r>
      <w:proofErr w:type="spellEnd"/>
      <w:r>
        <w:rPr>
          <w:rFonts w:ascii="맑은 고딕" w:eastAsia="맑은 고딕" w:hAnsi="맑은 고딕" w:cs="맑은 고딕" w:hint="eastAsia"/>
          <w:lang w:eastAsia="ko-KR"/>
        </w:rPr>
        <w:t xml:space="preserve"> 할 가능성이 있으니 추가하면 좋을 듯</w:t>
      </w:r>
    </w:p>
  </w:comment>
  <w:comment w:id="20" w:author="KK" w:date="2025-06-02T00:53:00Z" w:initials="K">
    <w:p w14:paraId="24E1FA1E" w14:textId="3DB0A06C" w:rsidR="000440EA" w:rsidRDefault="000440EA">
      <w:pPr>
        <w:pStyle w:val="af"/>
        <w:rPr>
          <w:lang w:eastAsia="ko-KR"/>
        </w:rPr>
      </w:pPr>
      <w:r>
        <w:rPr>
          <w:rStyle w:val="ae"/>
        </w:rPr>
        <w:annotationRef/>
      </w:r>
      <w:r>
        <w:rPr>
          <w:rFonts w:ascii="맑은 고딕" w:eastAsia="맑은 고딕" w:hAnsi="맑은 고딕" w:cs="맑은 고딕" w:hint="eastAsia"/>
          <w:lang w:eastAsia="ko-KR"/>
        </w:rPr>
        <w:t xml:space="preserve">이건 나도 </w:t>
      </w:r>
      <w:proofErr w:type="spellStart"/>
      <w:r>
        <w:rPr>
          <w:rFonts w:ascii="맑은 고딕" w:eastAsia="맑은 고딕" w:hAnsi="맑은 고딕" w:cs="맑은 고딕" w:hint="eastAsia"/>
          <w:lang w:eastAsia="ko-KR"/>
        </w:rPr>
        <w:t>무슨말인지</w:t>
      </w:r>
      <w:proofErr w:type="spellEnd"/>
      <w:r>
        <w:rPr>
          <w:rFonts w:ascii="맑은 고딕" w:eastAsia="맑은 고딕" w:hAnsi="맑은 고딕" w:cs="맑은 고딕" w:hint="eastAsia"/>
          <w:lang w:eastAsia="ko-KR"/>
        </w:rPr>
        <w:t xml:space="preserve"> 잘 모르겠네요??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B6AEB5" w15:done="0"/>
  <w15:commentEx w15:paraId="7FC7B17C" w15:done="0"/>
  <w15:commentEx w15:paraId="6A66326D" w15:done="0"/>
  <w15:commentEx w15:paraId="778BB509" w15:done="0"/>
  <w15:commentEx w15:paraId="69A34419" w15:done="0"/>
  <w15:commentEx w15:paraId="472B43D4" w15:done="0"/>
  <w15:commentEx w15:paraId="5E5B83CC" w15:done="0"/>
  <w15:commentEx w15:paraId="237DC308" w15:done="0"/>
  <w15:commentEx w15:paraId="74123839" w15:done="0"/>
  <w15:commentEx w15:paraId="6182480E" w15:done="0"/>
  <w15:commentEx w15:paraId="1D2F4FCD" w15:done="0"/>
  <w15:commentEx w15:paraId="665A57B6" w15:done="0"/>
  <w15:commentEx w15:paraId="59CF06EB" w15:done="0"/>
  <w15:commentEx w15:paraId="43E64427" w15:done="0"/>
  <w15:commentEx w15:paraId="58C9755F" w15:done="0"/>
  <w15:commentEx w15:paraId="30DB5842" w15:done="0"/>
  <w15:commentEx w15:paraId="162FBD4B" w15:done="0"/>
  <w15:commentEx w15:paraId="42BEB40E" w15:done="0"/>
  <w15:commentEx w15:paraId="751E9B2C" w15:done="0"/>
  <w15:commentEx w15:paraId="24E1FA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F5A5A3F" w16cex:dateUtc="2025-06-01T15:36:00Z"/>
  <w16cex:commentExtensible w16cex:durableId="07C6E2F1" w16cex:dateUtc="2025-06-01T15:12:00Z"/>
  <w16cex:commentExtensible w16cex:durableId="50247997" w16cex:dateUtc="2025-06-01T15:16:00Z"/>
  <w16cex:commentExtensible w16cex:durableId="56591D02" w16cex:dateUtc="2025-06-01T15:24:00Z"/>
  <w16cex:commentExtensible w16cex:durableId="3F1ADBB2" w16cex:dateUtc="2025-06-01T16:01:00Z"/>
  <w16cex:commentExtensible w16cex:durableId="6A0C560D" w16cex:dateUtc="2025-06-01T15:34:00Z"/>
  <w16cex:commentExtensible w16cex:durableId="6774D06C" w16cex:dateUtc="2025-06-01T16:03:00Z"/>
  <w16cex:commentExtensible w16cex:durableId="1A1B70E3" w16cex:dateUtc="2025-06-01T15:37:00Z"/>
  <w16cex:commentExtensible w16cex:durableId="618DB804" w16cex:dateUtc="2025-06-01T15:41:00Z"/>
  <w16cex:commentExtensible w16cex:durableId="36E23B8A" w16cex:dateUtc="2025-06-01T15:41:00Z"/>
  <w16cex:commentExtensible w16cex:durableId="64A71125" w16cex:dateUtc="2025-06-01T15:42:00Z"/>
  <w16cex:commentExtensible w16cex:durableId="7CEB49B2" w16cex:dateUtc="2025-06-01T15:43:00Z"/>
  <w16cex:commentExtensible w16cex:durableId="0C7D6EAA" w16cex:dateUtc="2025-06-01T15:43:00Z"/>
  <w16cex:commentExtensible w16cex:durableId="3569E749" w16cex:dateUtc="2025-06-01T15:44:00Z"/>
  <w16cex:commentExtensible w16cex:durableId="0C8A82D8" w16cex:dateUtc="2025-06-01T15:46:00Z"/>
  <w16cex:commentExtensible w16cex:durableId="03C2FE73" w16cex:dateUtc="2025-06-01T15:48:00Z"/>
  <w16cex:commentExtensible w16cex:durableId="31087AE2" w16cex:dateUtc="2025-06-01T15:50:00Z"/>
  <w16cex:commentExtensible w16cex:durableId="3AD8C198" w16cex:dateUtc="2025-06-01T15:51:00Z"/>
  <w16cex:commentExtensible w16cex:durableId="31FDC957" w16cex:dateUtc="2025-06-01T15:52:00Z"/>
  <w16cex:commentExtensible w16cex:durableId="7316F2C4" w16cex:dateUtc="2025-06-01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B6AEB5" w16cid:durableId="4F5A5A3F"/>
  <w16cid:commentId w16cid:paraId="7FC7B17C" w16cid:durableId="07C6E2F1"/>
  <w16cid:commentId w16cid:paraId="6A66326D" w16cid:durableId="50247997"/>
  <w16cid:commentId w16cid:paraId="778BB509" w16cid:durableId="56591D02"/>
  <w16cid:commentId w16cid:paraId="69A34419" w16cid:durableId="3F1ADBB2"/>
  <w16cid:commentId w16cid:paraId="472B43D4" w16cid:durableId="6A0C560D"/>
  <w16cid:commentId w16cid:paraId="5E5B83CC" w16cid:durableId="6774D06C"/>
  <w16cid:commentId w16cid:paraId="237DC308" w16cid:durableId="1A1B70E3"/>
  <w16cid:commentId w16cid:paraId="74123839" w16cid:durableId="618DB804"/>
  <w16cid:commentId w16cid:paraId="6182480E" w16cid:durableId="36E23B8A"/>
  <w16cid:commentId w16cid:paraId="1D2F4FCD" w16cid:durableId="64A71125"/>
  <w16cid:commentId w16cid:paraId="665A57B6" w16cid:durableId="7CEB49B2"/>
  <w16cid:commentId w16cid:paraId="59CF06EB" w16cid:durableId="0C7D6EAA"/>
  <w16cid:commentId w16cid:paraId="43E64427" w16cid:durableId="3569E749"/>
  <w16cid:commentId w16cid:paraId="58C9755F" w16cid:durableId="0C8A82D8"/>
  <w16cid:commentId w16cid:paraId="30DB5842" w16cid:durableId="03C2FE73"/>
  <w16cid:commentId w16cid:paraId="162FBD4B" w16cid:durableId="31087AE2"/>
  <w16cid:commentId w16cid:paraId="42BEB40E" w16cid:durableId="3AD8C198"/>
  <w16cid:commentId w16cid:paraId="751E9B2C" w16cid:durableId="31FDC957"/>
  <w16cid:commentId w16cid:paraId="24E1FA1E" w16cid:durableId="7316F2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5B9EE" w14:textId="77777777" w:rsidR="00737834" w:rsidRDefault="00737834">
      <w:r>
        <w:separator/>
      </w:r>
    </w:p>
  </w:endnote>
  <w:endnote w:type="continuationSeparator" w:id="0">
    <w:p w14:paraId="1BC3EBEB" w14:textId="77777777" w:rsidR="00737834" w:rsidRDefault="00737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3"/>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1BB2A" w14:textId="77777777" w:rsidR="00737834" w:rsidRDefault="00737834">
      <w:r>
        <w:separator/>
      </w:r>
    </w:p>
  </w:footnote>
  <w:footnote w:type="continuationSeparator" w:id="0">
    <w:p w14:paraId="2C1AC960" w14:textId="77777777" w:rsidR="00737834" w:rsidRDefault="00737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4939AE"/>
    <w:multiLevelType w:val="multilevel"/>
    <w:tmpl w:val="06040492"/>
    <w:lvl w:ilvl="0">
      <w:start w:val="3"/>
      <w:numFmt w:val="decimal"/>
      <w:lvlText w:val="%1"/>
      <w:lvlJc w:val="left"/>
      <w:pPr>
        <w:ind w:left="360" w:hanging="360"/>
      </w:pPr>
      <w:rPr>
        <w:rFonts w:eastAsiaTheme="minorEastAsia" w:hint="default"/>
      </w:rPr>
    </w:lvl>
    <w:lvl w:ilvl="1">
      <w:start w:val="5"/>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2"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50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3" w15:restartNumberingAfterBreak="0">
    <w:nsid w:val="4D2018AC"/>
    <w:multiLevelType w:val="multilevel"/>
    <w:tmpl w:val="840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04CC8"/>
    <w:multiLevelType w:val="multilevel"/>
    <w:tmpl w:val="B8D6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2117AF"/>
    <w:multiLevelType w:val="multilevel"/>
    <w:tmpl w:val="8746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9118E"/>
    <w:multiLevelType w:val="multilevel"/>
    <w:tmpl w:val="67B2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A74B7"/>
    <w:multiLevelType w:val="multilevel"/>
    <w:tmpl w:val="E1FE6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11822"/>
    <w:multiLevelType w:val="multilevel"/>
    <w:tmpl w:val="F478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931B9"/>
    <w:multiLevelType w:val="multilevel"/>
    <w:tmpl w:val="70BA0B8C"/>
    <w:lvl w:ilvl="0">
      <w:start w:val="3"/>
      <w:numFmt w:val="decimal"/>
      <w:lvlText w:val="%1."/>
      <w:lvlJc w:val="left"/>
      <w:pPr>
        <w:ind w:left="360" w:hanging="360"/>
      </w:pPr>
      <w:rPr>
        <w:rFonts w:eastAsiaTheme="minorEastAsia" w:hint="default"/>
      </w:rPr>
    </w:lvl>
    <w:lvl w:ilvl="1">
      <w:start w:val="6"/>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num w:numId="1" w16cid:durableId="600336843">
    <w:abstractNumId w:val="1"/>
  </w:num>
  <w:num w:numId="2" w16cid:durableId="376901796">
    <w:abstractNumId w:val="2"/>
  </w:num>
  <w:num w:numId="3" w16cid:durableId="298389593">
    <w:abstractNumId w:val="5"/>
  </w:num>
  <w:num w:numId="4" w16cid:durableId="1324314379">
    <w:abstractNumId w:val="8"/>
  </w:num>
  <w:num w:numId="5" w16cid:durableId="571889947">
    <w:abstractNumId w:val="3"/>
  </w:num>
  <w:num w:numId="6" w16cid:durableId="859199719">
    <w:abstractNumId w:val="6"/>
  </w:num>
  <w:num w:numId="7" w16cid:durableId="2138524015">
    <w:abstractNumId w:val="4"/>
  </w:num>
  <w:num w:numId="8" w16cid:durableId="1128233996">
    <w:abstractNumId w:val="7"/>
  </w:num>
  <w:num w:numId="9" w16cid:durableId="1595819023">
    <w:abstractNumId w:val="0"/>
  </w:num>
  <w:num w:numId="10" w16cid:durableId="58164679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00&lt;/item&gt;&lt;item&gt;301&lt;/item&gt;&lt;item&gt;303&lt;/item&gt;&lt;item&gt;304&lt;/item&gt;&lt;item&gt;305&lt;/item&gt;&lt;item&gt;306&lt;/item&gt;&lt;item&gt;307&lt;/item&gt;&lt;item&gt;308&lt;/item&gt;&lt;item&gt;309&lt;/item&gt;&lt;item&gt;310&lt;/item&gt;&lt;item&gt;311&lt;/item&gt;&lt;item&gt;312&lt;/item&gt;&lt;item&gt;314&lt;/item&gt;&lt;item&gt;316&lt;/item&gt;&lt;item&gt;317&lt;/item&gt;&lt;item&gt;318&lt;/item&gt;&lt;item&gt;319&lt;/item&gt;&lt;item&gt;320&lt;/item&gt;&lt;item&gt;321&lt;/item&gt;&lt;item&gt;322&lt;/item&gt;&lt;item&gt;323&lt;/item&gt;&lt;item&gt;324&lt;/item&gt;&lt;item&gt;325&lt;/item&gt;&lt;item&gt;326&lt;/item&gt;&lt;/record-ids&gt;&lt;/item&gt;&lt;/Libraries&gt;"/>
  </w:docVars>
  <w:rsids>
    <w:rsidRoot w:val="00637E56"/>
    <w:rsid w:val="00003702"/>
    <w:rsid w:val="0000377B"/>
    <w:rsid w:val="000041AA"/>
    <w:rsid w:val="00007654"/>
    <w:rsid w:val="00007677"/>
    <w:rsid w:val="00011F5C"/>
    <w:rsid w:val="00012413"/>
    <w:rsid w:val="00012AB3"/>
    <w:rsid w:val="00017E8A"/>
    <w:rsid w:val="00033EA9"/>
    <w:rsid w:val="000365FA"/>
    <w:rsid w:val="00041052"/>
    <w:rsid w:val="00042AA5"/>
    <w:rsid w:val="00043F40"/>
    <w:rsid w:val="000440EA"/>
    <w:rsid w:val="00045AAB"/>
    <w:rsid w:val="00045F51"/>
    <w:rsid w:val="00055F48"/>
    <w:rsid w:val="000601CC"/>
    <w:rsid w:val="00060614"/>
    <w:rsid w:val="0006422C"/>
    <w:rsid w:val="00065F2E"/>
    <w:rsid w:val="000704C1"/>
    <w:rsid w:val="00077192"/>
    <w:rsid w:val="00081AD7"/>
    <w:rsid w:val="00084A80"/>
    <w:rsid w:val="00093742"/>
    <w:rsid w:val="0009545C"/>
    <w:rsid w:val="000A544F"/>
    <w:rsid w:val="000B6012"/>
    <w:rsid w:val="000B7AAD"/>
    <w:rsid w:val="000C02F1"/>
    <w:rsid w:val="000C07FF"/>
    <w:rsid w:val="000D02AA"/>
    <w:rsid w:val="000D1211"/>
    <w:rsid w:val="000D1577"/>
    <w:rsid w:val="000D287C"/>
    <w:rsid w:val="000D28EC"/>
    <w:rsid w:val="000D6ACA"/>
    <w:rsid w:val="000E193E"/>
    <w:rsid w:val="000E3BC0"/>
    <w:rsid w:val="000F3A64"/>
    <w:rsid w:val="000F6305"/>
    <w:rsid w:val="000F70F1"/>
    <w:rsid w:val="00100C88"/>
    <w:rsid w:val="00101F9A"/>
    <w:rsid w:val="00103541"/>
    <w:rsid w:val="00107C14"/>
    <w:rsid w:val="00113399"/>
    <w:rsid w:val="00114ED1"/>
    <w:rsid w:val="00116709"/>
    <w:rsid w:val="00124DC6"/>
    <w:rsid w:val="001311A1"/>
    <w:rsid w:val="00132279"/>
    <w:rsid w:val="0013335B"/>
    <w:rsid w:val="00134D89"/>
    <w:rsid w:val="00135C19"/>
    <w:rsid w:val="00152155"/>
    <w:rsid w:val="001547EF"/>
    <w:rsid w:val="00155A0E"/>
    <w:rsid w:val="001622DC"/>
    <w:rsid w:val="0016503F"/>
    <w:rsid w:val="001652ED"/>
    <w:rsid w:val="001765BC"/>
    <w:rsid w:val="00186259"/>
    <w:rsid w:val="001908BD"/>
    <w:rsid w:val="00193517"/>
    <w:rsid w:val="00196C5A"/>
    <w:rsid w:val="001970D1"/>
    <w:rsid w:val="001A323D"/>
    <w:rsid w:val="001A3948"/>
    <w:rsid w:val="001A595C"/>
    <w:rsid w:val="001B7076"/>
    <w:rsid w:val="001B773E"/>
    <w:rsid w:val="001C2EE7"/>
    <w:rsid w:val="001C3590"/>
    <w:rsid w:val="001C53AF"/>
    <w:rsid w:val="001C6CFA"/>
    <w:rsid w:val="001C7F83"/>
    <w:rsid w:val="001D2056"/>
    <w:rsid w:val="001D6E8D"/>
    <w:rsid w:val="001D74C6"/>
    <w:rsid w:val="001E5B55"/>
    <w:rsid w:val="001F3096"/>
    <w:rsid w:val="001F330B"/>
    <w:rsid w:val="00202AD3"/>
    <w:rsid w:val="002051F2"/>
    <w:rsid w:val="00210B09"/>
    <w:rsid w:val="00211F2A"/>
    <w:rsid w:val="00213CF4"/>
    <w:rsid w:val="002177C8"/>
    <w:rsid w:val="00224941"/>
    <w:rsid w:val="0023310C"/>
    <w:rsid w:val="002402F7"/>
    <w:rsid w:val="00240F4F"/>
    <w:rsid w:val="0024786D"/>
    <w:rsid w:val="002557A0"/>
    <w:rsid w:val="00256CCF"/>
    <w:rsid w:val="00260A1C"/>
    <w:rsid w:val="00270D0A"/>
    <w:rsid w:val="00270E98"/>
    <w:rsid w:val="00271F41"/>
    <w:rsid w:val="00273B71"/>
    <w:rsid w:val="00277251"/>
    <w:rsid w:val="00282B97"/>
    <w:rsid w:val="002859FA"/>
    <w:rsid w:val="00290EE4"/>
    <w:rsid w:val="00291CB5"/>
    <w:rsid w:val="00294F5D"/>
    <w:rsid w:val="002A3627"/>
    <w:rsid w:val="002A3CE3"/>
    <w:rsid w:val="002A4A0D"/>
    <w:rsid w:val="002A4F36"/>
    <w:rsid w:val="002B03FB"/>
    <w:rsid w:val="002B2FD6"/>
    <w:rsid w:val="002C121E"/>
    <w:rsid w:val="002C6E93"/>
    <w:rsid w:val="002D05C3"/>
    <w:rsid w:val="002D4F5D"/>
    <w:rsid w:val="002D5DF0"/>
    <w:rsid w:val="002E08BF"/>
    <w:rsid w:val="002E39B7"/>
    <w:rsid w:val="002E4086"/>
    <w:rsid w:val="00300030"/>
    <w:rsid w:val="00300816"/>
    <w:rsid w:val="00301011"/>
    <w:rsid w:val="00304AA7"/>
    <w:rsid w:val="00321EFD"/>
    <w:rsid w:val="00334CEA"/>
    <w:rsid w:val="00336E2E"/>
    <w:rsid w:val="00347E5D"/>
    <w:rsid w:val="00351025"/>
    <w:rsid w:val="00353031"/>
    <w:rsid w:val="00354888"/>
    <w:rsid w:val="00354EEF"/>
    <w:rsid w:val="00362181"/>
    <w:rsid w:val="003635C2"/>
    <w:rsid w:val="00366637"/>
    <w:rsid w:val="00366DBE"/>
    <w:rsid w:val="00373FDA"/>
    <w:rsid w:val="00376932"/>
    <w:rsid w:val="003827FF"/>
    <w:rsid w:val="003858B6"/>
    <w:rsid w:val="00385F8D"/>
    <w:rsid w:val="003907AD"/>
    <w:rsid w:val="003917EF"/>
    <w:rsid w:val="0039205F"/>
    <w:rsid w:val="00394372"/>
    <w:rsid w:val="003A6E11"/>
    <w:rsid w:val="003B27AF"/>
    <w:rsid w:val="003C4C9E"/>
    <w:rsid w:val="003D21E3"/>
    <w:rsid w:val="003D2F90"/>
    <w:rsid w:val="003D71BB"/>
    <w:rsid w:val="003D77F0"/>
    <w:rsid w:val="003E446A"/>
    <w:rsid w:val="003E5528"/>
    <w:rsid w:val="003E719F"/>
    <w:rsid w:val="003F20DD"/>
    <w:rsid w:val="003F2D25"/>
    <w:rsid w:val="003F2DD4"/>
    <w:rsid w:val="003F37B0"/>
    <w:rsid w:val="003F5726"/>
    <w:rsid w:val="003F60B2"/>
    <w:rsid w:val="004016A1"/>
    <w:rsid w:val="00404EB4"/>
    <w:rsid w:val="00405BD8"/>
    <w:rsid w:val="004067EA"/>
    <w:rsid w:val="00410802"/>
    <w:rsid w:val="004121B6"/>
    <w:rsid w:val="0041343C"/>
    <w:rsid w:val="00426685"/>
    <w:rsid w:val="00433A31"/>
    <w:rsid w:val="00434A46"/>
    <w:rsid w:val="00440296"/>
    <w:rsid w:val="004410E5"/>
    <w:rsid w:val="00441591"/>
    <w:rsid w:val="004431FA"/>
    <w:rsid w:val="00443DDA"/>
    <w:rsid w:val="004440DD"/>
    <w:rsid w:val="00446B9F"/>
    <w:rsid w:val="00447B50"/>
    <w:rsid w:val="00447D42"/>
    <w:rsid w:val="00460B44"/>
    <w:rsid w:val="00461C58"/>
    <w:rsid w:val="0046316C"/>
    <w:rsid w:val="00463B61"/>
    <w:rsid w:val="004640C9"/>
    <w:rsid w:val="004722D1"/>
    <w:rsid w:val="00477B35"/>
    <w:rsid w:val="00480412"/>
    <w:rsid w:val="00483476"/>
    <w:rsid w:val="00485057"/>
    <w:rsid w:val="00491E78"/>
    <w:rsid w:val="00493254"/>
    <w:rsid w:val="004955D5"/>
    <w:rsid w:val="00495609"/>
    <w:rsid w:val="00495AD5"/>
    <w:rsid w:val="004A39BC"/>
    <w:rsid w:val="004A3C96"/>
    <w:rsid w:val="004A4B70"/>
    <w:rsid w:val="004A62ED"/>
    <w:rsid w:val="004B1FB5"/>
    <w:rsid w:val="004B4D63"/>
    <w:rsid w:val="004B4DB4"/>
    <w:rsid w:val="004B5E14"/>
    <w:rsid w:val="004B65ED"/>
    <w:rsid w:val="004C0572"/>
    <w:rsid w:val="004C3D7C"/>
    <w:rsid w:val="004D6594"/>
    <w:rsid w:val="004E1BCD"/>
    <w:rsid w:val="004E631F"/>
    <w:rsid w:val="004E6B6B"/>
    <w:rsid w:val="004F03E2"/>
    <w:rsid w:val="004F3CD7"/>
    <w:rsid w:val="004F4D47"/>
    <w:rsid w:val="005052B0"/>
    <w:rsid w:val="00506985"/>
    <w:rsid w:val="005071FE"/>
    <w:rsid w:val="005135DC"/>
    <w:rsid w:val="00523D45"/>
    <w:rsid w:val="005259DB"/>
    <w:rsid w:val="00532361"/>
    <w:rsid w:val="005446D5"/>
    <w:rsid w:val="00550032"/>
    <w:rsid w:val="00551A80"/>
    <w:rsid w:val="0055532B"/>
    <w:rsid w:val="0055578A"/>
    <w:rsid w:val="00555A28"/>
    <w:rsid w:val="005626F3"/>
    <w:rsid w:val="00564431"/>
    <w:rsid w:val="005665F2"/>
    <w:rsid w:val="005748B8"/>
    <w:rsid w:val="005775C7"/>
    <w:rsid w:val="005778ED"/>
    <w:rsid w:val="005800C0"/>
    <w:rsid w:val="00582740"/>
    <w:rsid w:val="00584509"/>
    <w:rsid w:val="005848BA"/>
    <w:rsid w:val="00592F2B"/>
    <w:rsid w:val="0059544A"/>
    <w:rsid w:val="00596524"/>
    <w:rsid w:val="005970F7"/>
    <w:rsid w:val="005A130A"/>
    <w:rsid w:val="005A1C63"/>
    <w:rsid w:val="005A1EC4"/>
    <w:rsid w:val="005A31F8"/>
    <w:rsid w:val="005A699A"/>
    <w:rsid w:val="005B1E70"/>
    <w:rsid w:val="005B3CD5"/>
    <w:rsid w:val="005C1A59"/>
    <w:rsid w:val="005C54F4"/>
    <w:rsid w:val="005D15D4"/>
    <w:rsid w:val="005D33BC"/>
    <w:rsid w:val="005D55D9"/>
    <w:rsid w:val="005D7117"/>
    <w:rsid w:val="005E336A"/>
    <w:rsid w:val="005E5830"/>
    <w:rsid w:val="005E678B"/>
    <w:rsid w:val="005E753D"/>
    <w:rsid w:val="005F4AC0"/>
    <w:rsid w:val="005F5D90"/>
    <w:rsid w:val="005F6385"/>
    <w:rsid w:val="0060196E"/>
    <w:rsid w:val="0060217E"/>
    <w:rsid w:val="00607632"/>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64B8"/>
    <w:rsid w:val="0068133F"/>
    <w:rsid w:val="00683C20"/>
    <w:rsid w:val="00690439"/>
    <w:rsid w:val="006919A7"/>
    <w:rsid w:val="006A4756"/>
    <w:rsid w:val="006B1BC7"/>
    <w:rsid w:val="006B3DD6"/>
    <w:rsid w:val="006B6315"/>
    <w:rsid w:val="006C1330"/>
    <w:rsid w:val="006C7C11"/>
    <w:rsid w:val="006D285B"/>
    <w:rsid w:val="006D2A51"/>
    <w:rsid w:val="006D6459"/>
    <w:rsid w:val="006E2ED6"/>
    <w:rsid w:val="006E2F5F"/>
    <w:rsid w:val="006E31DC"/>
    <w:rsid w:val="006E5510"/>
    <w:rsid w:val="006E6CEC"/>
    <w:rsid w:val="006F220E"/>
    <w:rsid w:val="006F28EF"/>
    <w:rsid w:val="006F7CEC"/>
    <w:rsid w:val="00712AC3"/>
    <w:rsid w:val="00715011"/>
    <w:rsid w:val="00732DBB"/>
    <w:rsid w:val="007356D1"/>
    <w:rsid w:val="00737834"/>
    <w:rsid w:val="00743239"/>
    <w:rsid w:val="00746069"/>
    <w:rsid w:val="007524DA"/>
    <w:rsid w:val="007526D7"/>
    <w:rsid w:val="0075582F"/>
    <w:rsid w:val="0075793B"/>
    <w:rsid w:val="00762BE6"/>
    <w:rsid w:val="007648E2"/>
    <w:rsid w:val="00766ACA"/>
    <w:rsid w:val="0077494B"/>
    <w:rsid w:val="00777D3E"/>
    <w:rsid w:val="007815EE"/>
    <w:rsid w:val="00781631"/>
    <w:rsid w:val="00781D9D"/>
    <w:rsid w:val="00791EF0"/>
    <w:rsid w:val="00796170"/>
    <w:rsid w:val="007A590D"/>
    <w:rsid w:val="007B02C4"/>
    <w:rsid w:val="007C17B7"/>
    <w:rsid w:val="007C1AA2"/>
    <w:rsid w:val="007C51B3"/>
    <w:rsid w:val="007D1FEA"/>
    <w:rsid w:val="007D4795"/>
    <w:rsid w:val="007D641A"/>
    <w:rsid w:val="007E4DC1"/>
    <w:rsid w:val="007E6041"/>
    <w:rsid w:val="007E6482"/>
    <w:rsid w:val="007E75AF"/>
    <w:rsid w:val="007F09DB"/>
    <w:rsid w:val="007F2912"/>
    <w:rsid w:val="007F2BB4"/>
    <w:rsid w:val="007F64AF"/>
    <w:rsid w:val="00807353"/>
    <w:rsid w:val="00811C93"/>
    <w:rsid w:val="008132A2"/>
    <w:rsid w:val="0082037A"/>
    <w:rsid w:val="00820809"/>
    <w:rsid w:val="00821920"/>
    <w:rsid w:val="00822D9D"/>
    <w:rsid w:val="00822F6F"/>
    <w:rsid w:val="008309A5"/>
    <w:rsid w:val="00832476"/>
    <w:rsid w:val="008345E3"/>
    <w:rsid w:val="008415B3"/>
    <w:rsid w:val="00842838"/>
    <w:rsid w:val="0084331B"/>
    <w:rsid w:val="00843441"/>
    <w:rsid w:val="00844F1C"/>
    <w:rsid w:val="00854B82"/>
    <w:rsid w:val="00855CBD"/>
    <w:rsid w:val="00865529"/>
    <w:rsid w:val="00866A6D"/>
    <w:rsid w:val="008671DC"/>
    <w:rsid w:val="008729DD"/>
    <w:rsid w:val="00872F0A"/>
    <w:rsid w:val="008730DB"/>
    <w:rsid w:val="0087356A"/>
    <w:rsid w:val="008805F0"/>
    <w:rsid w:val="00883275"/>
    <w:rsid w:val="0089200E"/>
    <w:rsid w:val="008920C4"/>
    <w:rsid w:val="008965D5"/>
    <w:rsid w:val="00896B06"/>
    <w:rsid w:val="008A59CF"/>
    <w:rsid w:val="008A6B6A"/>
    <w:rsid w:val="008A7789"/>
    <w:rsid w:val="008B02B6"/>
    <w:rsid w:val="008B4075"/>
    <w:rsid w:val="008B59B0"/>
    <w:rsid w:val="008B5EA0"/>
    <w:rsid w:val="008C2F96"/>
    <w:rsid w:val="008C4506"/>
    <w:rsid w:val="008C531B"/>
    <w:rsid w:val="008D1113"/>
    <w:rsid w:val="008E0DB1"/>
    <w:rsid w:val="008E2D29"/>
    <w:rsid w:val="008F2125"/>
    <w:rsid w:val="008F2712"/>
    <w:rsid w:val="008F7552"/>
    <w:rsid w:val="00900332"/>
    <w:rsid w:val="0090297D"/>
    <w:rsid w:val="00903038"/>
    <w:rsid w:val="00912C92"/>
    <w:rsid w:val="00920E19"/>
    <w:rsid w:val="00925345"/>
    <w:rsid w:val="00925B11"/>
    <w:rsid w:val="00930032"/>
    <w:rsid w:val="009306F5"/>
    <w:rsid w:val="00937713"/>
    <w:rsid w:val="009422D2"/>
    <w:rsid w:val="0094483E"/>
    <w:rsid w:val="0094504C"/>
    <w:rsid w:val="0095103D"/>
    <w:rsid w:val="009543CE"/>
    <w:rsid w:val="00957660"/>
    <w:rsid w:val="00961609"/>
    <w:rsid w:val="00964B33"/>
    <w:rsid w:val="00964E40"/>
    <w:rsid w:val="00966FFD"/>
    <w:rsid w:val="009677D3"/>
    <w:rsid w:val="00973472"/>
    <w:rsid w:val="009739AF"/>
    <w:rsid w:val="00975133"/>
    <w:rsid w:val="00980539"/>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D0191"/>
    <w:rsid w:val="009D24AB"/>
    <w:rsid w:val="009D55D4"/>
    <w:rsid w:val="009E07B5"/>
    <w:rsid w:val="009E199D"/>
    <w:rsid w:val="009E544E"/>
    <w:rsid w:val="009E77A9"/>
    <w:rsid w:val="009F32CF"/>
    <w:rsid w:val="009F5410"/>
    <w:rsid w:val="009F7CE0"/>
    <w:rsid w:val="00A01D71"/>
    <w:rsid w:val="00A03D09"/>
    <w:rsid w:val="00A07E73"/>
    <w:rsid w:val="00A12A33"/>
    <w:rsid w:val="00A162AA"/>
    <w:rsid w:val="00A1679F"/>
    <w:rsid w:val="00A201EA"/>
    <w:rsid w:val="00A2162C"/>
    <w:rsid w:val="00A25E1C"/>
    <w:rsid w:val="00A403A9"/>
    <w:rsid w:val="00A41060"/>
    <w:rsid w:val="00A43B33"/>
    <w:rsid w:val="00A51C57"/>
    <w:rsid w:val="00A51EB1"/>
    <w:rsid w:val="00A550E0"/>
    <w:rsid w:val="00A57684"/>
    <w:rsid w:val="00A61DFF"/>
    <w:rsid w:val="00A6425E"/>
    <w:rsid w:val="00A67856"/>
    <w:rsid w:val="00A704CF"/>
    <w:rsid w:val="00A72D86"/>
    <w:rsid w:val="00A756DD"/>
    <w:rsid w:val="00A76263"/>
    <w:rsid w:val="00A77003"/>
    <w:rsid w:val="00A81DBA"/>
    <w:rsid w:val="00A85879"/>
    <w:rsid w:val="00A86E78"/>
    <w:rsid w:val="00A971E5"/>
    <w:rsid w:val="00AA2D55"/>
    <w:rsid w:val="00AA73D3"/>
    <w:rsid w:val="00AA7A47"/>
    <w:rsid w:val="00AB2AE1"/>
    <w:rsid w:val="00AB6095"/>
    <w:rsid w:val="00AB74F6"/>
    <w:rsid w:val="00AC1C8B"/>
    <w:rsid w:val="00AC705F"/>
    <w:rsid w:val="00AD4873"/>
    <w:rsid w:val="00AD5958"/>
    <w:rsid w:val="00AD7741"/>
    <w:rsid w:val="00AE12C9"/>
    <w:rsid w:val="00AE2F1D"/>
    <w:rsid w:val="00AF0159"/>
    <w:rsid w:val="00B01025"/>
    <w:rsid w:val="00B01090"/>
    <w:rsid w:val="00B0210B"/>
    <w:rsid w:val="00B037D5"/>
    <w:rsid w:val="00B047AE"/>
    <w:rsid w:val="00B04C9D"/>
    <w:rsid w:val="00B07263"/>
    <w:rsid w:val="00B1006A"/>
    <w:rsid w:val="00B1479A"/>
    <w:rsid w:val="00B16C86"/>
    <w:rsid w:val="00B2479F"/>
    <w:rsid w:val="00B24EDD"/>
    <w:rsid w:val="00B2522D"/>
    <w:rsid w:val="00B2777B"/>
    <w:rsid w:val="00B30D9B"/>
    <w:rsid w:val="00B33202"/>
    <w:rsid w:val="00B36D43"/>
    <w:rsid w:val="00B407BA"/>
    <w:rsid w:val="00B42B00"/>
    <w:rsid w:val="00B4417A"/>
    <w:rsid w:val="00B45C70"/>
    <w:rsid w:val="00B5474B"/>
    <w:rsid w:val="00B66006"/>
    <w:rsid w:val="00B661BB"/>
    <w:rsid w:val="00B7302A"/>
    <w:rsid w:val="00B76702"/>
    <w:rsid w:val="00B7790D"/>
    <w:rsid w:val="00B82CA5"/>
    <w:rsid w:val="00B874CB"/>
    <w:rsid w:val="00B912AB"/>
    <w:rsid w:val="00B941DD"/>
    <w:rsid w:val="00B95797"/>
    <w:rsid w:val="00BA1CFA"/>
    <w:rsid w:val="00BA2C45"/>
    <w:rsid w:val="00BB1013"/>
    <w:rsid w:val="00BB2195"/>
    <w:rsid w:val="00BB358E"/>
    <w:rsid w:val="00BB4EA0"/>
    <w:rsid w:val="00BB4F91"/>
    <w:rsid w:val="00BB58AC"/>
    <w:rsid w:val="00BB6B4A"/>
    <w:rsid w:val="00BC58A6"/>
    <w:rsid w:val="00BD39C8"/>
    <w:rsid w:val="00BE1425"/>
    <w:rsid w:val="00BE1D68"/>
    <w:rsid w:val="00C01B7F"/>
    <w:rsid w:val="00C11116"/>
    <w:rsid w:val="00C114EE"/>
    <w:rsid w:val="00C12FED"/>
    <w:rsid w:val="00C156E6"/>
    <w:rsid w:val="00C15BEA"/>
    <w:rsid w:val="00C20EC4"/>
    <w:rsid w:val="00C219C8"/>
    <w:rsid w:val="00C277E3"/>
    <w:rsid w:val="00C32534"/>
    <w:rsid w:val="00C32E17"/>
    <w:rsid w:val="00C34F8B"/>
    <w:rsid w:val="00C3685D"/>
    <w:rsid w:val="00C45486"/>
    <w:rsid w:val="00C459FE"/>
    <w:rsid w:val="00C47FBB"/>
    <w:rsid w:val="00C50AE7"/>
    <w:rsid w:val="00C5176E"/>
    <w:rsid w:val="00C51FB3"/>
    <w:rsid w:val="00C53108"/>
    <w:rsid w:val="00C54704"/>
    <w:rsid w:val="00C63F98"/>
    <w:rsid w:val="00C6462A"/>
    <w:rsid w:val="00C652C1"/>
    <w:rsid w:val="00C7027B"/>
    <w:rsid w:val="00C71D43"/>
    <w:rsid w:val="00C75B50"/>
    <w:rsid w:val="00C8221F"/>
    <w:rsid w:val="00C96B2C"/>
    <w:rsid w:val="00CB3922"/>
    <w:rsid w:val="00CC5498"/>
    <w:rsid w:val="00CC5D0D"/>
    <w:rsid w:val="00CC7DC0"/>
    <w:rsid w:val="00CD01C9"/>
    <w:rsid w:val="00CD0A76"/>
    <w:rsid w:val="00CD117A"/>
    <w:rsid w:val="00CD1522"/>
    <w:rsid w:val="00CD4424"/>
    <w:rsid w:val="00CD6E0F"/>
    <w:rsid w:val="00CE1499"/>
    <w:rsid w:val="00CE3EF5"/>
    <w:rsid w:val="00CE6964"/>
    <w:rsid w:val="00CE6BA2"/>
    <w:rsid w:val="00CE72E2"/>
    <w:rsid w:val="00CF15AB"/>
    <w:rsid w:val="00CF4453"/>
    <w:rsid w:val="00CF4E7C"/>
    <w:rsid w:val="00CF7671"/>
    <w:rsid w:val="00CF7A33"/>
    <w:rsid w:val="00D011EB"/>
    <w:rsid w:val="00D032E1"/>
    <w:rsid w:val="00D04984"/>
    <w:rsid w:val="00D05EEA"/>
    <w:rsid w:val="00D070A0"/>
    <w:rsid w:val="00D1474A"/>
    <w:rsid w:val="00D20A93"/>
    <w:rsid w:val="00D24C96"/>
    <w:rsid w:val="00D31F5F"/>
    <w:rsid w:val="00D322DB"/>
    <w:rsid w:val="00D4024B"/>
    <w:rsid w:val="00D402C0"/>
    <w:rsid w:val="00D42E83"/>
    <w:rsid w:val="00D46C53"/>
    <w:rsid w:val="00D509C1"/>
    <w:rsid w:val="00D55978"/>
    <w:rsid w:val="00D576A3"/>
    <w:rsid w:val="00D62EDB"/>
    <w:rsid w:val="00D6563A"/>
    <w:rsid w:val="00D66D5F"/>
    <w:rsid w:val="00D67511"/>
    <w:rsid w:val="00D71FDA"/>
    <w:rsid w:val="00D73F58"/>
    <w:rsid w:val="00D77333"/>
    <w:rsid w:val="00D77D6A"/>
    <w:rsid w:val="00D803EC"/>
    <w:rsid w:val="00D80D05"/>
    <w:rsid w:val="00D811EF"/>
    <w:rsid w:val="00D8678E"/>
    <w:rsid w:val="00D87C63"/>
    <w:rsid w:val="00D924A1"/>
    <w:rsid w:val="00D93FEF"/>
    <w:rsid w:val="00D94031"/>
    <w:rsid w:val="00D95B60"/>
    <w:rsid w:val="00D96F70"/>
    <w:rsid w:val="00D97DCC"/>
    <w:rsid w:val="00DA6F8C"/>
    <w:rsid w:val="00DB6A8C"/>
    <w:rsid w:val="00DC0B2D"/>
    <w:rsid w:val="00DC40A4"/>
    <w:rsid w:val="00DC44DB"/>
    <w:rsid w:val="00DC5C6B"/>
    <w:rsid w:val="00DC7F80"/>
    <w:rsid w:val="00DE183E"/>
    <w:rsid w:val="00DE2318"/>
    <w:rsid w:val="00DE32BD"/>
    <w:rsid w:val="00DE4840"/>
    <w:rsid w:val="00DE4C85"/>
    <w:rsid w:val="00DE5349"/>
    <w:rsid w:val="00DF20EA"/>
    <w:rsid w:val="00DF2BD2"/>
    <w:rsid w:val="00DF2E9A"/>
    <w:rsid w:val="00DF5E24"/>
    <w:rsid w:val="00E022DF"/>
    <w:rsid w:val="00E04C1E"/>
    <w:rsid w:val="00E12433"/>
    <w:rsid w:val="00E13687"/>
    <w:rsid w:val="00E14E85"/>
    <w:rsid w:val="00E154A2"/>
    <w:rsid w:val="00E16489"/>
    <w:rsid w:val="00E20667"/>
    <w:rsid w:val="00E2071C"/>
    <w:rsid w:val="00E2519E"/>
    <w:rsid w:val="00E26670"/>
    <w:rsid w:val="00E300D8"/>
    <w:rsid w:val="00E30342"/>
    <w:rsid w:val="00E36D66"/>
    <w:rsid w:val="00E44CCE"/>
    <w:rsid w:val="00E45E0A"/>
    <w:rsid w:val="00E52826"/>
    <w:rsid w:val="00E54599"/>
    <w:rsid w:val="00E56B2A"/>
    <w:rsid w:val="00E57C5E"/>
    <w:rsid w:val="00E6091A"/>
    <w:rsid w:val="00E63489"/>
    <w:rsid w:val="00E64D06"/>
    <w:rsid w:val="00E67AE1"/>
    <w:rsid w:val="00E67FB1"/>
    <w:rsid w:val="00E70141"/>
    <w:rsid w:val="00E70591"/>
    <w:rsid w:val="00E72EE5"/>
    <w:rsid w:val="00E73C2B"/>
    <w:rsid w:val="00E75D3E"/>
    <w:rsid w:val="00E91235"/>
    <w:rsid w:val="00E91237"/>
    <w:rsid w:val="00EA2C84"/>
    <w:rsid w:val="00EA34B7"/>
    <w:rsid w:val="00EB20B2"/>
    <w:rsid w:val="00EB4372"/>
    <w:rsid w:val="00EB639E"/>
    <w:rsid w:val="00EB7EF9"/>
    <w:rsid w:val="00EC06DB"/>
    <w:rsid w:val="00EC136A"/>
    <w:rsid w:val="00EC71B5"/>
    <w:rsid w:val="00EC736A"/>
    <w:rsid w:val="00EC77B5"/>
    <w:rsid w:val="00EC7946"/>
    <w:rsid w:val="00ED4365"/>
    <w:rsid w:val="00ED72B5"/>
    <w:rsid w:val="00EE04C3"/>
    <w:rsid w:val="00EE0572"/>
    <w:rsid w:val="00EE0C3E"/>
    <w:rsid w:val="00EE184A"/>
    <w:rsid w:val="00EE6780"/>
    <w:rsid w:val="00EE68A2"/>
    <w:rsid w:val="00EE7154"/>
    <w:rsid w:val="00EF7AFD"/>
    <w:rsid w:val="00F01034"/>
    <w:rsid w:val="00F110C3"/>
    <w:rsid w:val="00F11AF7"/>
    <w:rsid w:val="00F12E10"/>
    <w:rsid w:val="00F16798"/>
    <w:rsid w:val="00F16ED2"/>
    <w:rsid w:val="00F2104B"/>
    <w:rsid w:val="00F228FB"/>
    <w:rsid w:val="00F236B7"/>
    <w:rsid w:val="00F23C50"/>
    <w:rsid w:val="00F26563"/>
    <w:rsid w:val="00F31047"/>
    <w:rsid w:val="00F327BD"/>
    <w:rsid w:val="00F36E41"/>
    <w:rsid w:val="00F4035A"/>
    <w:rsid w:val="00F4145C"/>
    <w:rsid w:val="00F41566"/>
    <w:rsid w:val="00F42155"/>
    <w:rsid w:val="00F45033"/>
    <w:rsid w:val="00F50D13"/>
    <w:rsid w:val="00F53F40"/>
    <w:rsid w:val="00F61C39"/>
    <w:rsid w:val="00F63C49"/>
    <w:rsid w:val="00F6477E"/>
    <w:rsid w:val="00F65B73"/>
    <w:rsid w:val="00F74EF3"/>
    <w:rsid w:val="00F7601F"/>
    <w:rsid w:val="00F82778"/>
    <w:rsid w:val="00F94684"/>
    <w:rsid w:val="00F96FA0"/>
    <w:rsid w:val="00FA33C2"/>
    <w:rsid w:val="00FA49F1"/>
    <w:rsid w:val="00FB1F66"/>
    <w:rsid w:val="00FB47EA"/>
    <w:rsid w:val="00FB48C7"/>
    <w:rsid w:val="00FB5BD9"/>
    <w:rsid w:val="00FB5E46"/>
    <w:rsid w:val="00FB746C"/>
    <w:rsid w:val="00FC09F7"/>
    <w:rsid w:val="00FC788D"/>
    <w:rsid w:val="00FC79C6"/>
    <w:rsid w:val="00FE18E6"/>
    <w:rsid w:val="00FE571E"/>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
    <w:next w:val="a"/>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
    <w:next w:val="a"/>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
    <w:next w:val="a"/>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
    <w:next w:val="a"/>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0"/>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0"/>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0"/>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0"/>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0"/>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3D21E3"/>
    <w:rPr>
      <w:sz w:val="24"/>
      <w:szCs w:val="24"/>
    </w:rPr>
  </w:style>
  <w:style w:type="character" w:customStyle="1" w:styleId="Char">
    <w:name w:val="본문 Char"/>
    <w:basedOn w:val="a0"/>
    <w:link w:val="a3"/>
    <w:uiPriority w:val="1"/>
    <w:rsid w:val="003D21E3"/>
    <w:rPr>
      <w:rFonts w:ascii="Times New Roman" w:eastAsia="Times New Roman" w:hAnsi="Times New Roman" w:cs="Times New Roman"/>
      <w:kern w:val="0"/>
      <w:sz w:val="24"/>
      <w:szCs w:val="24"/>
      <w:lang w:eastAsia="en-US" w:bidi="en-US"/>
      <w14:ligatures w14:val="none"/>
    </w:rPr>
  </w:style>
  <w:style w:type="paragraph" w:styleId="a4">
    <w:name w:val="List Paragraph"/>
    <w:basedOn w:val="a"/>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
    <w:qFormat/>
    <w:rsid w:val="003D21E3"/>
  </w:style>
  <w:style w:type="paragraph" w:styleId="a5">
    <w:name w:val="header"/>
    <w:basedOn w:val="a"/>
    <w:link w:val="Char0"/>
    <w:uiPriority w:val="99"/>
    <w:unhideWhenUsed/>
    <w:rsid w:val="003D21E3"/>
    <w:pPr>
      <w:tabs>
        <w:tab w:val="center" w:pos="4513"/>
        <w:tab w:val="right" w:pos="9026"/>
      </w:tabs>
      <w:snapToGrid w:val="0"/>
    </w:pPr>
  </w:style>
  <w:style w:type="character" w:customStyle="1" w:styleId="Char0">
    <w:name w:val="머리글 Char"/>
    <w:basedOn w:val="a0"/>
    <w:link w:val="a5"/>
    <w:uiPriority w:val="99"/>
    <w:rsid w:val="003D21E3"/>
    <w:rPr>
      <w:rFonts w:ascii="Times New Roman" w:eastAsia="Times New Roman" w:hAnsi="Times New Roman" w:cs="Times New Roman"/>
      <w:kern w:val="0"/>
      <w:sz w:val="22"/>
      <w:lang w:eastAsia="en-US" w:bidi="en-US"/>
      <w14:ligatures w14:val="none"/>
    </w:rPr>
  </w:style>
  <w:style w:type="paragraph" w:styleId="a6">
    <w:name w:val="footer"/>
    <w:basedOn w:val="a"/>
    <w:link w:val="Char1"/>
    <w:uiPriority w:val="99"/>
    <w:unhideWhenUsed/>
    <w:rsid w:val="003D21E3"/>
    <w:pPr>
      <w:tabs>
        <w:tab w:val="center" w:pos="4513"/>
        <w:tab w:val="right" w:pos="9026"/>
      </w:tabs>
      <w:snapToGrid w:val="0"/>
    </w:pPr>
  </w:style>
  <w:style w:type="character" w:customStyle="1" w:styleId="Char1">
    <w:name w:val="바닥글 Char"/>
    <w:basedOn w:val="a0"/>
    <w:link w:val="a6"/>
    <w:uiPriority w:val="99"/>
    <w:rsid w:val="003D21E3"/>
    <w:rPr>
      <w:rFonts w:ascii="Times New Roman" w:eastAsia="Times New Roman" w:hAnsi="Times New Roman" w:cs="Times New Roman"/>
      <w:kern w:val="0"/>
      <w:sz w:val="22"/>
      <w:lang w:eastAsia="en-US" w:bidi="en-US"/>
      <w14:ligatures w14:val="none"/>
    </w:rPr>
  </w:style>
  <w:style w:type="character" w:styleId="a7">
    <w:name w:val="Hyperlink"/>
    <w:basedOn w:val="a0"/>
    <w:uiPriority w:val="99"/>
    <w:unhideWhenUsed/>
    <w:rsid w:val="003D21E3"/>
    <w:rPr>
      <w:color w:val="0563C1" w:themeColor="hyperlink"/>
      <w:u w:val="single"/>
    </w:rPr>
  </w:style>
  <w:style w:type="character" w:styleId="a8">
    <w:name w:val="Unresolved Mention"/>
    <w:basedOn w:val="a0"/>
    <w:uiPriority w:val="99"/>
    <w:semiHidden/>
    <w:unhideWhenUsed/>
    <w:rsid w:val="003D21E3"/>
    <w:rPr>
      <w:color w:val="605E5C"/>
      <w:shd w:val="clear" w:color="auto" w:fill="E1DFDD"/>
    </w:rPr>
  </w:style>
  <w:style w:type="paragraph" w:customStyle="1" w:styleId="EndNoteBibliographyTitle">
    <w:name w:val="EndNote Bibliography Title"/>
    <w:basedOn w:val="a"/>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9">
    <w:name w:val="Table Grid"/>
    <w:basedOn w:val="a1"/>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3D21E3"/>
    <w:rPr>
      <w:b/>
      <w:bCs/>
      <w:sz w:val="20"/>
      <w:szCs w:val="20"/>
    </w:rPr>
  </w:style>
  <w:style w:type="character" w:styleId="ab">
    <w:name w:val="Placeholder Text"/>
    <w:basedOn w:val="a0"/>
    <w:uiPriority w:val="99"/>
    <w:semiHidden/>
    <w:rsid w:val="003D21E3"/>
    <w:rPr>
      <w:color w:val="808080"/>
    </w:rPr>
  </w:style>
  <w:style w:type="paragraph" w:styleId="ac">
    <w:name w:val="Subtitle"/>
    <w:basedOn w:val="a"/>
    <w:next w:val="a"/>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0"/>
    <w:link w:val="ac"/>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d">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e">
    <w:name w:val="annotation reference"/>
    <w:basedOn w:val="a0"/>
    <w:uiPriority w:val="99"/>
    <w:semiHidden/>
    <w:unhideWhenUsed/>
    <w:rsid w:val="003D21E3"/>
    <w:rPr>
      <w:sz w:val="16"/>
      <w:szCs w:val="16"/>
    </w:rPr>
  </w:style>
  <w:style w:type="paragraph" w:styleId="af">
    <w:name w:val="annotation text"/>
    <w:basedOn w:val="a"/>
    <w:link w:val="Char3"/>
    <w:uiPriority w:val="99"/>
    <w:unhideWhenUsed/>
    <w:rsid w:val="003D21E3"/>
    <w:rPr>
      <w:sz w:val="20"/>
      <w:szCs w:val="20"/>
    </w:rPr>
  </w:style>
  <w:style w:type="character" w:customStyle="1" w:styleId="Char3">
    <w:name w:val="메모 텍스트 Char"/>
    <w:basedOn w:val="a0"/>
    <w:link w:val="af"/>
    <w:uiPriority w:val="99"/>
    <w:rsid w:val="003D21E3"/>
    <w:rPr>
      <w:rFonts w:ascii="Times New Roman" w:eastAsia="Times New Roman" w:hAnsi="Times New Roman" w:cs="Times New Roman"/>
      <w:kern w:val="0"/>
      <w:szCs w:val="20"/>
      <w:lang w:eastAsia="en-US" w:bidi="en-US"/>
      <w14:ligatures w14:val="none"/>
    </w:rPr>
  </w:style>
  <w:style w:type="paragraph" w:styleId="af0">
    <w:name w:val="annotation subject"/>
    <w:basedOn w:val="af"/>
    <w:next w:val="af"/>
    <w:link w:val="Char4"/>
    <w:uiPriority w:val="99"/>
    <w:semiHidden/>
    <w:unhideWhenUsed/>
    <w:rsid w:val="003D21E3"/>
    <w:rPr>
      <w:b/>
      <w:bCs/>
    </w:rPr>
  </w:style>
  <w:style w:type="character" w:customStyle="1" w:styleId="Char4">
    <w:name w:val="메모 주제 Char"/>
    <w:basedOn w:val="Char3"/>
    <w:link w:val="af0"/>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1">
    <w:name w:val="Title"/>
    <w:basedOn w:val="a"/>
    <w:next w:val="a"/>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0"/>
    <w:link w:val="af1"/>
    <w:uiPriority w:val="10"/>
    <w:rsid w:val="003D21E3"/>
    <w:rPr>
      <w:rFonts w:ascii="Times New Roman" w:eastAsia="Times New Roman" w:hAnsi="Times New Roman" w:cs="Times New Roman"/>
      <w:b/>
      <w:kern w:val="0"/>
      <w:sz w:val="72"/>
      <w:szCs w:val="72"/>
      <w:lang w:bidi="en-US"/>
      <w14:ligatures w14:val="none"/>
    </w:rPr>
  </w:style>
  <w:style w:type="character" w:styleId="af2">
    <w:name w:val="FollowedHyperlink"/>
    <w:basedOn w:val="a0"/>
    <w:uiPriority w:val="99"/>
    <w:semiHidden/>
    <w:unhideWhenUsed/>
    <w:rsid w:val="00B1479A"/>
    <w:rPr>
      <w:color w:val="954F72" w:themeColor="followedHyperlink"/>
      <w:u w:val="single"/>
    </w:rPr>
  </w:style>
  <w:style w:type="paragraph" w:styleId="af3">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4">
    <w:name w:val="footnote text"/>
    <w:basedOn w:val="a"/>
    <w:link w:val="Char6"/>
    <w:uiPriority w:val="99"/>
    <w:semiHidden/>
    <w:unhideWhenUsed/>
    <w:rsid w:val="006527E2"/>
    <w:pPr>
      <w:snapToGrid w:val="0"/>
    </w:pPr>
  </w:style>
  <w:style w:type="character" w:customStyle="1" w:styleId="Char6">
    <w:name w:val="각주 텍스트 Char"/>
    <w:basedOn w:val="a0"/>
    <w:link w:val="af4"/>
    <w:uiPriority w:val="99"/>
    <w:semiHidden/>
    <w:rsid w:val="006527E2"/>
    <w:rPr>
      <w:rFonts w:ascii="Times New Roman" w:eastAsia="Times New Roman" w:hAnsi="Times New Roman" w:cs="Times New Roman"/>
      <w:kern w:val="0"/>
      <w:sz w:val="22"/>
      <w:lang w:eastAsia="en-US" w:bidi="en-US"/>
      <w14:ligatures w14:val="none"/>
    </w:rPr>
  </w:style>
  <w:style w:type="character" w:styleId="af5">
    <w:name w:val="footnote reference"/>
    <w:basedOn w:val="a0"/>
    <w:uiPriority w:val="99"/>
    <w:semiHidden/>
    <w:unhideWhenUsed/>
    <w:rsid w:val="006527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482481">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193931562">
      <w:bodyDiv w:val="1"/>
      <w:marLeft w:val="0"/>
      <w:marRight w:val="0"/>
      <w:marTop w:val="0"/>
      <w:marBottom w:val="0"/>
      <w:divBdr>
        <w:top w:val="none" w:sz="0" w:space="0" w:color="auto"/>
        <w:left w:val="none" w:sz="0" w:space="0" w:color="auto"/>
        <w:bottom w:val="none" w:sz="0" w:space="0" w:color="auto"/>
        <w:right w:val="none" w:sz="0" w:space="0" w:color="auto"/>
      </w:divBdr>
    </w:div>
    <w:div w:id="209418671">
      <w:bodyDiv w:val="1"/>
      <w:marLeft w:val="0"/>
      <w:marRight w:val="0"/>
      <w:marTop w:val="0"/>
      <w:marBottom w:val="0"/>
      <w:divBdr>
        <w:top w:val="none" w:sz="0" w:space="0" w:color="auto"/>
        <w:left w:val="none" w:sz="0" w:space="0" w:color="auto"/>
        <w:bottom w:val="none" w:sz="0" w:space="0" w:color="auto"/>
        <w:right w:val="none" w:sz="0" w:space="0" w:color="auto"/>
      </w:divBdr>
    </w:div>
    <w:div w:id="254246899">
      <w:bodyDiv w:val="1"/>
      <w:marLeft w:val="0"/>
      <w:marRight w:val="0"/>
      <w:marTop w:val="0"/>
      <w:marBottom w:val="0"/>
      <w:divBdr>
        <w:top w:val="none" w:sz="0" w:space="0" w:color="auto"/>
        <w:left w:val="none" w:sz="0" w:space="0" w:color="auto"/>
        <w:bottom w:val="none" w:sz="0" w:space="0" w:color="auto"/>
        <w:right w:val="none" w:sz="0" w:space="0" w:color="auto"/>
      </w:divBdr>
    </w:div>
    <w:div w:id="294799617">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297492107">
      <w:bodyDiv w:val="1"/>
      <w:marLeft w:val="0"/>
      <w:marRight w:val="0"/>
      <w:marTop w:val="0"/>
      <w:marBottom w:val="0"/>
      <w:divBdr>
        <w:top w:val="none" w:sz="0" w:space="0" w:color="auto"/>
        <w:left w:val="none" w:sz="0" w:space="0" w:color="auto"/>
        <w:bottom w:val="none" w:sz="0" w:space="0" w:color="auto"/>
        <w:right w:val="none" w:sz="0" w:space="0" w:color="auto"/>
      </w:divBdr>
    </w:div>
    <w:div w:id="303505974">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324165121">
      <w:bodyDiv w:val="1"/>
      <w:marLeft w:val="0"/>
      <w:marRight w:val="0"/>
      <w:marTop w:val="0"/>
      <w:marBottom w:val="0"/>
      <w:divBdr>
        <w:top w:val="none" w:sz="0" w:space="0" w:color="auto"/>
        <w:left w:val="none" w:sz="0" w:space="0" w:color="auto"/>
        <w:bottom w:val="none" w:sz="0" w:space="0" w:color="auto"/>
        <w:right w:val="none" w:sz="0" w:space="0" w:color="auto"/>
      </w:divBdr>
    </w:div>
    <w:div w:id="328824821">
      <w:bodyDiv w:val="1"/>
      <w:marLeft w:val="0"/>
      <w:marRight w:val="0"/>
      <w:marTop w:val="0"/>
      <w:marBottom w:val="0"/>
      <w:divBdr>
        <w:top w:val="none" w:sz="0" w:space="0" w:color="auto"/>
        <w:left w:val="none" w:sz="0" w:space="0" w:color="auto"/>
        <w:bottom w:val="none" w:sz="0" w:space="0" w:color="auto"/>
        <w:right w:val="none" w:sz="0" w:space="0" w:color="auto"/>
      </w:divBdr>
    </w:div>
    <w:div w:id="368529081">
      <w:bodyDiv w:val="1"/>
      <w:marLeft w:val="0"/>
      <w:marRight w:val="0"/>
      <w:marTop w:val="0"/>
      <w:marBottom w:val="0"/>
      <w:divBdr>
        <w:top w:val="none" w:sz="0" w:space="0" w:color="auto"/>
        <w:left w:val="none" w:sz="0" w:space="0" w:color="auto"/>
        <w:bottom w:val="none" w:sz="0" w:space="0" w:color="auto"/>
        <w:right w:val="none" w:sz="0" w:space="0" w:color="auto"/>
      </w:divBdr>
    </w:div>
    <w:div w:id="531236030">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587232391">
      <w:bodyDiv w:val="1"/>
      <w:marLeft w:val="0"/>
      <w:marRight w:val="0"/>
      <w:marTop w:val="0"/>
      <w:marBottom w:val="0"/>
      <w:divBdr>
        <w:top w:val="none" w:sz="0" w:space="0" w:color="auto"/>
        <w:left w:val="none" w:sz="0" w:space="0" w:color="auto"/>
        <w:bottom w:val="none" w:sz="0" w:space="0" w:color="auto"/>
        <w:right w:val="none" w:sz="0" w:space="0" w:color="auto"/>
      </w:divBdr>
    </w:div>
    <w:div w:id="618998876">
      <w:bodyDiv w:val="1"/>
      <w:marLeft w:val="0"/>
      <w:marRight w:val="0"/>
      <w:marTop w:val="0"/>
      <w:marBottom w:val="0"/>
      <w:divBdr>
        <w:top w:val="none" w:sz="0" w:space="0" w:color="auto"/>
        <w:left w:val="none" w:sz="0" w:space="0" w:color="auto"/>
        <w:bottom w:val="none" w:sz="0" w:space="0" w:color="auto"/>
        <w:right w:val="none" w:sz="0" w:space="0" w:color="auto"/>
      </w:divBdr>
    </w:div>
    <w:div w:id="638607640">
      <w:bodyDiv w:val="1"/>
      <w:marLeft w:val="0"/>
      <w:marRight w:val="0"/>
      <w:marTop w:val="0"/>
      <w:marBottom w:val="0"/>
      <w:divBdr>
        <w:top w:val="none" w:sz="0" w:space="0" w:color="auto"/>
        <w:left w:val="none" w:sz="0" w:space="0" w:color="auto"/>
        <w:bottom w:val="none" w:sz="0" w:space="0" w:color="auto"/>
        <w:right w:val="none" w:sz="0" w:space="0" w:color="auto"/>
      </w:divBdr>
    </w:div>
    <w:div w:id="653536112">
      <w:bodyDiv w:val="1"/>
      <w:marLeft w:val="0"/>
      <w:marRight w:val="0"/>
      <w:marTop w:val="0"/>
      <w:marBottom w:val="0"/>
      <w:divBdr>
        <w:top w:val="none" w:sz="0" w:space="0" w:color="auto"/>
        <w:left w:val="none" w:sz="0" w:space="0" w:color="auto"/>
        <w:bottom w:val="none" w:sz="0" w:space="0" w:color="auto"/>
        <w:right w:val="none" w:sz="0" w:space="0" w:color="auto"/>
      </w:divBdr>
    </w:div>
    <w:div w:id="682049062">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781615011">
      <w:bodyDiv w:val="1"/>
      <w:marLeft w:val="0"/>
      <w:marRight w:val="0"/>
      <w:marTop w:val="0"/>
      <w:marBottom w:val="0"/>
      <w:divBdr>
        <w:top w:val="none" w:sz="0" w:space="0" w:color="auto"/>
        <w:left w:val="none" w:sz="0" w:space="0" w:color="auto"/>
        <w:bottom w:val="none" w:sz="0" w:space="0" w:color="auto"/>
        <w:right w:val="none" w:sz="0" w:space="0" w:color="auto"/>
      </w:divBdr>
    </w:div>
    <w:div w:id="808012096">
      <w:bodyDiv w:val="1"/>
      <w:marLeft w:val="0"/>
      <w:marRight w:val="0"/>
      <w:marTop w:val="0"/>
      <w:marBottom w:val="0"/>
      <w:divBdr>
        <w:top w:val="none" w:sz="0" w:space="0" w:color="auto"/>
        <w:left w:val="none" w:sz="0" w:space="0" w:color="auto"/>
        <w:bottom w:val="none" w:sz="0" w:space="0" w:color="auto"/>
        <w:right w:val="none" w:sz="0" w:space="0" w:color="auto"/>
      </w:divBdr>
    </w:div>
    <w:div w:id="816647620">
      <w:bodyDiv w:val="1"/>
      <w:marLeft w:val="0"/>
      <w:marRight w:val="0"/>
      <w:marTop w:val="0"/>
      <w:marBottom w:val="0"/>
      <w:divBdr>
        <w:top w:val="none" w:sz="0" w:space="0" w:color="auto"/>
        <w:left w:val="none" w:sz="0" w:space="0" w:color="auto"/>
        <w:bottom w:val="none" w:sz="0" w:space="0" w:color="auto"/>
        <w:right w:val="none" w:sz="0" w:space="0" w:color="auto"/>
      </w:divBdr>
    </w:div>
    <w:div w:id="841941380">
      <w:bodyDiv w:val="1"/>
      <w:marLeft w:val="0"/>
      <w:marRight w:val="0"/>
      <w:marTop w:val="0"/>
      <w:marBottom w:val="0"/>
      <w:divBdr>
        <w:top w:val="none" w:sz="0" w:space="0" w:color="auto"/>
        <w:left w:val="none" w:sz="0" w:space="0" w:color="auto"/>
        <w:bottom w:val="none" w:sz="0" w:space="0" w:color="auto"/>
        <w:right w:val="none" w:sz="0" w:space="0" w:color="auto"/>
      </w:divBdr>
    </w:div>
    <w:div w:id="861163375">
      <w:bodyDiv w:val="1"/>
      <w:marLeft w:val="0"/>
      <w:marRight w:val="0"/>
      <w:marTop w:val="0"/>
      <w:marBottom w:val="0"/>
      <w:divBdr>
        <w:top w:val="none" w:sz="0" w:space="0" w:color="auto"/>
        <w:left w:val="none" w:sz="0" w:space="0" w:color="auto"/>
        <w:bottom w:val="none" w:sz="0" w:space="0" w:color="auto"/>
        <w:right w:val="none" w:sz="0" w:space="0" w:color="auto"/>
      </w:divBdr>
    </w:div>
    <w:div w:id="904801467">
      <w:bodyDiv w:val="1"/>
      <w:marLeft w:val="0"/>
      <w:marRight w:val="0"/>
      <w:marTop w:val="0"/>
      <w:marBottom w:val="0"/>
      <w:divBdr>
        <w:top w:val="none" w:sz="0" w:space="0" w:color="auto"/>
        <w:left w:val="none" w:sz="0" w:space="0" w:color="auto"/>
        <w:bottom w:val="none" w:sz="0" w:space="0" w:color="auto"/>
        <w:right w:val="none" w:sz="0" w:space="0" w:color="auto"/>
      </w:divBdr>
    </w:div>
    <w:div w:id="938949295">
      <w:bodyDiv w:val="1"/>
      <w:marLeft w:val="0"/>
      <w:marRight w:val="0"/>
      <w:marTop w:val="0"/>
      <w:marBottom w:val="0"/>
      <w:divBdr>
        <w:top w:val="none" w:sz="0" w:space="0" w:color="auto"/>
        <w:left w:val="none" w:sz="0" w:space="0" w:color="auto"/>
        <w:bottom w:val="none" w:sz="0" w:space="0" w:color="auto"/>
        <w:right w:val="none" w:sz="0" w:space="0" w:color="auto"/>
      </w:divBdr>
    </w:div>
    <w:div w:id="975450534">
      <w:bodyDiv w:val="1"/>
      <w:marLeft w:val="0"/>
      <w:marRight w:val="0"/>
      <w:marTop w:val="0"/>
      <w:marBottom w:val="0"/>
      <w:divBdr>
        <w:top w:val="none" w:sz="0" w:space="0" w:color="auto"/>
        <w:left w:val="none" w:sz="0" w:space="0" w:color="auto"/>
        <w:bottom w:val="none" w:sz="0" w:space="0" w:color="auto"/>
        <w:right w:val="none" w:sz="0" w:space="0" w:color="auto"/>
      </w:divBdr>
    </w:div>
    <w:div w:id="982732905">
      <w:bodyDiv w:val="1"/>
      <w:marLeft w:val="0"/>
      <w:marRight w:val="0"/>
      <w:marTop w:val="0"/>
      <w:marBottom w:val="0"/>
      <w:divBdr>
        <w:top w:val="none" w:sz="0" w:space="0" w:color="auto"/>
        <w:left w:val="none" w:sz="0" w:space="0" w:color="auto"/>
        <w:bottom w:val="none" w:sz="0" w:space="0" w:color="auto"/>
        <w:right w:val="none" w:sz="0" w:space="0" w:color="auto"/>
      </w:divBdr>
    </w:div>
    <w:div w:id="1039092159">
      <w:bodyDiv w:val="1"/>
      <w:marLeft w:val="0"/>
      <w:marRight w:val="0"/>
      <w:marTop w:val="0"/>
      <w:marBottom w:val="0"/>
      <w:divBdr>
        <w:top w:val="none" w:sz="0" w:space="0" w:color="auto"/>
        <w:left w:val="none" w:sz="0" w:space="0" w:color="auto"/>
        <w:bottom w:val="none" w:sz="0" w:space="0" w:color="auto"/>
        <w:right w:val="none" w:sz="0" w:space="0" w:color="auto"/>
      </w:divBdr>
    </w:div>
    <w:div w:id="1077247153">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1165119">
      <w:bodyDiv w:val="1"/>
      <w:marLeft w:val="0"/>
      <w:marRight w:val="0"/>
      <w:marTop w:val="0"/>
      <w:marBottom w:val="0"/>
      <w:divBdr>
        <w:top w:val="none" w:sz="0" w:space="0" w:color="auto"/>
        <w:left w:val="none" w:sz="0" w:space="0" w:color="auto"/>
        <w:bottom w:val="none" w:sz="0" w:space="0" w:color="auto"/>
        <w:right w:val="none" w:sz="0" w:space="0" w:color="auto"/>
      </w:divBdr>
    </w:div>
    <w:div w:id="1204757521">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271931424">
      <w:bodyDiv w:val="1"/>
      <w:marLeft w:val="0"/>
      <w:marRight w:val="0"/>
      <w:marTop w:val="0"/>
      <w:marBottom w:val="0"/>
      <w:divBdr>
        <w:top w:val="none" w:sz="0" w:space="0" w:color="auto"/>
        <w:left w:val="none" w:sz="0" w:space="0" w:color="auto"/>
        <w:bottom w:val="none" w:sz="0" w:space="0" w:color="auto"/>
        <w:right w:val="none" w:sz="0" w:space="0" w:color="auto"/>
      </w:divBdr>
    </w:div>
    <w:div w:id="1279096307">
      <w:bodyDiv w:val="1"/>
      <w:marLeft w:val="0"/>
      <w:marRight w:val="0"/>
      <w:marTop w:val="0"/>
      <w:marBottom w:val="0"/>
      <w:divBdr>
        <w:top w:val="none" w:sz="0" w:space="0" w:color="auto"/>
        <w:left w:val="none" w:sz="0" w:space="0" w:color="auto"/>
        <w:bottom w:val="none" w:sz="0" w:space="0" w:color="auto"/>
        <w:right w:val="none" w:sz="0" w:space="0" w:color="auto"/>
      </w:divBdr>
    </w:div>
    <w:div w:id="1285042648">
      <w:bodyDiv w:val="1"/>
      <w:marLeft w:val="0"/>
      <w:marRight w:val="0"/>
      <w:marTop w:val="0"/>
      <w:marBottom w:val="0"/>
      <w:divBdr>
        <w:top w:val="none" w:sz="0" w:space="0" w:color="auto"/>
        <w:left w:val="none" w:sz="0" w:space="0" w:color="auto"/>
        <w:bottom w:val="none" w:sz="0" w:space="0" w:color="auto"/>
        <w:right w:val="none" w:sz="0" w:space="0" w:color="auto"/>
      </w:divBdr>
    </w:div>
    <w:div w:id="1285233796">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429543451">
      <w:bodyDiv w:val="1"/>
      <w:marLeft w:val="0"/>
      <w:marRight w:val="0"/>
      <w:marTop w:val="0"/>
      <w:marBottom w:val="0"/>
      <w:divBdr>
        <w:top w:val="none" w:sz="0" w:space="0" w:color="auto"/>
        <w:left w:val="none" w:sz="0" w:space="0" w:color="auto"/>
        <w:bottom w:val="none" w:sz="0" w:space="0" w:color="auto"/>
        <w:right w:val="none" w:sz="0" w:space="0" w:color="auto"/>
      </w:divBdr>
    </w:div>
    <w:div w:id="1454783038">
      <w:bodyDiv w:val="1"/>
      <w:marLeft w:val="0"/>
      <w:marRight w:val="0"/>
      <w:marTop w:val="0"/>
      <w:marBottom w:val="0"/>
      <w:divBdr>
        <w:top w:val="none" w:sz="0" w:space="0" w:color="auto"/>
        <w:left w:val="none" w:sz="0" w:space="0" w:color="auto"/>
        <w:bottom w:val="none" w:sz="0" w:space="0" w:color="auto"/>
        <w:right w:val="none" w:sz="0" w:space="0" w:color="auto"/>
      </w:divBdr>
    </w:div>
    <w:div w:id="1475830550">
      <w:bodyDiv w:val="1"/>
      <w:marLeft w:val="0"/>
      <w:marRight w:val="0"/>
      <w:marTop w:val="0"/>
      <w:marBottom w:val="0"/>
      <w:divBdr>
        <w:top w:val="none" w:sz="0" w:space="0" w:color="auto"/>
        <w:left w:val="none" w:sz="0" w:space="0" w:color="auto"/>
        <w:bottom w:val="none" w:sz="0" w:space="0" w:color="auto"/>
        <w:right w:val="none" w:sz="0" w:space="0" w:color="auto"/>
      </w:divBdr>
    </w:div>
    <w:div w:id="1504081887">
      <w:bodyDiv w:val="1"/>
      <w:marLeft w:val="0"/>
      <w:marRight w:val="0"/>
      <w:marTop w:val="0"/>
      <w:marBottom w:val="0"/>
      <w:divBdr>
        <w:top w:val="none" w:sz="0" w:space="0" w:color="auto"/>
        <w:left w:val="none" w:sz="0" w:space="0" w:color="auto"/>
        <w:bottom w:val="none" w:sz="0" w:space="0" w:color="auto"/>
        <w:right w:val="none" w:sz="0" w:space="0" w:color="auto"/>
      </w:divBdr>
    </w:div>
    <w:div w:id="1511329944">
      <w:bodyDiv w:val="1"/>
      <w:marLeft w:val="0"/>
      <w:marRight w:val="0"/>
      <w:marTop w:val="0"/>
      <w:marBottom w:val="0"/>
      <w:divBdr>
        <w:top w:val="none" w:sz="0" w:space="0" w:color="auto"/>
        <w:left w:val="none" w:sz="0" w:space="0" w:color="auto"/>
        <w:bottom w:val="none" w:sz="0" w:space="0" w:color="auto"/>
        <w:right w:val="none" w:sz="0" w:space="0" w:color="auto"/>
      </w:divBdr>
    </w:div>
    <w:div w:id="1659920270">
      <w:bodyDiv w:val="1"/>
      <w:marLeft w:val="0"/>
      <w:marRight w:val="0"/>
      <w:marTop w:val="0"/>
      <w:marBottom w:val="0"/>
      <w:divBdr>
        <w:top w:val="none" w:sz="0" w:space="0" w:color="auto"/>
        <w:left w:val="none" w:sz="0" w:space="0" w:color="auto"/>
        <w:bottom w:val="none" w:sz="0" w:space="0" w:color="auto"/>
        <w:right w:val="none" w:sz="0" w:space="0" w:color="auto"/>
      </w:divBdr>
    </w:div>
    <w:div w:id="1687361309">
      <w:bodyDiv w:val="1"/>
      <w:marLeft w:val="0"/>
      <w:marRight w:val="0"/>
      <w:marTop w:val="0"/>
      <w:marBottom w:val="0"/>
      <w:divBdr>
        <w:top w:val="none" w:sz="0" w:space="0" w:color="auto"/>
        <w:left w:val="none" w:sz="0" w:space="0" w:color="auto"/>
        <w:bottom w:val="none" w:sz="0" w:space="0" w:color="auto"/>
        <w:right w:val="none" w:sz="0" w:space="0" w:color="auto"/>
      </w:divBdr>
    </w:div>
    <w:div w:id="1723678001">
      <w:bodyDiv w:val="1"/>
      <w:marLeft w:val="0"/>
      <w:marRight w:val="0"/>
      <w:marTop w:val="0"/>
      <w:marBottom w:val="0"/>
      <w:divBdr>
        <w:top w:val="none" w:sz="0" w:space="0" w:color="auto"/>
        <w:left w:val="none" w:sz="0" w:space="0" w:color="auto"/>
        <w:bottom w:val="none" w:sz="0" w:space="0" w:color="auto"/>
        <w:right w:val="none" w:sz="0" w:space="0" w:color="auto"/>
      </w:divBdr>
    </w:div>
    <w:div w:id="1784571912">
      <w:bodyDiv w:val="1"/>
      <w:marLeft w:val="0"/>
      <w:marRight w:val="0"/>
      <w:marTop w:val="0"/>
      <w:marBottom w:val="0"/>
      <w:divBdr>
        <w:top w:val="none" w:sz="0" w:space="0" w:color="auto"/>
        <w:left w:val="none" w:sz="0" w:space="0" w:color="auto"/>
        <w:bottom w:val="none" w:sz="0" w:space="0" w:color="auto"/>
        <w:right w:val="none" w:sz="0" w:space="0" w:color="auto"/>
      </w:divBdr>
    </w:div>
    <w:div w:id="1855923281">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875607163">
      <w:bodyDiv w:val="1"/>
      <w:marLeft w:val="0"/>
      <w:marRight w:val="0"/>
      <w:marTop w:val="0"/>
      <w:marBottom w:val="0"/>
      <w:divBdr>
        <w:top w:val="none" w:sz="0" w:space="0" w:color="auto"/>
        <w:left w:val="none" w:sz="0" w:space="0" w:color="auto"/>
        <w:bottom w:val="none" w:sz="0" w:space="0" w:color="auto"/>
        <w:right w:val="none" w:sz="0" w:space="0" w:color="auto"/>
      </w:divBdr>
    </w:div>
    <w:div w:id="1918399895">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1975059957">
      <w:bodyDiv w:val="1"/>
      <w:marLeft w:val="0"/>
      <w:marRight w:val="0"/>
      <w:marTop w:val="0"/>
      <w:marBottom w:val="0"/>
      <w:divBdr>
        <w:top w:val="none" w:sz="0" w:space="0" w:color="auto"/>
        <w:left w:val="none" w:sz="0" w:space="0" w:color="auto"/>
        <w:bottom w:val="none" w:sz="0" w:space="0" w:color="auto"/>
        <w:right w:val="none" w:sz="0" w:space="0" w:color="auto"/>
      </w:divBdr>
    </w:div>
    <w:div w:id="2034334361">
      <w:bodyDiv w:val="1"/>
      <w:marLeft w:val="0"/>
      <w:marRight w:val="0"/>
      <w:marTop w:val="0"/>
      <w:marBottom w:val="0"/>
      <w:divBdr>
        <w:top w:val="none" w:sz="0" w:space="0" w:color="auto"/>
        <w:left w:val="none" w:sz="0" w:space="0" w:color="auto"/>
        <w:bottom w:val="none" w:sz="0" w:space="0" w:color="auto"/>
        <w:right w:val="none" w:sz="0" w:space="0" w:color="auto"/>
      </w:divBdr>
    </w:div>
    <w:div w:id="2065837282">
      <w:bodyDiv w:val="1"/>
      <w:marLeft w:val="0"/>
      <w:marRight w:val="0"/>
      <w:marTop w:val="0"/>
      <w:marBottom w:val="0"/>
      <w:divBdr>
        <w:top w:val="none" w:sz="0" w:space="0" w:color="auto"/>
        <w:left w:val="none" w:sz="0" w:space="0" w:color="auto"/>
        <w:bottom w:val="none" w:sz="0" w:space="0" w:color="auto"/>
        <w:right w:val="none" w:sz="0" w:space="0" w:color="auto"/>
      </w:divBdr>
    </w:div>
    <w:div w:id="207103532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 w:id="21328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statista.com/chart/30882/share-of-commuters-that-take-public-transpor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21</Pages>
  <Words>3374</Words>
  <Characters>19233</Characters>
  <Application>Microsoft Office Word</Application>
  <DocSecurity>0</DocSecurity>
  <Lines>160</Lines>
  <Paragraphs>45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51</cp:revision>
  <dcterms:created xsi:type="dcterms:W3CDTF">2025-01-09T14:57:00Z</dcterms:created>
  <dcterms:modified xsi:type="dcterms:W3CDTF">2025-06-01T16:03:00Z</dcterms:modified>
</cp:coreProperties>
</file>