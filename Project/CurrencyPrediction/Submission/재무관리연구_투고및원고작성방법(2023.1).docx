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35C76" w14:textId="799125B0" w:rsidR="00295C3A" w:rsidRPr="00E64F1D" w:rsidRDefault="00295C3A" w:rsidP="00295C3A">
      <w:r w:rsidRPr="00E64F1D">
        <w:rPr>
          <w:rFonts w:ascii="MS Mincho" w:eastAsia="MS Mincho" w:hAnsi="MS Mincho" w:cs="MS Mincho" w:hint="eastAsia"/>
        </w:rPr>
        <w:t>｢</w:t>
      </w:r>
      <w:r w:rsidRPr="00E64F1D">
        <w:rPr>
          <w:rFonts w:ascii="맑은 고딕" w:eastAsia="맑은 고딕" w:hAnsi="맑은 고딕" w:cs="맑은 고딕" w:hint="eastAsia"/>
        </w:rPr>
        <w:t>재무관리연구</w:t>
      </w:r>
      <w:r w:rsidRPr="00E64F1D">
        <w:rPr>
          <w:rFonts w:ascii="MS Mincho" w:eastAsia="MS Mincho" w:hAnsi="MS Mincho" w:cs="MS Mincho" w:hint="eastAsia"/>
        </w:rPr>
        <w:t>｣</w:t>
      </w:r>
      <w:r w:rsidRPr="00E64F1D">
        <w:t xml:space="preserve"> 투고 및 원고작성 방법(</w:t>
      </w:r>
      <w:r w:rsidR="00727589" w:rsidRPr="00E64F1D">
        <w:t>202</w:t>
      </w:r>
      <w:ins w:id="0" w:author="user" w:date="2023-01-05T06:27:00Z">
        <w:r w:rsidR="000D39D4">
          <w:t>3</w:t>
        </w:r>
      </w:ins>
      <w:del w:id="1" w:author="user" w:date="2023-01-05T06:27:00Z">
        <w:r w:rsidR="00727589" w:rsidRPr="00E64F1D" w:rsidDel="000D39D4">
          <w:delText>2</w:delText>
        </w:r>
      </w:del>
      <w:r w:rsidR="00727589" w:rsidRPr="00E64F1D">
        <w:rPr>
          <w:rFonts w:hint="eastAsia"/>
        </w:rPr>
        <w:t>년</w:t>
      </w:r>
      <w:r w:rsidR="00727589" w:rsidRPr="00E64F1D">
        <w:t xml:space="preserve"> </w:t>
      </w:r>
      <w:ins w:id="2" w:author="user" w:date="2023-01-05T06:27:00Z">
        <w:r w:rsidR="000D39D4">
          <w:t>1</w:t>
        </w:r>
      </w:ins>
      <w:del w:id="3" w:author="user" w:date="2023-01-05T06:27:00Z">
        <w:r w:rsidR="00C76693" w:rsidRPr="00E64F1D" w:rsidDel="000D39D4">
          <w:delText>8</w:delText>
        </w:r>
      </w:del>
      <w:r w:rsidR="00727589" w:rsidRPr="00E64F1D">
        <w:rPr>
          <w:rFonts w:hint="eastAsia"/>
        </w:rPr>
        <w:t>월</w:t>
      </w:r>
      <w:r w:rsidR="00727589" w:rsidRPr="00E64F1D">
        <w:t xml:space="preserve"> </w:t>
      </w:r>
      <w:r w:rsidR="00727589" w:rsidRPr="00E64F1D">
        <w:rPr>
          <w:rFonts w:hint="eastAsia"/>
        </w:rPr>
        <w:t>개정</w:t>
      </w:r>
      <w:r w:rsidRPr="00E64F1D">
        <w:t>)</w:t>
      </w:r>
    </w:p>
    <w:p w14:paraId="795EF933" w14:textId="77777777" w:rsidR="00295C3A" w:rsidRPr="00E64F1D" w:rsidRDefault="00295C3A" w:rsidP="00295C3A"/>
    <w:p w14:paraId="4B8B0DAA" w14:textId="42BD070A" w:rsidR="00295C3A" w:rsidRPr="00E64F1D" w:rsidRDefault="00295C3A" w:rsidP="00295C3A">
      <w:r w:rsidRPr="00E64F1D">
        <w:t>I. 투고 방법</w:t>
      </w:r>
    </w:p>
    <w:p w14:paraId="574CF70B" w14:textId="43275729" w:rsidR="00295C3A" w:rsidRPr="00E64F1D" w:rsidRDefault="00295C3A" w:rsidP="00727589">
      <w:pPr>
        <w:ind w:left="300" w:hangingChars="150" w:hanging="300"/>
      </w:pPr>
      <w:r w:rsidRPr="00E64F1D">
        <w:t xml:space="preserve">1. </w:t>
      </w:r>
      <w:r w:rsidRPr="00E64F1D">
        <w:rPr>
          <w:rFonts w:ascii="MS Mincho" w:eastAsia="MS Mincho" w:hAnsi="MS Mincho" w:cs="MS Mincho" w:hint="eastAsia"/>
        </w:rPr>
        <w:t>｢</w:t>
      </w:r>
      <w:r w:rsidRPr="00E64F1D">
        <w:rPr>
          <w:rFonts w:ascii="맑은 고딕" w:eastAsia="맑은 고딕" w:hAnsi="맑은 고딕" w:cs="맑은 고딕" w:hint="eastAsia"/>
        </w:rPr>
        <w:t>재무관리연구</w:t>
      </w:r>
      <w:r w:rsidRPr="00E64F1D">
        <w:rPr>
          <w:rFonts w:ascii="MS Mincho" w:eastAsia="MS Mincho" w:hAnsi="MS Mincho" w:cs="MS Mincho" w:hint="eastAsia"/>
        </w:rPr>
        <w:t>｣</w:t>
      </w:r>
      <w:r w:rsidRPr="00E64F1D">
        <w:rPr>
          <w:rFonts w:ascii="맑은 고딕" w:eastAsia="맑은 고딕" w:hAnsi="맑은 고딕" w:cs="맑은 고딕" w:hint="eastAsia"/>
        </w:rPr>
        <w:t>에</w:t>
      </w:r>
      <w:r w:rsidRPr="00E64F1D">
        <w:t xml:space="preserve"> 게재할 논문은 한국재무관리학회의 설립목적에 부합되고 학문적 기여도가 높은 연구논문</w:t>
      </w:r>
      <w:r w:rsidR="00751F5B" w:rsidRPr="00E64F1D">
        <w:rPr>
          <w:rFonts w:hint="eastAsia"/>
        </w:rPr>
        <w:t>,</w:t>
      </w:r>
      <w:r w:rsidR="00751F5B" w:rsidRPr="00E64F1D">
        <w:t xml:space="preserve"> </w:t>
      </w:r>
      <w:r w:rsidRPr="00E64F1D">
        <w:t>정책논문 또는 연구노트로 한다.</w:t>
      </w:r>
    </w:p>
    <w:p w14:paraId="7113B5ED" w14:textId="58978D8B" w:rsidR="00295C3A" w:rsidRPr="00E64F1D" w:rsidRDefault="00295C3A" w:rsidP="00727589">
      <w:pPr>
        <w:ind w:left="300" w:hangingChars="150" w:hanging="300"/>
      </w:pPr>
      <w:r w:rsidRPr="00E64F1D">
        <w:t xml:space="preserve">2. 본 학회의 회원이나 이와 동등한 자격을 가지고 있다고 인정되는 연구자는 </w:t>
      </w:r>
      <w:r w:rsidRPr="00E64F1D">
        <w:rPr>
          <w:rFonts w:ascii="MS Mincho" w:eastAsia="MS Mincho" w:hAnsi="MS Mincho" w:cs="MS Mincho" w:hint="eastAsia"/>
        </w:rPr>
        <w:t>｢</w:t>
      </w:r>
      <w:r w:rsidRPr="00E64F1D">
        <w:rPr>
          <w:rFonts w:ascii="맑은 고딕" w:eastAsia="맑은 고딕" w:hAnsi="맑은 고딕" w:cs="맑은 고딕" w:hint="eastAsia"/>
        </w:rPr>
        <w:t>재무관리연구</w:t>
      </w:r>
      <w:r w:rsidRPr="00E64F1D">
        <w:rPr>
          <w:rFonts w:ascii="MS Mincho" w:eastAsia="MS Mincho" w:hAnsi="MS Mincho" w:cs="MS Mincho" w:hint="eastAsia"/>
        </w:rPr>
        <w:t>｣</w:t>
      </w:r>
      <w:r w:rsidRPr="00E64F1D">
        <w:rPr>
          <w:rFonts w:ascii="맑은 고딕" w:eastAsia="맑은 고딕" w:hAnsi="맑은 고딕" w:cs="맑은 고딕" w:hint="eastAsia"/>
        </w:rPr>
        <w:t>에</w:t>
      </w:r>
      <w:r w:rsidRPr="00E64F1D">
        <w:t xml:space="preserve"> 투고할 수 있다. </w:t>
      </w:r>
      <w:r w:rsidRPr="00E64F1D">
        <w:rPr>
          <w:rFonts w:hint="eastAsia"/>
        </w:rPr>
        <w:t>후자의</w:t>
      </w:r>
      <w:r w:rsidRPr="00E64F1D">
        <w:t xml:space="preserve"> 자격은 </w:t>
      </w:r>
      <w:r w:rsidRPr="00E64F1D">
        <w:rPr>
          <w:rFonts w:ascii="MS Mincho" w:eastAsia="MS Mincho" w:hAnsi="MS Mincho" w:cs="MS Mincho" w:hint="eastAsia"/>
        </w:rPr>
        <w:t>｢</w:t>
      </w:r>
      <w:r w:rsidRPr="00E64F1D">
        <w:rPr>
          <w:rFonts w:ascii="맑은 고딕" w:eastAsia="맑은 고딕" w:hAnsi="맑은 고딕" w:cs="맑은 고딕" w:hint="eastAsia"/>
        </w:rPr>
        <w:t>재무관리연구</w:t>
      </w:r>
      <w:r w:rsidRPr="00E64F1D">
        <w:rPr>
          <w:rFonts w:ascii="MS Mincho" w:eastAsia="MS Mincho" w:hAnsi="MS Mincho" w:cs="MS Mincho" w:hint="eastAsia"/>
        </w:rPr>
        <w:t>｣</w:t>
      </w:r>
      <w:r w:rsidRPr="00E64F1D">
        <w:t xml:space="preserve"> 편집위원회가 판단한다.</w:t>
      </w:r>
    </w:p>
    <w:p w14:paraId="32A4F3D2" w14:textId="162708DB" w:rsidR="00295C3A" w:rsidRPr="00E64F1D" w:rsidRDefault="00295C3A" w:rsidP="00727589">
      <w:pPr>
        <w:ind w:left="300" w:hangingChars="150" w:hanging="300"/>
      </w:pPr>
      <w:r w:rsidRPr="00E64F1D">
        <w:t xml:space="preserve">3. 투고된 논문은 편집위원회가 그 내용을 심사하며, 단행본이나 다른 학술지(대학교지 포함)에 발표되지 않은 것이어야 한다. </w:t>
      </w:r>
      <w:r w:rsidRPr="00E64F1D">
        <w:rPr>
          <w:rFonts w:hint="eastAsia"/>
        </w:rPr>
        <w:t>또한</w:t>
      </w:r>
      <w:r w:rsidRPr="00E64F1D">
        <w:t xml:space="preserve"> 다른 학술지에 심사 중인 논문은 해당 학술지의 심사절차가 완료된 이후에 제출하여야 한다. </w:t>
      </w:r>
      <w:r w:rsidRPr="00E64F1D">
        <w:rPr>
          <w:rFonts w:hint="eastAsia"/>
        </w:rPr>
        <w:t>단</w:t>
      </w:r>
      <w:r w:rsidRPr="00E64F1D">
        <w:t>, 워킹페이터의 형태로 발표된 논문은 이 규정의 위반에 해당되지 않는다.</w:t>
      </w:r>
    </w:p>
    <w:p w14:paraId="291FE730" w14:textId="3A106F31" w:rsidR="00295C3A" w:rsidRPr="00E64F1D" w:rsidRDefault="00295C3A" w:rsidP="00727589">
      <w:pPr>
        <w:ind w:left="300" w:hangingChars="150" w:hanging="300"/>
        <w:rPr>
          <w:szCs w:val="20"/>
        </w:rPr>
      </w:pPr>
      <w:r w:rsidRPr="00E64F1D">
        <w:rPr>
          <w:szCs w:val="20"/>
        </w:rPr>
        <w:t>4.</w:t>
      </w:r>
      <w:r w:rsidR="00E33FE3" w:rsidRPr="00E64F1D">
        <w:rPr>
          <w:szCs w:val="20"/>
        </w:rPr>
        <w:t xml:space="preserve"> </w:t>
      </w:r>
      <w:r w:rsidR="00E33FE3" w:rsidRPr="00E64F1D">
        <w:rPr>
          <w:rFonts w:hint="eastAsia"/>
          <w:szCs w:val="20"/>
        </w:rPr>
        <w:t>투고자는</w:t>
      </w:r>
      <w:r w:rsidR="00E33FE3" w:rsidRPr="00E64F1D">
        <w:rPr>
          <w:szCs w:val="20"/>
        </w:rPr>
        <w:t xml:space="preserve"> </w:t>
      </w:r>
      <w:r w:rsidRPr="00E64F1D">
        <w:rPr>
          <w:szCs w:val="20"/>
        </w:rPr>
        <w:t xml:space="preserve">한국재무관리학회 </w:t>
      </w:r>
      <w:r w:rsidR="00BE74FC" w:rsidRPr="00E64F1D">
        <w:rPr>
          <w:rFonts w:hint="eastAsia"/>
          <w:szCs w:val="20"/>
        </w:rPr>
        <w:t>투고시스템</w:t>
      </w:r>
      <w:r w:rsidR="00BE74FC" w:rsidRPr="00E64F1D">
        <w:rPr>
          <w:szCs w:val="20"/>
        </w:rPr>
        <w:t xml:space="preserve"> </w:t>
      </w:r>
      <w:r w:rsidR="00BE74FC" w:rsidRPr="00E64F1D">
        <w:rPr>
          <w:rFonts w:ascii="Arial" w:hAnsi="Arial" w:cs="Arial"/>
          <w:szCs w:val="20"/>
          <w:shd w:val="clear" w:color="auto" w:fill="FFFFFF"/>
        </w:rPr>
        <w:t>https://dbpiaone.com/fm</w:t>
      </w:r>
      <w:r w:rsidRPr="00E64F1D">
        <w:rPr>
          <w:szCs w:val="20"/>
        </w:rPr>
        <w:t>를 통하여 투고신청서, 연구윤리서약서와 함께 논문</w:t>
      </w:r>
      <w:r w:rsidR="009D2254" w:rsidRPr="00E64F1D">
        <w:rPr>
          <w:szCs w:val="20"/>
        </w:rPr>
        <w:t xml:space="preserve"> </w:t>
      </w:r>
      <w:r w:rsidRPr="00E64F1D">
        <w:rPr>
          <w:szCs w:val="20"/>
        </w:rPr>
        <w:t xml:space="preserve">파일을 제출한다. </w:t>
      </w:r>
    </w:p>
    <w:p w14:paraId="70EE635F" w14:textId="67A60ABE" w:rsidR="00295C3A" w:rsidRPr="00E64F1D" w:rsidRDefault="00AF6DE7" w:rsidP="00295C3A">
      <w:r w:rsidRPr="00E64F1D">
        <w:t>5</w:t>
      </w:r>
      <w:r w:rsidR="00295C3A" w:rsidRPr="00E64F1D">
        <w:t xml:space="preserve">. </w:t>
      </w:r>
      <w:r w:rsidR="006D03B8" w:rsidRPr="00E64F1D">
        <w:rPr>
          <w:rFonts w:hint="eastAsia"/>
        </w:rPr>
        <w:t xml:space="preserve">투고자는 논문 최초 투고 시 </w:t>
      </w:r>
      <w:r w:rsidR="00FD09D0" w:rsidRPr="00E64F1D">
        <w:rPr>
          <w:rFonts w:hint="eastAsia"/>
        </w:rPr>
        <w:t>투고료</w:t>
      </w:r>
      <w:r w:rsidRPr="00E64F1D">
        <w:rPr>
          <w:rFonts w:hint="eastAsia"/>
        </w:rPr>
        <w:t xml:space="preserve"> </w:t>
      </w:r>
      <w:r w:rsidRPr="00E64F1D">
        <w:t>14</w:t>
      </w:r>
      <w:r w:rsidRPr="00E64F1D">
        <w:rPr>
          <w:rFonts w:hint="eastAsia"/>
        </w:rPr>
        <w:t>만원을</w:t>
      </w:r>
      <w:r w:rsidR="00295C3A" w:rsidRPr="00E64F1D">
        <w:t xml:space="preserve"> 납부해야 한다.</w:t>
      </w:r>
    </w:p>
    <w:p w14:paraId="53A80B7E" w14:textId="229900B3" w:rsidR="00295C3A" w:rsidRPr="00E64F1D" w:rsidRDefault="00FD09D0" w:rsidP="00727589">
      <w:pPr>
        <w:ind w:leftChars="150" w:left="300"/>
      </w:pPr>
      <w:r w:rsidRPr="00E64F1D">
        <w:rPr>
          <w:rFonts w:hint="eastAsia"/>
        </w:rPr>
        <w:t>투고료</w:t>
      </w:r>
      <w:r w:rsidR="00295C3A" w:rsidRPr="00E64F1D">
        <w:t xml:space="preserve"> 납부 계좌번호: </w:t>
      </w:r>
      <w:r w:rsidR="00EB70F6" w:rsidRPr="00EB70F6">
        <w:rPr>
          <w:rFonts w:hint="eastAsia"/>
        </w:rPr>
        <w:t>농협은행</w:t>
      </w:r>
      <w:r w:rsidR="00EB70F6" w:rsidRPr="00EB70F6">
        <w:t xml:space="preserve"> 301-0332-3531-61(예금주: 이우백)</w:t>
      </w:r>
    </w:p>
    <w:p w14:paraId="1EB0D3E4" w14:textId="09672517" w:rsidR="00295C3A" w:rsidRPr="00E64F1D" w:rsidRDefault="00AF6DE7" w:rsidP="00295C3A">
      <w:r w:rsidRPr="00E64F1D">
        <w:t>6</w:t>
      </w:r>
      <w:r w:rsidR="00295C3A" w:rsidRPr="00E64F1D">
        <w:t>. 투고자는 이메일로 투고한 논문의 심사철회를 요청할 수 있다.</w:t>
      </w:r>
    </w:p>
    <w:p w14:paraId="70298290" w14:textId="5C6011E8" w:rsidR="00295C3A" w:rsidRPr="00E64F1D" w:rsidRDefault="00AF6DE7" w:rsidP="00727589">
      <w:pPr>
        <w:ind w:left="300" w:hangingChars="150" w:hanging="300"/>
      </w:pPr>
      <w:r w:rsidRPr="00E64F1D">
        <w:t>7</w:t>
      </w:r>
      <w:r w:rsidR="00295C3A" w:rsidRPr="00E64F1D">
        <w:t xml:space="preserve">. </w:t>
      </w:r>
      <w:r w:rsidR="006D03B8" w:rsidRPr="00E64F1D">
        <w:rPr>
          <w:rFonts w:hint="eastAsia"/>
        </w:rPr>
        <w:t>투고자는</w:t>
      </w:r>
      <w:r w:rsidR="006D03B8" w:rsidRPr="00E64F1D">
        <w:t xml:space="preserve"> </w:t>
      </w:r>
      <w:r w:rsidR="00295C3A" w:rsidRPr="00E64F1D">
        <w:t>게재</w:t>
      </w:r>
      <w:r w:rsidR="00E851BB" w:rsidRPr="00E64F1D">
        <w:rPr>
          <w:rFonts w:hint="eastAsia"/>
        </w:rPr>
        <w:t xml:space="preserve"> 확정시 </w:t>
      </w:r>
      <w:r w:rsidR="00295C3A" w:rsidRPr="00E64F1D">
        <w:t>논문의 최종본</w:t>
      </w:r>
      <w:r w:rsidR="006D03B8" w:rsidRPr="00E64F1D">
        <w:rPr>
          <w:rFonts w:hint="eastAsia"/>
        </w:rPr>
        <w:t>을</w:t>
      </w:r>
      <w:r w:rsidR="00295C3A" w:rsidRPr="00E64F1D">
        <w:t xml:space="preserve"> </w:t>
      </w:r>
      <w:r w:rsidR="00295C3A" w:rsidRPr="00E64F1D">
        <w:rPr>
          <w:rFonts w:ascii="MS Mincho" w:eastAsia="MS Mincho" w:hAnsi="MS Mincho" w:cs="MS Mincho" w:hint="eastAsia"/>
        </w:rPr>
        <w:t>｢</w:t>
      </w:r>
      <w:r w:rsidR="00295C3A" w:rsidRPr="00E64F1D">
        <w:rPr>
          <w:rFonts w:ascii="맑은 고딕" w:eastAsia="맑은 고딕" w:hAnsi="맑은 고딕" w:cs="맑은 고딕" w:hint="eastAsia"/>
        </w:rPr>
        <w:t>재무관리연구</w:t>
      </w:r>
      <w:r w:rsidR="00295C3A" w:rsidRPr="00E64F1D">
        <w:rPr>
          <w:rFonts w:ascii="MS Mincho" w:eastAsia="MS Mincho" w:hAnsi="MS Mincho" w:cs="MS Mincho" w:hint="eastAsia"/>
        </w:rPr>
        <w:t>｣</w:t>
      </w:r>
      <w:r w:rsidR="00295C3A" w:rsidRPr="00E64F1D">
        <w:t xml:space="preserve"> 투고 및 원고작성 방법에 의해 작성하고 이를 </w:t>
      </w:r>
      <w:r w:rsidR="00BE74FC" w:rsidRPr="00E64F1D">
        <w:rPr>
          <w:rFonts w:hint="eastAsia"/>
        </w:rPr>
        <w:t>투고시스템에</w:t>
      </w:r>
      <w:r w:rsidR="00BE74FC" w:rsidRPr="00E64F1D">
        <w:t xml:space="preserve"> </w:t>
      </w:r>
      <w:r w:rsidR="00BE74FC" w:rsidRPr="00E64F1D">
        <w:rPr>
          <w:rFonts w:hint="eastAsia"/>
        </w:rPr>
        <w:t>업로드해야한다</w:t>
      </w:r>
      <w:r w:rsidR="00BE74FC" w:rsidRPr="00E64F1D">
        <w:t xml:space="preserve">. </w:t>
      </w:r>
    </w:p>
    <w:p w14:paraId="04079141" w14:textId="6EA6B5EA" w:rsidR="00295C3A" w:rsidRPr="00E64F1D" w:rsidRDefault="00AF6DE7" w:rsidP="00727589">
      <w:pPr>
        <w:ind w:left="300" w:hangingChars="150" w:hanging="300"/>
      </w:pPr>
      <w:r w:rsidRPr="00E64F1D">
        <w:t>8</w:t>
      </w:r>
      <w:r w:rsidR="00295C3A" w:rsidRPr="00E64F1D">
        <w:t xml:space="preserve">. 투고자는 </w:t>
      </w:r>
      <w:r w:rsidR="00E851BB" w:rsidRPr="00E64F1D">
        <w:rPr>
          <w:rFonts w:hint="eastAsia"/>
        </w:rPr>
        <w:t>게재 확정시</w:t>
      </w:r>
      <w:r w:rsidR="00295C3A" w:rsidRPr="00E64F1D">
        <w:t xml:space="preserve"> 논문유사도 검사결과 파일 및 저작권 위임 동의서를 제출하여야 한다. </w:t>
      </w:r>
      <w:r w:rsidR="00295C3A" w:rsidRPr="00E64F1D">
        <w:rPr>
          <w:rFonts w:hint="eastAsia"/>
        </w:rPr>
        <w:t>논문유사도</w:t>
      </w:r>
      <w:r w:rsidR="00295C3A" w:rsidRPr="00E64F1D">
        <w:t xml:space="preserve"> 검사결과 파일은 한국연구재단의 한국학술지인용색인 홈페이지</w:t>
      </w:r>
      <w:r w:rsidR="00FA2CAB" w:rsidRPr="00E64F1D">
        <w:t xml:space="preserve"> </w:t>
      </w:r>
      <w:r w:rsidR="00295C3A" w:rsidRPr="00E64F1D">
        <w:t>https://www.kci.go.kr/의 KCI 문헌 유사도 검사 서비스를 활용하여 pdf</w:t>
      </w:r>
      <w:r w:rsidR="00FA2CAB" w:rsidRPr="00E64F1D">
        <w:t xml:space="preserve"> </w:t>
      </w:r>
      <w:r w:rsidR="00295C3A" w:rsidRPr="00E64F1D">
        <w:t>파일로 제출해야 한다.</w:t>
      </w:r>
      <w:r w:rsidR="00E33FE3" w:rsidRPr="00E64F1D">
        <w:t xml:space="preserve"> </w:t>
      </w:r>
      <w:r w:rsidR="00295C3A" w:rsidRPr="00E64F1D">
        <w:rPr>
          <w:rFonts w:hint="eastAsia"/>
        </w:rPr>
        <w:t>이</w:t>
      </w:r>
      <w:r w:rsidR="00295C3A" w:rsidRPr="00E64F1D">
        <w:t xml:space="preserve"> 때 검사 결과는 평균 유사율 10% 이하가 되어야 한다. </w:t>
      </w:r>
      <w:r w:rsidR="00295C3A" w:rsidRPr="00E64F1D">
        <w:rPr>
          <w:rFonts w:hint="eastAsia"/>
        </w:rPr>
        <w:t>단</w:t>
      </w:r>
      <w:r w:rsidR="00295C3A" w:rsidRPr="00E64F1D">
        <w:t>, 전문 용어, 상용 문구의 사용 등에 따라 불가피하게 유사도가 10%를 초과할 경우에는 별도의 소견서를 제출해야 한다.</w:t>
      </w:r>
    </w:p>
    <w:p w14:paraId="33D9029A" w14:textId="078D28E1" w:rsidR="00295C3A" w:rsidRPr="00E64F1D" w:rsidRDefault="00AF6DE7" w:rsidP="00727589">
      <w:pPr>
        <w:ind w:left="300" w:hangingChars="150" w:hanging="300"/>
      </w:pPr>
      <w:r w:rsidRPr="00E64F1D">
        <w:t>9</w:t>
      </w:r>
      <w:r w:rsidR="00295C3A" w:rsidRPr="00E64F1D">
        <w:t xml:space="preserve">. </w:t>
      </w:r>
      <w:r w:rsidR="006D03B8" w:rsidRPr="00E64F1D">
        <w:rPr>
          <w:rFonts w:hint="eastAsia"/>
        </w:rPr>
        <w:t>투고자는 게재 확정시</w:t>
      </w:r>
      <w:r w:rsidR="006D03B8" w:rsidRPr="00E64F1D">
        <w:t xml:space="preserve"> </w:t>
      </w:r>
      <w:r w:rsidR="00E33FE3" w:rsidRPr="00E64F1D">
        <w:t>게재료</w:t>
      </w:r>
      <w:r w:rsidRPr="00E64F1D">
        <w:rPr>
          <w:rFonts w:hint="eastAsia"/>
        </w:rPr>
        <w:t>를</w:t>
      </w:r>
      <w:r w:rsidR="00E33FE3" w:rsidRPr="00E64F1D">
        <w:t xml:space="preserve"> 납부하여야 하며</w:t>
      </w:r>
      <w:r w:rsidRPr="00E64F1D">
        <w:rPr>
          <w:rFonts w:hint="eastAsia"/>
        </w:rPr>
        <w:t>,</w:t>
      </w:r>
      <w:r w:rsidR="00E33FE3" w:rsidRPr="00E64F1D">
        <w:t xml:space="preserve"> 모든 저자가 재무관리학회 정회원이어야 </w:t>
      </w:r>
      <w:r w:rsidRPr="00E64F1D">
        <w:rPr>
          <w:rFonts w:hint="eastAsia"/>
        </w:rPr>
        <w:t>함을 원칙으로 한다.</w:t>
      </w:r>
      <w:r w:rsidRPr="00E64F1D">
        <w:t xml:space="preserve"> </w:t>
      </w:r>
      <w:r w:rsidRPr="00E64F1D">
        <w:rPr>
          <w:rFonts w:hint="eastAsia"/>
        </w:rPr>
        <w:t>단,</w:t>
      </w:r>
      <w:r w:rsidRPr="00E64F1D">
        <w:t xml:space="preserve"> </w:t>
      </w:r>
      <w:r w:rsidRPr="00E64F1D">
        <w:rPr>
          <w:rFonts w:hint="eastAsia"/>
        </w:rPr>
        <w:t>학생이나 타 분야 학자인 경우,</w:t>
      </w:r>
      <w:r w:rsidRPr="00E64F1D">
        <w:t xml:space="preserve"> </w:t>
      </w:r>
      <w:r w:rsidRPr="00E64F1D">
        <w:rPr>
          <w:rFonts w:hint="eastAsia"/>
        </w:rPr>
        <w:t>정회원 요건의 면제가 가능하다.</w:t>
      </w:r>
      <w:r w:rsidRPr="00E64F1D">
        <w:t xml:space="preserve"> </w:t>
      </w:r>
      <w:r w:rsidRPr="00E64F1D">
        <w:rPr>
          <w:rFonts w:hint="eastAsia"/>
        </w:rPr>
        <w:t xml:space="preserve">이 경우에도 공저자 중 적어도 </w:t>
      </w:r>
      <w:r w:rsidRPr="00E64F1D">
        <w:t>1</w:t>
      </w:r>
      <w:r w:rsidRPr="00E64F1D">
        <w:rPr>
          <w:rFonts w:hint="eastAsia"/>
        </w:rPr>
        <w:t>명은 재무관리학회 정회원이어야 한다.</w:t>
      </w:r>
    </w:p>
    <w:p w14:paraId="20371713" w14:textId="77777777" w:rsidR="00C76693" w:rsidRPr="00E64F1D" w:rsidRDefault="00C76693" w:rsidP="00C76693">
      <w:pPr>
        <w:ind w:left="300" w:hangingChars="150" w:hanging="300"/>
      </w:pPr>
      <w:r w:rsidRPr="00E64F1D">
        <w:t>10. 투고자가 소정의 빠른 게재료 납부와 함께 빠른 게재를 신청할 경우, 게재확정일자 순서에 상관없이 빠른 게재를 할 수 있다.</w:t>
      </w:r>
    </w:p>
    <w:p w14:paraId="0AD5E495" w14:textId="685F045B" w:rsidR="00C76693" w:rsidRPr="00E64F1D" w:rsidRDefault="00C76693" w:rsidP="00C76693">
      <w:pPr>
        <w:ind w:left="300" w:hangingChars="150" w:hanging="300"/>
      </w:pPr>
      <w:r w:rsidRPr="00E64F1D">
        <w:rPr>
          <w:rFonts w:hint="eastAsia"/>
        </w:rPr>
        <w:t>일반</w:t>
      </w:r>
      <w:r w:rsidRPr="00E64F1D">
        <w:t xml:space="preserve"> 게재료(인쇄최종본 기준)</w:t>
      </w:r>
    </w:p>
    <w:p w14:paraId="4AAEE499" w14:textId="51925B31" w:rsidR="00C76693" w:rsidRPr="00E64F1D" w:rsidRDefault="00C76693" w:rsidP="00C76693">
      <w:pPr>
        <w:ind w:left="300" w:hangingChars="150" w:hanging="300"/>
      </w:pPr>
      <w:r w:rsidRPr="00E64F1D">
        <w:t>1~10페이지: 10만원</w:t>
      </w:r>
    </w:p>
    <w:p w14:paraId="32848B76" w14:textId="7AD7EF8F" w:rsidR="00C76693" w:rsidRPr="00E64F1D" w:rsidRDefault="00C76693" w:rsidP="00C76693">
      <w:pPr>
        <w:ind w:left="300" w:hangingChars="150" w:hanging="300"/>
      </w:pPr>
      <w:r w:rsidRPr="00E64F1D">
        <w:lastRenderedPageBreak/>
        <w:t>11~20페이지: 20만원</w:t>
      </w:r>
    </w:p>
    <w:p w14:paraId="21E70B74" w14:textId="051BF57B" w:rsidR="00C76693" w:rsidRPr="00E64F1D" w:rsidRDefault="00C76693" w:rsidP="00C76693">
      <w:pPr>
        <w:ind w:left="300" w:hangingChars="150" w:hanging="300"/>
      </w:pPr>
      <w:r w:rsidRPr="00E64F1D">
        <w:t>20페이지 초과 1페이지 당 1만원</w:t>
      </w:r>
    </w:p>
    <w:p w14:paraId="37AF35F6" w14:textId="77777777" w:rsidR="00C76693" w:rsidRPr="00E64F1D" w:rsidRDefault="00C76693" w:rsidP="00C76693">
      <w:pPr>
        <w:ind w:left="300" w:hangingChars="150" w:hanging="300"/>
      </w:pPr>
      <w:r w:rsidRPr="00E64F1D">
        <w:rPr>
          <w:rFonts w:hint="eastAsia"/>
        </w:rPr>
        <w:t>빠른</w:t>
      </w:r>
      <w:r w:rsidRPr="00E64F1D">
        <w:t xml:space="preserve"> 게재료: 일반 게재료 + 30만원</w:t>
      </w:r>
    </w:p>
    <w:p w14:paraId="4D65EBA5" w14:textId="32051DC9" w:rsidR="00C76693" w:rsidRPr="00E64F1D" w:rsidRDefault="00C76693" w:rsidP="00C76693">
      <w:pPr>
        <w:ind w:left="300" w:hangingChars="150" w:hanging="300"/>
      </w:pPr>
      <w:r w:rsidRPr="00E64F1D">
        <w:rPr>
          <w:rFonts w:hint="eastAsia"/>
        </w:rPr>
        <w:t>게재료</w:t>
      </w:r>
      <w:r w:rsidRPr="00E64F1D">
        <w:t xml:space="preserve"> 납부 계좌번호: </w:t>
      </w:r>
      <w:r w:rsidR="00EB70F6" w:rsidRPr="00EB70F6">
        <w:rPr>
          <w:rFonts w:hint="eastAsia"/>
        </w:rPr>
        <w:t>농협은행</w:t>
      </w:r>
      <w:r w:rsidR="00EB70F6" w:rsidRPr="00EB70F6">
        <w:t xml:space="preserve"> 301-0332-3531-61(예금주: 이우백)</w:t>
      </w:r>
    </w:p>
    <w:p w14:paraId="58A566E7" w14:textId="79800CA2" w:rsidR="00295C3A" w:rsidRPr="00E64F1D" w:rsidRDefault="00295C3A" w:rsidP="00E64F1D">
      <w:pPr>
        <w:ind w:left="300" w:hangingChars="150" w:hanging="300"/>
      </w:pPr>
    </w:p>
    <w:p w14:paraId="19CCB32D" w14:textId="77777777" w:rsidR="009129FE" w:rsidRPr="00E64F1D" w:rsidRDefault="009129FE" w:rsidP="00295C3A"/>
    <w:p w14:paraId="5817AB52" w14:textId="77777777" w:rsidR="00295C3A" w:rsidRPr="00E64F1D" w:rsidRDefault="00295C3A" w:rsidP="00295C3A">
      <w:r w:rsidRPr="00E64F1D">
        <w:t>II. 원고작성 방법</w:t>
      </w:r>
    </w:p>
    <w:p w14:paraId="0EC1C3EF" w14:textId="13AC994A" w:rsidR="00295C3A" w:rsidRPr="00E64F1D" w:rsidRDefault="00295C3A" w:rsidP="00727589">
      <w:pPr>
        <w:ind w:left="300" w:hangingChars="150" w:hanging="300"/>
      </w:pPr>
      <w:r w:rsidRPr="00E64F1D">
        <w:t xml:space="preserve">1. 투고논문의 내용은 </w:t>
      </w:r>
      <w:bookmarkStart w:id="4" w:name="_Hlk62437280"/>
      <w:r w:rsidR="00FA2CAB" w:rsidRPr="00E64F1D">
        <w:rPr>
          <w:rFonts w:hint="eastAsia"/>
        </w:rPr>
        <w:t>아래</w:t>
      </w:r>
      <w:r w:rsidR="00FA2CAB" w:rsidRPr="00E64F1D">
        <w:t xml:space="preserve"> 6.</w:t>
      </w:r>
      <w:r w:rsidR="00FA2CAB" w:rsidRPr="00E64F1D">
        <w:rPr>
          <w:rFonts w:hint="eastAsia"/>
        </w:rPr>
        <w:t>항과</w:t>
      </w:r>
      <w:r w:rsidR="00FA2CAB" w:rsidRPr="00E64F1D">
        <w:t xml:space="preserve"> 7.</w:t>
      </w:r>
      <w:r w:rsidR="00FA2CAB" w:rsidRPr="00E64F1D">
        <w:rPr>
          <w:rFonts w:hint="eastAsia"/>
        </w:rPr>
        <w:t>항</w:t>
      </w:r>
      <w:r w:rsidR="00FA2CAB" w:rsidRPr="00E64F1D">
        <w:t xml:space="preserve"> </w:t>
      </w:r>
      <w:r w:rsidRPr="00E64F1D">
        <w:t>규격</w:t>
      </w:r>
      <w:bookmarkEnd w:id="4"/>
      <w:r w:rsidRPr="00E64F1D">
        <w:t xml:space="preserve">으로 작성되어야 하며, 국문과 영문으로 요약을 첨부한다. </w:t>
      </w:r>
      <w:r w:rsidRPr="00E64F1D">
        <w:rPr>
          <w:rFonts w:hint="eastAsia"/>
        </w:rPr>
        <w:t>요약은</w:t>
      </w:r>
      <w:r w:rsidRPr="00E64F1D">
        <w:t xml:space="preserve"> 한글 500자 내외, 영문 200 단어 내외이며, 각각 다른 페이지에 정리한다. </w:t>
      </w:r>
      <w:r w:rsidRPr="00E64F1D">
        <w:rPr>
          <w:rFonts w:hint="eastAsia"/>
        </w:rPr>
        <w:t>논문을</w:t>
      </w:r>
      <w:r w:rsidRPr="00E64F1D">
        <w:t xml:space="preserve"> 대표할 수 있는 주제어 5개를 각각 한글과 영문 요약 다음에 제시한다.</w:t>
      </w:r>
    </w:p>
    <w:p w14:paraId="5D268888" w14:textId="2B4DFD20" w:rsidR="00295C3A" w:rsidRPr="00E64F1D" w:rsidRDefault="00295C3A" w:rsidP="00727589">
      <w:pPr>
        <w:ind w:left="300" w:hangingChars="150" w:hanging="300"/>
      </w:pPr>
      <w:r w:rsidRPr="00E64F1D">
        <w:t xml:space="preserve">2. 투고논문은 원칙적으로 한글 또는 영문으로 작성한다. </w:t>
      </w:r>
      <w:r w:rsidRPr="00E64F1D">
        <w:rPr>
          <w:rFonts w:hint="eastAsia"/>
        </w:rPr>
        <w:t>학술용어</w:t>
      </w:r>
      <w:r w:rsidRPr="00E64F1D">
        <w:t xml:space="preserve"> 및 강조되는 용어의 표현은 필요한 경우 괄호 안에 외국어로 용어표기를 할 수 있다. </w:t>
      </w:r>
    </w:p>
    <w:p w14:paraId="75F79280" w14:textId="77777777" w:rsidR="00295C3A" w:rsidRPr="00E64F1D" w:rsidRDefault="00295C3A" w:rsidP="00727589">
      <w:pPr>
        <w:ind w:left="300" w:hangingChars="150" w:hanging="300"/>
      </w:pPr>
      <w:r w:rsidRPr="00E64F1D">
        <w:t>3. 논문의 표지에는 한글 제목과 제출일, 저자의 소속과 연락처를 명확히 표기한다.</w:t>
      </w:r>
    </w:p>
    <w:p w14:paraId="0E3D4125" w14:textId="77777777" w:rsidR="00295C3A" w:rsidRPr="00E64F1D" w:rsidRDefault="00295C3A" w:rsidP="00727589">
      <w:pPr>
        <w:ind w:left="300" w:hangingChars="150" w:hanging="300"/>
      </w:pPr>
      <w:r w:rsidRPr="00E64F1D">
        <w:t>4. 장, 절의 표기는 다음과 같이 한다.</w:t>
      </w:r>
    </w:p>
    <w:p w14:paraId="5EF8DF70" w14:textId="77777777" w:rsidR="00295C3A" w:rsidRPr="00E64F1D" w:rsidRDefault="00295C3A" w:rsidP="00727589">
      <w:pPr>
        <w:ind w:left="300" w:hangingChars="150" w:hanging="300"/>
      </w:pPr>
      <w:r w:rsidRPr="00E64F1D">
        <w:rPr>
          <w:rFonts w:hint="eastAsia"/>
        </w:rPr>
        <w:t>Ⅰ</w:t>
      </w:r>
      <w:r w:rsidRPr="00E64F1D">
        <w:t>.</w:t>
      </w:r>
    </w:p>
    <w:p w14:paraId="0CA0B1F8" w14:textId="77777777" w:rsidR="00295C3A" w:rsidRPr="00E64F1D" w:rsidRDefault="00295C3A" w:rsidP="00727589">
      <w:pPr>
        <w:ind w:leftChars="100" w:left="300" w:hangingChars="50" w:hanging="100"/>
      </w:pPr>
      <w:r w:rsidRPr="00E64F1D">
        <w:t>1.</w:t>
      </w:r>
    </w:p>
    <w:p w14:paraId="0BD82840" w14:textId="77777777" w:rsidR="00295C3A" w:rsidRPr="00E64F1D" w:rsidRDefault="00295C3A" w:rsidP="00727589">
      <w:pPr>
        <w:ind w:leftChars="100" w:left="200" w:firstLineChars="100" w:firstLine="200"/>
      </w:pPr>
      <w:r w:rsidRPr="00E64F1D">
        <w:t>1)</w:t>
      </w:r>
    </w:p>
    <w:p w14:paraId="7E8CD8B7" w14:textId="77777777" w:rsidR="00295C3A" w:rsidRPr="00E64F1D" w:rsidRDefault="00295C3A" w:rsidP="00727589">
      <w:pPr>
        <w:ind w:leftChars="100" w:left="200" w:firstLineChars="200" w:firstLine="400"/>
      </w:pPr>
      <w:r w:rsidRPr="00E64F1D">
        <w:t>(1)</w:t>
      </w:r>
    </w:p>
    <w:p w14:paraId="7AC06A50" w14:textId="302A9604" w:rsidR="00295C3A" w:rsidRPr="00E64F1D" w:rsidRDefault="00295C3A" w:rsidP="00727589">
      <w:pPr>
        <w:ind w:left="300" w:hangingChars="150" w:hanging="300"/>
      </w:pPr>
      <w:r w:rsidRPr="00E64F1D">
        <w:t>5. 원고작성은 MS-WORD와 HWP 프로그램을 사용하는 것을 원칙으로 한다.</w:t>
      </w:r>
      <w:r w:rsidR="00FD09D0" w:rsidRPr="00E64F1D">
        <w:t xml:space="preserve"> </w:t>
      </w:r>
    </w:p>
    <w:p w14:paraId="5FE82275" w14:textId="701AAF4F" w:rsidR="00FD09D0" w:rsidRPr="00E64F1D" w:rsidRDefault="00FD09D0" w:rsidP="00727589">
      <w:pPr>
        <w:ind w:left="300" w:hangingChars="150" w:hanging="300"/>
      </w:pPr>
      <w:r w:rsidRPr="00E64F1D">
        <w:t>6. HWP를 사용하는 경우, 편집사항은 한국재무관리학회 홈페이지 http://www.kfma.org</w:t>
      </w:r>
      <w:r w:rsidR="00FA2CAB" w:rsidRPr="00E64F1D">
        <w:rPr>
          <w:rFonts w:hint="eastAsia"/>
        </w:rPr>
        <w:t xml:space="preserve">에서 제공하는 </w:t>
      </w:r>
      <w:r w:rsidRPr="00E64F1D">
        <w:t>“</w:t>
      </w:r>
      <w:r w:rsidRPr="00E64F1D">
        <w:rPr>
          <w:rFonts w:hint="eastAsia"/>
        </w:rPr>
        <w:t>재무관리연구</w:t>
      </w:r>
      <w:r w:rsidRPr="00E64F1D">
        <w:t xml:space="preserve"> 샘플.hwp” </w:t>
      </w:r>
      <w:r w:rsidRPr="00E64F1D">
        <w:rPr>
          <w:rFonts w:hint="eastAsia"/>
        </w:rPr>
        <w:t>파일을 참조하면 된다.</w:t>
      </w:r>
      <w:r w:rsidRPr="00E64F1D">
        <w:t xml:space="preserve"> </w:t>
      </w:r>
      <w:r w:rsidRPr="00E64F1D">
        <w:rPr>
          <w:rFonts w:hint="eastAsia"/>
        </w:rPr>
        <w:t>최종본을 출판사에서 편집하기 때문에 엄격히 준수할 필요는 없다.</w:t>
      </w:r>
      <w:r w:rsidRPr="00E64F1D">
        <w:t xml:space="preserve"> </w:t>
      </w:r>
      <w:r w:rsidRPr="00E64F1D">
        <w:rPr>
          <w:rFonts w:hint="eastAsia"/>
        </w:rPr>
        <w:t xml:space="preserve">다음 편집사항을 적용하여 </w:t>
      </w:r>
      <w:r w:rsidR="00F11474" w:rsidRPr="00E64F1D">
        <w:rPr>
          <w:rFonts w:hint="eastAsia"/>
        </w:rPr>
        <w:t xml:space="preserve">대략적인 </w:t>
      </w:r>
      <w:r w:rsidRPr="00E64F1D">
        <w:rPr>
          <w:rFonts w:hint="eastAsia"/>
        </w:rPr>
        <w:t xml:space="preserve">논문 페이지 수 확인과 표의 크기 확인을 하면 된다. </w:t>
      </w:r>
    </w:p>
    <w:p w14:paraId="5E113DE6" w14:textId="708C74F4" w:rsidR="00F11474" w:rsidRPr="00E64F1D" w:rsidRDefault="00FD09D0" w:rsidP="00727589">
      <w:pPr>
        <w:ind w:leftChars="150" w:left="600" w:hangingChars="150" w:hanging="300"/>
      </w:pPr>
      <w:r w:rsidRPr="00E64F1D">
        <w:t xml:space="preserve">1) </w:t>
      </w:r>
      <w:r w:rsidR="00F11474" w:rsidRPr="00E64F1D">
        <w:rPr>
          <w:rFonts w:hint="eastAsia"/>
        </w:rPr>
        <w:t xml:space="preserve">편집용지 </w:t>
      </w:r>
      <w:r w:rsidR="00F11474" w:rsidRPr="00E64F1D">
        <w:t xml:space="preserve">&gt; </w:t>
      </w:r>
      <w:r w:rsidR="00F11474" w:rsidRPr="00E64F1D">
        <w:rPr>
          <w:rFonts w:hint="eastAsia"/>
        </w:rPr>
        <w:t xml:space="preserve">용지 종류 </w:t>
      </w:r>
      <w:r w:rsidR="00F11474" w:rsidRPr="00E64F1D">
        <w:t xml:space="preserve">&gt; </w:t>
      </w:r>
      <w:r w:rsidR="00F11474" w:rsidRPr="00E64F1D">
        <w:rPr>
          <w:rFonts w:hint="eastAsia"/>
        </w:rPr>
        <w:t>종류:</w:t>
      </w:r>
      <w:r w:rsidR="00F11474" w:rsidRPr="00E64F1D">
        <w:t xml:space="preserve"> </w:t>
      </w:r>
      <w:r w:rsidR="00F11474" w:rsidRPr="00E64F1D">
        <w:rPr>
          <w:rFonts w:hint="eastAsia"/>
        </w:rPr>
        <w:t>사용자 정의,</w:t>
      </w:r>
      <w:r w:rsidR="00F11474" w:rsidRPr="00E64F1D">
        <w:t xml:space="preserve"> </w:t>
      </w:r>
      <w:r w:rsidR="00F11474" w:rsidRPr="00E64F1D">
        <w:rPr>
          <w:rFonts w:hint="eastAsia"/>
        </w:rPr>
        <w:t xml:space="preserve">폭: </w:t>
      </w:r>
      <w:r w:rsidR="00F11474" w:rsidRPr="00E64F1D">
        <w:t xml:space="preserve">168mm, </w:t>
      </w:r>
      <w:r w:rsidR="00F11474" w:rsidRPr="00E64F1D">
        <w:rPr>
          <w:rFonts w:hint="eastAsia"/>
        </w:rPr>
        <w:t>길이:</w:t>
      </w:r>
      <w:r w:rsidR="00F11474" w:rsidRPr="00E64F1D">
        <w:t xml:space="preserve"> 255mm</w:t>
      </w:r>
    </w:p>
    <w:p w14:paraId="12648846" w14:textId="25212536" w:rsidR="00F11474" w:rsidRPr="00E64F1D" w:rsidRDefault="00F11474" w:rsidP="00727589">
      <w:pPr>
        <w:ind w:leftChars="300" w:left="600"/>
      </w:pPr>
      <w:r w:rsidRPr="00E64F1D">
        <w:rPr>
          <w:rFonts w:hint="eastAsia"/>
        </w:rPr>
        <w:t xml:space="preserve">편집용지 </w:t>
      </w:r>
      <w:r w:rsidRPr="00E64F1D">
        <w:t xml:space="preserve">&gt; </w:t>
      </w:r>
      <w:r w:rsidRPr="00E64F1D">
        <w:rPr>
          <w:rFonts w:hint="eastAsia"/>
        </w:rPr>
        <w:t xml:space="preserve">용지 여백 </w:t>
      </w:r>
      <w:r w:rsidRPr="00E64F1D">
        <w:t xml:space="preserve">&gt; </w:t>
      </w:r>
      <w:r w:rsidRPr="00E64F1D">
        <w:rPr>
          <w:rFonts w:hint="eastAsia"/>
        </w:rPr>
        <w:t>위쪽:</w:t>
      </w:r>
      <w:r w:rsidRPr="00E64F1D">
        <w:t xml:space="preserve"> 25mm, </w:t>
      </w:r>
      <w:r w:rsidRPr="00E64F1D">
        <w:rPr>
          <w:rFonts w:hint="eastAsia"/>
        </w:rPr>
        <w:t>머리말:</w:t>
      </w:r>
      <w:r w:rsidRPr="00E64F1D">
        <w:t xml:space="preserve"> 15mm, </w:t>
      </w:r>
      <w:r w:rsidRPr="00E64F1D">
        <w:rPr>
          <w:rFonts w:hint="eastAsia"/>
        </w:rPr>
        <w:t>왼쪽:</w:t>
      </w:r>
      <w:r w:rsidRPr="00E64F1D">
        <w:t xml:space="preserve"> 19mm, </w:t>
      </w:r>
      <w:r w:rsidRPr="00E64F1D">
        <w:rPr>
          <w:rFonts w:hint="eastAsia"/>
        </w:rPr>
        <w:t>제본:</w:t>
      </w:r>
      <w:r w:rsidRPr="00E64F1D">
        <w:t xml:space="preserve"> 0mm, </w:t>
      </w:r>
      <w:r w:rsidRPr="00E64F1D">
        <w:rPr>
          <w:rFonts w:hint="eastAsia"/>
        </w:rPr>
        <w:t xml:space="preserve">오른쪽 </w:t>
      </w:r>
      <w:r w:rsidRPr="00E64F1D">
        <w:t xml:space="preserve">19mm, </w:t>
      </w:r>
      <w:r w:rsidRPr="00E64F1D">
        <w:rPr>
          <w:rFonts w:hint="eastAsia"/>
        </w:rPr>
        <w:t xml:space="preserve">꼬리말 </w:t>
      </w:r>
      <w:r w:rsidRPr="00E64F1D">
        <w:t xml:space="preserve">0mm, </w:t>
      </w:r>
      <w:r w:rsidRPr="00E64F1D">
        <w:rPr>
          <w:rFonts w:hint="eastAsia"/>
        </w:rPr>
        <w:t>아래쪽:</w:t>
      </w:r>
      <w:r w:rsidRPr="00E64F1D">
        <w:t xml:space="preserve"> 25mm</w:t>
      </w:r>
    </w:p>
    <w:p w14:paraId="05E04E41" w14:textId="2A75C1DA" w:rsidR="00F11474" w:rsidRPr="00E64F1D" w:rsidRDefault="00F11474" w:rsidP="00727589">
      <w:pPr>
        <w:ind w:leftChars="150" w:left="600" w:hangingChars="150" w:hanging="300"/>
      </w:pPr>
      <w:r w:rsidRPr="00E64F1D">
        <w:rPr>
          <w:rFonts w:hint="eastAsia"/>
        </w:rPr>
        <w:t>2</w:t>
      </w:r>
      <w:r w:rsidRPr="00E64F1D">
        <w:t xml:space="preserve">) </w:t>
      </w:r>
      <w:r w:rsidR="00353693" w:rsidRPr="00E64F1D">
        <w:rPr>
          <w:rFonts w:hint="eastAsia"/>
        </w:rPr>
        <w:t>본문</w:t>
      </w:r>
    </w:p>
    <w:p w14:paraId="41B84F96" w14:textId="74D626CC" w:rsidR="00F11474" w:rsidRPr="00E64F1D" w:rsidRDefault="00F11474" w:rsidP="00727589">
      <w:pPr>
        <w:ind w:leftChars="300" w:left="600"/>
      </w:pPr>
      <w:r w:rsidRPr="00E64F1D">
        <w:rPr>
          <w:rFonts w:hint="eastAsia"/>
        </w:rPr>
        <w:t>문단 모</w:t>
      </w:r>
      <w:r w:rsidR="00353693" w:rsidRPr="00E64F1D">
        <w:rPr>
          <w:rFonts w:hint="eastAsia"/>
        </w:rPr>
        <w:t xml:space="preserve">양 </w:t>
      </w:r>
      <w:r w:rsidRPr="00E64F1D">
        <w:rPr>
          <w:rFonts w:hint="eastAsia"/>
        </w:rPr>
        <w:t>&gt;</w:t>
      </w:r>
      <w:r w:rsidRPr="00E64F1D">
        <w:t xml:space="preserve"> </w:t>
      </w:r>
      <w:r w:rsidRPr="00E64F1D">
        <w:rPr>
          <w:rFonts w:hint="eastAsia"/>
        </w:rPr>
        <w:t xml:space="preserve">여백 </w:t>
      </w:r>
      <w:r w:rsidRPr="00E64F1D">
        <w:t xml:space="preserve">&gt; </w:t>
      </w:r>
      <w:r w:rsidRPr="00E64F1D">
        <w:rPr>
          <w:rFonts w:hint="eastAsia"/>
        </w:rPr>
        <w:t xml:space="preserve">왼쪽: </w:t>
      </w:r>
      <w:r w:rsidRPr="00E64F1D">
        <w:t>0</w:t>
      </w:r>
      <w:r w:rsidRPr="00E64F1D">
        <w:rPr>
          <w:rFonts w:hint="eastAsia"/>
        </w:rPr>
        <w:t>p</w:t>
      </w:r>
      <w:r w:rsidRPr="00E64F1D">
        <w:t xml:space="preserve">t, </w:t>
      </w:r>
      <w:r w:rsidR="00353693" w:rsidRPr="00E64F1D">
        <w:rPr>
          <w:rFonts w:hint="eastAsia"/>
        </w:rPr>
        <w:t>오른쪽:</w:t>
      </w:r>
      <w:r w:rsidR="00353693" w:rsidRPr="00E64F1D">
        <w:t xml:space="preserve"> 0pt, </w:t>
      </w:r>
      <w:r w:rsidR="00353693" w:rsidRPr="00E64F1D">
        <w:rPr>
          <w:rFonts w:hint="eastAsia"/>
        </w:rPr>
        <w:t>첫줄</w:t>
      </w:r>
      <w:r w:rsidR="00353693" w:rsidRPr="00E64F1D">
        <w:t xml:space="preserve">: </w:t>
      </w:r>
      <w:r w:rsidR="00353693" w:rsidRPr="00E64F1D">
        <w:rPr>
          <w:rFonts w:hint="eastAsia"/>
        </w:rPr>
        <w:t xml:space="preserve">들여쓰기 </w:t>
      </w:r>
      <w:r w:rsidR="00353693" w:rsidRPr="00E64F1D">
        <w:t>9.5pt</w:t>
      </w:r>
    </w:p>
    <w:p w14:paraId="48D1DA52" w14:textId="77777777" w:rsidR="00353693" w:rsidRPr="00E64F1D" w:rsidRDefault="00353693" w:rsidP="00727589">
      <w:pPr>
        <w:ind w:leftChars="300" w:left="600"/>
      </w:pPr>
      <w:r w:rsidRPr="00E64F1D">
        <w:rPr>
          <w:rFonts w:hint="eastAsia"/>
        </w:rPr>
        <w:lastRenderedPageBreak/>
        <w:t xml:space="preserve">문단 모양 </w:t>
      </w:r>
      <w:r w:rsidRPr="00E64F1D">
        <w:t xml:space="preserve">&gt; </w:t>
      </w:r>
      <w:r w:rsidRPr="00E64F1D">
        <w:rPr>
          <w:rFonts w:hint="eastAsia"/>
        </w:rPr>
        <w:t xml:space="preserve">간격 </w:t>
      </w:r>
      <w:r w:rsidRPr="00E64F1D">
        <w:t xml:space="preserve">&gt; </w:t>
      </w:r>
      <w:r w:rsidRPr="00E64F1D">
        <w:rPr>
          <w:rFonts w:hint="eastAsia"/>
        </w:rPr>
        <w:t>줄간격</w:t>
      </w:r>
      <w:r w:rsidRPr="00E64F1D">
        <w:t xml:space="preserve">: </w:t>
      </w:r>
      <w:r w:rsidRPr="00E64F1D">
        <w:rPr>
          <w:rFonts w:hint="eastAsia"/>
        </w:rPr>
        <w:t xml:space="preserve">글짜에 따라 </w:t>
      </w:r>
      <w:r w:rsidRPr="00E64F1D">
        <w:t xml:space="preserve">175%, </w:t>
      </w:r>
      <w:r w:rsidRPr="00E64F1D">
        <w:rPr>
          <w:rFonts w:hint="eastAsia"/>
        </w:rPr>
        <w:t>문단 위:</w:t>
      </w:r>
      <w:r w:rsidRPr="00E64F1D">
        <w:t xml:space="preserve"> 0pt, </w:t>
      </w:r>
      <w:r w:rsidRPr="00E64F1D">
        <w:rPr>
          <w:rFonts w:hint="eastAsia"/>
        </w:rPr>
        <w:t>문단 아래:</w:t>
      </w:r>
      <w:r w:rsidRPr="00E64F1D">
        <w:t xml:space="preserve"> 0pt</w:t>
      </w:r>
    </w:p>
    <w:p w14:paraId="17E692C2" w14:textId="67A3D622" w:rsidR="00353693" w:rsidRPr="00E64F1D" w:rsidRDefault="00353693" w:rsidP="00727589">
      <w:pPr>
        <w:ind w:leftChars="300" w:left="600"/>
      </w:pPr>
      <w:r w:rsidRPr="00E64F1D">
        <w:rPr>
          <w:rFonts w:hint="eastAsia"/>
        </w:rPr>
        <w:t xml:space="preserve">문단 모양 </w:t>
      </w:r>
      <w:r w:rsidRPr="00E64F1D">
        <w:t xml:space="preserve">&gt; </w:t>
      </w:r>
      <w:r w:rsidRPr="00E64F1D">
        <w:rPr>
          <w:rFonts w:hint="eastAsia"/>
        </w:rPr>
        <w:t xml:space="preserve">줄 나눔 기준 </w:t>
      </w:r>
      <w:r w:rsidRPr="00E64F1D">
        <w:t xml:space="preserve">&gt; </w:t>
      </w:r>
      <w:r w:rsidRPr="00E64F1D">
        <w:rPr>
          <w:rFonts w:hint="eastAsia"/>
        </w:rPr>
        <w:t>한글 단위:</w:t>
      </w:r>
      <w:r w:rsidRPr="00E64F1D">
        <w:t xml:space="preserve"> </w:t>
      </w:r>
      <w:r w:rsidRPr="00E64F1D">
        <w:rPr>
          <w:rFonts w:hint="eastAsia"/>
        </w:rPr>
        <w:t>어절,</w:t>
      </w:r>
      <w:r w:rsidRPr="00E64F1D">
        <w:t xml:space="preserve"> </w:t>
      </w:r>
      <w:r w:rsidRPr="00E64F1D">
        <w:rPr>
          <w:rFonts w:hint="eastAsia"/>
        </w:rPr>
        <w:t>영어 단위:</w:t>
      </w:r>
      <w:r w:rsidRPr="00E64F1D">
        <w:t xml:space="preserve"> </w:t>
      </w:r>
      <w:r w:rsidRPr="00E64F1D">
        <w:rPr>
          <w:rFonts w:hint="eastAsia"/>
        </w:rPr>
        <w:t>단어,</w:t>
      </w:r>
      <w:r w:rsidRPr="00E64F1D">
        <w:t xml:space="preserve"> </w:t>
      </w:r>
      <w:r w:rsidRPr="00E64F1D">
        <w:rPr>
          <w:rFonts w:hint="eastAsia"/>
        </w:rPr>
        <w:t>최소 공백:</w:t>
      </w:r>
      <w:r w:rsidRPr="00E64F1D">
        <w:t xml:space="preserve"> 50%</w:t>
      </w:r>
    </w:p>
    <w:p w14:paraId="135AC39A" w14:textId="610EC966" w:rsidR="00353693" w:rsidRPr="00E64F1D" w:rsidRDefault="00353693" w:rsidP="00727589">
      <w:pPr>
        <w:ind w:leftChars="300" w:left="600"/>
      </w:pPr>
      <w:r w:rsidRPr="00E64F1D">
        <w:rPr>
          <w:rFonts w:hint="eastAsia"/>
        </w:rPr>
        <w:t xml:space="preserve">글자 모양 </w:t>
      </w:r>
      <w:r w:rsidRPr="00E64F1D">
        <w:t xml:space="preserve">&gt; </w:t>
      </w:r>
      <w:r w:rsidRPr="00E64F1D">
        <w:rPr>
          <w:rFonts w:hint="eastAsia"/>
        </w:rPr>
        <w:t>기준 크기</w:t>
      </w:r>
      <w:r w:rsidRPr="00E64F1D">
        <w:t>: 10pt</w:t>
      </w:r>
    </w:p>
    <w:p w14:paraId="0F512EB7" w14:textId="5E32AE06" w:rsidR="00353693" w:rsidRPr="00E64F1D" w:rsidRDefault="00353693" w:rsidP="00727589">
      <w:pPr>
        <w:ind w:leftChars="300" w:left="600"/>
      </w:pPr>
      <w:r w:rsidRPr="00E64F1D">
        <w:rPr>
          <w:rFonts w:hint="eastAsia"/>
        </w:rPr>
        <w:t xml:space="preserve">글자 모양 </w:t>
      </w:r>
      <w:r w:rsidRPr="00E64F1D">
        <w:t xml:space="preserve">&gt; </w:t>
      </w:r>
      <w:r w:rsidRPr="00E64F1D">
        <w:rPr>
          <w:rFonts w:hint="eastAsia"/>
        </w:rPr>
        <w:t xml:space="preserve">언어별 설정 </w:t>
      </w:r>
      <w:r w:rsidRPr="00E64F1D">
        <w:t xml:space="preserve">&gt; </w:t>
      </w:r>
      <w:r w:rsidRPr="00E64F1D">
        <w:rPr>
          <w:rFonts w:hint="eastAsia"/>
        </w:rPr>
        <w:t>언어:</w:t>
      </w:r>
      <w:r w:rsidRPr="00E64F1D">
        <w:t xml:space="preserve"> </w:t>
      </w:r>
      <w:r w:rsidRPr="00E64F1D">
        <w:rPr>
          <w:rFonts w:hint="eastAsia"/>
        </w:rPr>
        <w:t>대표,</w:t>
      </w:r>
      <w:r w:rsidRPr="00E64F1D">
        <w:t xml:space="preserve"> </w:t>
      </w:r>
      <w:r w:rsidRPr="00E64F1D">
        <w:rPr>
          <w:rFonts w:hint="eastAsia"/>
        </w:rPr>
        <w:t>글꼴</w:t>
      </w:r>
      <w:r w:rsidRPr="00E64F1D">
        <w:t xml:space="preserve">: </w:t>
      </w:r>
      <w:r w:rsidRPr="00E64F1D">
        <w:rPr>
          <w:rFonts w:hint="eastAsia"/>
        </w:rPr>
        <w:t>신명조,</w:t>
      </w:r>
      <w:r w:rsidRPr="00E64F1D">
        <w:t xml:space="preserve"> </w:t>
      </w:r>
      <w:r w:rsidRPr="00E64F1D">
        <w:rPr>
          <w:rFonts w:hint="eastAsia"/>
        </w:rPr>
        <w:t>상대크기:</w:t>
      </w:r>
      <w:r w:rsidRPr="00E64F1D">
        <w:t xml:space="preserve"> 100%, </w:t>
      </w:r>
      <w:r w:rsidRPr="00E64F1D">
        <w:rPr>
          <w:rFonts w:hint="eastAsia"/>
        </w:rPr>
        <w:t xml:space="preserve">장평 </w:t>
      </w:r>
      <w:r w:rsidRPr="00E64F1D">
        <w:t xml:space="preserve">97%, </w:t>
      </w:r>
      <w:r w:rsidRPr="00E64F1D">
        <w:rPr>
          <w:rFonts w:hint="eastAsia"/>
        </w:rPr>
        <w:t>글자 위치:</w:t>
      </w:r>
      <w:r w:rsidRPr="00E64F1D">
        <w:t xml:space="preserve"> 0%, </w:t>
      </w:r>
      <w:r w:rsidRPr="00E64F1D">
        <w:rPr>
          <w:rFonts w:hint="eastAsia"/>
        </w:rPr>
        <w:t xml:space="preserve">자간 </w:t>
      </w:r>
      <w:r w:rsidRPr="00E64F1D">
        <w:t>-4%</w:t>
      </w:r>
    </w:p>
    <w:p w14:paraId="39CA29AE" w14:textId="5F02C609" w:rsidR="00353693" w:rsidRPr="00E64F1D" w:rsidRDefault="00FA2CAB" w:rsidP="00727589">
      <w:pPr>
        <w:ind w:left="300" w:hangingChars="150" w:hanging="300"/>
      </w:pPr>
      <w:r w:rsidRPr="00E64F1D">
        <w:t>7</w:t>
      </w:r>
      <w:r w:rsidR="00353693" w:rsidRPr="00E64F1D">
        <w:t>. MS</w:t>
      </w:r>
      <w:r w:rsidR="00A47C42" w:rsidRPr="00E64F1D">
        <w:t>-WORD</w:t>
      </w:r>
      <w:r w:rsidR="00353693" w:rsidRPr="00E64F1D">
        <w:t xml:space="preserve">를 사용하는 경우, </w:t>
      </w:r>
      <w:r w:rsidR="00353693" w:rsidRPr="00E64F1D">
        <w:rPr>
          <w:rFonts w:hint="eastAsia"/>
        </w:rPr>
        <w:t xml:space="preserve">최종본을 출판사에서 편집하기 때문에 </w:t>
      </w:r>
      <w:r w:rsidR="00A47C42" w:rsidRPr="00E64F1D">
        <w:t>HWP</w:t>
      </w:r>
      <w:r w:rsidR="00A47C42" w:rsidRPr="00E64F1D">
        <w:rPr>
          <w:rFonts w:hint="eastAsia"/>
        </w:rPr>
        <w:t>의 편집사항에 준하여편집하면 된다.</w:t>
      </w:r>
      <w:r w:rsidR="00A47C42" w:rsidRPr="00E64F1D">
        <w:t xml:space="preserve"> </w:t>
      </w:r>
      <w:r w:rsidR="00353693" w:rsidRPr="00E64F1D">
        <w:rPr>
          <w:rFonts w:hint="eastAsia"/>
        </w:rPr>
        <w:t xml:space="preserve">다음 편집사항을 적용하여 대략적인 논문 페이지 수 확인과 표의 크기 확인을 하면 된다. </w:t>
      </w:r>
    </w:p>
    <w:p w14:paraId="6F0A049D" w14:textId="7010D040" w:rsidR="00ED1E0F" w:rsidRPr="00E64F1D" w:rsidRDefault="00A47C42" w:rsidP="00727589">
      <w:pPr>
        <w:ind w:leftChars="150" w:left="300"/>
      </w:pPr>
      <w:r w:rsidRPr="00E64F1D">
        <w:rPr>
          <w:rFonts w:hint="eastAsia"/>
        </w:rPr>
        <w:t>1</w:t>
      </w:r>
      <w:r w:rsidRPr="00E64F1D">
        <w:t xml:space="preserve">) </w:t>
      </w:r>
      <w:r w:rsidR="00727589" w:rsidRPr="00E64F1D">
        <w:rPr>
          <w:rFonts w:hint="eastAsia"/>
        </w:rPr>
        <w:t>페</w:t>
      </w:r>
      <w:r w:rsidR="00ED1E0F" w:rsidRPr="00E64F1D">
        <w:rPr>
          <w:rFonts w:hint="eastAsia"/>
        </w:rPr>
        <w:t>이지 설정</w:t>
      </w:r>
    </w:p>
    <w:p w14:paraId="01E6D58B" w14:textId="760EE75B" w:rsidR="00A47C42" w:rsidRPr="00E64F1D" w:rsidRDefault="00A47C42" w:rsidP="00727589">
      <w:pPr>
        <w:ind w:leftChars="300" w:left="600"/>
      </w:pPr>
      <w:r w:rsidRPr="00E64F1D">
        <w:rPr>
          <w:rFonts w:hint="eastAsia"/>
        </w:rPr>
        <w:t xml:space="preserve">여백 </w:t>
      </w:r>
      <w:r w:rsidRPr="00E64F1D">
        <w:t xml:space="preserve">&gt; </w:t>
      </w:r>
      <w:r w:rsidRPr="00E64F1D">
        <w:rPr>
          <w:rFonts w:hint="eastAsia"/>
        </w:rPr>
        <w:t xml:space="preserve">사용자 지정 여백 </w:t>
      </w:r>
      <w:r w:rsidRPr="00E64F1D">
        <w:t xml:space="preserve">&gt; </w:t>
      </w:r>
      <w:r w:rsidRPr="00E64F1D">
        <w:rPr>
          <w:rFonts w:hint="eastAsia"/>
        </w:rPr>
        <w:t>위쪽:</w:t>
      </w:r>
      <w:r w:rsidRPr="00E64F1D">
        <w:t xml:space="preserve"> 4cm, </w:t>
      </w:r>
      <w:r w:rsidRPr="00E64F1D">
        <w:rPr>
          <w:rFonts w:hint="eastAsia"/>
        </w:rPr>
        <w:t>왼쪽:</w:t>
      </w:r>
      <w:r w:rsidRPr="00E64F1D">
        <w:t xml:space="preserve"> 1.9cm, </w:t>
      </w:r>
      <w:r w:rsidRPr="00E64F1D">
        <w:rPr>
          <w:rFonts w:hint="eastAsia"/>
        </w:rPr>
        <w:t>제본용 여백:</w:t>
      </w:r>
      <w:r w:rsidRPr="00E64F1D">
        <w:t xml:space="preserve"> 0cm, </w:t>
      </w:r>
      <w:r w:rsidRPr="00E64F1D">
        <w:rPr>
          <w:rFonts w:hint="eastAsia"/>
        </w:rPr>
        <w:t>아래쪽:</w:t>
      </w:r>
      <w:r w:rsidRPr="00E64F1D">
        <w:t xml:space="preserve"> 2.5cm, </w:t>
      </w:r>
      <w:r w:rsidRPr="00E64F1D">
        <w:rPr>
          <w:rFonts w:hint="eastAsia"/>
        </w:rPr>
        <w:t>오른쪽:</w:t>
      </w:r>
      <w:r w:rsidRPr="00E64F1D">
        <w:t xml:space="preserve"> 1.9cm, </w:t>
      </w:r>
      <w:r w:rsidRPr="00E64F1D">
        <w:rPr>
          <w:rFonts w:hint="eastAsia"/>
        </w:rPr>
        <w:t>제본용 여백 위치:</w:t>
      </w:r>
      <w:r w:rsidRPr="00E64F1D">
        <w:t xml:space="preserve"> </w:t>
      </w:r>
      <w:r w:rsidRPr="00E64F1D">
        <w:rPr>
          <w:rFonts w:hint="eastAsia"/>
        </w:rPr>
        <w:t>왼쪽</w:t>
      </w:r>
    </w:p>
    <w:p w14:paraId="5D676C59" w14:textId="1B39A1FD" w:rsidR="00ED1E0F" w:rsidRPr="00E64F1D" w:rsidRDefault="00ED1E0F" w:rsidP="00727589">
      <w:pPr>
        <w:ind w:leftChars="300" w:left="600"/>
      </w:pPr>
      <w:r w:rsidRPr="00E64F1D">
        <w:rPr>
          <w:rFonts w:hint="eastAsia"/>
        </w:rPr>
        <w:t xml:space="preserve">용지 </w:t>
      </w:r>
      <w:r w:rsidRPr="00E64F1D">
        <w:t xml:space="preserve">&gt; </w:t>
      </w:r>
      <w:r w:rsidRPr="00E64F1D">
        <w:rPr>
          <w:rFonts w:hint="eastAsia"/>
        </w:rPr>
        <w:t>너비:</w:t>
      </w:r>
      <w:r w:rsidRPr="00E64F1D">
        <w:t xml:space="preserve"> 16.8cm, </w:t>
      </w:r>
      <w:r w:rsidRPr="00E64F1D">
        <w:rPr>
          <w:rFonts w:hint="eastAsia"/>
        </w:rPr>
        <w:t>높이:</w:t>
      </w:r>
      <w:r w:rsidRPr="00E64F1D">
        <w:t xml:space="preserve"> 25.5cm</w:t>
      </w:r>
    </w:p>
    <w:p w14:paraId="0D0839C9" w14:textId="08E8A231" w:rsidR="00ED1E0F" w:rsidRPr="00E64F1D" w:rsidRDefault="00ED1E0F" w:rsidP="00727589">
      <w:pPr>
        <w:ind w:leftChars="300" w:left="600"/>
      </w:pPr>
      <w:r w:rsidRPr="00E64F1D">
        <w:rPr>
          <w:rFonts w:hint="eastAsia"/>
        </w:rPr>
        <w:t>문자 수/</w:t>
      </w:r>
      <w:r w:rsidRPr="00E64F1D">
        <w:t xml:space="preserve"> </w:t>
      </w:r>
      <w:r w:rsidRPr="00E64F1D">
        <w:rPr>
          <w:rFonts w:hint="eastAsia"/>
        </w:rPr>
        <w:t xml:space="preserve">줄수 </w:t>
      </w:r>
      <w:r w:rsidRPr="00E64F1D">
        <w:t xml:space="preserve">&gt; </w:t>
      </w:r>
      <w:r w:rsidRPr="00E64F1D">
        <w:rPr>
          <w:rFonts w:hint="eastAsia"/>
        </w:rPr>
        <w:t>눈금:</w:t>
      </w:r>
      <w:r w:rsidRPr="00E64F1D">
        <w:t xml:space="preserve"> </w:t>
      </w:r>
      <w:r w:rsidRPr="00E64F1D">
        <w:rPr>
          <w:rFonts w:hint="eastAsia"/>
        </w:rPr>
        <w:t>기본 문자 수와 줄</w:t>
      </w:r>
      <w:r w:rsidR="006F6A7A" w:rsidRPr="00E64F1D">
        <w:rPr>
          <w:rFonts w:hint="eastAsia"/>
        </w:rPr>
        <w:t xml:space="preserve"> </w:t>
      </w:r>
      <w:r w:rsidRPr="00E64F1D">
        <w:rPr>
          <w:rFonts w:hint="eastAsia"/>
        </w:rPr>
        <w:t>수 사용</w:t>
      </w:r>
    </w:p>
    <w:p w14:paraId="00292CF3" w14:textId="3D2120EC" w:rsidR="00A47C42" w:rsidRPr="00E64F1D" w:rsidRDefault="00A47C42" w:rsidP="00727589">
      <w:pPr>
        <w:ind w:leftChars="150" w:left="300"/>
      </w:pPr>
      <w:r w:rsidRPr="00E64F1D">
        <w:rPr>
          <w:rFonts w:hint="eastAsia"/>
        </w:rPr>
        <w:t>2</w:t>
      </w:r>
      <w:r w:rsidRPr="00E64F1D">
        <w:t xml:space="preserve">) </w:t>
      </w:r>
      <w:r w:rsidRPr="00E64F1D">
        <w:rPr>
          <w:rFonts w:hint="eastAsia"/>
        </w:rPr>
        <w:t>본문</w:t>
      </w:r>
    </w:p>
    <w:p w14:paraId="028543CF" w14:textId="49485BA5" w:rsidR="00A47C42" w:rsidRPr="00E64F1D" w:rsidRDefault="00A47C42" w:rsidP="00727589">
      <w:pPr>
        <w:ind w:leftChars="300" w:left="600"/>
      </w:pPr>
      <w:r w:rsidRPr="00E64F1D">
        <w:rPr>
          <w:rFonts w:hint="eastAsia"/>
        </w:rPr>
        <w:t xml:space="preserve">단락 </w:t>
      </w:r>
      <w:r w:rsidRPr="00E64F1D">
        <w:t xml:space="preserve">&gt; </w:t>
      </w:r>
      <w:r w:rsidRPr="00E64F1D">
        <w:rPr>
          <w:rFonts w:hint="eastAsia"/>
        </w:rPr>
        <w:t xml:space="preserve">들여쓰기 및 간격 </w:t>
      </w:r>
      <w:r w:rsidRPr="00E64F1D">
        <w:t xml:space="preserve">&gt; </w:t>
      </w:r>
      <w:r w:rsidRPr="00E64F1D">
        <w:rPr>
          <w:rFonts w:hint="eastAsia"/>
        </w:rPr>
        <w:t>들여쓰기&gt;</w:t>
      </w:r>
      <w:r w:rsidRPr="00E64F1D">
        <w:t xml:space="preserve"> </w:t>
      </w:r>
      <w:r w:rsidRPr="00E64F1D">
        <w:rPr>
          <w:rFonts w:hint="eastAsia"/>
        </w:rPr>
        <w:t>왼쪽:</w:t>
      </w:r>
      <w:r w:rsidRPr="00E64F1D">
        <w:t xml:space="preserve"> 0</w:t>
      </w:r>
      <w:r w:rsidRPr="00E64F1D">
        <w:rPr>
          <w:rFonts w:hint="eastAsia"/>
        </w:rPr>
        <w:t>글자,</w:t>
      </w:r>
      <w:r w:rsidRPr="00E64F1D">
        <w:t xml:space="preserve"> </w:t>
      </w:r>
      <w:r w:rsidRPr="00E64F1D">
        <w:rPr>
          <w:rFonts w:hint="eastAsia"/>
        </w:rPr>
        <w:t>오른쪽:</w:t>
      </w:r>
      <w:r w:rsidRPr="00E64F1D">
        <w:t xml:space="preserve"> 0</w:t>
      </w:r>
      <w:r w:rsidRPr="00E64F1D">
        <w:rPr>
          <w:rFonts w:hint="eastAsia"/>
        </w:rPr>
        <w:t>글자,</w:t>
      </w:r>
      <w:r w:rsidRPr="00E64F1D">
        <w:t xml:space="preserve"> </w:t>
      </w:r>
      <w:r w:rsidRPr="00E64F1D">
        <w:rPr>
          <w:rFonts w:hint="eastAsia"/>
        </w:rPr>
        <w:t>첫 줄:</w:t>
      </w:r>
      <w:r w:rsidRPr="00E64F1D">
        <w:t xml:space="preserve"> 0.34cm, [</w:t>
      </w:r>
      <w:r w:rsidRPr="00E64F1D">
        <w:rPr>
          <w:rFonts w:hint="eastAsia"/>
        </w:rPr>
        <w:t>페이지 설정]에서 지정한 문자 수에 맞춰 오른쪽 들여쓰기 자동 조정</w:t>
      </w:r>
    </w:p>
    <w:p w14:paraId="5449D420" w14:textId="13C059B2" w:rsidR="00A47C42" w:rsidRPr="00E64F1D" w:rsidRDefault="00A47C42" w:rsidP="00727589">
      <w:pPr>
        <w:ind w:leftChars="300" w:left="600"/>
      </w:pPr>
      <w:r w:rsidRPr="00E64F1D">
        <w:rPr>
          <w:rFonts w:hint="eastAsia"/>
        </w:rPr>
        <w:t xml:space="preserve">단락 </w:t>
      </w:r>
      <w:r w:rsidRPr="00E64F1D">
        <w:t xml:space="preserve">&gt; </w:t>
      </w:r>
      <w:r w:rsidRPr="00E64F1D">
        <w:rPr>
          <w:rFonts w:hint="eastAsia"/>
        </w:rPr>
        <w:t xml:space="preserve">들여쓰기 및 간격 </w:t>
      </w:r>
      <w:r w:rsidRPr="00E64F1D">
        <w:t xml:space="preserve">&gt; </w:t>
      </w:r>
      <w:r w:rsidRPr="00E64F1D">
        <w:rPr>
          <w:rFonts w:hint="eastAsia"/>
        </w:rPr>
        <w:t>간격 &gt;</w:t>
      </w:r>
      <w:r w:rsidRPr="00E64F1D">
        <w:t xml:space="preserve"> </w:t>
      </w:r>
      <w:r w:rsidRPr="00E64F1D">
        <w:rPr>
          <w:rFonts w:hint="eastAsia"/>
        </w:rPr>
        <w:t>단락 앞:</w:t>
      </w:r>
      <w:r w:rsidRPr="00E64F1D">
        <w:t xml:space="preserve"> 0</w:t>
      </w:r>
      <w:r w:rsidRPr="00E64F1D">
        <w:rPr>
          <w:rFonts w:hint="eastAsia"/>
        </w:rPr>
        <w:t>줄,</w:t>
      </w:r>
      <w:r w:rsidRPr="00E64F1D">
        <w:t xml:space="preserve"> </w:t>
      </w:r>
      <w:r w:rsidRPr="00E64F1D">
        <w:rPr>
          <w:rFonts w:hint="eastAsia"/>
        </w:rPr>
        <w:t>단락 뒤:</w:t>
      </w:r>
      <w:r w:rsidRPr="00E64F1D">
        <w:t xml:space="preserve"> 0</w:t>
      </w:r>
      <w:r w:rsidRPr="00E64F1D">
        <w:rPr>
          <w:rFonts w:hint="eastAsia"/>
        </w:rPr>
        <w:t>줄,</w:t>
      </w:r>
      <w:r w:rsidRPr="00E64F1D">
        <w:t xml:space="preserve"> </w:t>
      </w:r>
      <w:r w:rsidRPr="00E64F1D">
        <w:rPr>
          <w:rFonts w:hint="eastAsia"/>
        </w:rPr>
        <w:t>줄 간격:</w:t>
      </w:r>
      <w:r w:rsidRPr="00E64F1D">
        <w:t xml:space="preserve"> </w:t>
      </w:r>
      <w:r w:rsidRPr="00E64F1D">
        <w:rPr>
          <w:rFonts w:hint="eastAsia"/>
        </w:rPr>
        <w:t xml:space="preserve">최소 </w:t>
      </w:r>
      <w:r w:rsidRPr="00E64F1D">
        <w:t>1</w:t>
      </w:r>
      <w:r w:rsidR="00801A98" w:rsidRPr="00E64F1D">
        <w:t>7</w:t>
      </w:r>
      <w:r w:rsidRPr="00E64F1D">
        <w:t>pt, [</w:t>
      </w:r>
      <w:r w:rsidRPr="00E64F1D">
        <w:rPr>
          <w:rFonts w:hint="eastAsia"/>
        </w:rPr>
        <w:t>페이지 설정]에서 지정된 문자 수에 맞춰 문자 간격 조정</w:t>
      </w:r>
    </w:p>
    <w:p w14:paraId="4769AC24" w14:textId="5FAD7A99" w:rsidR="00751F5B" w:rsidRPr="00E64F1D" w:rsidRDefault="00751F5B" w:rsidP="00727589">
      <w:pPr>
        <w:ind w:leftChars="300" w:left="600"/>
      </w:pPr>
      <w:r w:rsidRPr="00E64F1D">
        <w:rPr>
          <w:rFonts w:hint="eastAsia"/>
        </w:rPr>
        <w:t xml:space="preserve">글꼴 </w:t>
      </w:r>
      <w:r w:rsidRPr="00E64F1D">
        <w:t xml:space="preserve">&gt; </w:t>
      </w:r>
      <w:r w:rsidRPr="00E64F1D">
        <w:rPr>
          <w:rFonts w:hint="eastAsia"/>
        </w:rPr>
        <w:t>한글 글꼴</w:t>
      </w:r>
      <w:r w:rsidRPr="00E64F1D">
        <w:t xml:space="preserve">: </w:t>
      </w:r>
      <w:r w:rsidRPr="00E64F1D">
        <w:rPr>
          <w:rFonts w:hint="eastAsia"/>
        </w:rPr>
        <w:t>바탕체,</w:t>
      </w:r>
      <w:r w:rsidRPr="00E64F1D">
        <w:t xml:space="preserve"> </w:t>
      </w:r>
      <w:r w:rsidRPr="00E64F1D">
        <w:rPr>
          <w:rFonts w:hint="eastAsia"/>
        </w:rPr>
        <w:t>글꼴:</w:t>
      </w:r>
      <w:r w:rsidRPr="00E64F1D">
        <w:t xml:space="preserve"> (</w:t>
      </w:r>
      <w:r w:rsidRPr="00E64F1D">
        <w:rPr>
          <w:rFonts w:hint="eastAsia"/>
        </w:rPr>
        <w:t>한글 글꼴 사용)</w:t>
      </w:r>
      <w:r w:rsidRPr="00E64F1D">
        <w:t xml:space="preserve">, </w:t>
      </w:r>
      <w:r w:rsidRPr="00E64F1D">
        <w:rPr>
          <w:rFonts w:hint="eastAsia"/>
        </w:rPr>
        <w:t>글꼴 스타일:</w:t>
      </w:r>
      <w:r w:rsidRPr="00E64F1D">
        <w:t xml:space="preserve"> </w:t>
      </w:r>
      <w:r w:rsidRPr="00E64F1D">
        <w:rPr>
          <w:rFonts w:hint="eastAsia"/>
        </w:rPr>
        <w:t>보통,</w:t>
      </w:r>
      <w:r w:rsidRPr="00E64F1D">
        <w:t xml:space="preserve"> </w:t>
      </w:r>
      <w:r w:rsidRPr="00E64F1D">
        <w:rPr>
          <w:rFonts w:hint="eastAsia"/>
        </w:rPr>
        <w:t>크기:</w:t>
      </w:r>
      <w:r w:rsidRPr="00E64F1D">
        <w:t xml:space="preserve"> 10</w:t>
      </w:r>
      <w:r w:rsidRPr="00E64F1D">
        <w:rPr>
          <w:rFonts w:hint="eastAsia"/>
        </w:rPr>
        <w:t>p</w:t>
      </w:r>
      <w:r w:rsidRPr="00E64F1D">
        <w:t>t</w:t>
      </w:r>
      <w:r w:rsidRPr="00E64F1D">
        <w:rPr>
          <w:rFonts w:hint="eastAsia"/>
        </w:rPr>
        <w:t xml:space="preserve"> </w:t>
      </w:r>
    </w:p>
    <w:p w14:paraId="1D451F1E" w14:textId="508E9117" w:rsidR="006F6A7A" w:rsidRPr="00E64F1D" w:rsidRDefault="006F6A7A" w:rsidP="00727589">
      <w:pPr>
        <w:ind w:leftChars="300" w:left="600"/>
      </w:pPr>
      <w:r w:rsidRPr="00E64F1D">
        <w:rPr>
          <w:rFonts w:hint="eastAsia"/>
        </w:rPr>
        <w:t xml:space="preserve">글꼴 </w:t>
      </w:r>
      <w:r w:rsidRPr="00E64F1D">
        <w:t xml:space="preserve">&gt; </w:t>
      </w:r>
      <w:r w:rsidRPr="00E64F1D">
        <w:rPr>
          <w:rFonts w:hint="eastAsia"/>
        </w:rPr>
        <w:t>고급</w:t>
      </w:r>
      <w:r w:rsidRPr="00E64F1D">
        <w:t xml:space="preserve"> &gt; </w:t>
      </w:r>
      <w:r w:rsidRPr="00E64F1D">
        <w:rPr>
          <w:rFonts w:hint="eastAsia"/>
        </w:rPr>
        <w:t>장평</w:t>
      </w:r>
      <w:r w:rsidRPr="00E64F1D">
        <w:t xml:space="preserve">: 97%, </w:t>
      </w:r>
      <w:r w:rsidRPr="00E64F1D">
        <w:rPr>
          <w:rFonts w:hint="eastAsia"/>
        </w:rPr>
        <w:t>간격:</w:t>
      </w:r>
      <w:r w:rsidRPr="00E64F1D">
        <w:t xml:space="preserve"> </w:t>
      </w:r>
      <w:r w:rsidRPr="00E64F1D">
        <w:rPr>
          <w:rFonts w:hint="eastAsia"/>
        </w:rPr>
        <w:t>좁게</w:t>
      </w:r>
      <w:r w:rsidRPr="00E64F1D">
        <w:t xml:space="preserve">, </w:t>
      </w:r>
      <w:r w:rsidRPr="00E64F1D">
        <w:rPr>
          <w:rFonts w:hint="eastAsia"/>
        </w:rPr>
        <w:t>값:</w:t>
      </w:r>
      <w:r w:rsidRPr="00E64F1D">
        <w:t xml:space="preserve"> 0.5</w:t>
      </w:r>
    </w:p>
    <w:p w14:paraId="53F457BC" w14:textId="4AC4597E" w:rsidR="00295C3A" w:rsidRPr="00E64F1D" w:rsidRDefault="00295C3A" w:rsidP="00727589">
      <w:pPr>
        <w:ind w:left="300" w:hangingChars="150" w:hanging="300"/>
      </w:pPr>
      <w:r w:rsidRPr="00E64F1D">
        <w:t>8. 각주는 꼭 필요한 경우에만 사용하며, 어구의 오른쪽 상단에 일련번호를 붙여 각면 하단에 표시한다.</w:t>
      </w:r>
    </w:p>
    <w:p w14:paraId="5E12777A" w14:textId="77777777" w:rsidR="00FA2CAB" w:rsidRPr="00E64F1D" w:rsidRDefault="00295C3A" w:rsidP="00727589">
      <w:pPr>
        <w:ind w:left="300" w:hangingChars="150" w:hanging="300"/>
      </w:pPr>
      <w:r w:rsidRPr="00E64F1D">
        <w:t xml:space="preserve">9. 표와 그림은 순서별 해당번호(예：&lt;표 1&gt;, [그림 1])와 표 상단에 제목을 붙인다. </w:t>
      </w:r>
    </w:p>
    <w:p w14:paraId="5D4FADFA" w14:textId="77777777" w:rsidR="00FA2CAB" w:rsidRPr="00E64F1D" w:rsidRDefault="00295C3A" w:rsidP="00727589">
      <w:pPr>
        <w:ind w:leftChars="150" w:left="300"/>
      </w:pPr>
      <w:r w:rsidRPr="00E64F1D">
        <w:rPr>
          <w:rFonts w:hint="eastAsia"/>
        </w:rPr>
        <w:t>표와</w:t>
      </w:r>
      <w:r w:rsidRPr="00E64F1D">
        <w:t xml:space="preserve"> 그림의 제목 아래에 간단한 설명(주석)을 부기하여, 부기된 설명만 참조하더라도 독자들이 그 표의 주된 내용을 파악할 수 있도록 하여야 한다. </w:t>
      </w:r>
    </w:p>
    <w:p w14:paraId="34D4730A" w14:textId="033B931C" w:rsidR="00977620" w:rsidRDefault="00295C3A" w:rsidP="00727589">
      <w:pPr>
        <w:ind w:leftChars="150" w:left="300"/>
        <w:rPr>
          <w:ins w:id="5" w:author="A5789" w:date="2023-01-04T21:48:00Z"/>
        </w:rPr>
      </w:pPr>
      <w:r w:rsidRPr="00E64F1D">
        <w:rPr>
          <w:rFonts w:hint="eastAsia"/>
        </w:rPr>
        <w:t>표에서</w:t>
      </w:r>
      <w:r w:rsidRPr="00E64F1D">
        <w:t xml:space="preserve"> 행간의 구분은 꼭 필요한 경우에만, 단선의 밑줄로 표기하여야 한다.</w:t>
      </w:r>
    </w:p>
    <w:p w14:paraId="1F8759EA" w14:textId="01E69F0E" w:rsidR="00AB6C2D" w:rsidRPr="00AB6C2D" w:rsidRDefault="000D39D4" w:rsidP="00727589">
      <w:pPr>
        <w:ind w:leftChars="150" w:left="300"/>
      </w:pPr>
      <w:ins w:id="6" w:author="user" w:date="2023-01-05T06:27:00Z">
        <w:r>
          <w:rPr>
            <w:rFonts w:hint="eastAsia"/>
          </w:rPr>
          <w:t>컬러 그림의 경우,</w:t>
        </w:r>
        <w:r>
          <w:t xml:space="preserve"> </w:t>
        </w:r>
      </w:ins>
      <w:ins w:id="7" w:author="A5789" w:date="2023-01-04T21:48:00Z">
        <w:r w:rsidR="00AB6C2D" w:rsidRPr="00AB6C2D">
          <w:rPr>
            <w:rFonts w:hint="eastAsia"/>
          </w:rPr>
          <w:t>그림</w:t>
        </w:r>
        <w:r w:rsidR="00AB6C2D" w:rsidRPr="00AB6C2D">
          <w:t xml:space="preserve"> 설명 마지막에 "(컬러 그림은 http://kfma.org/38에서 볼 수 있음)"을 추가</w:t>
        </w:r>
      </w:ins>
      <w:ins w:id="8" w:author="A5789" w:date="2023-01-04T21:49:00Z">
        <w:del w:id="9" w:author="user" w:date="2023-01-05T06:27:00Z">
          <w:r w:rsidR="00AB6C2D" w:rsidDel="000D39D4">
            <w:rPr>
              <w:rFonts w:hint="eastAsia"/>
            </w:rPr>
            <w:delText>해야</w:delText>
          </w:r>
        </w:del>
        <w:r w:rsidR="00AB6C2D">
          <w:rPr>
            <w:rFonts w:hint="eastAsia"/>
          </w:rPr>
          <w:t>한다.</w:t>
        </w:r>
      </w:ins>
    </w:p>
    <w:p w14:paraId="536D638F" w14:textId="32DAA89F" w:rsidR="006D03B8" w:rsidRPr="00E64F1D" w:rsidRDefault="006D03B8" w:rsidP="006D03B8">
      <w:bookmarkStart w:id="10" w:name="_Hlk62434909"/>
      <w:r w:rsidRPr="00E64F1D">
        <w:lastRenderedPageBreak/>
        <w:t>[표 예시]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"/>
        <w:gridCol w:w="1942"/>
        <w:gridCol w:w="1126"/>
        <w:gridCol w:w="1069"/>
        <w:gridCol w:w="1069"/>
        <w:gridCol w:w="1126"/>
      </w:tblGrid>
      <w:tr w:rsidR="00E64F1D" w:rsidRPr="00E64F1D" w14:paraId="10F5895B" w14:textId="77777777" w:rsidTr="00751F5B">
        <w:trPr>
          <w:trHeight w:val="91"/>
        </w:trPr>
        <w:tc>
          <w:tcPr>
            <w:tcW w:w="7255" w:type="dxa"/>
            <w:gridSpan w:val="6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710A341" w14:textId="77777777" w:rsidR="00751F5B" w:rsidRPr="00E64F1D" w:rsidRDefault="00751F5B" w:rsidP="00751F5B">
            <w:pPr>
              <w:wordWrap/>
              <w:snapToGrid w:val="0"/>
              <w:spacing w:after="0" w:line="420" w:lineRule="auto"/>
              <w:jc w:val="center"/>
              <w:textAlignment w:val="baseline"/>
              <w:rPr>
                <w:rFonts w:ascii="함초롬바탕" w:eastAsia="굴림" w:hAnsi="굴림" w:cs="굴림"/>
                <w:kern w:val="0"/>
                <w:szCs w:val="20"/>
              </w:rPr>
            </w:pPr>
            <w:r w:rsidRPr="00E64F1D">
              <w:rPr>
                <w:rFonts w:ascii="한양신명조" w:eastAsia="한양신명조" w:hAnsi="굴림" w:cs="굴림" w:hint="eastAsia"/>
                <w:spacing w:val="-8"/>
                <w:w w:val="97"/>
                <w:kern w:val="0"/>
                <w:sz w:val="18"/>
                <w:szCs w:val="18"/>
              </w:rPr>
              <w:t>&lt;표 3&gt; 기업특성 변수의 차이 검정</w:t>
            </w:r>
          </w:p>
          <w:p w14:paraId="3453E143" w14:textId="2B2DE11F" w:rsidR="00751F5B" w:rsidRPr="00E64F1D" w:rsidRDefault="00751F5B" w:rsidP="00751F5B">
            <w:pPr>
              <w:tabs>
                <w:tab w:val="left" w:pos="-88"/>
                <w:tab w:val="left" w:pos="208"/>
                <w:tab w:val="left" w:pos="280"/>
                <w:tab w:val="left" w:pos="352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napToGrid w:val="0"/>
              <w:spacing w:after="20" w:line="300" w:lineRule="auto"/>
              <w:textAlignment w:val="baseline"/>
              <w:outlineLvl w:val="0"/>
              <w:rPr>
                <w:rFonts w:ascii="함초롬바탕" w:eastAsia="굴림" w:hAnsi="굴림" w:cs="굴림"/>
                <w:kern w:val="0"/>
                <w:szCs w:val="20"/>
              </w:rPr>
            </w:pPr>
            <w:r w:rsidRPr="00E64F1D">
              <w:rPr>
                <w:rFonts w:ascii="함초롬바탕" w:eastAsia="함초롬바탕" w:hAnsi="함초롬바탕" w:cs="함초롬바탕" w:hint="eastAsia"/>
                <w:kern w:val="0"/>
                <w:sz w:val="18"/>
                <w:szCs w:val="18"/>
              </w:rPr>
              <w:t>이 표는 표본 기업들의 기업특성 변수들의 차이 검정 결과를 보고하고 있다</w:t>
            </w:r>
            <w:r w:rsidRPr="00E64F1D">
              <w:rPr>
                <w:rFonts w:ascii="함초롬바탕" w:eastAsia="함초롬바탕" w:hAnsi="굴림" w:cs="굴림"/>
                <w:kern w:val="0"/>
                <w:sz w:val="18"/>
                <w:szCs w:val="18"/>
              </w:rPr>
              <w:t xml:space="preserve">. </w:t>
            </w:r>
            <w:r w:rsidRPr="00E64F1D">
              <w:rPr>
                <w:rFonts w:ascii="함초롬바탕" w:eastAsia="함초롬바탕" w:hAnsi="함초롬바탕" w:cs="함초롬바탕" w:hint="eastAsia"/>
                <w:kern w:val="0"/>
                <w:sz w:val="18"/>
                <w:szCs w:val="18"/>
              </w:rPr>
              <w:t>표본기업을 배당지금 수준과 자본시장 접근성에 따라 하위표본으로 구분하여</w:t>
            </w:r>
            <w:r w:rsidRPr="00E64F1D">
              <w:rPr>
                <w:rFonts w:ascii="함초롬바탕" w:eastAsia="함초롬바탕" w:hAnsi="굴림" w:cs="굴림"/>
                <w:kern w:val="0"/>
                <w:sz w:val="18"/>
                <w:szCs w:val="18"/>
              </w:rPr>
              <w:t xml:space="preserve">, </w:t>
            </w:r>
            <w:r w:rsidRPr="00E64F1D">
              <w:rPr>
                <w:rFonts w:ascii="함초롬바탕" w:eastAsia="함초롬바탕" w:hAnsi="함초롬바탕" w:cs="함초롬바탕" w:hint="eastAsia"/>
                <w:kern w:val="0"/>
                <w:sz w:val="18"/>
                <w:szCs w:val="18"/>
              </w:rPr>
              <w:t>각 하위표본별로 고정자산투자 비율</w:t>
            </w:r>
            <w:r w:rsidRPr="00E64F1D">
              <w:rPr>
                <w:rFonts w:ascii="함초롬바탕" w:eastAsia="함초롬바탕" w:hAnsi="굴림" w:cs="굴림"/>
                <w:kern w:val="0"/>
                <w:sz w:val="18"/>
                <w:szCs w:val="18"/>
              </w:rPr>
              <w:t xml:space="preserve">, </w:t>
            </w:r>
            <w:r w:rsidRPr="00E64F1D">
              <w:rPr>
                <w:rFonts w:ascii="함초롬바탕" w:eastAsia="함초롬바탕" w:hAnsi="함초롬바탕" w:cs="함초롬바탕" w:hint="eastAsia"/>
                <w:kern w:val="0"/>
                <w:sz w:val="18"/>
                <w:szCs w:val="18"/>
              </w:rPr>
              <w:t>잉여현금흐름 비율</w:t>
            </w:r>
            <w:r w:rsidRPr="00E64F1D">
              <w:rPr>
                <w:rFonts w:ascii="함초롬바탕" w:eastAsia="함초롬바탕" w:hAnsi="굴림" w:cs="굴림"/>
                <w:kern w:val="0"/>
                <w:sz w:val="18"/>
                <w:szCs w:val="18"/>
              </w:rPr>
              <w:t xml:space="preserve">, </w:t>
            </w:r>
            <w:r w:rsidRPr="00E64F1D">
              <w:rPr>
                <w:rFonts w:ascii="함초롬바탕" w:eastAsia="함초롬바탕" w:hAnsi="함초롬바탕" w:cs="함초롬바탕" w:hint="eastAsia"/>
                <w:kern w:val="0"/>
                <w:sz w:val="18"/>
                <w:szCs w:val="18"/>
              </w:rPr>
              <w:t>운전자본투자 비율</w:t>
            </w:r>
            <w:r w:rsidRPr="00E64F1D">
              <w:rPr>
                <w:rFonts w:ascii="함초롬바탕" w:eastAsia="함초롬바탕" w:hAnsi="굴림" w:cs="굴림"/>
                <w:kern w:val="0"/>
                <w:sz w:val="18"/>
                <w:szCs w:val="18"/>
              </w:rPr>
              <w:t xml:space="preserve">, Tobin-q, </w:t>
            </w:r>
            <w:r w:rsidRPr="00E64F1D">
              <w:rPr>
                <w:rFonts w:ascii="함초롬바탕" w:eastAsia="함초롬바탕" w:hAnsi="함초롬바탕" w:cs="함초롬바탕" w:hint="eastAsia"/>
                <w:kern w:val="0"/>
                <w:sz w:val="18"/>
                <w:szCs w:val="18"/>
              </w:rPr>
              <w:t>장기부채변화 비율</w:t>
            </w:r>
            <w:r w:rsidRPr="00E64F1D">
              <w:rPr>
                <w:rFonts w:ascii="함초롬바탕" w:eastAsia="함초롬바탕" w:hAnsi="굴림" w:cs="굴림"/>
                <w:kern w:val="0"/>
                <w:sz w:val="18"/>
                <w:szCs w:val="18"/>
              </w:rPr>
              <w:t xml:space="preserve">, </w:t>
            </w:r>
            <w:r w:rsidRPr="00E64F1D">
              <w:rPr>
                <w:rFonts w:ascii="함초롬바탕" w:eastAsia="함초롬바탕" w:hAnsi="함초롬바탕" w:cs="함초롬바탕" w:hint="eastAsia"/>
                <w:kern w:val="0"/>
                <w:sz w:val="18"/>
                <w:szCs w:val="18"/>
              </w:rPr>
              <w:t>순주식발행변화 비율 등 기업특성변수에 대한 차이 검정을 실시하였다</w:t>
            </w:r>
            <w:r w:rsidRPr="00E64F1D">
              <w:rPr>
                <w:rFonts w:ascii="함초롬바탕" w:eastAsia="함초롬바탕" w:hAnsi="굴림" w:cs="굴림"/>
                <w:kern w:val="0"/>
                <w:sz w:val="18"/>
                <w:szCs w:val="18"/>
              </w:rPr>
              <w:t xml:space="preserve">. </w:t>
            </w:r>
            <w:r w:rsidRPr="00E64F1D">
              <w:rPr>
                <w:rFonts w:ascii="함초롬바탕" w:eastAsia="함초롬바탕" w:hAnsi="굴림" w:cs="굴림"/>
                <w:kern w:val="0"/>
                <w:sz w:val="18"/>
                <w:szCs w:val="18"/>
                <w:vertAlign w:val="superscript"/>
              </w:rPr>
              <w:t>***</w:t>
            </w:r>
            <w:r w:rsidRPr="00E64F1D">
              <w:rPr>
                <w:rFonts w:ascii="함초롬바탕" w:eastAsia="함초롬바탕" w:hAnsi="굴림" w:cs="굴림"/>
                <w:kern w:val="0"/>
                <w:sz w:val="18"/>
                <w:szCs w:val="18"/>
              </w:rPr>
              <w:t xml:space="preserve">, </w:t>
            </w:r>
            <w:r w:rsidRPr="00E64F1D">
              <w:rPr>
                <w:rFonts w:ascii="함초롬바탕" w:eastAsia="함초롬바탕" w:hAnsi="굴림" w:cs="굴림"/>
                <w:kern w:val="0"/>
                <w:sz w:val="18"/>
                <w:szCs w:val="18"/>
                <w:vertAlign w:val="superscript"/>
              </w:rPr>
              <w:t>**</w:t>
            </w:r>
            <w:r w:rsidRPr="00E64F1D">
              <w:rPr>
                <w:rFonts w:ascii="함초롬바탕" w:eastAsia="함초롬바탕" w:hAnsi="굴림" w:cs="굴림"/>
                <w:kern w:val="0"/>
                <w:sz w:val="18"/>
                <w:szCs w:val="18"/>
              </w:rPr>
              <w:t xml:space="preserve">, </w:t>
            </w:r>
            <w:r w:rsidRPr="00E64F1D">
              <w:rPr>
                <w:rFonts w:ascii="함초롬바탕" w:eastAsia="함초롬바탕" w:hAnsi="굴림" w:cs="굴림"/>
                <w:kern w:val="0"/>
                <w:sz w:val="18"/>
                <w:szCs w:val="18"/>
                <w:vertAlign w:val="superscript"/>
              </w:rPr>
              <w:t>*</w:t>
            </w:r>
            <w:r w:rsidRPr="00E64F1D">
              <w:rPr>
                <w:rFonts w:ascii="함초롬바탕" w:eastAsia="함초롬바탕" w:hAnsi="함초롬바탕" w:cs="함초롬바탕" w:hint="eastAsia"/>
                <w:kern w:val="0"/>
                <w:sz w:val="18"/>
                <w:szCs w:val="18"/>
              </w:rPr>
              <w:t xml:space="preserve">는 각각 </w:t>
            </w:r>
            <w:r w:rsidRPr="00E64F1D">
              <w:rPr>
                <w:rFonts w:ascii="함초롬바탕" w:eastAsia="함초롬바탕" w:hAnsi="굴림" w:cs="굴림"/>
                <w:kern w:val="0"/>
                <w:sz w:val="18"/>
                <w:szCs w:val="18"/>
              </w:rPr>
              <w:t xml:space="preserve">1%, 5%, 10% </w:t>
            </w:r>
            <w:r w:rsidRPr="00E64F1D">
              <w:rPr>
                <w:rFonts w:ascii="함초롬바탕" w:eastAsia="함초롬바탕" w:hAnsi="함초롬바탕" w:cs="함초롬바탕" w:hint="eastAsia"/>
                <w:kern w:val="0"/>
                <w:sz w:val="18"/>
                <w:szCs w:val="18"/>
              </w:rPr>
              <w:t>수준에서 유의함을 나타낸다</w:t>
            </w:r>
            <w:r w:rsidRPr="00E64F1D">
              <w:rPr>
                <w:rFonts w:ascii="함초롬바탕" w:eastAsia="함초롬바탕" w:hAnsi="굴림" w:cs="굴림"/>
                <w:kern w:val="0"/>
                <w:sz w:val="18"/>
                <w:szCs w:val="18"/>
              </w:rPr>
              <w:t>.</w:t>
            </w:r>
            <w:ins w:id="11" w:author="A5789" w:date="2023-01-04T21:49:00Z">
              <w:r w:rsidR="00AB6C2D" w:rsidRPr="00AB6C2D">
                <w:rPr>
                  <w:rFonts w:ascii="함초롬바탕" w:eastAsia="함초롬바탕" w:hAnsi="굴림" w:cs="굴림"/>
                  <w:kern w:val="0"/>
                  <w:sz w:val="18"/>
                  <w:szCs w:val="18"/>
                  <w:rPrChange w:id="12" w:author="A5789" w:date="2023-01-04T21:50:00Z">
                    <w:rPr/>
                  </w:rPrChange>
                </w:rPr>
                <w:t xml:space="preserve"> (컬러 그림은 http://kfma.org/38에서 볼 수 있음)</w:t>
              </w:r>
            </w:ins>
          </w:p>
        </w:tc>
      </w:tr>
      <w:tr w:rsidR="00E64F1D" w:rsidRPr="00E64F1D" w14:paraId="2A8986C3" w14:textId="77777777" w:rsidTr="00751F5B">
        <w:trPr>
          <w:trHeight w:val="259"/>
        </w:trPr>
        <w:tc>
          <w:tcPr>
            <w:tcW w:w="7255" w:type="dxa"/>
            <w:gridSpan w:val="6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6A31C82" w14:textId="77777777" w:rsidR="00751F5B" w:rsidRPr="00E64F1D" w:rsidRDefault="00751F5B" w:rsidP="00751F5B">
            <w:pPr>
              <w:snapToGrid w:val="0"/>
              <w:spacing w:after="0" w:line="420" w:lineRule="auto"/>
              <w:ind w:left="60"/>
              <w:textAlignment w:val="baseline"/>
              <w:outlineLvl w:val="1"/>
              <w:rPr>
                <w:rFonts w:ascii="함초롬바탕" w:eastAsia="굴림" w:hAnsi="굴림" w:cs="굴림"/>
                <w:kern w:val="0"/>
                <w:szCs w:val="20"/>
              </w:rPr>
            </w:pPr>
            <w:r w:rsidRPr="00E64F1D">
              <w:rPr>
                <w:rFonts w:ascii="한양신명조" w:eastAsia="한양신명조" w:hAnsi="굴림" w:cs="굴림" w:hint="eastAsia"/>
                <w:spacing w:val="-8"/>
                <w:w w:val="97"/>
                <w:kern w:val="0"/>
                <w:sz w:val="18"/>
                <w:szCs w:val="18"/>
              </w:rPr>
              <w:t>패널 A</w:t>
            </w:r>
            <w:r w:rsidRPr="00E64F1D">
              <w:rPr>
                <w:rFonts w:ascii="한양신명조" w:eastAsia="한양신명조" w:hAnsi="한양신명조" w:cs="굴림" w:hint="eastAsia"/>
                <w:spacing w:val="-8"/>
                <w:w w:val="97"/>
                <w:kern w:val="0"/>
                <w:sz w:val="18"/>
                <w:szCs w:val="18"/>
              </w:rPr>
              <w:t>：</w:t>
            </w:r>
            <w:r w:rsidRPr="00E64F1D">
              <w:rPr>
                <w:rFonts w:ascii="한양신명조" w:eastAsia="한양신명조" w:hAnsi="굴림" w:cs="굴림" w:hint="eastAsia"/>
                <w:spacing w:val="-8"/>
                <w:w w:val="97"/>
                <w:kern w:val="0"/>
                <w:sz w:val="18"/>
                <w:szCs w:val="18"/>
              </w:rPr>
              <w:t>저배당기업과 고배당기업간의 차이 검정</w:t>
            </w:r>
          </w:p>
        </w:tc>
      </w:tr>
      <w:tr w:rsidR="00E64F1D" w:rsidRPr="00E64F1D" w14:paraId="3368CED9" w14:textId="77777777" w:rsidTr="00751F5B">
        <w:trPr>
          <w:trHeight w:val="236"/>
        </w:trPr>
        <w:tc>
          <w:tcPr>
            <w:tcW w:w="2864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903B104" w14:textId="77777777" w:rsidR="00751F5B" w:rsidRPr="00E64F1D" w:rsidRDefault="00751F5B" w:rsidP="00751F5B">
            <w:pPr>
              <w:wordWrap/>
              <w:snapToGrid w:val="0"/>
              <w:spacing w:after="0" w:line="420" w:lineRule="auto"/>
              <w:jc w:val="center"/>
              <w:textAlignment w:val="baseline"/>
              <w:outlineLvl w:val="1"/>
              <w:rPr>
                <w:rFonts w:ascii="함초롬바탕" w:eastAsia="굴림" w:hAnsi="굴림" w:cs="굴림"/>
                <w:kern w:val="0"/>
                <w:szCs w:val="20"/>
              </w:rPr>
            </w:pPr>
            <w:r w:rsidRPr="00E64F1D">
              <w:rPr>
                <w:rFonts w:ascii="한양신명조" w:eastAsia="한양신명조" w:hAnsi="굴림" w:cs="굴림" w:hint="eastAsia"/>
                <w:spacing w:val="-8"/>
                <w:w w:val="97"/>
                <w:kern w:val="0"/>
                <w:sz w:val="18"/>
                <w:szCs w:val="18"/>
              </w:rPr>
              <w:t>변 수</w:t>
            </w:r>
          </w:p>
        </w:tc>
        <w:tc>
          <w:tcPr>
            <w:tcW w:w="112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DAADFEA" w14:textId="77777777" w:rsidR="00751F5B" w:rsidRPr="00E64F1D" w:rsidRDefault="00751F5B" w:rsidP="00751F5B">
            <w:pPr>
              <w:wordWrap/>
              <w:snapToGrid w:val="0"/>
              <w:spacing w:after="0" w:line="420" w:lineRule="auto"/>
              <w:jc w:val="center"/>
              <w:textAlignment w:val="baseline"/>
              <w:outlineLvl w:val="1"/>
              <w:rPr>
                <w:rFonts w:ascii="함초롬바탕" w:eastAsia="굴림" w:hAnsi="굴림" w:cs="굴림"/>
                <w:kern w:val="0"/>
                <w:szCs w:val="20"/>
              </w:rPr>
            </w:pPr>
            <w:r w:rsidRPr="00E64F1D">
              <w:rPr>
                <w:rFonts w:ascii="한양신명조" w:eastAsia="한양신명조" w:hAnsi="굴림" w:cs="굴림" w:hint="eastAsia"/>
                <w:spacing w:val="-8"/>
                <w:w w:val="97"/>
                <w:kern w:val="0"/>
                <w:sz w:val="18"/>
                <w:szCs w:val="18"/>
              </w:rPr>
              <w:t>저배당기업</w:t>
            </w:r>
          </w:p>
        </w:tc>
        <w:tc>
          <w:tcPr>
            <w:tcW w:w="106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F5CD86B" w14:textId="77777777" w:rsidR="00751F5B" w:rsidRPr="00E64F1D" w:rsidRDefault="00751F5B" w:rsidP="00751F5B">
            <w:pPr>
              <w:wordWrap/>
              <w:snapToGrid w:val="0"/>
              <w:spacing w:after="0" w:line="420" w:lineRule="auto"/>
              <w:jc w:val="center"/>
              <w:textAlignment w:val="baseline"/>
              <w:outlineLvl w:val="1"/>
              <w:rPr>
                <w:rFonts w:ascii="함초롬바탕" w:eastAsia="굴림" w:hAnsi="굴림" w:cs="굴림"/>
                <w:kern w:val="0"/>
                <w:szCs w:val="20"/>
              </w:rPr>
            </w:pPr>
            <w:r w:rsidRPr="00E64F1D">
              <w:rPr>
                <w:rFonts w:ascii="한양신명조" w:eastAsia="한양신명조" w:hAnsi="굴림" w:cs="굴림" w:hint="eastAsia"/>
                <w:spacing w:val="-8"/>
                <w:w w:val="97"/>
                <w:kern w:val="0"/>
                <w:sz w:val="18"/>
                <w:szCs w:val="18"/>
              </w:rPr>
              <w:t>고배당기업</w:t>
            </w:r>
          </w:p>
        </w:tc>
        <w:tc>
          <w:tcPr>
            <w:tcW w:w="106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7E7547D" w14:textId="77777777" w:rsidR="00751F5B" w:rsidRPr="00E64F1D" w:rsidRDefault="00751F5B" w:rsidP="00751F5B">
            <w:pPr>
              <w:wordWrap/>
              <w:snapToGrid w:val="0"/>
              <w:spacing w:after="0" w:line="420" w:lineRule="auto"/>
              <w:jc w:val="center"/>
              <w:textAlignment w:val="baseline"/>
              <w:outlineLvl w:val="1"/>
              <w:rPr>
                <w:rFonts w:ascii="함초롬바탕" w:eastAsia="굴림" w:hAnsi="굴림" w:cs="굴림"/>
                <w:kern w:val="0"/>
                <w:szCs w:val="20"/>
              </w:rPr>
            </w:pPr>
            <w:r w:rsidRPr="00E64F1D">
              <w:rPr>
                <w:rFonts w:ascii="한양신명조" w:eastAsia="한양신명조" w:hAnsi="굴림" w:cs="굴림" w:hint="eastAsia"/>
                <w:spacing w:val="-8"/>
                <w:w w:val="97"/>
                <w:kern w:val="0"/>
                <w:sz w:val="18"/>
                <w:szCs w:val="18"/>
              </w:rPr>
              <w:t>평균차이</w:t>
            </w:r>
          </w:p>
        </w:tc>
        <w:tc>
          <w:tcPr>
            <w:tcW w:w="112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0A13486" w14:textId="77777777" w:rsidR="00751F5B" w:rsidRPr="00E64F1D" w:rsidRDefault="00751F5B" w:rsidP="00751F5B">
            <w:pPr>
              <w:wordWrap/>
              <w:snapToGrid w:val="0"/>
              <w:spacing w:after="0" w:line="420" w:lineRule="auto"/>
              <w:jc w:val="center"/>
              <w:textAlignment w:val="baseline"/>
              <w:outlineLvl w:val="1"/>
              <w:rPr>
                <w:rFonts w:ascii="함초롬바탕" w:eastAsia="굴림" w:hAnsi="굴림" w:cs="굴림"/>
                <w:kern w:val="0"/>
                <w:szCs w:val="20"/>
              </w:rPr>
            </w:pPr>
            <w:r w:rsidRPr="00E64F1D">
              <w:rPr>
                <w:rFonts w:ascii="한양신명조" w:eastAsia="한양신명조" w:hAnsi="굴림" w:cs="굴림" w:hint="eastAsia"/>
                <w:spacing w:val="-8"/>
                <w:w w:val="97"/>
                <w:kern w:val="0"/>
                <w:sz w:val="18"/>
                <w:szCs w:val="18"/>
              </w:rPr>
              <w:t>t-검정</w:t>
            </w:r>
          </w:p>
        </w:tc>
      </w:tr>
      <w:tr w:rsidR="00E64F1D" w:rsidRPr="00E64F1D" w14:paraId="1C006416" w14:textId="77777777" w:rsidTr="00751F5B">
        <w:trPr>
          <w:trHeight w:val="236"/>
        </w:trPr>
        <w:tc>
          <w:tcPr>
            <w:tcW w:w="923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6D43053" w14:textId="2618B304" w:rsidR="00751F5B" w:rsidRPr="00E64F1D" w:rsidRDefault="00751F5B" w:rsidP="00751F5B">
            <w:pPr>
              <w:wordWrap/>
              <w:snapToGrid w:val="0"/>
              <w:spacing w:after="0" w:line="420" w:lineRule="auto"/>
              <w:jc w:val="center"/>
              <w:textAlignment w:val="baseline"/>
              <w:outlineLvl w:val="1"/>
              <w:rPr>
                <w:rFonts w:ascii="함초롬바탕" w:eastAsia="굴림" w:hAnsi="굴림" w:cs="굴림"/>
                <w:spacing w:val="-8"/>
                <w:w w:val="97"/>
                <w:kern w:val="0"/>
                <w:sz w:val="18"/>
                <w:szCs w:val="18"/>
              </w:rPr>
            </w:pPr>
            <w:r w:rsidRPr="00E64F1D">
              <w:rPr>
                <w:rFonts w:ascii="함초롬바탕" w:eastAsia="굴림" w:hAnsi="굴림" w:cs="굴림"/>
                <w:noProof/>
                <w:spacing w:val="-8"/>
                <w:w w:val="97"/>
                <w:kern w:val="0"/>
                <w:sz w:val="18"/>
                <w:szCs w:val="18"/>
              </w:rPr>
              <w:drawing>
                <wp:inline distT="0" distB="0" distL="0" distR="0" wp14:anchorId="4772D9D8" wp14:editId="6519B3EF">
                  <wp:extent cx="165100" cy="107950"/>
                  <wp:effectExtent l="0" t="0" r="6350" b="6350"/>
                  <wp:docPr id="30" name="그림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609336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2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54EC3A9" w14:textId="77777777" w:rsidR="00751F5B" w:rsidRPr="00E64F1D" w:rsidRDefault="00751F5B" w:rsidP="00751F5B">
            <w:pPr>
              <w:wordWrap/>
              <w:snapToGrid w:val="0"/>
              <w:spacing w:after="0" w:line="420" w:lineRule="auto"/>
              <w:jc w:val="center"/>
              <w:textAlignment w:val="baseline"/>
              <w:outlineLvl w:val="1"/>
              <w:rPr>
                <w:rFonts w:ascii="함초롬바탕" w:eastAsia="굴림" w:hAnsi="굴림" w:cs="굴림"/>
                <w:kern w:val="0"/>
                <w:szCs w:val="20"/>
              </w:rPr>
            </w:pPr>
            <w:r w:rsidRPr="00E64F1D">
              <w:rPr>
                <w:rFonts w:ascii="한양신명조" w:eastAsia="한양신명조" w:hAnsi="굴림" w:cs="굴림" w:hint="eastAsia"/>
                <w:spacing w:val="-8"/>
                <w:w w:val="97"/>
                <w:kern w:val="0"/>
                <w:sz w:val="18"/>
                <w:szCs w:val="18"/>
              </w:rPr>
              <w:t>고정자산투자 비율</w:t>
            </w:r>
          </w:p>
        </w:tc>
        <w:tc>
          <w:tcPr>
            <w:tcW w:w="1126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9B4E643" w14:textId="77777777" w:rsidR="00751F5B" w:rsidRPr="00E64F1D" w:rsidRDefault="00751F5B" w:rsidP="00751F5B">
            <w:pPr>
              <w:wordWrap/>
              <w:snapToGrid w:val="0"/>
              <w:spacing w:after="0" w:line="420" w:lineRule="auto"/>
              <w:ind w:right="230"/>
              <w:jc w:val="right"/>
              <w:textAlignment w:val="baseline"/>
              <w:outlineLvl w:val="1"/>
              <w:rPr>
                <w:rFonts w:ascii="함초롬바탕" w:eastAsia="굴림" w:hAnsi="굴림" w:cs="굴림"/>
                <w:kern w:val="0"/>
                <w:szCs w:val="20"/>
              </w:rPr>
            </w:pPr>
            <w:r w:rsidRPr="00E64F1D">
              <w:rPr>
                <w:rFonts w:ascii="한양신명조" w:eastAsia="한양신명조" w:hAnsi="굴림" w:cs="굴림" w:hint="eastAsia"/>
                <w:spacing w:val="-8"/>
                <w:w w:val="97"/>
                <w:kern w:val="0"/>
                <w:sz w:val="18"/>
                <w:szCs w:val="18"/>
              </w:rPr>
              <w:t>0.0543</w:t>
            </w:r>
          </w:p>
        </w:tc>
        <w:tc>
          <w:tcPr>
            <w:tcW w:w="1069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BF27734" w14:textId="77777777" w:rsidR="00751F5B" w:rsidRPr="00E64F1D" w:rsidRDefault="00751F5B" w:rsidP="00751F5B">
            <w:pPr>
              <w:wordWrap/>
              <w:snapToGrid w:val="0"/>
              <w:spacing w:after="0" w:line="420" w:lineRule="auto"/>
              <w:ind w:right="230"/>
              <w:jc w:val="right"/>
              <w:textAlignment w:val="baseline"/>
              <w:outlineLvl w:val="1"/>
              <w:rPr>
                <w:rFonts w:ascii="함초롬바탕" w:eastAsia="굴림" w:hAnsi="굴림" w:cs="굴림"/>
                <w:kern w:val="0"/>
                <w:szCs w:val="20"/>
              </w:rPr>
            </w:pPr>
            <w:r w:rsidRPr="00E64F1D">
              <w:rPr>
                <w:rFonts w:ascii="한양신명조" w:eastAsia="한양신명조" w:hAnsi="굴림" w:cs="굴림" w:hint="eastAsia"/>
                <w:spacing w:val="-8"/>
                <w:w w:val="97"/>
                <w:kern w:val="0"/>
                <w:sz w:val="18"/>
                <w:szCs w:val="18"/>
              </w:rPr>
              <w:t>0.0378</w:t>
            </w:r>
          </w:p>
        </w:tc>
        <w:tc>
          <w:tcPr>
            <w:tcW w:w="1069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FD3B7B7" w14:textId="77777777" w:rsidR="00751F5B" w:rsidRPr="00E64F1D" w:rsidRDefault="00751F5B" w:rsidP="00751F5B">
            <w:pPr>
              <w:wordWrap/>
              <w:snapToGrid w:val="0"/>
              <w:spacing w:after="0" w:line="420" w:lineRule="auto"/>
              <w:ind w:right="230"/>
              <w:jc w:val="right"/>
              <w:textAlignment w:val="baseline"/>
              <w:outlineLvl w:val="1"/>
              <w:rPr>
                <w:rFonts w:ascii="함초롬바탕" w:eastAsia="굴림" w:hAnsi="굴림" w:cs="굴림"/>
                <w:kern w:val="0"/>
                <w:szCs w:val="20"/>
              </w:rPr>
            </w:pPr>
            <w:r w:rsidRPr="00E64F1D">
              <w:rPr>
                <w:rFonts w:ascii="한양신명조" w:eastAsia="한양신명조" w:hAnsi="굴림" w:cs="굴림" w:hint="eastAsia"/>
                <w:spacing w:val="-8"/>
                <w:w w:val="97"/>
                <w:kern w:val="0"/>
                <w:sz w:val="18"/>
                <w:szCs w:val="18"/>
              </w:rPr>
              <w:t>0.0165</w:t>
            </w:r>
          </w:p>
        </w:tc>
        <w:tc>
          <w:tcPr>
            <w:tcW w:w="1126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83BDFAB" w14:textId="77777777" w:rsidR="00751F5B" w:rsidRPr="00E64F1D" w:rsidRDefault="00751F5B" w:rsidP="00751F5B">
            <w:pPr>
              <w:snapToGrid w:val="0"/>
              <w:spacing w:after="0" w:line="420" w:lineRule="auto"/>
              <w:ind w:firstLine="170"/>
              <w:textAlignment w:val="baseline"/>
              <w:outlineLvl w:val="1"/>
              <w:rPr>
                <w:rFonts w:ascii="함초롬바탕" w:eastAsia="굴림" w:hAnsi="굴림" w:cs="굴림"/>
                <w:kern w:val="0"/>
                <w:szCs w:val="20"/>
              </w:rPr>
            </w:pPr>
            <w:r w:rsidRPr="00E64F1D">
              <w:rPr>
                <w:rFonts w:ascii="한양신명조" w:eastAsia="한양신명조" w:hAnsi="굴림" w:cs="굴림" w:hint="eastAsia"/>
                <w:spacing w:val="-8"/>
                <w:w w:val="97"/>
                <w:kern w:val="0"/>
                <w:sz w:val="18"/>
                <w:szCs w:val="18"/>
              </w:rPr>
              <w:t>3.533</w:t>
            </w:r>
            <w:r w:rsidRPr="00E64F1D">
              <w:rPr>
                <w:rFonts w:ascii="한양신명조" w:eastAsia="한양신명조" w:hAnsi="굴림" w:cs="굴림" w:hint="eastAsia"/>
                <w:spacing w:val="-8"/>
                <w:w w:val="97"/>
                <w:kern w:val="0"/>
                <w:sz w:val="18"/>
                <w:szCs w:val="18"/>
                <w:vertAlign w:val="superscript"/>
              </w:rPr>
              <w:t>***</w:t>
            </w:r>
          </w:p>
        </w:tc>
      </w:tr>
      <w:tr w:rsidR="00E64F1D" w:rsidRPr="00E64F1D" w14:paraId="5536151D" w14:textId="77777777" w:rsidTr="00751F5B">
        <w:trPr>
          <w:trHeight w:val="236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60C65F9" w14:textId="146B2D2D" w:rsidR="00751F5B" w:rsidRPr="00E64F1D" w:rsidRDefault="00751F5B" w:rsidP="00751F5B">
            <w:pPr>
              <w:wordWrap/>
              <w:snapToGrid w:val="0"/>
              <w:spacing w:after="0" w:line="420" w:lineRule="auto"/>
              <w:jc w:val="center"/>
              <w:textAlignment w:val="baseline"/>
              <w:outlineLvl w:val="1"/>
              <w:rPr>
                <w:rFonts w:ascii="함초롬바탕" w:eastAsia="굴림" w:hAnsi="굴림" w:cs="굴림"/>
                <w:spacing w:val="-8"/>
                <w:w w:val="97"/>
                <w:kern w:val="0"/>
                <w:sz w:val="18"/>
                <w:szCs w:val="18"/>
              </w:rPr>
            </w:pPr>
            <w:r w:rsidRPr="00E64F1D">
              <w:rPr>
                <w:rFonts w:ascii="함초롬바탕" w:eastAsia="굴림" w:hAnsi="굴림" w:cs="굴림"/>
                <w:noProof/>
                <w:spacing w:val="-8"/>
                <w:w w:val="97"/>
                <w:kern w:val="0"/>
                <w:sz w:val="18"/>
                <w:szCs w:val="18"/>
              </w:rPr>
              <w:drawing>
                <wp:inline distT="0" distB="0" distL="0" distR="0" wp14:anchorId="1C1C127B" wp14:editId="7D933BD4">
                  <wp:extent cx="323850" cy="107950"/>
                  <wp:effectExtent l="0" t="0" r="0" b="6350"/>
                  <wp:docPr id="29" name="그림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6093368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4B0F453" w14:textId="77777777" w:rsidR="00751F5B" w:rsidRPr="00E64F1D" w:rsidRDefault="00751F5B" w:rsidP="00751F5B">
            <w:pPr>
              <w:wordWrap/>
              <w:snapToGrid w:val="0"/>
              <w:spacing w:after="0" w:line="420" w:lineRule="auto"/>
              <w:jc w:val="center"/>
              <w:textAlignment w:val="baseline"/>
              <w:outlineLvl w:val="1"/>
              <w:rPr>
                <w:rFonts w:ascii="함초롬바탕" w:eastAsia="굴림" w:hAnsi="굴림" w:cs="굴림"/>
                <w:kern w:val="0"/>
                <w:szCs w:val="20"/>
              </w:rPr>
            </w:pPr>
            <w:r w:rsidRPr="00E64F1D">
              <w:rPr>
                <w:rFonts w:ascii="한양신명조" w:eastAsia="한양신명조" w:hAnsi="굴림" w:cs="굴림" w:hint="eastAsia"/>
                <w:spacing w:val="-8"/>
                <w:w w:val="97"/>
                <w:kern w:val="0"/>
                <w:sz w:val="18"/>
                <w:szCs w:val="18"/>
              </w:rPr>
              <w:t>잉여현금흐름 비율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399D917" w14:textId="77777777" w:rsidR="00751F5B" w:rsidRPr="00E64F1D" w:rsidRDefault="00751F5B" w:rsidP="00751F5B">
            <w:pPr>
              <w:wordWrap/>
              <w:snapToGrid w:val="0"/>
              <w:spacing w:after="0" w:line="420" w:lineRule="auto"/>
              <w:ind w:right="230"/>
              <w:jc w:val="right"/>
              <w:textAlignment w:val="baseline"/>
              <w:outlineLvl w:val="1"/>
              <w:rPr>
                <w:rFonts w:ascii="함초롬바탕" w:eastAsia="굴림" w:hAnsi="굴림" w:cs="굴림"/>
                <w:kern w:val="0"/>
                <w:szCs w:val="20"/>
              </w:rPr>
            </w:pPr>
            <w:r w:rsidRPr="00E64F1D">
              <w:rPr>
                <w:rFonts w:ascii="한양신명조" w:eastAsia="한양신명조" w:hAnsi="굴림" w:cs="굴림" w:hint="eastAsia"/>
                <w:spacing w:val="-8"/>
                <w:w w:val="97"/>
                <w:kern w:val="0"/>
                <w:sz w:val="18"/>
                <w:szCs w:val="18"/>
              </w:rPr>
              <w:t>0.0142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029FF07" w14:textId="77777777" w:rsidR="00751F5B" w:rsidRPr="00E64F1D" w:rsidRDefault="00751F5B" w:rsidP="00751F5B">
            <w:pPr>
              <w:wordWrap/>
              <w:snapToGrid w:val="0"/>
              <w:spacing w:after="0" w:line="420" w:lineRule="auto"/>
              <w:ind w:right="230"/>
              <w:jc w:val="right"/>
              <w:textAlignment w:val="baseline"/>
              <w:outlineLvl w:val="1"/>
              <w:rPr>
                <w:rFonts w:ascii="함초롬바탕" w:eastAsia="굴림" w:hAnsi="굴림" w:cs="굴림"/>
                <w:kern w:val="0"/>
                <w:szCs w:val="20"/>
              </w:rPr>
            </w:pPr>
            <w:r w:rsidRPr="00E64F1D">
              <w:rPr>
                <w:rFonts w:ascii="한양신명조" w:eastAsia="한양신명조" w:hAnsi="굴림" w:cs="굴림" w:hint="eastAsia"/>
                <w:spacing w:val="-8"/>
                <w:w w:val="97"/>
                <w:kern w:val="0"/>
                <w:sz w:val="18"/>
                <w:szCs w:val="18"/>
              </w:rPr>
              <w:t>0.0427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62987CF" w14:textId="77777777" w:rsidR="00751F5B" w:rsidRPr="00E64F1D" w:rsidRDefault="00751F5B" w:rsidP="00751F5B">
            <w:pPr>
              <w:wordWrap/>
              <w:snapToGrid w:val="0"/>
              <w:spacing w:after="0" w:line="420" w:lineRule="auto"/>
              <w:ind w:right="230"/>
              <w:jc w:val="right"/>
              <w:textAlignment w:val="baseline"/>
              <w:outlineLvl w:val="1"/>
              <w:rPr>
                <w:rFonts w:ascii="함초롬바탕" w:eastAsia="굴림" w:hAnsi="굴림" w:cs="굴림"/>
                <w:kern w:val="0"/>
                <w:szCs w:val="20"/>
              </w:rPr>
            </w:pPr>
            <w:r w:rsidRPr="00E64F1D">
              <w:rPr>
                <w:rFonts w:ascii="한양신명조" w:eastAsia="한양신명조" w:hAnsi="굴림" w:cs="굴림" w:hint="eastAsia"/>
                <w:spacing w:val="-8"/>
                <w:w w:val="97"/>
                <w:kern w:val="0"/>
                <w:sz w:val="18"/>
                <w:szCs w:val="18"/>
              </w:rPr>
              <w:t>-0.0285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24BE8FE" w14:textId="77777777" w:rsidR="00751F5B" w:rsidRPr="00E64F1D" w:rsidRDefault="00751F5B" w:rsidP="00751F5B">
            <w:pPr>
              <w:snapToGrid w:val="0"/>
              <w:spacing w:after="0" w:line="420" w:lineRule="auto"/>
              <w:ind w:firstLine="170"/>
              <w:textAlignment w:val="baseline"/>
              <w:outlineLvl w:val="1"/>
              <w:rPr>
                <w:rFonts w:ascii="함초롬바탕" w:eastAsia="굴림" w:hAnsi="굴림" w:cs="굴림"/>
                <w:kern w:val="0"/>
                <w:szCs w:val="20"/>
              </w:rPr>
            </w:pPr>
            <w:r w:rsidRPr="00E64F1D">
              <w:rPr>
                <w:rFonts w:ascii="한양신명조" w:eastAsia="한양신명조" w:hAnsi="굴림" w:cs="굴림" w:hint="eastAsia"/>
                <w:spacing w:val="-8"/>
                <w:w w:val="97"/>
                <w:kern w:val="0"/>
                <w:sz w:val="18"/>
                <w:szCs w:val="18"/>
              </w:rPr>
              <w:t>-1.303</w:t>
            </w:r>
          </w:p>
        </w:tc>
      </w:tr>
      <w:tr w:rsidR="00E64F1D" w:rsidRPr="00E64F1D" w14:paraId="63FAEB25" w14:textId="77777777" w:rsidTr="00751F5B">
        <w:trPr>
          <w:trHeight w:val="236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6D4E642" w14:textId="3D273C70" w:rsidR="00751F5B" w:rsidRPr="00E64F1D" w:rsidRDefault="00751F5B" w:rsidP="00751F5B">
            <w:pPr>
              <w:wordWrap/>
              <w:snapToGrid w:val="0"/>
              <w:spacing w:after="0" w:line="420" w:lineRule="auto"/>
              <w:jc w:val="center"/>
              <w:textAlignment w:val="baseline"/>
              <w:outlineLvl w:val="1"/>
              <w:rPr>
                <w:rFonts w:ascii="함초롬바탕" w:eastAsia="굴림" w:hAnsi="굴림" w:cs="굴림"/>
                <w:spacing w:val="-8"/>
                <w:w w:val="97"/>
                <w:kern w:val="0"/>
                <w:sz w:val="18"/>
                <w:szCs w:val="18"/>
              </w:rPr>
            </w:pPr>
            <w:r w:rsidRPr="00E64F1D">
              <w:rPr>
                <w:rFonts w:ascii="함초롬바탕" w:eastAsia="굴림" w:hAnsi="굴림" w:cs="굴림"/>
                <w:noProof/>
                <w:spacing w:val="-8"/>
                <w:w w:val="97"/>
                <w:kern w:val="0"/>
                <w:sz w:val="18"/>
                <w:szCs w:val="18"/>
              </w:rPr>
              <w:drawing>
                <wp:inline distT="0" distB="0" distL="0" distR="0" wp14:anchorId="7BFDB872" wp14:editId="605F254F">
                  <wp:extent cx="381000" cy="107950"/>
                  <wp:effectExtent l="0" t="0" r="0" b="6350"/>
                  <wp:docPr id="28" name="그림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6093400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0923AF6" w14:textId="77777777" w:rsidR="00751F5B" w:rsidRPr="00E64F1D" w:rsidRDefault="00751F5B" w:rsidP="00751F5B">
            <w:pPr>
              <w:wordWrap/>
              <w:snapToGrid w:val="0"/>
              <w:spacing w:after="0" w:line="420" w:lineRule="auto"/>
              <w:jc w:val="center"/>
              <w:textAlignment w:val="baseline"/>
              <w:outlineLvl w:val="1"/>
              <w:rPr>
                <w:rFonts w:ascii="함초롬바탕" w:eastAsia="굴림" w:hAnsi="굴림" w:cs="굴림"/>
                <w:kern w:val="0"/>
                <w:szCs w:val="20"/>
              </w:rPr>
            </w:pPr>
            <w:r w:rsidRPr="00E64F1D">
              <w:rPr>
                <w:rFonts w:ascii="한양신명조" w:eastAsia="한양신명조" w:hAnsi="굴림" w:cs="굴림" w:hint="eastAsia"/>
                <w:spacing w:val="-8"/>
                <w:w w:val="97"/>
                <w:kern w:val="0"/>
                <w:sz w:val="18"/>
                <w:szCs w:val="18"/>
              </w:rPr>
              <w:t>운전자본투자 비율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4EC9FB3" w14:textId="77777777" w:rsidR="00751F5B" w:rsidRPr="00E64F1D" w:rsidRDefault="00751F5B" w:rsidP="00751F5B">
            <w:pPr>
              <w:wordWrap/>
              <w:snapToGrid w:val="0"/>
              <w:spacing w:after="0" w:line="420" w:lineRule="auto"/>
              <w:ind w:right="230"/>
              <w:jc w:val="right"/>
              <w:textAlignment w:val="baseline"/>
              <w:outlineLvl w:val="1"/>
              <w:rPr>
                <w:rFonts w:ascii="함초롬바탕" w:eastAsia="굴림" w:hAnsi="굴림" w:cs="굴림"/>
                <w:kern w:val="0"/>
                <w:szCs w:val="20"/>
              </w:rPr>
            </w:pPr>
            <w:r w:rsidRPr="00E64F1D">
              <w:rPr>
                <w:rFonts w:ascii="한양신명조" w:eastAsia="한양신명조" w:hAnsi="굴림" w:cs="굴림" w:hint="eastAsia"/>
                <w:spacing w:val="-8"/>
                <w:w w:val="97"/>
                <w:kern w:val="0"/>
                <w:sz w:val="18"/>
                <w:szCs w:val="18"/>
              </w:rPr>
              <w:t>0.0182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4B74F94" w14:textId="77777777" w:rsidR="00751F5B" w:rsidRPr="00E64F1D" w:rsidRDefault="00751F5B" w:rsidP="00751F5B">
            <w:pPr>
              <w:wordWrap/>
              <w:snapToGrid w:val="0"/>
              <w:spacing w:after="0" w:line="420" w:lineRule="auto"/>
              <w:ind w:right="230"/>
              <w:jc w:val="right"/>
              <w:textAlignment w:val="baseline"/>
              <w:outlineLvl w:val="1"/>
              <w:rPr>
                <w:rFonts w:ascii="함초롬바탕" w:eastAsia="굴림" w:hAnsi="굴림" w:cs="굴림"/>
                <w:kern w:val="0"/>
                <w:szCs w:val="20"/>
              </w:rPr>
            </w:pPr>
            <w:r w:rsidRPr="00E64F1D">
              <w:rPr>
                <w:rFonts w:ascii="한양신명조" w:eastAsia="한양신명조" w:hAnsi="굴림" w:cs="굴림" w:hint="eastAsia"/>
                <w:spacing w:val="-8"/>
                <w:w w:val="97"/>
                <w:kern w:val="0"/>
                <w:sz w:val="18"/>
                <w:szCs w:val="18"/>
              </w:rPr>
              <w:t>0.0123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7748C8F" w14:textId="77777777" w:rsidR="00751F5B" w:rsidRPr="00E64F1D" w:rsidRDefault="00751F5B" w:rsidP="00751F5B">
            <w:pPr>
              <w:wordWrap/>
              <w:snapToGrid w:val="0"/>
              <w:spacing w:after="0" w:line="420" w:lineRule="auto"/>
              <w:ind w:right="230"/>
              <w:jc w:val="right"/>
              <w:textAlignment w:val="baseline"/>
              <w:outlineLvl w:val="1"/>
              <w:rPr>
                <w:rFonts w:ascii="함초롬바탕" w:eastAsia="굴림" w:hAnsi="굴림" w:cs="굴림"/>
                <w:kern w:val="0"/>
                <w:szCs w:val="20"/>
              </w:rPr>
            </w:pPr>
            <w:r w:rsidRPr="00E64F1D">
              <w:rPr>
                <w:rFonts w:ascii="한양신명조" w:eastAsia="한양신명조" w:hAnsi="굴림" w:cs="굴림" w:hint="eastAsia"/>
                <w:spacing w:val="-8"/>
                <w:w w:val="97"/>
                <w:kern w:val="0"/>
                <w:sz w:val="18"/>
                <w:szCs w:val="18"/>
              </w:rPr>
              <w:t>0.0059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D410F76" w14:textId="77777777" w:rsidR="00751F5B" w:rsidRPr="00E64F1D" w:rsidRDefault="00751F5B" w:rsidP="00751F5B">
            <w:pPr>
              <w:snapToGrid w:val="0"/>
              <w:spacing w:after="0" w:line="420" w:lineRule="auto"/>
              <w:ind w:firstLine="170"/>
              <w:textAlignment w:val="baseline"/>
              <w:outlineLvl w:val="1"/>
              <w:rPr>
                <w:rFonts w:ascii="함초롬바탕" w:eastAsia="굴림" w:hAnsi="굴림" w:cs="굴림"/>
                <w:kern w:val="0"/>
                <w:szCs w:val="20"/>
              </w:rPr>
            </w:pPr>
            <w:r w:rsidRPr="00E64F1D">
              <w:rPr>
                <w:rFonts w:ascii="한양신명조" w:eastAsia="한양신명조" w:hAnsi="굴림" w:cs="굴림" w:hint="eastAsia"/>
                <w:spacing w:val="-8"/>
                <w:w w:val="97"/>
                <w:kern w:val="0"/>
                <w:sz w:val="18"/>
                <w:szCs w:val="18"/>
              </w:rPr>
              <w:t>0.928</w:t>
            </w:r>
          </w:p>
        </w:tc>
      </w:tr>
      <w:tr w:rsidR="00E64F1D" w:rsidRPr="00E64F1D" w14:paraId="68B83A07" w14:textId="77777777" w:rsidTr="00751F5B">
        <w:trPr>
          <w:trHeight w:val="236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C1BDD02" w14:textId="60E1F61F" w:rsidR="00751F5B" w:rsidRPr="00E64F1D" w:rsidRDefault="00751F5B" w:rsidP="00751F5B">
            <w:pPr>
              <w:wordWrap/>
              <w:snapToGrid w:val="0"/>
              <w:spacing w:after="0" w:line="420" w:lineRule="auto"/>
              <w:jc w:val="center"/>
              <w:textAlignment w:val="baseline"/>
              <w:outlineLvl w:val="1"/>
              <w:rPr>
                <w:rFonts w:ascii="함초롬바탕" w:eastAsia="굴림" w:hAnsi="굴림" w:cs="굴림"/>
                <w:spacing w:val="-8"/>
                <w:w w:val="97"/>
                <w:kern w:val="0"/>
                <w:sz w:val="18"/>
                <w:szCs w:val="18"/>
              </w:rPr>
            </w:pPr>
            <w:r w:rsidRPr="00E64F1D">
              <w:rPr>
                <w:rFonts w:ascii="함초롬바탕" w:eastAsia="굴림" w:hAnsi="굴림" w:cs="굴림"/>
                <w:noProof/>
                <w:spacing w:val="-8"/>
                <w:w w:val="97"/>
                <w:kern w:val="0"/>
                <w:sz w:val="18"/>
                <w:szCs w:val="18"/>
              </w:rPr>
              <w:drawing>
                <wp:inline distT="0" distB="0" distL="0" distR="0" wp14:anchorId="4F99DD5B" wp14:editId="3AC634BC">
                  <wp:extent cx="76200" cy="107950"/>
                  <wp:effectExtent l="0" t="0" r="0" b="6350"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609326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FA6527" w14:textId="77777777" w:rsidR="00751F5B" w:rsidRPr="00E64F1D" w:rsidRDefault="00751F5B" w:rsidP="00751F5B">
            <w:pPr>
              <w:wordWrap/>
              <w:snapToGrid w:val="0"/>
              <w:spacing w:after="0" w:line="420" w:lineRule="auto"/>
              <w:jc w:val="center"/>
              <w:textAlignment w:val="baseline"/>
              <w:outlineLvl w:val="1"/>
              <w:rPr>
                <w:rFonts w:ascii="함초롬바탕" w:eastAsia="굴림" w:hAnsi="굴림" w:cs="굴림"/>
                <w:kern w:val="0"/>
                <w:szCs w:val="20"/>
              </w:rPr>
            </w:pPr>
            <w:r w:rsidRPr="00E64F1D">
              <w:rPr>
                <w:rFonts w:ascii="한양신명조" w:eastAsia="한양신명조" w:hAnsi="굴림" w:cs="굴림" w:hint="eastAsia"/>
                <w:spacing w:val="-8"/>
                <w:w w:val="97"/>
                <w:kern w:val="0"/>
                <w:sz w:val="18"/>
                <w:szCs w:val="18"/>
              </w:rPr>
              <w:t>Tobin-q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8075152" w14:textId="77777777" w:rsidR="00751F5B" w:rsidRPr="00E64F1D" w:rsidRDefault="00751F5B" w:rsidP="00751F5B">
            <w:pPr>
              <w:wordWrap/>
              <w:snapToGrid w:val="0"/>
              <w:spacing w:after="0" w:line="420" w:lineRule="auto"/>
              <w:ind w:right="230"/>
              <w:jc w:val="right"/>
              <w:textAlignment w:val="baseline"/>
              <w:outlineLvl w:val="1"/>
              <w:rPr>
                <w:rFonts w:ascii="함초롬바탕" w:eastAsia="굴림" w:hAnsi="굴림" w:cs="굴림"/>
                <w:kern w:val="0"/>
                <w:szCs w:val="20"/>
              </w:rPr>
            </w:pPr>
            <w:r w:rsidRPr="00E64F1D">
              <w:rPr>
                <w:rFonts w:ascii="한양신명조" w:eastAsia="한양신명조" w:hAnsi="굴림" w:cs="굴림" w:hint="eastAsia"/>
                <w:spacing w:val="-8"/>
                <w:w w:val="97"/>
                <w:kern w:val="0"/>
                <w:sz w:val="18"/>
                <w:szCs w:val="18"/>
              </w:rPr>
              <w:t>0.9174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BC7B3EB" w14:textId="77777777" w:rsidR="00751F5B" w:rsidRPr="00E64F1D" w:rsidRDefault="00751F5B" w:rsidP="00751F5B">
            <w:pPr>
              <w:wordWrap/>
              <w:snapToGrid w:val="0"/>
              <w:spacing w:after="0" w:line="420" w:lineRule="auto"/>
              <w:ind w:right="230"/>
              <w:jc w:val="right"/>
              <w:textAlignment w:val="baseline"/>
              <w:outlineLvl w:val="1"/>
              <w:rPr>
                <w:rFonts w:ascii="함초롬바탕" w:eastAsia="굴림" w:hAnsi="굴림" w:cs="굴림"/>
                <w:kern w:val="0"/>
                <w:szCs w:val="20"/>
              </w:rPr>
            </w:pPr>
            <w:r w:rsidRPr="00E64F1D">
              <w:rPr>
                <w:rFonts w:ascii="한양신명조" w:eastAsia="한양신명조" w:hAnsi="굴림" w:cs="굴림" w:hint="eastAsia"/>
                <w:spacing w:val="-8"/>
                <w:w w:val="97"/>
                <w:kern w:val="0"/>
                <w:sz w:val="18"/>
                <w:szCs w:val="18"/>
              </w:rPr>
              <w:t>0.9957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74E2566" w14:textId="77777777" w:rsidR="00751F5B" w:rsidRPr="00E64F1D" w:rsidRDefault="00751F5B" w:rsidP="00751F5B">
            <w:pPr>
              <w:wordWrap/>
              <w:snapToGrid w:val="0"/>
              <w:spacing w:after="0" w:line="420" w:lineRule="auto"/>
              <w:ind w:right="230"/>
              <w:jc w:val="right"/>
              <w:textAlignment w:val="baseline"/>
              <w:outlineLvl w:val="1"/>
              <w:rPr>
                <w:rFonts w:ascii="함초롬바탕" w:eastAsia="굴림" w:hAnsi="굴림" w:cs="굴림"/>
                <w:kern w:val="0"/>
                <w:szCs w:val="20"/>
              </w:rPr>
            </w:pPr>
            <w:r w:rsidRPr="00E64F1D">
              <w:rPr>
                <w:rFonts w:ascii="한양신명조" w:eastAsia="한양신명조" w:hAnsi="굴림" w:cs="굴림" w:hint="eastAsia"/>
                <w:spacing w:val="-8"/>
                <w:w w:val="97"/>
                <w:kern w:val="0"/>
                <w:sz w:val="18"/>
                <w:szCs w:val="18"/>
              </w:rPr>
              <w:t>-0.0783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FD8A88" w14:textId="77777777" w:rsidR="00751F5B" w:rsidRPr="00E64F1D" w:rsidRDefault="00751F5B" w:rsidP="00751F5B">
            <w:pPr>
              <w:snapToGrid w:val="0"/>
              <w:spacing w:after="0" w:line="420" w:lineRule="auto"/>
              <w:ind w:firstLine="170"/>
              <w:textAlignment w:val="baseline"/>
              <w:outlineLvl w:val="1"/>
              <w:rPr>
                <w:rFonts w:ascii="함초롬바탕" w:eastAsia="굴림" w:hAnsi="굴림" w:cs="굴림"/>
                <w:kern w:val="0"/>
                <w:szCs w:val="20"/>
              </w:rPr>
            </w:pPr>
            <w:r w:rsidRPr="00E64F1D">
              <w:rPr>
                <w:rFonts w:ascii="한양신명조" w:eastAsia="한양신명조" w:hAnsi="굴림" w:cs="굴림" w:hint="eastAsia"/>
                <w:spacing w:val="-8"/>
                <w:w w:val="97"/>
                <w:kern w:val="0"/>
                <w:sz w:val="18"/>
                <w:szCs w:val="18"/>
              </w:rPr>
              <w:t>-3.878</w:t>
            </w:r>
            <w:r w:rsidRPr="00E64F1D">
              <w:rPr>
                <w:rFonts w:ascii="한양신명조" w:eastAsia="한양신명조" w:hAnsi="굴림" w:cs="굴림" w:hint="eastAsia"/>
                <w:spacing w:val="-8"/>
                <w:w w:val="97"/>
                <w:kern w:val="0"/>
                <w:sz w:val="18"/>
                <w:szCs w:val="18"/>
                <w:vertAlign w:val="superscript"/>
              </w:rPr>
              <w:t>***</w:t>
            </w:r>
          </w:p>
        </w:tc>
      </w:tr>
      <w:tr w:rsidR="00E64F1D" w:rsidRPr="00E64F1D" w14:paraId="02A09E86" w14:textId="77777777" w:rsidTr="00751F5B">
        <w:trPr>
          <w:trHeight w:val="236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E970857" w14:textId="0DDF9CEF" w:rsidR="00751F5B" w:rsidRPr="00E64F1D" w:rsidRDefault="00751F5B" w:rsidP="00751F5B">
            <w:pPr>
              <w:wordWrap/>
              <w:snapToGrid w:val="0"/>
              <w:spacing w:after="0" w:line="420" w:lineRule="auto"/>
              <w:jc w:val="center"/>
              <w:textAlignment w:val="baseline"/>
              <w:outlineLvl w:val="1"/>
              <w:rPr>
                <w:rFonts w:ascii="함초롬바탕" w:eastAsia="굴림" w:hAnsi="굴림" w:cs="굴림"/>
                <w:spacing w:val="-8"/>
                <w:w w:val="97"/>
                <w:kern w:val="0"/>
                <w:sz w:val="18"/>
                <w:szCs w:val="18"/>
              </w:rPr>
            </w:pPr>
            <w:r w:rsidRPr="00E64F1D">
              <w:rPr>
                <w:rFonts w:ascii="함초롬바탕" w:eastAsia="굴림" w:hAnsi="굴림" w:cs="굴림"/>
                <w:noProof/>
                <w:spacing w:val="-8"/>
                <w:w w:val="97"/>
                <w:kern w:val="0"/>
                <w:sz w:val="18"/>
                <w:szCs w:val="18"/>
              </w:rPr>
              <w:drawing>
                <wp:inline distT="0" distB="0" distL="0" distR="0" wp14:anchorId="5CCDD448" wp14:editId="28C0F765">
                  <wp:extent cx="355600" cy="107950"/>
                  <wp:effectExtent l="0" t="0" r="6350" b="6350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609159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600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327DDBB" w14:textId="77777777" w:rsidR="00751F5B" w:rsidRPr="00E64F1D" w:rsidRDefault="00751F5B" w:rsidP="00751F5B">
            <w:pPr>
              <w:wordWrap/>
              <w:snapToGrid w:val="0"/>
              <w:spacing w:after="0" w:line="420" w:lineRule="auto"/>
              <w:jc w:val="center"/>
              <w:textAlignment w:val="baseline"/>
              <w:outlineLvl w:val="1"/>
              <w:rPr>
                <w:rFonts w:ascii="함초롬바탕" w:eastAsia="굴림" w:hAnsi="굴림" w:cs="굴림"/>
                <w:kern w:val="0"/>
                <w:szCs w:val="20"/>
              </w:rPr>
            </w:pPr>
            <w:r w:rsidRPr="00E64F1D">
              <w:rPr>
                <w:rFonts w:ascii="한양신명조" w:eastAsia="한양신명조" w:hAnsi="굴림" w:cs="굴림" w:hint="eastAsia"/>
                <w:spacing w:val="-8"/>
                <w:w w:val="97"/>
                <w:kern w:val="0"/>
                <w:sz w:val="18"/>
                <w:szCs w:val="18"/>
              </w:rPr>
              <w:t>장기부채변화 비율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72069B" w14:textId="77777777" w:rsidR="00751F5B" w:rsidRPr="00E64F1D" w:rsidRDefault="00751F5B" w:rsidP="00751F5B">
            <w:pPr>
              <w:wordWrap/>
              <w:snapToGrid w:val="0"/>
              <w:spacing w:after="0" w:line="420" w:lineRule="auto"/>
              <w:ind w:right="230"/>
              <w:jc w:val="right"/>
              <w:textAlignment w:val="baseline"/>
              <w:outlineLvl w:val="1"/>
              <w:rPr>
                <w:rFonts w:ascii="함초롬바탕" w:eastAsia="굴림" w:hAnsi="굴림" w:cs="굴림"/>
                <w:kern w:val="0"/>
                <w:szCs w:val="20"/>
              </w:rPr>
            </w:pPr>
            <w:r w:rsidRPr="00E64F1D">
              <w:rPr>
                <w:rFonts w:ascii="한양신명조" w:eastAsia="한양신명조" w:hAnsi="굴림" w:cs="굴림" w:hint="eastAsia"/>
                <w:spacing w:val="-8"/>
                <w:w w:val="97"/>
                <w:kern w:val="0"/>
                <w:sz w:val="18"/>
                <w:szCs w:val="18"/>
              </w:rPr>
              <w:t>0.0147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0744093" w14:textId="77777777" w:rsidR="00751F5B" w:rsidRPr="00E64F1D" w:rsidRDefault="00751F5B" w:rsidP="00751F5B">
            <w:pPr>
              <w:wordWrap/>
              <w:snapToGrid w:val="0"/>
              <w:spacing w:after="0" w:line="420" w:lineRule="auto"/>
              <w:ind w:right="230"/>
              <w:jc w:val="right"/>
              <w:textAlignment w:val="baseline"/>
              <w:outlineLvl w:val="1"/>
              <w:rPr>
                <w:rFonts w:ascii="함초롬바탕" w:eastAsia="굴림" w:hAnsi="굴림" w:cs="굴림"/>
                <w:kern w:val="0"/>
                <w:szCs w:val="20"/>
              </w:rPr>
            </w:pPr>
            <w:r w:rsidRPr="00E64F1D">
              <w:rPr>
                <w:rFonts w:ascii="한양신명조" w:eastAsia="한양신명조" w:hAnsi="굴림" w:cs="굴림" w:hint="eastAsia"/>
                <w:spacing w:val="-8"/>
                <w:w w:val="97"/>
                <w:kern w:val="0"/>
                <w:sz w:val="18"/>
                <w:szCs w:val="18"/>
              </w:rPr>
              <w:t>-0.0014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6DE3733" w14:textId="77777777" w:rsidR="00751F5B" w:rsidRPr="00E64F1D" w:rsidRDefault="00751F5B" w:rsidP="00751F5B">
            <w:pPr>
              <w:wordWrap/>
              <w:snapToGrid w:val="0"/>
              <w:spacing w:after="0" w:line="420" w:lineRule="auto"/>
              <w:ind w:right="230"/>
              <w:jc w:val="right"/>
              <w:textAlignment w:val="baseline"/>
              <w:outlineLvl w:val="1"/>
              <w:rPr>
                <w:rFonts w:ascii="함초롬바탕" w:eastAsia="굴림" w:hAnsi="굴림" w:cs="굴림"/>
                <w:kern w:val="0"/>
                <w:szCs w:val="20"/>
              </w:rPr>
            </w:pPr>
            <w:r w:rsidRPr="00E64F1D">
              <w:rPr>
                <w:rFonts w:ascii="한양신명조" w:eastAsia="한양신명조" w:hAnsi="굴림" w:cs="굴림" w:hint="eastAsia"/>
                <w:spacing w:val="-8"/>
                <w:w w:val="97"/>
                <w:kern w:val="0"/>
                <w:sz w:val="18"/>
                <w:szCs w:val="18"/>
              </w:rPr>
              <w:t>0.0161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5F8534D" w14:textId="77777777" w:rsidR="00751F5B" w:rsidRPr="00E64F1D" w:rsidRDefault="00751F5B" w:rsidP="00751F5B">
            <w:pPr>
              <w:snapToGrid w:val="0"/>
              <w:spacing w:after="0" w:line="420" w:lineRule="auto"/>
              <w:ind w:firstLine="170"/>
              <w:textAlignment w:val="baseline"/>
              <w:outlineLvl w:val="1"/>
              <w:rPr>
                <w:rFonts w:ascii="함초롬바탕" w:eastAsia="굴림" w:hAnsi="굴림" w:cs="굴림"/>
                <w:kern w:val="0"/>
                <w:szCs w:val="20"/>
              </w:rPr>
            </w:pPr>
            <w:r w:rsidRPr="00E64F1D">
              <w:rPr>
                <w:rFonts w:ascii="한양신명조" w:eastAsia="한양신명조" w:hAnsi="굴림" w:cs="굴림" w:hint="eastAsia"/>
                <w:spacing w:val="-8"/>
                <w:w w:val="97"/>
                <w:kern w:val="0"/>
                <w:sz w:val="18"/>
                <w:szCs w:val="18"/>
              </w:rPr>
              <w:t>1.188</w:t>
            </w:r>
          </w:p>
        </w:tc>
      </w:tr>
      <w:tr w:rsidR="00E64F1D" w:rsidRPr="00E64F1D" w14:paraId="63EEAD99" w14:textId="77777777" w:rsidTr="00751F5B">
        <w:trPr>
          <w:trHeight w:val="236"/>
        </w:trPr>
        <w:tc>
          <w:tcPr>
            <w:tcW w:w="923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6EE1D38" w14:textId="79C2912D" w:rsidR="00751F5B" w:rsidRPr="00E64F1D" w:rsidRDefault="00751F5B" w:rsidP="00751F5B">
            <w:pPr>
              <w:wordWrap/>
              <w:snapToGrid w:val="0"/>
              <w:spacing w:after="0" w:line="420" w:lineRule="auto"/>
              <w:jc w:val="center"/>
              <w:textAlignment w:val="baseline"/>
              <w:outlineLvl w:val="1"/>
              <w:rPr>
                <w:rFonts w:ascii="함초롬바탕" w:eastAsia="굴림" w:hAnsi="굴림" w:cs="굴림"/>
                <w:spacing w:val="-8"/>
                <w:w w:val="97"/>
                <w:kern w:val="0"/>
                <w:sz w:val="18"/>
                <w:szCs w:val="18"/>
              </w:rPr>
            </w:pPr>
            <w:r w:rsidRPr="00E64F1D">
              <w:rPr>
                <w:rFonts w:ascii="함초롬바탕" w:eastAsia="굴림" w:hAnsi="굴림" w:cs="굴림"/>
                <w:noProof/>
                <w:spacing w:val="-8"/>
                <w:w w:val="97"/>
                <w:kern w:val="0"/>
                <w:sz w:val="18"/>
                <w:szCs w:val="18"/>
              </w:rPr>
              <w:drawing>
                <wp:inline distT="0" distB="0" distL="0" distR="0" wp14:anchorId="5F55C165" wp14:editId="3E8B1C1E">
                  <wp:extent cx="342900" cy="107950"/>
                  <wp:effectExtent l="0" t="0" r="0" b="6350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6091606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2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7E3E36F" w14:textId="77777777" w:rsidR="00751F5B" w:rsidRPr="00E64F1D" w:rsidRDefault="00751F5B" w:rsidP="00751F5B">
            <w:pPr>
              <w:wordWrap/>
              <w:snapToGrid w:val="0"/>
              <w:spacing w:after="0" w:line="420" w:lineRule="auto"/>
              <w:jc w:val="center"/>
              <w:textAlignment w:val="baseline"/>
              <w:outlineLvl w:val="1"/>
              <w:rPr>
                <w:rFonts w:ascii="함초롬바탕" w:eastAsia="굴림" w:hAnsi="굴림" w:cs="굴림"/>
                <w:kern w:val="0"/>
                <w:szCs w:val="20"/>
              </w:rPr>
            </w:pPr>
            <w:r w:rsidRPr="00E64F1D">
              <w:rPr>
                <w:rFonts w:ascii="한양신명조" w:eastAsia="한양신명조" w:hAnsi="굴림" w:cs="굴림" w:hint="eastAsia"/>
                <w:spacing w:val="-8"/>
                <w:w w:val="97"/>
                <w:kern w:val="0"/>
                <w:sz w:val="18"/>
                <w:szCs w:val="18"/>
              </w:rPr>
              <w:t>순주식발행변화 비율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C98EDFE" w14:textId="77777777" w:rsidR="00751F5B" w:rsidRPr="00E64F1D" w:rsidRDefault="00751F5B" w:rsidP="00751F5B">
            <w:pPr>
              <w:wordWrap/>
              <w:snapToGrid w:val="0"/>
              <w:spacing w:after="0" w:line="420" w:lineRule="auto"/>
              <w:ind w:right="230"/>
              <w:jc w:val="right"/>
              <w:textAlignment w:val="baseline"/>
              <w:outlineLvl w:val="1"/>
              <w:rPr>
                <w:rFonts w:ascii="함초롬바탕" w:eastAsia="굴림" w:hAnsi="굴림" w:cs="굴림"/>
                <w:kern w:val="0"/>
                <w:szCs w:val="20"/>
              </w:rPr>
            </w:pPr>
            <w:r w:rsidRPr="00E64F1D">
              <w:rPr>
                <w:rFonts w:ascii="한양신명조" w:eastAsia="한양신명조" w:hAnsi="굴림" w:cs="굴림" w:hint="eastAsia"/>
                <w:spacing w:val="-8"/>
                <w:w w:val="97"/>
                <w:kern w:val="0"/>
                <w:sz w:val="18"/>
                <w:szCs w:val="18"/>
              </w:rPr>
              <w:t>-0.6318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1EF0CDA" w14:textId="77777777" w:rsidR="00751F5B" w:rsidRPr="00E64F1D" w:rsidRDefault="00751F5B" w:rsidP="00751F5B">
            <w:pPr>
              <w:wordWrap/>
              <w:snapToGrid w:val="0"/>
              <w:spacing w:after="0" w:line="420" w:lineRule="auto"/>
              <w:ind w:right="230"/>
              <w:jc w:val="right"/>
              <w:textAlignment w:val="baseline"/>
              <w:outlineLvl w:val="1"/>
              <w:rPr>
                <w:rFonts w:ascii="함초롬바탕" w:eastAsia="굴림" w:hAnsi="굴림" w:cs="굴림"/>
                <w:kern w:val="0"/>
                <w:szCs w:val="20"/>
              </w:rPr>
            </w:pPr>
            <w:r w:rsidRPr="00E64F1D">
              <w:rPr>
                <w:rFonts w:ascii="한양신명조" w:eastAsia="한양신명조" w:hAnsi="굴림" w:cs="굴림" w:hint="eastAsia"/>
                <w:spacing w:val="-8"/>
                <w:w w:val="97"/>
                <w:kern w:val="0"/>
                <w:sz w:val="18"/>
                <w:szCs w:val="18"/>
              </w:rPr>
              <w:t>-0.4558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ACCF064" w14:textId="77777777" w:rsidR="00751F5B" w:rsidRPr="00E64F1D" w:rsidRDefault="00751F5B" w:rsidP="00751F5B">
            <w:pPr>
              <w:wordWrap/>
              <w:snapToGrid w:val="0"/>
              <w:spacing w:after="0" w:line="420" w:lineRule="auto"/>
              <w:ind w:right="230"/>
              <w:jc w:val="right"/>
              <w:textAlignment w:val="baseline"/>
              <w:outlineLvl w:val="1"/>
              <w:rPr>
                <w:rFonts w:ascii="함초롬바탕" w:eastAsia="굴림" w:hAnsi="굴림" w:cs="굴림"/>
                <w:kern w:val="0"/>
                <w:szCs w:val="20"/>
              </w:rPr>
            </w:pPr>
            <w:r w:rsidRPr="00E64F1D">
              <w:rPr>
                <w:rFonts w:ascii="한양신명조" w:eastAsia="한양신명조" w:hAnsi="굴림" w:cs="굴림" w:hint="eastAsia"/>
                <w:spacing w:val="-8"/>
                <w:w w:val="97"/>
                <w:kern w:val="0"/>
                <w:sz w:val="18"/>
                <w:szCs w:val="18"/>
              </w:rPr>
              <w:t>-0.1760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32F2D6F" w14:textId="77777777" w:rsidR="00751F5B" w:rsidRPr="00E64F1D" w:rsidRDefault="00751F5B" w:rsidP="00751F5B">
            <w:pPr>
              <w:snapToGrid w:val="0"/>
              <w:spacing w:after="0" w:line="420" w:lineRule="auto"/>
              <w:ind w:firstLine="170"/>
              <w:textAlignment w:val="baseline"/>
              <w:outlineLvl w:val="1"/>
              <w:rPr>
                <w:rFonts w:ascii="함초롬바탕" w:eastAsia="굴림" w:hAnsi="굴림" w:cs="굴림"/>
                <w:kern w:val="0"/>
                <w:szCs w:val="20"/>
              </w:rPr>
            </w:pPr>
            <w:r w:rsidRPr="00E64F1D">
              <w:rPr>
                <w:rFonts w:ascii="한양신명조" w:eastAsia="한양신명조" w:hAnsi="굴림" w:cs="굴림" w:hint="eastAsia"/>
                <w:spacing w:val="-8"/>
                <w:w w:val="97"/>
                <w:kern w:val="0"/>
                <w:sz w:val="18"/>
                <w:szCs w:val="18"/>
              </w:rPr>
              <w:t>-0.590</w:t>
            </w:r>
          </w:p>
        </w:tc>
      </w:tr>
      <w:tr w:rsidR="00E64F1D" w:rsidRPr="00E64F1D" w14:paraId="0AD58695" w14:textId="77777777" w:rsidTr="00751F5B">
        <w:trPr>
          <w:trHeight w:val="259"/>
        </w:trPr>
        <w:tc>
          <w:tcPr>
            <w:tcW w:w="7255" w:type="dxa"/>
            <w:gridSpan w:val="6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686C236" w14:textId="77777777" w:rsidR="00751F5B" w:rsidRPr="00E64F1D" w:rsidRDefault="00751F5B" w:rsidP="00751F5B">
            <w:pPr>
              <w:snapToGrid w:val="0"/>
              <w:spacing w:after="0" w:line="420" w:lineRule="auto"/>
              <w:ind w:left="60"/>
              <w:textAlignment w:val="baseline"/>
              <w:outlineLvl w:val="1"/>
              <w:rPr>
                <w:rFonts w:ascii="함초롬바탕" w:eastAsia="굴림" w:hAnsi="굴림" w:cs="굴림"/>
                <w:kern w:val="0"/>
                <w:szCs w:val="20"/>
              </w:rPr>
            </w:pPr>
            <w:r w:rsidRPr="00E64F1D">
              <w:rPr>
                <w:rFonts w:ascii="한양신명조" w:eastAsia="한양신명조" w:hAnsi="굴림" w:cs="굴림" w:hint="eastAsia"/>
                <w:spacing w:val="-8"/>
                <w:w w:val="97"/>
                <w:kern w:val="0"/>
                <w:sz w:val="18"/>
                <w:szCs w:val="18"/>
              </w:rPr>
              <w:t>패널 B</w:t>
            </w:r>
            <w:r w:rsidRPr="00E64F1D">
              <w:rPr>
                <w:rFonts w:ascii="한양신명조" w:eastAsia="한양신명조" w:hAnsi="한양신명조" w:cs="굴림" w:hint="eastAsia"/>
                <w:spacing w:val="-8"/>
                <w:w w:val="97"/>
                <w:kern w:val="0"/>
                <w:sz w:val="18"/>
                <w:szCs w:val="18"/>
              </w:rPr>
              <w:t>：</w:t>
            </w:r>
            <w:r w:rsidRPr="00E64F1D">
              <w:rPr>
                <w:rFonts w:ascii="한양신명조" w:eastAsia="한양신명조" w:hAnsi="굴림" w:cs="굴림" w:hint="eastAsia"/>
                <w:spacing w:val="-8"/>
                <w:w w:val="97"/>
                <w:kern w:val="0"/>
                <w:sz w:val="18"/>
                <w:szCs w:val="18"/>
              </w:rPr>
              <w:t>자본시장 비접근기업과 접근기업간의 차이 검정</w:t>
            </w:r>
          </w:p>
        </w:tc>
      </w:tr>
      <w:tr w:rsidR="00E64F1D" w:rsidRPr="00E64F1D" w14:paraId="3D1D2E75" w14:textId="77777777" w:rsidTr="00751F5B">
        <w:trPr>
          <w:trHeight w:val="236"/>
        </w:trPr>
        <w:tc>
          <w:tcPr>
            <w:tcW w:w="2864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C98CA5C" w14:textId="77777777" w:rsidR="00751F5B" w:rsidRPr="00E64F1D" w:rsidRDefault="00751F5B" w:rsidP="00751F5B">
            <w:pPr>
              <w:wordWrap/>
              <w:snapToGrid w:val="0"/>
              <w:spacing w:after="0" w:line="420" w:lineRule="auto"/>
              <w:jc w:val="center"/>
              <w:textAlignment w:val="baseline"/>
              <w:outlineLvl w:val="1"/>
              <w:rPr>
                <w:rFonts w:ascii="함초롬바탕" w:eastAsia="굴림" w:hAnsi="굴림" w:cs="굴림"/>
                <w:kern w:val="0"/>
                <w:szCs w:val="20"/>
              </w:rPr>
            </w:pPr>
            <w:r w:rsidRPr="00E64F1D">
              <w:rPr>
                <w:rFonts w:ascii="한양신명조" w:eastAsia="한양신명조" w:hAnsi="굴림" w:cs="굴림" w:hint="eastAsia"/>
                <w:spacing w:val="-8"/>
                <w:w w:val="97"/>
                <w:kern w:val="0"/>
                <w:sz w:val="18"/>
                <w:szCs w:val="18"/>
              </w:rPr>
              <w:t>변 수</w:t>
            </w:r>
          </w:p>
        </w:tc>
        <w:tc>
          <w:tcPr>
            <w:tcW w:w="112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C980928" w14:textId="77777777" w:rsidR="00751F5B" w:rsidRPr="00E64F1D" w:rsidRDefault="00751F5B" w:rsidP="00751F5B">
            <w:pPr>
              <w:wordWrap/>
              <w:snapToGrid w:val="0"/>
              <w:spacing w:after="0" w:line="420" w:lineRule="auto"/>
              <w:jc w:val="center"/>
              <w:textAlignment w:val="baseline"/>
              <w:outlineLvl w:val="1"/>
              <w:rPr>
                <w:rFonts w:ascii="함초롬바탕" w:eastAsia="굴림" w:hAnsi="굴림" w:cs="굴림"/>
                <w:kern w:val="0"/>
                <w:szCs w:val="20"/>
              </w:rPr>
            </w:pPr>
            <w:r w:rsidRPr="00E64F1D">
              <w:rPr>
                <w:rFonts w:ascii="한양신명조" w:eastAsia="한양신명조" w:hAnsi="굴림" w:cs="굴림" w:hint="eastAsia"/>
                <w:spacing w:val="-8"/>
                <w:w w:val="97"/>
                <w:kern w:val="0"/>
                <w:sz w:val="18"/>
                <w:szCs w:val="18"/>
              </w:rPr>
              <w:t>비접근기업</w:t>
            </w:r>
          </w:p>
        </w:tc>
        <w:tc>
          <w:tcPr>
            <w:tcW w:w="106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FA42648" w14:textId="77777777" w:rsidR="00751F5B" w:rsidRPr="00E64F1D" w:rsidRDefault="00751F5B" w:rsidP="00751F5B">
            <w:pPr>
              <w:wordWrap/>
              <w:snapToGrid w:val="0"/>
              <w:spacing w:after="0" w:line="420" w:lineRule="auto"/>
              <w:jc w:val="center"/>
              <w:textAlignment w:val="baseline"/>
              <w:outlineLvl w:val="1"/>
              <w:rPr>
                <w:rFonts w:ascii="함초롬바탕" w:eastAsia="굴림" w:hAnsi="굴림" w:cs="굴림"/>
                <w:kern w:val="0"/>
                <w:szCs w:val="20"/>
              </w:rPr>
            </w:pPr>
            <w:r w:rsidRPr="00E64F1D">
              <w:rPr>
                <w:rFonts w:ascii="한양신명조" w:eastAsia="한양신명조" w:hAnsi="굴림" w:cs="굴림" w:hint="eastAsia"/>
                <w:spacing w:val="-8"/>
                <w:w w:val="97"/>
                <w:kern w:val="0"/>
                <w:sz w:val="18"/>
                <w:szCs w:val="18"/>
              </w:rPr>
              <w:t>접근기업</w:t>
            </w:r>
          </w:p>
        </w:tc>
        <w:tc>
          <w:tcPr>
            <w:tcW w:w="106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75DA7CB" w14:textId="77777777" w:rsidR="00751F5B" w:rsidRPr="00E64F1D" w:rsidRDefault="00751F5B" w:rsidP="00751F5B">
            <w:pPr>
              <w:wordWrap/>
              <w:snapToGrid w:val="0"/>
              <w:spacing w:after="0" w:line="420" w:lineRule="auto"/>
              <w:jc w:val="center"/>
              <w:textAlignment w:val="baseline"/>
              <w:outlineLvl w:val="1"/>
              <w:rPr>
                <w:rFonts w:ascii="함초롬바탕" w:eastAsia="굴림" w:hAnsi="굴림" w:cs="굴림"/>
                <w:kern w:val="0"/>
                <w:szCs w:val="20"/>
              </w:rPr>
            </w:pPr>
            <w:r w:rsidRPr="00E64F1D">
              <w:rPr>
                <w:rFonts w:ascii="한양신명조" w:eastAsia="한양신명조" w:hAnsi="굴림" w:cs="굴림" w:hint="eastAsia"/>
                <w:spacing w:val="-8"/>
                <w:w w:val="97"/>
                <w:kern w:val="0"/>
                <w:sz w:val="18"/>
                <w:szCs w:val="18"/>
              </w:rPr>
              <w:t>평균차이</w:t>
            </w:r>
          </w:p>
        </w:tc>
        <w:tc>
          <w:tcPr>
            <w:tcW w:w="112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EFAF887" w14:textId="77777777" w:rsidR="00751F5B" w:rsidRPr="00E64F1D" w:rsidRDefault="00751F5B" w:rsidP="00751F5B">
            <w:pPr>
              <w:wordWrap/>
              <w:snapToGrid w:val="0"/>
              <w:spacing w:after="0" w:line="420" w:lineRule="auto"/>
              <w:jc w:val="center"/>
              <w:textAlignment w:val="baseline"/>
              <w:outlineLvl w:val="1"/>
              <w:rPr>
                <w:rFonts w:ascii="함초롬바탕" w:eastAsia="굴림" w:hAnsi="굴림" w:cs="굴림"/>
                <w:kern w:val="0"/>
                <w:szCs w:val="20"/>
              </w:rPr>
            </w:pPr>
            <w:r w:rsidRPr="00E64F1D">
              <w:rPr>
                <w:rFonts w:ascii="한양신명조" w:eastAsia="한양신명조" w:hAnsi="굴림" w:cs="굴림" w:hint="eastAsia"/>
                <w:spacing w:val="-8"/>
                <w:w w:val="97"/>
                <w:kern w:val="0"/>
                <w:sz w:val="18"/>
                <w:szCs w:val="18"/>
              </w:rPr>
              <w:t>t-검정</w:t>
            </w:r>
          </w:p>
        </w:tc>
      </w:tr>
      <w:tr w:rsidR="00E64F1D" w:rsidRPr="00E64F1D" w14:paraId="2977C955" w14:textId="77777777" w:rsidTr="00751F5B">
        <w:trPr>
          <w:trHeight w:val="236"/>
        </w:trPr>
        <w:tc>
          <w:tcPr>
            <w:tcW w:w="923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38C090F" w14:textId="36EEF2A4" w:rsidR="00751F5B" w:rsidRPr="00E64F1D" w:rsidRDefault="00751F5B" w:rsidP="00751F5B">
            <w:pPr>
              <w:wordWrap/>
              <w:snapToGrid w:val="0"/>
              <w:spacing w:after="0" w:line="420" w:lineRule="auto"/>
              <w:jc w:val="center"/>
              <w:textAlignment w:val="baseline"/>
              <w:outlineLvl w:val="1"/>
              <w:rPr>
                <w:rFonts w:ascii="함초롬바탕" w:eastAsia="굴림" w:hAnsi="굴림" w:cs="굴림"/>
                <w:spacing w:val="-8"/>
                <w:w w:val="97"/>
                <w:kern w:val="0"/>
                <w:sz w:val="18"/>
                <w:szCs w:val="18"/>
              </w:rPr>
            </w:pPr>
            <w:r w:rsidRPr="00E64F1D">
              <w:rPr>
                <w:rFonts w:ascii="함초롬바탕" w:eastAsia="굴림" w:hAnsi="굴림" w:cs="굴림"/>
                <w:noProof/>
                <w:spacing w:val="-8"/>
                <w:w w:val="97"/>
                <w:kern w:val="0"/>
                <w:sz w:val="18"/>
                <w:szCs w:val="18"/>
              </w:rPr>
              <w:drawing>
                <wp:inline distT="0" distB="0" distL="0" distR="0" wp14:anchorId="77E92777" wp14:editId="16AAF112">
                  <wp:extent cx="165100" cy="107950"/>
                  <wp:effectExtent l="0" t="0" r="6350" b="6350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609155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2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E445406" w14:textId="77777777" w:rsidR="00751F5B" w:rsidRPr="00E64F1D" w:rsidRDefault="00751F5B" w:rsidP="00751F5B">
            <w:pPr>
              <w:wordWrap/>
              <w:snapToGrid w:val="0"/>
              <w:spacing w:after="0" w:line="420" w:lineRule="auto"/>
              <w:jc w:val="center"/>
              <w:textAlignment w:val="baseline"/>
              <w:outlineLvl w:val="1"/>
              <w:rPr>
                <w:rFonts w:ascii="함초롬바탕" w:eastAsia="굴림" w:hAnsi="굴림" w:cs="굴림"/>
                <w:kern w:val="0"/>
                <w:szCs w:val="20"/>
              </w:rPr>
            </w:pPr>
            <w:r w:rsidRPr="00E64F1D">
              <w:rPr>
                <w:rFonts w:ascii="한양신명조" w:eastAsia="한양신명조" w:hAnsi="굴림" w:cs="굴림" w:hint="eastAsia"/>
                <w:spacing w:val="-8"/>
                <w:w w:val="97"/>
                <w:kern w:val="0"/>
                <w:sz w:val="18"/>
                <w:szCs w:val="18"/>
              </w:rPr>
              <w:t>고정자산투자 비율</w:t>
            </w:r>
          </w:p>
        </w:tc>
        <w:tc>
          <w:tcPr>
            <w:tcW w:w="1126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E584046" w14:textId="77777777" w:rsidR="00751F5B" w:rsidRPr="00E64F1D" w:rsidRDefault="00751F5B" w:rsidP="00751F5B">
            <w:pPr>
              <w:wordWrap/>
              <w:snapToGrid w:val="0"/>
              <w:spacing w:after="0" w:line="420" w:lineRule="auto"/>
              <w:ind w:right="230"/>
              <w:jc w:val="right"/>
              <w:textAlignment w:val="baseline"/>
              <w:outlineLvl w:val="1"/>
              <w:rPr>
                <w:rFonts w:ascii="함초롬바탕" w:eastAsia="굴림" w:hAnsi="굴림" w:cs="굴림"/>
                <w:kern w:val="0"/>
                <w:szCs w:val="20"/>
              </w:rPr>
            </w:pPr>
            <w:r w:rsidRPr="00E64F1D">
              <w:rPr>
                <w:rFonts w:ascii="한양신명조" w:eastAsia="한양신명조" w:hAnsi="굴림" w:cs="굴림" w:hint="eastAsia"/>
                <w:spacing w:val="-8"/>
                <w:w w:val="97"/>
                <w:kern w:val="0"/>
                <w:sz w:val="18"/>
                <w:szCs w:val="18"/>
              </w:rPr>
              <w:t>0.0137</w:t>
            </w:r>
          </w:p>
        </w:tc>
        <w:tc>
          <w:tcPr>
            <w:tcW w:w="1069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AA68BF5" w14:textId="77777777" w:rsidR="00751F5B" w:rsidRPr="00E64F1D" w:rsidRDefault="00751F5B" w:rsidP="00751F5B">
            <w:pPr>
              <w:wordWrap/>
              <w:snapToGrid w:val="0"/>
              <w:spacing w:after="0" w:line="420" w:lineRule="auto"/>
              <w:ind w:right="230"/>
              <w:jc w:val="right"/>
              <w:textAlignment w:val="baseline"/>
              <w:outlineLvl w:val="1"/>
              <w:rPr>
                <w:rFonts w:ascii="함초롬바탕" w:eastAsia="굴림" w:hAnsi="굴림" w:cs="굴림"/>
                <w:kern w:val="0"/>
                <w:szCs w:val="20"/>
              </w:rPr>
            </w:pPr>
            <w:r w:rsidRPr="00E64F1D">
              <w:rPr>
                <w:rFonts w:ascii="한양신명조" w:eastAsia="한양신명조" w:hAnsi="굴림" w:cs="굴림" w:hint="eastAsia"/>
                <w:spacing w:val="-8"/>
                <w:w w:val="97"/>
                <w:kern w:val="0"/>
                <w:sz w:val="18"/>
                <w:szCs w:val="18"/>
              </w:rPr>
              <w:t>0.0519</w:t>
            </w:r>
          </w:p>
        </w:tc>
        <w:tc>
          <w:tcPr>
            <w:tcW w:w="1069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253F745" w14:textId="77777777" w:rsidR="00751F5B" w:rsidRPr="00E64F1D" w:rsidRDefault="00751F5B" w:rsidP="00751F5B">
            <w:pPr>
              <w:wordWrap/>
              <w:snapToGrid w:val="0"/>
              <w:spacing w:after="0" w:line="420" w:lineRule="auto"/>
              <w:ind w:right="230"/>
              <w:jc w:val="right"/>
              <w:textAlignment w:val="baseline"/>
              <w:outlineLvl w:val="1"/>
              <w:rPr>
                <w:rFonts w:ascii="함초롬바탕" w:eastAsia="굴림" w:hAnsi="굴림" w:cs="굴림"/>
                <w:kern w:val="0"/>
                <w:szCs w:val="20"/>
              </w:rPr>
            </w:pPr>
            <w:r w:rsidRPr="00E64F1D">
              <w:rPr>
                <w:rFonts w:ascii="한양신명조" w:eastAsia="한양신명조" w:hAnsi="굴림" w:cs="굴림" w:hint="eastAsia"/>
                <w:spacing w:val="-8"/>
                <w:w w:val="97"/>
                <w:kern w:val="0"/>
                <w:sz w:val="18"/>
                <w:szCs w:val="18"/>
              </w:rPr>
              <w:t>-0.0382</w:t>
            </w:r>
          </w:p>
        </w:tc>
        <w:tc>
          <w:tcPr>
            <w:tcW w:w="1126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A41CD8F" w14:textId="77777777" w:rsidR="00751F5B" w:rsidRPr="00E64F1D" w:rsidRDefault="00751F5B" w:rsidP="00751F5B">
            <w:pPr>
              <w:snapToGrid w:val="0"/>
              <w:spacing w:after="0" w:line="420" w:lineRule="auto"/>
              <w:ind w:firstLine="148"/>
              <w:textAlignment w:val="baseline"/>
              <w:outlineLvl w:val="1"/>
              <w:rPr>
                <w:rFonts w:ascii="함초롬바탕" w:eastAsia="굴림" w:hAnsi="굴림" w:cs="굴림"/>
                <w:kern w:val="0"/>
                <w:szCs w:val="20"/>
              </w:rPr>
            </w:pPr>
            <w:r w:rsidRPr="00E64F1D">
              <w:rPr>
                <w:rFonts w:ascii="한양신명조" w:eastAsia="한양신명조" w:hAnsi="굴림" w:cs="굴림" w:hint="eastAsia"/>
                <w:spacing w:val="-8"/>
                <w:w w:val="97"/>
                <w:kern w:val="0"/>
                <w:sz w:val="18"/>
                <w:szCs w:val="18"/>
              </w:rPr>
              <w:t>-9.158</w:t>
            </w:r>
            <w:r w:rsidRPr="00E64F1D">
              <w:rPr>
                <w:rFonts w:ascii="한양신명조" w:eastAsia="한양신명조" w:hAnsi="굴림" w:cs="굴림" w:hint="eastAsia"/>
                <w:spacing w:val="-8"/>
                <w:w w:val="97"/>
                <w:kern w:val="0"/>
                <w:sz w:val="18"/>
                <w:szCs w:val="18"/>
                <w:vertAlign w:val="superscript"/>
              </w:rPr>
              <w:t>***</w:t>
            </w:r>
          </w:p>
        </w:tc>
      </w:tr>
      <w:tr w:rsidR="00E64F1D" w:rsidRPr="00E64F1D" w14:paraId="67DD2C94" w14:textId="77777777" w:rsidTr="00751F5B">
        <w:trPr>
          <w:trHeight w:val="236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373884F" w14:textId="7C400B99" w:rsidR="00751F5B" w:rsidRPr="00E64F1D" w:rsidRDefault="00751F5B" w:rsidP="00751F5B">
            <w:pPr>
              <w:wordWrap/>
              <w:snapToGrid w:val="0"/>
              <w:spacing w:after="0" w:line="420" w:lineRule="auto"/>
              <w:jc w:val="center"/>
              <w:textAlignment w:val="baseline"/>
              <w:outlineLvl w:val="1"/>
              <w:rPr>
                <w:rFonts w:ascii="함초롬바탕" w:eastAsia="굴림" w:hAnsi="굴림" w:cs="굴림"/>
                <w:spacing w:val="-8"/>
                <w:w w:val="97"/>
                <w:kern w:val="0"/>
                <w:sz w:val="18"/>
                <w:szCs w:val="18"/>
              </w:rPr>
            </w:pPr>
            <w:r w:rsidRPr="00E64F1D">
              <w:rPr>
                <w:rFonts w:ascii="함초롬바탕" w:eastAsia="굴림" w:hAnsi="굴림" w:cs="굴림"/>
                <w:noProof/>
                <w:spacing w:val="-8"/>
                <w:w w:val="97"/>
                <w:kern w:val="0"/>
                <w:sz w:val="18"/>
                <w:szCs w:val="18"/>
              </w:rPr>
              <w:drawing>
                <wp:inline distT="0" distB="0" distL="0" distR="0" wp14:anchorId="469BF006" wp14:editId="1F257D2E">
                  <wp:extent cx="323850" cy="107950"/>
                  <wp:effectExtent l="0" t="0" r="0" b="6350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6089966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2413503" w14:textId="77777777" w:rsidR="00751F5B" w:rsidRPr="00E64F1D" w:rsidRDefault="00751F5B" w:rsidP="00751F5B">
            <w:pPr>
              <w:wordWrap/>
              <w:snapToGrid w:val="0"/>
              <w:spacing w:after="0" w:line="420" w:lineRule="auto"/>
              <w:jc w:val="center"/>
              <w:textAlignment w:val="baseline"/>
              <w:outlineLvl w:val="1"/>
              <w:rPr>
                <w:rFonts w:ascii="함초롬바탕" w:eastAsia="굴림" w:hAnsi="굴림" w:cs="굴림"/>
                <w:kern w:val="0"/>
                <w:szCs w:val="20"/>
              </w:rPr>
            </w:pPr>
            <w:r w:rsidRPr="00E64F1D">
              <w:rPr>
                <w:rFonts w:ascii="한양신명조" w:eastAsia="한양신명조" w:hAnsi="굴림" w:cs="굴림" w:hint="eastAsia"/>
                <w:spacing w:val="-8"/>
                <w:w w:val="97"/>
                <w:kern w:val="0"/>
                <w:sz w:val="18"/>
                <w:szCs w:val="18"/>
              </w:rPr>
              <w:t>잉여현금흐름 비율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A9B86BD" w14:textId="77777777" w:rsidR="00751F5B" w:rsidRPr="00E64F1D" w:rsidRDefault="00751F5B" w:rsidP="00751F5B">
            <w:pPr>
              <w:wordWrap/>
              <w:snapToGrid w:val="0"/>
              <w:spacing w:after="0" w:line="420" w:lineRule="auto"/>
              <w:ind w:right="230"/>
              <w:jc w:val="right"/>
              <w:textAlignment w:val="baseline"/>
              <w:outlineLvl w:val="1"/>
              <w:rPr>
                <w:rFonts w:ascii="함초롬바탕" w:eastAsia="굴림" w:hAnsi="굴림" w:cs="굴림"/>
                <w:kern w:val="0"/>
                <w:szCs w:val="20"/>
              </w:rPr>
            </w:pPr>
            <w:r w:rsidRPr="00E64F1D">
              <w:rPr>
                <w:rFonts w:ascii="한양신명조" w:eastAsia="한양신명조" w:hAnsi="굴림" w:cs="굴림" w:hint="eastAsia"/>
                <w:spacing w:val="-8"/>
                <w:w w:val="97"/>
                <w:kern w:val="0"/>
                <w:sz w:val="18"/>
                <w:szCs w:val="18"/>
              </w:rPr>
              <w:t>0.0285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B8CC18D" w14:textId="77777777" w:rsidR="00751F5B" w:rsidRPr="00E64F1D" w:rsidRDefault="00751F5B" w:rsidP="00751F5B">
            <w:pPr>
              <w:wordWrap/>
              <w:snapToGrid w:val="0"/>
              <w:spacing w:after="0" w:line="420" w:lineRule="auto"/>
              <w:ind w:right="230"/>
              <w:jc w:val="right"/>
              <w:textAlignment w:val="baseline"/>
              <w:outlineLvl w:val="1"/>
              <w:rPr>
                <w:rFonts w:ascii="함초롬바탕" w:eastAsia="굴림" w:hAnsi="굴림" w:cs="굴림"/>
                <w:kern w:val="0"/>
                <w:szCs w:val="20"/>
              </w:rPr>
            </w:pPr>
            <w:r w:rsidRPr="00E64F1D">
              <w:rPr>
                <w:rFonts w:ascii="한양신명조" w:eastAsia="한양신명조" w:hAnsi="굴림" w:cs="굴림" w:hint="eastAsia"/>
                <w:spacing w:val="-8"/>
                <w:w w:val="97"/>
                <w:kern w:val="0"/>
                <w:sz w:val="18"/>
                <w:szCs w:val="18"/>
              </w:rPr>
              <w:t>0.0396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1E9FD3D" w14:textId="77777777" w:rsidR="00751F5B" w:rsidRPr="00E64F1D" w:rsidRDefault="00751F5B" w:rsidP="00751F5B">
            <w:pPr>
              <w:wordWrap/>
              <w:snapToGrid w:val="0"/>
              <w:spacing w:after="0" w:line="420" w:lineRule="auto"/>
              <w:ind w:right="230"/>
              <w:jc w:val="right"/>
              <w:textAlignment w:val="baseline"/>
              <w:outlineLvl w:val="1"/>
              <w:rPr>
                <w:rFonts w:ascii="함초롬바탕" w:eastAsia="굴림" w:hAnsi="굴림" w:cs="굴림"/>
                <w:kern w:val="0"/>
                <w:szCs w:val="20"/>
              </w:rPr>
            </w:pPr>
            <w:r w:rsidRPr="00E64F1D">
              <w:rPr>
                <w:rFonts w:ascii="한양신명조" w:eastAsia="한양신명조" w:hAnsi="굴림" w:cs="굴림" w:hint="eastAsia"/>
                <w:spacing w:val="-8"/>
                <w:w w:val="97"/>
                <w:kern w:val="0"/>
                <w:sz w:val="18"/>
                <w:szCs w:val="18"/>
              </w:rPr>
              <w:t>-0.0111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8A4DDC8" w14:textId="77777777" w:rsidR="00751F5B" w:rsidRPr="00E64F1D" w:rsidRDefault="00751F5B" w:rsidP="00751F5B">
            <w:pPr>
              <w:snapToGrid w:val="0"/>
              <w:spacing w:after="0" w:line="420" w:lineRule="auto"/>
              <w:ind w:firstLine="148"/>
              <w:textAlignment w:val="baseline"/>
              <w:outlineLvl w:val="1"/>
              <w:rPr>
                <w:rFonts w:ascii="함초롬바탕" w:eastAsia="굴림" w:hAnsi="굴림" w:cs="굴림"/>
                <w:kern w:val="0"/>
                <w:szCs w:val="20"/>
              </w:rPr>
            </w:pPr>
            <w:r w:rsidRPr="00E64F1D">
              <w:rPr>
                <w:rFonts w:ascii="한양신명조" w:eastAsia="한양신명조" w:hAnsi="굴림" w:cs="굴림" w:hint="eastAsia"/>
                <w:spacing w:val="-8"/>
                <w:w w:val="97"/>
                <w:kern w:val="0"/>
                <w:sz w:val="18"/>
                <w:szCs w:val="18"/>
              </w:rPr>
              <w:t>-0.955</w:t>
            </w:r>
          </w:p>
        </w:tc>
      </w:tr>
      <w:tr w:rsidR="00E64F1D" w:rsidRPr="00E64F1D" w14:paraId="061A6273" w14:textId="77777777" w:rsidTr="00751F5B">
        <w:trPr>
          <w:trHeight w:val="236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040B66" w14:textId="4DD098BB" w:rsidR="00751F5B" w:rsidRPr="00E64F1D" w:rsidRDefault="00751F5B" w:rsidP="00751F5B">
            <w:pPr>
              <w:wordWrap/>
              <w:snapToGrid w:val="0"/>
              <w:spacing w:after="0" w:line="420" w:lineRule="auto"/>
              <w:jc w:val="center"/>
              <w:textAlignment w:val="baseline"/>
              <w:outlineLvl w:val="1"/>
              <w:rPr>
                <w:rFonts w:ascii="함초롬바탕" w:eastAsia="굴림" w:hAnsi="굴림" w:cs="굴림"/>
                <w:spacing w:val="-8"/>
                <w:w w:val="97"/>
                <w:kern w:val="0"/>
                <w:sz w:val="18"/>
                <w:szCs w:val="18"/>
              </w:rPr>
            </w:pPr>
            <w:r w:rsidRPr="00E64F1D">
              <w:rPr>
                <w:rFonts w:ascii="함초롬바탕" w:eastAsia="굴림" w:hAnsi="굴림" w:cs="굴림"/>
                <w:noProof/>
                <w:spacing w:val="-8"/>
                <w:w w:val="97"/>
                <w:kern w:val="0"/>
                <w:sz w:val="18"/>
                <w:szCs w:val="18"/>
              </w:rPr>
              <w:drawing>
                <wp:inline distT="0" distB="0" distL="0" distR="0" wp14:anchorId="6753F051" wp14:editId="502C47F0">
                  <wp:extent cx="381000" cy="107950"/>
                  <wp:effectExtent l="0" t="0" r="0" b="635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6089979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5361588" w14:textId="77777777" w:rsidR="00751F5B" w:rsidRPr="00E64F1D" w:rsidRDefault="00751F5B" w:rsidP="00751F5B">
            <w:pPr>
              <w:wordWrap/>
              <w:snapToGrid w:val="0"/>
              <w:spacing w:after="0" w:line="420" w:lineRule="auto"/>
              <w:jc w:val="center"/>
              <w:textAlignment w:val="baseline"/>
              <w:outlineLvl w:val="1"/>
              <w:rPr>
                <w:rFonts w:ascii="함초롬바탕" w:eastAsia="굴림" w:hAnsi="굴림" w:cs="굴림"/>
                <w:kern w:val="0"/>
                <w:szCs w:val="20"/>
              </w:rPr>
            </w:pPr>
            <w:r w:rsidRPr="00E64F1D">
              <w:rPr>
                <w:rFonts w:ascii="한양신명조" w:eastAsia="한양신명조" w:hAnsi="굴림" w:cs="굴림" w:hint="eastAsia"/>
                <w:spacing w:val="-8"/>
                <w:w w:val="97"/>
                <w:kern w:val="0"/>
                <w:sz w:val="18"/>
                <w:szCs w:val="18"/>
              </w:rPr>
              <w:t>운전자본투자 비율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6E4D534" w14:textId="77777777" w:rsidR="00751F5B" w:rsidRPr="00E64F1D" w:rsidRDefault="00751F5B" w:rsidP="00751F5B">
            <w:pPr>
              <w:wordWrap/>
              <w:snapToGrid w:val="0"/>
              <w:spacing w:after="0" w:line="420" w:lineRule="auto"/>
              <w:ind w:right="230"/>
              <w:jc w:val="right"/>
              <w:textAlignment w:val="baseline"/>
              <w:outlineLvl w:val="1"/>
              <w:rPr>
                <w:rFonts w:ascii="함초롬바탕" w:eastAsia="굴림" w:hAnsi="굴림" w:cs="굴림"/>
                <w:kern w:val="0"/>
                <w:szCs w:val="20"/>
              </w:rPr>
            </w:pPr>
            <w:r w:rsidRPr="00E64F1D">
              <w:rPr>
                <w:rFonts w:ascii="한양신명조" w:eastAsia="한양신명조" w:hAnsi="굴림" w:cs="굴림" w:hint="eastAsia"/>
                <w:spacing w:val="-8"/>
                <w:w w:val="97"/>
                <w:kern w:val="0"/>
                <w:sz w:val="18"/>
                <w:szCs w:val="18"/>
              </w:rPr>
              <w:t>0.0099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3D3FAB7" w14:textId="77777777" w:rsidR="00751F5B" w:rsidRPr="00E64F1D" w:rsidRDefault="00751F5B" w:rsidP="00751F5B">
            <w:pPr>
              <w:wordWrap/>
              <w:snapToGrid w:val="0"/>
              <w:spacing w:after="0" w:line="420" w:lineRule="auto"/>
              <w:ind w:right="230"/>
              <w:jc w:val="right"/>
              <w:textAlignment w:val="baseline"/>
              <w:outlineLvl w:val="1"/>
              <w:rPr>
                <w:rFonts w:ascii="함초롬바탕" w:eastAsia="굴림" w:hAnsi="굴림" w:cs="굴림"/>
                <w:kern w:val="0"/>
                <w:szCs w:val="20"/>
              </w:rPr>
            </w:pPr>
            <w:r w:rsidRPr="00E64F1D">
              <w:rPr>
                <w:rFonts w:ascii="한양신명조" w:eastAsia="한양신명조" w:hAnsi="굴림" w:cs="굴림" w:hint="eastAsia"/>
                <w:spacing w:val="-8"/>
                <w:w w:val="97"/>
                <w:kern w:val="0"/>
                <w:sz w:val="18"/>
                <w:szCs w:val="18"/>
              </w:rPr>
              <w:t>0.0128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6461B9E" w14:textId="77777777" w:rsidR="00751F5B" w:rsidRPr="00E64F1D" w:rsidRDefault="00751F5B" w:rsidP="00751F5B">
            <w:pPr>
              <w:wordWrap/>
              <w:snapToGrid w:val="0"/>
              <w:spacing w:after="0" w:line="420" w:lineRule="auto"/>
              <w:ind w:right="230"/>
              <w:jc w:val="right"/>
              <w:textAlignment w:val="baseline"/>
              <w:outlineLvl w:val="1"/>
              <w:rPr>
                <w:rFonts w:ascii="함초롬바탕" w:eastAsia="굴림" w:hAnsi="굴림" w:cs="굴림"/>
                <w:kern w:val="0"/>
                <w:szCs w:val="20"/>
              </w:rPr>
            </w:pPr>
            <w:r w:rsidRPr="00E64F1D">
              <w:rPr>
                <w:rFonts w:ascii="한양신명조" w:eastAsia="한양신명조" w:hAnsi="굴림" w:cs="굴림" w:hint="eastAsia"/>
                <w:spacing w:val="-8"/>
                <w:w w:val="97"/>
                <w:kern w:val="0"/>
                <w:sz w:val="18"/>
                <w:szCs w:val="18"/>
              </w:rPr>
              <w:t>-0.0027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A9E4DC5" w14:textId="77777777" w:rsidR="00751F5B" w:rsidRPr="00E64F1D" w:rsidRDefault="00751F5B" w:rsidP="00751F5B">
            <w:pPr>
              <w:snapToGrid w:val="0"/>
              <w:spacing w:after="0" w:line="420" w:lineRule="auto"/>
              <w:ind w:firstLine="148"/>
              <w:textAlignment w:val="baseline"/>
              <w:outlineLvl w:val="1"/>
              <w:rPr>
                <w:rFonts w:ascii="함초롬바탕" w:eastAsia="굴림" w:hAnsi="굴림" w:cs="굴림"/>
                <w:kern w:val="0"/>
                <w:szCs w:val="20"/>
              </w:rPr>
            </w:pPr>
            <w:r w:rsidRPr="00E64F1D">
              <w:rPr>
                <w:rFonts w:ascii="한양신명조" w:eastAsia="한양신명조" w:hAnsi="굴림" w:cs="굴림" w:hint="eastAsia"/>
                <w:spacing w:val="-8"/>
                <w:w w:val="97"/>
                <w:kern w:val="0"/>
                <w:sz w:val="18"/>
                <w:szCs w:val="18"/>
              </w:rPr>
              <w:t>-0.592</w:t>
            </w:r>
          </w:p>
        </w:tc>
      </w:tr>
      <w:tr w:rsidR="00E64F1D" w:rsidRPr="00E64F1D" w14:paraId="234F45D2" w14:textId="77777777" w:rsidTr="00751F5B">
        <w:trPr>
          <w:trHeight w:val="236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D3F8E20" w14:textId="69B16B88" w:rsidR="00751F5B" w:rsidRPr="00E64F1D" w:rsidRDefault="00751F5B" w:rsidP="00751F5B">
            <w:pPr>
              <w:wordWrap/>
              <w:snapToGrid w:val="0"/>
              <w:spacing w:after="0" w:line="420" w:lineRule="auto"/>
              <w:jc w:val="center"/>
              <w:textAlignment w:val="baseline"/>
              <w:outlineLvl w:val="1"/>
              <w:rPr>
                <w:rFonts w:ascii="함초롬바탕" w:eastAsia="굴림" w:hAnsi="굴림" w:cs="굴림"/>
                <w:spacing w:val="-8"/>
                <w:w w:val="97"/>
                <w:kern w:val="0"/>
                <w:sz w:val="18"/>
                <w:szCs w:val="18"/>
              </w:rPr>
            </w:pPr>
            <w:r w:rsidRPr="00E64F1D">
              <w:rPr>
                <w:rFonts w:ascii="함초롬바탕" w:eastAsia="굴림" w:hAnsi="굴림" w:cs="굴림"/>
                <w:noProof/>
                <w:spacing w:val="-8"/>
                <w:w w:val="97"/>
                <w:kern w:val="0"/>
                <w:sz w:val="18"/>
                <w:szCs w:val="18"/>
              </w:rPr>
              <w:drawing>
                <wp:inline distT="0" distB="0" distL="0" distR="0" wp14:anchorId="1A3740F9" wp14:editId="2F3A468D">
                  <wp:extent cx="76200" cy="107950"/>
                  <wp:effectExtent l="0" t="0" r="0" b="635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6090005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A3C2BE1" w14:textId="77777777" w:rsidR="00751F5B" w:rsidRPr="00E64F1D" w:rsidRDefault="00751F5B" w:rsidP="00751F5B">
            <w:pPr>
              <w:wordWrap/>
              <w:snapToGrid w:val="0"/>
              <w:spacing w:after="0" w:line="420" w:lineRule="auto"/>
              <w:jc w:val="center"/>
              <w:textAlignment w:val="baseline"/>
              <w:outlineLvl w:val="1"/>
              <w:rPr>
                <w:rFonts w:ascii="함초롬바탕" w:eastAsia="굴림" w:hAnsi="굴림" w:cs="굴림"/>
                <w:kern w:val="0"/>
                <w:szCs w:val="20"/>
              </w:rPr>
            </w:pPr>
            <w:r w:rsidRPr="00E64F1D">
              <w:rPr>
                <w:rFonts w:ascii="한양신명조" w:eastAsia="한양신명조" w:hAnsi="굴림" w:cs="굴림" w:hint="eastAsia"/>
                <w:spacing w:val="-8"/>
                <w:w w:val="97"/>
                <w:kern w:val="0"/>
                <w:sz w:val="18"/>
                <w:szCs w:val="18"/>
              </w:rPr>
              <w:t>Tobin-q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16C30CE" w14:textId="77777777" w:rsidR="00751F5B" w:rsidRPr="00E64F1D" w:rsidRDefault="00751F5B" w:rsidP="00751F5B">
            <w:pPr>
              <w:wordWrap/>
              <w:snapToGrid w:val="0"/>
              <w:spacing w:after="0" w:line="420" w:lineRule="auto"/>
              <w:ind w:right="230"/>
              <w:jc w:val="right"/>
              <w:textAlignment w:val="baseline"/>
              <w:outlineLvl w:val="1"/>
              <w:rPr>
                <w:rFonts w:ascii="함초롬바탕" w:eastAsia="굴림" w:hAnsi="굴림" w:cs="굴림"/>
                <w:kern w:val="0"/>
                <w:szCs w:val="20"/>
              </w:rPr>
            </w:pPr>
            <w:r w:rsidRPr="00E64F1D">
              <w:rPr>
                <w:rFonts w:ascii="한양신명조" w:eastAsia="한양신명조" w:hAnsi="굴림" w:cs="굴림" w:hint="eastAsia"/>
                <w:spacing w:val="-8"/>
                <w:w w:val="97"/>
                <w:kern w:val="0"/>
                <w:sz w:val="18"/>
                <w:szCs w:val="18"/>
              </w:rPr>
              <w:t>0.9016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E990F0D" w14:textId="77777777" w:rsidR="00751F5B" w:rsidRPr="00E64F1D" w:rsidRDefault="00751F5B" w:rsidP="00751F5B">
            <w:pPr>
              <w:wordWrap/>
              <w:snapToGrid w:val="0"/>
              <w:spacing w:after="0" w:line="420" w:lineRule="auto"/>
              <w:ind w:right="230"/>
              <w:jc w:val="right"/>
              <w:textAlignment w:val="baseline"/>
              <w:outlineLvl w:val="1"/>
              <w:rPr>
                <w:rFonts w:ascii="함초롬바탕" w:eastAsia="굴림" w:hAnsi="굴림" w:cs="굴림"/>
                <w:kern w:val="0"/>
                <w:szCs w:val="20"/>
              </w:rPr>
            </w:pPr>
            <w:r w:rsidRPr="00E64F1D">
              <w:rPr>
                <w:rFonts w:ascii="한양신명조" w:eastAsia="한양신명조" w:hAnsi="굴림" w:cs="굴림" w:hint="eastAsia"/>
                <w:spacing w:val="-8"/>
                <w:w w:val="97"/>
                <w:kern w:val="0"/>
                <w:sz w:val="18"/>
                <w:szCs w:val="18"/>
              </w:rPr>
              <w:t>0.9621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0E332C0" w14:textId="77777777" w:rsidR="00751F5B" w:rsidRPr="00E64F1D" w:rsidRDefault="00751F5B" w:rsidP="00751F5B">
            <w:pPr>
              <w:wordWrap/>
              <w:snapToGrid w:val="0"/>
              <w:spacing w:after="0" w:line="420" w:lineRule="auto"/>
              <w:ind w:right="230"/>
              <w:jc w:val="right"/>
              <w:textAlignment w:val="baseline"/>
              <w:outlineLvl w:val="1"/>
              <w:rPr>
                <w:rFonts w:ascii="함초롬바탕" w:eastAsia="굴림" w:hAnsi="굴림" w:cs="굴림"/>
                <w:kern w:val="0"/>
                <w:szCs w:val="20"/>
              </w:rPr>
            </w:pPr>
            <w:r w:rsidRPr="00E64F1D">
              <w:rPr>
                <w:rFonts w:ascii="한양신명조" w:eastAsia="한양신명조" w:hAnsi="굴림" w:cs="굴림" w:hint="eastAsia"/>
                <w:spacing w:val="-8"/>
                <w:w w:val="97"/>
                <w:kern w:val="0"/>
                <w:sz w:val="18"/>
                <w:szCs w:val="18"/>
              </w:rPr>
              <w:t>-0.0605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71ECA99" w14:textId="77777777" w:rsidR="00751F5B" w:rsidRPr="00E64F1D" w:rsidRDefault="00751F5B" w:rsidP="00751F5B">
            <w:pPr>
              <w:snapToGrid w:val="0"/>
              <w:spacing w:after="0" w:line="420" w:lineRule="auto"/>
              <w:ind w:firstLine="148"/>
              <w:textAlignment w:val="baseline"/>
              <w:outlineLvl w:val="1"/>
              <w:rPr>
                <w:rFonts w:ascii="함초롬바탕" w:eastAsia="굴림" w:hAnsi="굴림" w:cs="굴림"/>
                <w:kern w:val="0"/>
                <w:szCs w:val="20"/>
              </w:rPr>
            </w:pPr>
            <w:r w:rsidRPr="00E64F1D">
              <w:rPr>
                <w:rFonts w:ascii="한양신명조" w:eastAsia="한양신명조" w:hAnsi="굴림" w:cs="굴림" w:hint="eastAsia"/>
                <w:spacing w:val="-8"/>
                <w:w w:val="97"/>
                <w:kern w:val="0"/>
                <w:sz w:val="18"/>
                <w:szCs w:val="18"/>
              </w:rPr>
              <w:t>-6.193</w:t>
            </w:r>
            <w:r w:rsidRPr="00E64F1D">
              <w:rPr>
                <w:rFonts w:ascii="한양신명조" w:eastAsia="한양신명조" w:hAnsi="굴림" w:cs="굴림" w:hint="eastAsia"/>
                <w:spacing w:val="-8"/>
                <w:w w:val="97"/>
                <w:kern w:val="0"/>
                <w:sz w:val="18"/>
                <w:szCs w:val="18"/>
                <w:vertAlign w:val="superscript"/>
              </w:rPr>
              <w:t>***</w:t>
            </w:r>
          </w:p>
        </w:tc>
      </w:tr>
      <w:tr w:rsidR="00E64F1D" w:rsidRPr="00E64F1D" w14:paraId="2BF8BD0E" w14:textId="77777777" w:rsidTr="00751F5B">
        <w:trPr>
          <w:trHeight w:val="236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33654E5" w14:textId="446CD44C" w:rsidR="00751F5B" w:rsidRPr="00E64F1D" w:rsidRDefault="00751F5B" w:rsidP="00751F5B">
            <w:pPr>
              <w:wordWrap/>
              <w:snapToGrid w:val="0"/>
              <w:spacing w:after="0" w:line="420" w:lineRule="auto"/>
              <w:jc w:val="center"/>
              <w:textAlignment w:val="baseline"/>
              <w:outlineLvl w:val="1"/>
              <w:rPr>
                <w:rFonts w:ascii="함초롬바탕" w:eastAsia="굴림" w:hAnsi="굴림" w:cs="굴림"/>
                <w:spacing w:val="-8"/>
                <w:w w:val="97"/>
                <w:kern w:val="0"/>
                <w:sz w:val="18"/>
                <w:szCs w:val="18"/>
              </w:rPr>
            </w:pPr>
            <w:r w:rsidRPr="00E64F1D">
              <w:rPr>
                <w:rFonts w:ascii="함초롬바탕" w:eastAsia="굴림" w:hAnsi="굴림" w:cs="굴림"/>
                <w:noProof/>
                <w:spacing w:val="-8"/>
                <w:w w:val="97"/>
                <w:kern w:val="0"/>
                <w:sz w:val="18"/>
                <w:szCs w:val="18"/>
              </w:rPr>
              <w:drawing>
                <wp:inline distT="0" distB="0" distL="0" distR="0" wp14:anchorId="54C4595C" wp14:editId="666ED1A0">
                  <wp:extent cx="355600" cy="107950"/>
                  <wp:effectExtent l="0" t="0" r="6350" b="635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6090029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600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663933B" w14:textId="77777777" w:rsidR="00751F5B" w:rsidRPr="00E64F1D" w:rsidRDefault="00751F5B" w:rsidP="00751F5B">
            <w:pPr>
              <w:wordWrap/>
              <w:snapToGrid w:val="0"/>
              <w:spacing w:after="0" w:line="420" w:lineRule="auto"/>
              <w:jc w:val="center"/>
              <w:textAlignment w:val="baseline"/>
              <w:outlineLvl w:val="1"/>
              <w:rPr>
                <w:rFonts w:ascii="함초롬바탕" w:eastAsia="굴림" w:hAnsi="굴림" w:cs="굴림"/>
                <w:kern w:val="0"/>
                <w:szCs w:val="20"/>
              </w:rPr>
            </w:pPr>
            <w:r w:rsidRPr="00E64F1D">
              <w:rPr>
                <w:rFonts w:ascii="한양신명조" w:eastAsia="한양신명조" w:hAnsi="굴림" w:cs="굴림" w:hint="eastAsia"/>
                <w:spacing w:val="-8"/>
                <w:w w:val="97"/>
                <w:kern w:val="0"/>
                <w:sz w:val="18"/>
                <w:szCs w:val="18"/>
              </w:rPr>
              <w:t>장기부채변화 비율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514278E" w14:textId="77777777" w:rsidR="00751F5B" w:rsidRPr="00E64F1D" w:rsidRDefault="00751F5B" w:rsidP="00751F5B">
            <w:pPr>
              <w:wordWrap/>
              <w:snapToGrid w:val="0"/>
              <w:spacing w:after="0" w:line="420" w:lineRule="auto"/>
              <w:ind w:right="230"/>
              <w:jc w:val="right"/>
              <w:textAlignment w:val="baseline"/>
              <w:outlineLvl w:val="1"/>
              <w:rPr>
                <w:rFonts w:ascii="함초롬바탕" w:eastAsia="굴림" w:hAnsi="굴림" w:cs="굴림"/>
                <w:kern w:val="0"/>
                <w:szCs w:val="20"/>
              </w:rPr>
            </w:pPr>
            <w:r w:rsidRPr="00E64F1D">
              <w:rPr>
                <w:rFonts w:ascii="한양신명조" w:eastAsia="한양신명조" w:hAnsi="굴림" w:cs="굴림" w:hint="eastAsia"/>
                <w:spacing w:val="-8"/>
                <w:w w:val="97"/>
                <w:kern w:val="0"/>
                <w:sz w:val="18"/>
                <w:szCs w:val="18"/>
              </w:rPr>
              <w:t>-0.0025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13E6CB9" w14:textId="77777777" w:rsidR="00751F5B" w:rsidRPr="00E64F1D" w:rsidRDefault="00751F5B" w:rsidP="00751F5B">
            <w:pPr>
              <w:wordWrap/>
              <w:snapToGrid w:val="0"/>
              <w:spacing w:after="0" w:line="420" w:lineRule="auto"/>
              <w:ind w:right="230"/>
              <w:jc w:val="right"/>
              <w:textAlignment w:val="baseline"/>
              <w:outlineLvl w:val="1"/>
              <w:rPr>
                <w:rFonts w:ascii="함초롬바탕" w:eastAsia="굴림" w:hAnsi="굴림" w:cs="굴림"/>
                <w:kern w:val="0"/>
                <w:szCs w:val="20"/>
              </w:rPr>
            </w:pPr>
            <w:r w:rsidRPr="00E64F1D">
              <w:rPr>
                <w:rFonts w:ascii="한양신명조" w:eastAsia="한양신명조" w:hAnsi="굴림" w:cs="굴림" w:hint="eastAsia"/>
                <w:spacing w:val="-8"/>
                <w:w w:val="97"/>
                <w:kern w:val="0"/>
                <w:sz w:val="18"/>
                <w:szCs w:val="18"/>
              </w:rPr>
              <w:t>0.0144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2DDABAD" w14:textId="77777777" w:rsidR="00751F5B" w:rsidRPr="00E64F1D" w:rsidRDefault="00751F5B" w:rsidP="00751F5B">
            <w:pPr>
              <w:wordWrap/>
              <w:snapToGrid w:val="0"/>
              <w:spacing w:after="0" w:line="420" w:lineRule="auto"/>
              <w:ind w:right="230"/>
              <w:jc w:val="right"/>
              <w:textAlignment w:val="baseline"/>
              <w:outlineLvl w:val="1"/>
              <w:rPr>
                <w:rFonts w:ascii="함초롬바탕" w:eastAsia="굴림" w:hAnsi="굴림" w:cs="굴림"/>
                <w:kern w:val="0"/>
                <w:szCs w:val="20"/>
              </w:rPr>
            </w:pPr>
            <w:r w:rsidRPr="00E64F1D">
              <w:rPr>
                <w:rFonts w:ascii="한양신명조" w:eastAsia="한양신명조" w:hAnsi="굴림" w:cs="굴림" w:hint="eastAsia"/>
                <w:spacing w:val="-8"/>
                <w:w w:val="97"/>
                <w:kern w:val="0"/>
                <w:sz w:val="18"/>
                <w:szCs w:val="18"/>
              </w:rPr>
              <w:t>-0.0169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D100E13" w14:textId="77777777" w:rsidR="00751F5B" w:rsidRPr="00E64F1D" w:rsidRDefault="00751F5B" w:rsidP="00751F5B">
            <w:pPr>
              <w:snapToGrid w:val="0"/>
              <w:spacing w:after="0" w:line="420" w:lineRule="auto"/>
              <w:ind w:firstLine="148"/>
              <w:textAlignment w:val="baseline"/>
              <w:outlineLvl w:val="1"/>
              <w:rPr>
                <w:rFonts w:ascii="함초롬바탕" w:eastAsia="굴림" w:hAnsi="굴림" w:cs="굴림"/>
                <w:kern w:val="0"/>
                <w:szCs w:val="20"/>
              </w:rPr>
            </w:pPr>
            <w:r w:rsidRPr="00E64F1D">
              <w:rPr>
                <w:rFonts w:ascii="한양신명조" w:eastAsia="한양신명조" w:hAnsi="굴림" w:cs="굴림" w:hint="eastAsia"/>
                <w:spacing w:val="-8"/>
                <w:w w:val="97"/>
                <w:kern w:val="0"/>
                <w:sz w:val="18"/>
                <w:szCs w:val="18"/>
              </w:rPr>
              <w:t>-4.847</w:t>
            </w:r>
            <w:r w:rsidRPr="00E64F1D">
              <w:rPr>
                <w:rFonts w:ascii="한양신명조" w:eastAsia="한양신명조" w:hAnsi="굴림" w:cs="굴림" w:hint="eastAsia"/>
                <w:spacing w:val="-8"/>
                <w:w w:val="97"/>
                <w:kern w:val="0"/>
                <w:sz w:val="18"/>
                <w:szCs w:val="18"/>
                <w:vertAlign w:val="superscript"/>
              </w:rPr>
              <w:t>***</w:t>
            </w:r>
          </w:p>
        </w:tc>
      </w:tr>
      <w:tr w:rsidR="00E64F1D" w:rsidRPr="00E64F1D" w14:paraId="4359D603" w14:textId="77777777" w:rsidTr="00751F5B">
        <w:trPr>
          <w:trHeight w:val="236"/>
        </w:trPr>
        <w:tc>
          <w:tcPr>
            <w:tcW w:w="923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07986E0" w14:textId="76FCF884" w:rsidR="00751F5B" w:rsidRPr="00E64F1D" w:rsidRDefault="00751F5B" w:rsidP="00751F5B">
            <w:pPr>
              <w:wordWrap/>
              <w:snapToGrid w:val="0"/>
              <w:spacing w:after="0" w:line="420" w:lineRule="auto"/>
              <w:jc w:val="center"/>
              <w:textAlignment w:val="baseline"/>
              <w:outlineLvl w:val="1"/>
              <w:rPr>
                <w:rFonts w:ascii="함초롬바탕" w:eastAsia="굴림" w:hAnsi="굴림" w:cs="굴림"/>
                <w:spacing w:val="-8"/>
                <w:w w:val="97"/>
                <w:kern w:val="0"/>
                <w:sz w:val="18"/>
                <w:szCs w:val="18"/>
              </w:rPr>
            </w:pPr>
            <w:r w:rsidRPr="00E64F1D">
              <w:rPr>
                <w:rFonts w:ascii="함초롬바탕" w:eastAsia="굴림" w:hAnsi="굴림" w:cs="굴림"/>
                <w:noProof/>
                <w:spacing w:val="-8"/>
                <w:w w:val="97"/>
                <w:kern w:val="0"/>
                <w:sz w:val="18"/>
                <w:szCs w:val="18"/>
              </w:rPr>
              <w:drawing>
                <wp:inline distT="0" distB="0" distL="0" distR="0" wp14:anchorId="0BA51483" wp14:editId="523FDC8D">
                  <wp:extent cx="342900" cy="107950"/>
                  <wp:effectExtent l="0" t="0" r="0" b="635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6090044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2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137E91C" w14:textId="77777777" w:rsidR="00751F5B" w:rsidRPr="00E64F1D" w:rsidRDefault="00751F5B" w:rsidP="00751F5B">
            <w:pPr>
              <w:wordWrap/>
              <w:snapToGrid w:val="0"/>
              <w:spacing w:after="0" w:line="420" w:lineRule="auto"/>
              <w:jc w:val="center"/>
              <w:textAlignment w:val="baseline"/>
              <w:outlineLvl w:val="1"/>
              <w:rPr>
                <w:rFonts w:ascii="함초롬바탕" w:eastAsia="굴림" w:hAnsi="굴림" w:cs="굴림"/>
                <w:kern w:val="0"/>
                <w:szCs w:val="20"/>
              </w:rPr>
            </w:pPr>
            <w:r w:rsidRPr="00E64F1D">
              <w:rPr>
                <w:rFonts w:ascii="한양신명조" w:eastAsia="한양신명조" w:hAnsi="굴림" w:cs="굴림" w:hint="eastAsia"/>
                <w:spacing w:val="-8"/>
                <w:w w:val="97"/>
                <w:kern w:val="0"/>
                <w:sz w:val="18"/>
                <w:szCs w:val="18"/>
              </w:rPr>
              <w:t>순주식발행변화 비율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8F6B7AE" w14:textId="77777777" w:rsidR="00751F5B" w:rsidRPr="00E64F1D" w:rsidRDefault="00751F5B" w:rsidP="00751F5B">
            <w:pPr>
              <w:wordWrap/>
              <w:snapToGrid w:val="0"/>
              <w:spacing w:after="0" w:line="420" w:lineRule="auto"/>
              <w:ind w:right="230"/>
              <w:jc w:val="right"/>
              <w:textAlignment w:val="baseline"/>
              <w:outlineLvl w:val="1"/>
              <w:rPr>
                <w:rFonts w:ascii="함초롬바탕" w:eastAsia="굴림" w:hAnsi="굴림" w:cs="굴림"/>
                <w:kern w:val="0"/>
                <w:szCs w:val="20"/>
              </w:rPr>
            </w:pPr>
            <w:r w:rsidRPr="00E64F1D">
              <w:rPr>
                <w:rFonts w:ascii="한양신명조" w:eastAsia="한양신명조" w:hAnsi="굴림" w:cs="굴림" w:hint="eastAsia"/>
                <w:spacing w:val="-8"/>
                <w:w w:val="97"/>
                <w:kern w:val="0"/>
                <w:sz w:val="18"/>
                <w:szCs w:val="18"/>
              </w:rPr>
              <w:t>0.0027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BF171B7" w14:textId="77777777" w:rsidR="00751F5B" w:rsidRPr="00E64F1D" w:rsidRDefault="00751F5B" w:rsidP="00751F5B">
            <w:pPr>
              <w:wordWrap/>
              <w:snapToGrid w:val="0"/>
              <w:spacing w:after="0" w:line="420" w:lineRule="auto"/>
              <w:ind w:right="230"/>
              <w:jc w:val="right"/>
              <w:textAlignment w:val="baseline"/>
              <w:outlineLvl w:val="1"/>
              <w:rPr>
                <w:rFonts w:ascii="함초롬바탕" w:eastAsia="굴림" w:hAnsi="굴림" w:cs="굴림"/>
                <w:kern w:val="0"/>
                <w:szCs w:val="20"/>
              </w:rPr>
            </w:pPr>
            <w:r w:rsidRPr="00E64F1D">
              <w:rPr>
                <w:rFonts w:ascii="한양신명조" w:eastAsia="한양신명조" w:hAnsi="굴림" w:cs="굴림" w:hint="eastAsia"/>
                <w:spacing w:val="-8"/>
                <w:w w:val="97"/>
                <w:kern w:val="0"/>
                <w:sz w:val="18"/>
                <w:szCs w:val="18"/>
              </w:rPr>
              <w:t>-0.4674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8A45BB6" w14:textId="77777777" w:rsidR="00751F5B" w:rsidRPr="00E64F1D" w:rsidRDefault="00751F5B" w:rsidP="00751F5B">
            <w:pPr>
              <w:wordWrap/>
              <w:snapToGrid w:val="0"/>
              <w:spacing w:after="0" w:line="420" w:lineRule="auto"/>
              <w:ind w:right="230"/>
              <w:jc w:val="right"/>
              <w:textAlignment w:val="baseline"/>
              <w:outlineLvl w:val="1"/>
              <w:rPr>
                <w:rFonts w:ascii="함초롬바탕" w:eastAsia="굴림" w:hAnsi="굴림" w:cs="굴림"/>
                <w:kern w:val="0"/>
                <w:szCs w:val="20"/>
              </w:rPr>
            </w:pPr>
            <w:r w:rsidRPr="00E64F1D">
              <w:rPr>
                <w:rFonts w:ascii="한양신명조" w:eastAsia="한양신명조" w:hAnsi="굴림" w:cs="굴림" w:hint="eastAsia"/>
                <w:spacing w:val="-8"/>
                <w:w w:val="97"/>
                <w:kern w:val="0"/>
                <w:sz w:val="18"/>
                <w:szCs w:val="18"/>
              </w:rPr>
              <w:t>0.4701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45F33FA" w14:textId="77777777" w:rsidR="00751F5B" w:rsidRPr="00E64F1D" w:rsidRDefault="00751F5B" w:rsidP="00751F5B">
            <w:pPr>
              <w:snapToGrid w:val="0"/>
              <w:spacing w:after="0" w:line="420" w:lineRule="auto"/>
              <w:ind w:firstLine="148"/>
              <w:textAlignment w:val="baseline"/>
              <w:outlineLvl w:val="1"/>
              <w:rPr>
                <w:rFonts w:ascii="함초롬바탕" w:eastAsia="굴림" w:hAnsi="굴림" w:cs="굴림"/>
                <w:kern w:val="0"/>
                <w:szCs w:val="20"/>
              </w:rPr>
            </w:pPr>
            <w:r w:rsidRPr="00E64F1D">
              <w:rPr>
                <w:rFonts w:ascii="한양신명조" w:eastAsia="한양신명조" w:hAnsi="굴림" w:cs="굴림" w:hint="eastAsia"/>
                <w:spacing w:val="-8"/>
                <w:w w:val="97"/>
                <w:kern w:val="0"/>
                <w:sz w:val="18"/>
                <w:szCs w:val="18"/>
              </w:rPr>
              <w:t>3.615</w:t>
            </w:r>
            <w:r w:rsidRPr="00E64F1D">
              <w:rPr>
                <w:rFonts w:ascii="한양신명조" w:eastAsia="한양신명조" w:hAnsi="굴림" w:cs="굴림" w:hint="eastAsia"/>
                <w:spacing w:val="-8"/>
                <w:w w:val="97"/>
                <w:kern w:val="0"/>
                <w:sz w:val="18"/>
                <w:szCs w:val="18"/>
                <w:vertAlign w:val="superscript"/>
              </w:rPr>
              <w:t>***</w:t>
            </w:r>
          </w:p>
        </w:tc>
      </w:tr>
    </w:tbl>
    <w:p w14:paraId="0983A99E" w14:textId="77777777" w:rsidR="00751F5B" w:rsidRPr="00E64F1D" w:rsidRDefault="00751F5B" w:rsidP="006D03B8"/>
    <w:bookmarkEnd w:id="10"/>
    <w:p w14:paraId="62D8B2D4" w14:textId="77777777" w:rsidR="00295C3A" w:rsidRPr="00E64F1D" w:rsidRDefault="00295C3A" w:rsidP="00295C3A">
      <w:r w:rsidRPr="00E64F1D">
        <w:t>10. 본문에 참고문헌이 인용된 부분에는 저자명 다음의 괄호 속에 연도를 표기한다.</w:t>
      </w:r>
    </w:p>
    <w:p w14:paraId="2E515B97" w14:textId="77777777" w:rsidR="00295C3A" w:rsidRPr="00E64F1D" w:rsidRDefault="00295C3A" w:rsidP="00727589">
      <w:pPr>
        <w:ind w:leftChars="150" w:left="300"/>
      </w:pPr>
      <w:r w:rsidRPr="00E64F1D">
        <w:rPr>
          <w:rFonts w:hint="eastAsia"/>
        </w:rPr>
        <w:t>예</w:t>
      </w:r>
      <w:r w:rsidRPr="00E64F1D">
        <w:t xml:space="preserve">: 김길동(1990)에 의하면 …, (김길동, 1990). </w:t>
      </w:r>
    </w:p>
    <w:p w14:paraId="0998D87E" w14:textId="77777777" w:rsidR="00295C3A" w:rsidRPr="00E64F1D" w:rsidRDefault="00295C3A" w:rsidP="00295C3A">
      <w:r w:rsidRPr="00E64F1D">
        <w:lastRenderedPageBreak/>
        <w:t>11. 참고문헌은 본문 중 인용된 문헌에 한정한다.</w:t>
      </w:r>
    </w:p>
    <w:p w14:paraId="47B61292" w14:textId="77777777" w:rsidR="00295C3A" w:rsidRPr="00E64F1D" w:rsidRDefault="00295C3A" w:rsidP="00727589">
      <w:pPr>
        <w:ind w:leftChars="150" w:left="300"/>
      </w:pPr>
      <w:r w:rsidRPr="00E64F1D">
        <w:rPr>
          <w:rFonts w:hint="eastAsia"/>
        </w:rPr>
        <w:t>참고문헌의</w:t>
      </w:r>
      <w:r w:rsidRPr="00E64F1D">
        <w:t xml:space="preserve"> 배열은 다음의 예와 같이 국내문헌과 해외문헌으로 구분하여 저자명에 따라 국문은 가나다 순으로, 영문은 ABC 순으로 작성한다. </w:t>
      </w:r>
    </w:p>
    <w:p w14:paraId="2EF34FBC" w14:textId="77777777" w:rsidR="00295C3A" w:rsidRPr="00E64F1D" w:rsidRDefault="00295C3A" w:rsidP="00727589">
      <w:pPr>
        <w:ind w:leftChars="150" w:left="300"/>
      </w:pPr>
      <w:r w:rsidRPr="00E64F1D">
        <w:rPr>
          <w:rFonts w:hint="eastAsia"/>
        </w:rPr>
        <w:t>참고문헌이</w:t>
      </w:r>
      <w:r w:rsidRPr="00E64F1D">
        <w:t xml:space="preserve"> 정기간행물인 경우는 저자명, 논문제목, 간행물명, 권(Vol), 호(No), 연도, 면(page)의 순으로, </w:t>
      </w:r>
    </w:p>
    <w:p w14:paraId="4746AEA5" w14:textId="77777777" w:rsidR="00295C3A" w:rsidRPr="00E64F1D" w:rsidRDefault="00295C3A" w:rsidP="00727589">
      <w:pPr>
        <w:ind w:leftChars="150" w:left="300"/>
      </w:pPr>
      <w:r w:rsidRPr="00E64F1D">
        <w:rPr>
          <w:rFonts w:hint="eastAsia"/>
        </w:rPr>
        <w:t>정기간행물이</w:t>
      </w:r>
      <w:r w:rsidRPr="00E64F1D">
        <w:t xml:space="preserve"> 아닌 경우에는 저자명, 도서명, 출판회수(2판 이상), 권(2권 이상), 출판사명, 출판지, 출판년도의 순으로 기재한다.</w:t>
      </w:r>
    </w:p>
    <w:p w14:paraId="7DA6D77D" w14:textId="413C2D6A" w:rsidR="00295C3A" w:rsidRPr="00E64F1D" w:rsidRDefault="00751F5B" w:rsidP="00727589">
      <w:pPr>
        <w:ind w:leftChars="150" w:left="300"/>
      </w:pPr>
      <w:r w:rsidRPr="00E64F1D">
        <w:rPr>
          <w:rFonts w:hint="eastAsia"/>
        </w:rPr>
        <w:t>[</w:t>
      </w:r>
      <w:r w:rsidR="00295C3A" w:rsidRPr="00E64F1D">
        <w:rPr>
          <w:rFonts w:hint="eastAsia"/>
        </w:rPr>
        <w:t>예</w:t>
      </w:r>
      <w:r w:rsidRPr="00E64F1D">
        <w:rPr>
          <w:rFonts w:hint="eastAsia"/>
        </w:rPr>
        <w:t>]</w:t>
      </w:r>
    </w:p>
    <w:p w14:paraId="04A5D7AA" w14:textId="77777777" w:rsidR="00295C3A" w:rsidRPr="00E64F1D" w:rsidRDefault="00295C3A" w:rsidP="00727589">
      <w:pPr>
        <w:ind w:leftChars="150" w:left="300"/>
      </w:pPr>
      <w:r w:rsidRPr="00E64F1D">
        <w:rPr>
          <w:rFonts w:hint="eastAsia"/>
        </w:rPr>
        <w:t>참고문헌</w:t>
      </w:r>
    </w:p>
    <w:p w14:paraId="694F54F8" w14:textId="77777777" w:rsidR="00295C3A" w:rsidRPr="00E64F1D" w:rsidRDefault="00295C3A" w:rsidP="00727589">
      <w:pPr>
        <w:ind w:leftChars="150" w:left="300"/>
      </w:pPr>
      <w:r w:rsidRPr="00E64F1D">
        <w:rPr>
          <w:rFonts w:hint="eastAsia"/>
        </w:rPr>
        <w:t>김길동</w:t>
      </w:r>
      <w:r w:rsidRPr="00E64F1D">
        <w:t>, 현대투자관리론, 법문사, 2005.</w:t>
      </w:r>
    </w:p>
    <w:p w14:paraId="237BA17C" w14:textId="77777777" w:rsidR="00295C3A" w:rsidRPr="00E64F1D" w:rsidRDefault="00295C3A" w:rsidP="00727589">
      <w:pPr>
        <w:ind w:leftChars="150" w:left="300"/>
      </w:pPr>
      <w:r w:rsidRPr="00E64F1D">
        <w:rPr>
          <w:rFonts w:hint="eastAsia"/>
        </w:rPr>
        <w:t>김길동</w:t>
      </w:r>
      <w:r w:rsidRPr="00E64F1D">
        <w:t>, “재무관리 교과과정 개편이 경영학교육에 미치는 영향”, 경영학연구, 제38권 제1호, 2006, 149-176.</w:t>
      </w:r>
    </w:p>
    <w:p w14:paraId="58EEE165" w14:textId="77777777" w:rsidR="00295C3A" w:rsidRPr="00E64F1D" w:rsidRDefault="00295C3A" w:rsidP="00727589">
      <w:pPr>
        <w:ind w:leftChars="150" w:left="300"/>
      </w:pPr>
      <w:r w:rsidRPr="00E64F1D">
        <w:t>Elton, F. and M. Gruber, Modern Portfolio Theory and Investment Analysis, Fourth ed., John Wiley &amp; Sons：New York, 1991.</w:t>
      </w:r>
    </w:p>
    <w:p w14:paraId="3C96B149" w14:textId="5F49C73E" w:rsidR="009F211F" w:rsidRPr="00E64F1D" w:rsidRDefault="00295C3A" w:rsidP="00727589">
      <w:pPr>
        <w:ind w:leftChars="150" w:left="300"/>
      </w:pPr>
      <w:r w:rsidRPr="00E64F1D">
        <w:t>Sharpe, W., “A Simplified Model for Portfolio Analysis,” Management Science, 9, (January 1963), 277-293.</w:t>
      </w:r>
    </w:p>
    <w:sectPr w:rsidR="009F211F" w:rsidRPr="00E64F1D" w:rsidSect="004964A8">
      <w:pgSz w:w="11906" w:h="16838" w:code="9"/>
      <w:pgMar w:top="1701" w:right="1440" w:bottom="1440" w:left="1440" w:header="851" w:footer="992" w:gutter="0"/>
      <w:cols w:space="425"/>
      <w:docGrid w:linePitch="34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B2FC2" w14:textId="77777777" w:rsidR="000A7210" w:rsidRDefault="000A7210" w:rsidP="00E33FE3">
      <w:pPr>
        <w:spacing w:after="0" w:line="240" w:lineRule="auto"/>
      </w:pPr>
      <w:r>
        <w:separator/>
      </w:r>
    </w:p>
  </w:endnote>
  <w:endnote w:type="continuationSeparator" w:id="0">
    <w:p w14:paraId="443AA88A" w14:textId="77777777" w:rsidR="000A7210" w:rsidRDefault="000A7210" w:rsidP="00E33F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altName w:val="宋体"/>
    <w:panose1 w:val="02030604000101010101"/>
    <w:charset w:val="86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7DB88" w14:textId="77777777" w:rsidR="000A7210" w:rsidRDefault="000A7210" w:rsidP="00E33FE3">
      <w:pPr>
        <w:spacing w:after="0" w:line="240" w:lineRule="auto"/>
      </w:pPr>
      <w:r>
        <w:separator/>
      </w:r>
    </w:p>
  </w:footnote>
  <w:footnote w:type="continuationSeparator" w:id="0">
    <w:p w14:paraId="7126C7BC" w14:textId="77777777" w:rsidR="000A7210" w:rsidRDefault="000A7210" w:rsidP="00E33F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0295C"/>
    <w:multiLevelType w:val="hybridMultilevel"/>
    <w:tmpl w:val="0592FE94"/>
    <w:lvl w:ilvl="0" w:tplc="0EC29EF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7048168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user">
    <w15:presenceInfo w15:providerId="None" w15:userId="user"/>
  </w15:person>
  <w15:person w15:author="A5789">
    <w15:presenceInfo w15:providerId="None" w15:userId="A578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C3A"/>
    <w:rsid w:val="00000688"/>
    <w:rsid w:val="00095D8D"/>
    <w:rsid w:val="000A7210"/>
    <w:rsid w:val="000D39D4"/>
    <w:rsid w:val="000F3397"/>
    <w:rsid w:val="00191682"/>
    <w:rsid w:val="001E60D8"/>
    <w:rsid w:val="00256D73"/>
    <w:rsid w:val="00295C3A"/>
    <w:rsid w:val="00353693"/>
    <w:rsid w:val="003C4BE8"/>
    <w:rsid w:val="00453087"/>
    <w:rsid w:val="00481186"/>
    <w:rsid w:val="004964A8"/>
    <w:rsid w:val="004C4F12"/>
    <w:rsid w:val="00512065"/>
    <w:rsid w:val="0052589A"/>
    <w:rsid w:val="005B6065"/>
    <w:rsid w:val="005F651F"/>
    <w:rsid w:val="00607926"/>
    <w:rsid w:val="00613FD8"/>
    <w:rsid w:val="006217E2"/>
    <w:rsid w:val="006C4699"/>
    <w:rsid w:val="006D03B8"/>
    <w:rsid w:val="006F6A7A"/>
    <w:rsid w:val="00727589"/>
    <w:rsid w:val="00751F5B"/>
    <w:rsid w:val="007F7E33"/>
    <w:rsid w:val="00801A98"/>
    <w:rsid w:val="0084543F"/>
    <w:rsid w:val="008C0B8A"/>
    <w:rsid w:val="009024BB"/>
    <w:rsid w:val="009129FE"/>
    <w:rsid w:val="00966587"/>
    <w:rsid w:val="00977620"/>
    <w:rsid w:val="009B15B7"/>
    <w:rsid w:val="009D2254"/>
    <w:rsid w:val="009E24A9"/>
    <w:rsid w:val="009F211F"/>
    <w:rsid w:val="00A21F46"/>
    <w:rsid w:val="00A47C42"/>
    <w:rsid w:val="00A7795F"/>
    <w:rsid w:val="00AB6C2D"/>
    <w:rsid w:val="00AF6DE7"/>
    <w:rsid w:val="00B07632"/>
    <w:rsid w:val="00B65BCA"/>
    <w:rsid w:val="00B85E43"/>
    <w:rsid w:val="00BE74FC"/>
    <w:rsid w:val="00C743C0"/>
    <w:rsid w:val="00C76693"/>
    <w:rsid w:val="00D12124"/>
    <w:rsid w:val="00DB0A3D"/>
    <w:rsid w:val="00DF7EFA"/>
    <w:rsid w:val="00E21FB1"/>
    <w:rsid w:val="00E33FE3"/>
    <w:rsid w:val="00E64F1D"/>
    <w:rsid w:val="00E851BB"/>
    <w:rsid w:val="00EB70F6"/>
    <w:rsid w:val="00ED1E0F"/>
    <w:rsid w:val="00F11474"/>
    <w:rsid w:val="00F17BC3"/>
    <w:rsid w:val="00FA2CAB"/>
    <w:rsid w:val="00FD0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F807BD"/>
  <w15:chartTrackingRefBased/>
  <w15:docId w15:val="{9FF341CF-EC26-4830-B2FA-526673CFC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33FE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33FE3"/>
  </w:style>
  <w:style w:type="paragraph" w:styleId="a4">
    <w:name w:val="footer"/>
    <w:basedOn w:val="a"/>
    <w:link w:val="Char0"/>
    <w:uiPriority w:val="99"/>
    <w:unhideWhenUsed/>
    <w:rsid w:val="00E33FE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33FE3"/>
  </w:style>
  <w:style w:type="paragraph" w:styleId="a5">
    <w:name w:val="List Paragraph"/>
    <w:basedOn w:val="a"/>
    <w:uiPriority w:val="34"/>
    <w:qFormat/>
    <w:rsid w:val="00F11474"/>
    <w:pPr>
      <w:ind w:leftChars="400" w:left="800"/>
    </w:pPr>
  </w:style>
  <w:style w:type="paragraph" w:styleId="a6">
    <w:name w:val="Body Text"/>
    <w:basedOn w:val="a"/>
    <w:link w:val="Char1"/>
    <w:uiPriority w:val="99"/>
    <w:semiHidden/>
    <w:unhideWhenUsed/>
    <w:rsid w:val="00751F5B"/>
    <w:pPr>
      <w:snapToGrid w:val="0"/>
      <w:spacing w:after="0" w:line="384" w:lineRule="auto"/>
      <w:ind w:left="300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customStyle="1" w:styleId="Char1">
    <w:name w:val="본문 Char"/>
    <w:basedOn w:val="a0"/>
    <w:link w:val="a6"/>
    <w:uiPriority w:val="99"/>
    <w:semiHidden/>
    <w:rsid w:val="00751F5B"/>
    <w:rPr>
      <w:rFonts w:ascii="함초롬바탕" w:eastAsia="굴림" w:hAnsi="굴림" w:cs="굴림"/>
      <w:color w:val="000000"/>
      <w:kern w:val="0"/>
      <w:szCs w:val="20"/>
    </w:rPr>
  </w:style>
  <w:style w:type="paragraph" w:customStyle="1" w:styleId="1">
    <w:name w:val="개요 1"/>
    <w:basedOn w:val="a"/>
    <w:rsid w:val="00751F5B"/>
    <w:pPr>
      <w:snapToGrid w:val="0"/>
      <w:spacing w:after="0" w:line="384" w:lineRule="auto"/>
      <w:ind w:left="200"/>
      <w:textAlignment w:val="baseline"/>
      <w:outlineLvl w:val="0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2">
    <w:name w:val="개요 2"/>
    <w:basedOn w:val="a"/>
    <w:rsid w:val="00751F5B"/>
    <w:pPr>
      <w:snapToGrid w:val="0"/>
      <w:spacing w:after="0" w:line="384" w:lineRule="auto"/>
      <w:ind w:left="400"/>
      <w:textAlignment w:val="baseline"/>
      <w:outlineLvl w:val="1"/>
    </w:pPr>
    <w:rPr>
      <w:rFonts w:ascii="함초롬바탕" w:eastAsia="굴림" w:hAnsi="굴림" w:cs="굴림"/>
      <w:color w:val="000000"/>
      <w:kern w:val="0"/>
      <w:szCs w:val="20"/>
    </w:rPr>
  </w:style>
  <w:style w:type="character" w:styleId="a7">
    <w:name w:val="Hyperlink"/>
    <w:basedOn w:val="a0"/>
    <w:uiPriority w:val="99"/>
    <w:unhideWhenUsed/>
    <w:rsid w:val="00FA2CA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A2CAB"/>
    <w:rPr>
      <w:color w:val="605E5C"/>
      <w:shd w:val="clear" w:color="auto" w:fill="E1DFDD"/>
    </w:rPr>
  </w:style>
  <w:style w:type="character" w:styleId="a9">
    <w:name w:val="annotation reference"/>
    <w:basedOn w:val="a0"/>
    <w:uiPriority w:val="99"/>
    <w:semiHidden/>
    <w:unhideWhenUsed/>
    <w:rsid w:val="00BE74FC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BE74FC"/>
    <w:pPr>
      <w:jc w:val="left"/>
    </w:pPr>
  </w:style>
  <w:style w:type="character" w:customStyle="1" w:styleId="Char2">
    <w:name w:val="메모 텍스트 Char"/>
    <w:basedOn w:val="a0"/>
    <w:link w:val="aa"/>
    <w:uiPriority w:val="99"/>
    <w:semiHidden/>
    <w:rsid w:val="00BE74FC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BE74FC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BE74FC"/>
    <w:rPr>
      <w:b/>
      <w:bCs/>
    </w:rPr>
  </w:style>
  <w:style w:type="paragraph" w:styleId="ac">
    <w:name w:val="Revision"/>
    <w:hidden/>
    <w:uiPriority w:val="99"/>
    <w:semiHidden/>
    <w:rsid w:val="003C4BE8"/>
    <w:pPr>
      <w:spacing w:after="0" w:line="240" w:lineRule="auto"/>
      <w:jc w:val="left"/>
    </w:pPr>
  </w:style>
  <w:style w:type="paragraph" w:styleId="ad">
    <w:name w:val="Balloon Text"/>
    <w:basedOn w:val="a"/>
    <w:link w:val="Char4"/>
    <w:uiPriority w:val="99"/>
    <w:semiHidden/>
    <w:unhideWhenUsed/>
    <w:rsid w:val="00E64F1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d"/>
    <w:uiPriority w:val="99"/>
    <w:semiHidden/>
    <w:rsid w:val="00E64F1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14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E1511-B49B-47B1-8C5A-8EB618C5D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693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재만</dc:creator>
  <cp:keywords/>
  <dc:description/>
  <cp:lastModifiedBy>gang li</cp:lastModifiedBy>
  <cp:revision>4</cp:revision>
  <cp:lastPrinted>2021-02-04T03:07:00Z</cp:lastPrinted>
  <dcterms:created xsi:type="dcterms:W3CDTF">2023-01-07T14:36:00Z</dcterms:created>
  <dcterms:modified xsi:type="dcterms:W3CDTF">2023-07-03T06:55:00Z</dcterms:modified>
</cp:coreProperties>
</file>