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Default="003D21E3" w:rsidP="003D21E3">
      <w:pPr>
        <w:pStyle w:val="a4"/>
        <w:spacing w:before="11"/>
        <w:jc w:val="both"/>
        <w:rPr>
          <w:sz w:val="17"/>
        </w:rPr>
      </w:pPr>
    </w:p>
    <w:p w14:paraId="7775A7F5" w14:textId="1A3C1510" w:rsidR="003D21E3" w:rsidRPr="00B76050" w:rsidRDefault="00103398" w:rsidP="003D21E3">
      <w:pPr>
        <w:spacing w:before="109" w:line="268" w:lineRule="auto"/>
        <w:ind w:left="252" w:right="248"/>
        <w:jc w:val="both"/>
        <w:rPr>
          <w:color w:val="FF0000"/>
          <w:sz w:val="34"/>
          <w:lang w:eastAsia="ko-KR"/>
        </w:rPr>
      </w:pPr>
      <w:commentRangeStart w:id="0"/>
      <w:r w:rsidRPr="00B76050">
        <w:rPr>
          <w:rFonts w:eastAsiaTheme="minorEastAsia" w:hint="eastAsia"/>
          <w:color w:val="FF0000"/>
          <w:sz w:val="34"/>
          <w:lang w:eastAsia="ko-KR"/>
        </w:rPr>
        <w:t>고성능</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인공지능</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알고리즘</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활용</w:t>
      </w:r>
      <w:r w:rsidRPr="00B76050">
        <w:rPr>
          <w:rFonts w:eastAsiaTheme="minorEastAsia" w:hint="eastAsia"/>
          <w:color w:val="FF0000"/>
          <w:sz w:val="34"/>
          <w:lang w:eastAsia="ko-KR"/>
        </w:rPr>
        <w:t xml:space="preserve"> 2025</w:t>
      </w:r>
      <w:r w:rsidRPr="00B76050">
        <w:rPr>
          <w:rFonts w:eastAsiaTheme="minorEastAsia" w:hint="eastAsia"/>
          <w:color w:val="FF0000"/>
          <w:sz w:val="34"/>
          <w:lang w:eastAsia="ko-KR"/>
        </w:rPr>
        <w:t>년도</w:t>
      </w:r>
      <w:r w:rsidRPr="00B76050">
        <w:rPr>
          <w:rFonts w:eastAsiaTheme="minorEastAsia" w:hint="eastAsia"/>
          <w:color w:val="FF0000"/>
          <w:sz w:val="34"/>
          <w:lang w:eastAsia="ko-KR"/>
        </w:rPr>
        <w:t xml:space="preserve"> KTX </w:t>
      </w:r>
      <w:r w:rsidRPr="00B76050">
        <w:rPr>
          <w:rFonts w:eastAsiaTheme="minorEastAsia" w:hint="eastAsia"/>
          <w:color w:val="FF0000"/>
          <w:sz w:val="34"/>
          <w:lang w:eastAsia="ko-KR"/>
        </w:rPr>
        <w:t>수요예측</w:t>
      </w:r>
      <w:commentRangeEnd w:id="0"/>
      <w:r w:rsidR="009356A3" w:rsidRPr="00B76050">
        <w:rPr>
          <w:rStyle w:val="af"/>
          <w:color w:val="FF0000"/>
        </w:rPr>
        <w:commentReference w:id="0"/>
      </w:r>
    </w:p>
    <w:p w14:paraId="77B96B7F" w14:textId="1A5D5AFD" w:rsidR="003D21E3" w:rsidRPr="005F6385" w:rsidRDefault="00D87918" w:rsidP="003D21E3">
      <w:pPr>
        <w:pStyle w:val="a4"/>
        <w:spacing w:before="248"/>
        <w:jc w:val="center"/>
        <w:rPr>
          <w:rFonts w:ascii="Meiryo" w:eastAsiaTheme="minorEastAsia" w:hAnsi="Meiryo"/>
          <w:i/>
          <w:sz w:val="16"/>
          <w:lang w:eastAsia="ko-KR"/>
        </w:rPr>
      </w:pPr>
      <w:r>
        <w:rPr>
          <w:rFonts w:eastAsiaTheme="minorEastAsia" w:hint="eastAsia"/>
          <w:w w:val="105"/>
          <w:lang w:eastAsia="ko-KR"/>
        </w:rPr>
        <w:t>차명주</w:t>
      </w:r>
      <w:r w:rsidR="007D1FEA">
        <w:rPr>
          <w:rFonts w:ascii="Calibri" w:hAnsi="Calibri"/>
          <w:w w:val="105"/>
          <w:position w:val="9"/>
          <w:sz w:val="16"/>
          <w:lang w:eastAsia="ko-KR"/>
        </w:rPr>
        <w:t>a</w:t>
      </w:r>
      <w:r w:rsidR="007D1FEA">
        <w:rPr>
          <w:rFonts w:eastAsiaTheme="minorEastAsia" w:hint="eastAsia"/>
          <w:w w:val="105"/>
          <w:lang w:eastAsia="ko-KR"/>
        </w:rPr>
        <w:t xml:space="preserve">, </w:t>
      </w:r>
      <w:r>
        <w:rPr>
          <w:rFonts w:eastAsiaTheme="minorEastAsia" w:hint="eastAsia"/>
          <w:w w:val="105"/>
          <w:lang w:eastAsia="ko-KR"/>
        </w:rPr>
        <w:t>오영택</w:t>
      </w:r>
      <w:r w:rsidR="00F71DE4">
        <w:rPr>
          <w:rFonts w:ascii="맑은 고딕" w:eastAsia="맑은 고딕" w:hAnsi="맑은 고딕" w:cs="맑은 고딕" w:hint="eastAsia"/>
          <w:w w:val="105"/>
          <w:position w:val="9"/>
          <w:sz w:val="16"/>
          <w:lang w:eastAsia="ko-KR"/>
        </w:rPr>
        <w:t>b</w:t>
      </w:r>
      <w:r>
        <w:rPr>
          <w:rFonts w:eastAsiaTheme="minorEastAsia" w:hint="eastAsia"/>
          <w:w w:val="105"/>
          <w:lang w:eastAsia="ko-KR"/>
        </w:rPr>
        <w:t xml:space="preserve">, </w:t>
      </w:r>
      <w:r>
        <w:rPr>
          <w:rFonts w:eastAsiaTheme="minorEastAsia" w:hint="eastAsia"/>
          <w:w w:val="105"/>
          <w:lang w:eastAsia="ko-KR"/>
        </w:rPr>
        <w:t>이승연</w:t>
      </w:r>
      <w:r w:rsidR="00F71DE4">
        <w:rPr>
          <w:rFonts w:ascii="Calibri" w:eastAsiaTheme="minorEastAsia" w:hAnsi="Calibri" w:hint="eastAsia"/>
          <w:w w:val="105"/>
          <w:position w:val="9"/>
          <w:sz w:val="16"/>
          <w:lang w:eastAsia="ko-KR"/>
        </w:rPr>
        <w:t>b</w:t>
      </w:r>
      <w:r>
        <w:rPr>
          <w:rFonts w:eastAsiaTheme="minorEastAsia" w:hint="eastAsia"/>
          <w:w w:val="105"/>
          <w:lang w:eastAsia="ko-KR"/>
        </w:rPr>
        <w:t xml:space="preserve">, </w:t>
      </w:r>
      <w:r>
        <w:rPr>
          <w:rFonts w:eastAsiaTheme="minorEastAsia" w:hint="eastAsia"/>
          <w:w w:val="105"/>
          <w:lang w:eastAsia="ko-KR"/>
        </w:rPr>
        <w:t>김경원</w:t>
      </w:r>
      <w:proofErr w:type="gramStart"/>
      <w:r w:rsidR="003D21E3">
        <w:rPr>
          <w:rFonts w:ascii="Calibri" w:hAnsi="Calibri"/>
          <w:w w:val="105"/>
          <w:position w:val="9"/>
          <w:sz w:val="16"/>
          <w:lang w:eastAsia="ko-KR"/>
        </w:rPr>
        <w:t>a</w:t>
      </w:r>
      <w:r w:rsidR="005F6385">
        <w:rPr>
          <w:rFonts w:ascii="Calibri" w:eastAsiaTheme="minorEastAsia" w:hAnsi="Calibri" w:hint="eastAsia"/>
          <w:w w:val="105"/>
          <w:position w:val="9"/>
          <w:sz w:val="16"/>
          <w:lang w:eastAsia="ko-KR"/>
        </w:rPr>
        <w:t>,</w:t>
      </w:r>
      <w:r w:rsidR="005F6385">
        <w:rPr>
          <w:rFonts w:ascii="Meiryo" w:hAnsi="Meiryo"/>
          <w:i/>
          <w:w w:val="105"/>
          <w:position w:val="9"/>
          <w:sz w:val="16"/>
          <w:lang w:eastAsia="ko-KR"/>
        </w:rPr>
        <w:t>∗</w:t>
      </w:r>
      <w:proofErr w:type="gramEnd"/>
    </w:p>
    <w:p w14:paraId="1F5DCCF7" w14:textId="2B5DDEBB" w:rsidR="003D21E3" w:rsidRDefault="003D21E3" w:rsidP="003D21E3">
      <w:pPr>
        <w:spacing w:before="176" w:line="254" w:lineRule="exact"/>
        <w:jc w:val="center"/>
        <w:rPr>
          <w:rFonts w:ascii="Palatino Linotype" w:eastAsiaTheme="minorEastAsia"/>
          <w:i/>
          <w:w w:val="105"/>
          <w:sz w:val="20"/>
          <w:lang w:eastAsia="ko-KR"/>
        </w:rPr>
      </w:pPr>
      <w:r>
        <w:rPr>
          <w:rFonts w:ascii="Calibri"/>
          <w:i/>
          <w:w w:val="105"/>
          <w:position w:val="7"/>
          <w:sz w:val="14"/>
          <w:lang w:eastAsia="ko-KR"/>
        </w:rPr>
        <w:t>a</w:t>
      </w:r>
      <w:r w:rsidR="00F71DE4">
        <w:rPr>
          <w:rFonts w:ascii="맑은 고딕" w:eastAsia="맑은 고딕" w:hAnsi="맑은 고딕" w:cs="맑은 고딕" w:hint="eastAsia"/>
          <w:i/>
          <w:w w:val="105"/>
          <w:sz w:val="20"/>
          <w:lang w:eastAsia="ko-KR"/>
        </w:rPr>
        <w:t>인천대학교 글로벌정경대학 무역학부</w:t>
      </w:r>
    </w:p>
    <w:p w14:paraId="356C3919" w14:textId="23D6531E" w:rsidR="00291854" w:rsidRDefault="00F71DE4" w:rsidP="00291854">
      <w:pPr>
        <w:spacing w:before="176" w:line="254" w:lineRule="exact"/>
        <w:jc w:val="center"/>
        <w:rPr>
          <w:rFonts w:ascii="Palatino Linotype"/>
          <w:i/>
          <w:sz w:val="20"/>
          <w:lang w:eastAsia="ko-KR"/>
        </w:rPr>
      </w:pPr>
      <w:r>
        <w:rPr>
          <w:rFonts w:ascii="Calibri" w:eastAsiaTheme="minorEastAsia" w:hint="eastAsia"/>
          <w:i/>
          <w:w w:val="105"/>
          <w:position w:val="7"/>
          <w:sz w:val="14"/>
          <w:lang w:eastAsia="ko-KR"/>
        </w:rPr>
        <w:t>b</w:t>
      </w:r>
      <w:r>
        <w:rPr>
          <w:rFonts w:ascii="Palatino Linotype" w:eastAsiaTheme="minorEastAsia" w:hint="eastAsia"/>
          <w:i/>
          <w:w w:val="105"/>
          <w:sz w:val="20"/>
          <w:lang w:eastAsia="ko-KR"/>
        </w:rPr>
        <w:t>한국철도공사</w:t>
      </w:r>
      <w:r>
        <w:rPr>
          <w:rFonts w:ascii="Palatino Linotype" w:eastAsiaTheme="minorEastAsia" w:hint="eastAsia"/>
          <w:i/>
          <w:w w:val="105"/>
          <w:sz w:val="20"/>
          <w:lang w:eastAsia="ko-KR"/>
        </w:rPr>
        <w:t xml:space="preserve"> </w:t>
      </w:r>
      <w:r>
        <w:rPr>
          <w:rFonts w:ascii="Palatino Linotype" w:eastAsiaTheme="minorEastAsia" w:hint="eastAsia"/>
          <w:i/>
          <w:w w:val="105"/>
          <w:sz w:val="20"/>
          <w:lang w:eastAsia="ko-KR"/>
        </w:rPr>
        <w:t>철도연구원</w:t>
      </w:r>
    </w:p>
    <w:p w14:paraId="3B2FD787" w14:textId="77777777" w:rsidR="00291854" w:rsidRPr="00291854" w:rsidRDefault="00291854" w:rsidP="003D21E3">
      <w:pPr>
        <w:spacing w:before="176" w:line="254" w:lineRule="exact"/>
        <w:jc w:val="center"/>
        <w:rPr>
          <w:rFonts w:ascii="Palatino Linotype" w:eastAsiaTheme="minorEastAsia"/>
          <w:i/>
          <w:sz w:val="20"/>
          <w:lang w:eastAsia="ko-KR"/>
        </w:rPr>
      </w:pPr>
    </w:p>
    <w:p w14:paraId="75CBDAF7" w14:textId="0A7B0A88" w:rsidR="003D21E3" w:rsidRDefault="0031627D" w:rsidP="003D21E3">
      <w:pPr>
        <w:pStyle w:val="a4"/>
        <w:spacing w:before="3"/>
        <w:jc w:val="both"/>
        <w:rPr>
          <w:rFonts w:ascii="Palatino Linotype"/>
          <w:i/>
          <w:sz w:val="26"/>
          <w:lang w:eastAsia="ko-KR"/>
        </w:rPr>
      </w:pPr>
      <w:r>
        <w:rPr>
          <w:noProof/>
        </w:rPr>
        <mc:AlternateContent>
          <mc:Choice Requires="wps">
            <w:drawing>
              <wp:anchor distT="0" distB="0" distL="0" distR="0" simplePos="0" relativeHeight="251659264" behindDoc="1" locked="0" layoutInCell="1" allowOverlap="1" wp14:anchorId="70DB56BB" wp14:editId="51CB975F">
                <wp:simplePos x="0" y="0"/>
                <wp:positionH relativeFrom="page">
                  <wp:posOffset>819150</wp:posOffset>
                </wp:positionH>
                <wp:positionV relativeFrom="paragraph">
                  <wp:posOffset>252095</wp:posOffset>
                </wp:positionV>
                <wp:extent cx="5921375" cy="0"/>
                <wp:effectExtent l="9525" t="7620" r="12700" b="11430"/>
                <wp:wrapTopAndBottom/>
                <wp:docPr id="4662654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9BF4C"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9.85pt" to="530.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" strokeweight=".4pt">
                <w10:wrap type="topAndBottom" anchorx="page"/>
              </v:line>
            </w:pict>
          </mc:Fallback>
        </mc:AlternateContent>
      </w:r>
    </w:p>
    <w:p w14:paraId="289C1BDC" w14:textId="77777777" w:rsidR="003D21E3" w:rsidRPr="009A79EE" w:rsidRDefault="003D21E3" w:rsidP="003D21E3">
      <w:pPr>
        <w:pStyle w:val="1"/>
        <w:spacing w:before="155"/>
        <w:ind w:left="110" w:firstLine="0"/>
        <w:jc w:val="both"/>
        <w:rPr>
          <w:color w:val="FF0000"/>
        </w:rPr>
      </w:pPr>
      <w:commentRangeStart w:id="1"/>
      <w:r w:rsidRPr="009A79EE">
        <w:rPr>
          <w:color w:val="FF0000"/>
        </w:rPr>
        <w:t>Abstract</w:t>
      </w:r>
    </w:p>
    <w:p w14:paraId="07E59095" w14:textId="77777777" w:rsidR="003D21E3" w:rsidRPr="009A79EE" w:rsidRDefault="003D21E3" w:rsidP="003D21E3">
      <w:pPr>
        <w:pStyle w:val="a4"/>
        <w:spacing w:before="104" w:line="247" w:lineRule="auto"/>
        <w:ind w:left="110" w:right="106"/>
        <w:jc w:val="both"/>
        <w:rPr>
          <w:color w:val="FF0000"/>
        </w:rPr>
      </w:pPr>
      <w:r w:rsidRPr="009A79EE">
        <w:rPr>
          <w:rFonts w:ascii="Palatino Linotype"/>
          <w:i/>
          <w:color w:val="FF0000"/>
          <w:w w:val="105"/>
        </w:rPr>
        <w:t xml:space="preserve">Background: </w:t>
      </w:r>
      <w:r w:rsidRPr="009A79EE">
        <w:rPr>
          <w:color w:val="FF0000"/>
          <w:w w:val="105"/>
        </w:rPr>
        <w:t xml:space="preserve">Korea has the highest suicide rate among </w:t>
      </w:r>
      <w:proofErr w:type="spellStart"/>
      <w:r w:rsidRPr="009A79EE">
        <w:rPr>
          <w:color w:val="FF0000"/>
          <w:w w:val="105"/>
        </w:rPr>
        <w:t>Organisation</w:t>
      </w:r>
      <w:proofErr w:type="spellEnd"/>
      <w:r w:rsidRPr="009A79EE">
        <w:rPr>
          <w:color w:val="FF0000"/>
          <w:w w:val="105"/>
        </w:rPr>
        <w:t xml:space="preserve"> for Economic Co- operation and Development (OECD) countries. Consequently, central and local governments and private organizations in Korea cooperate in promoting various suicide prevention projects to actively respond to suicide problems. Machine learning has been used to predict suicidal ideation in the fields of health and medicine but not from a social science perspective.</w:t>
      </w:r>
    </w:p>
    <w:p w14:paraId="0CE84673" w14:textId="77777777" w:rsidR="003D21E3" w:rsidRPr="009A79EE" w:rsidRDefault="003D21E3" w:rsidP="003D21E3">
      <w:pPr>
        <w:pStyle w:val="a4"/>
        <w:spacing w:line="299" w:lineRule="exact"/>
        <w:ind w:left="110"/>
        <w:jc w:val="both"/>
        <w:rPr>
          <w:color w:val="FF0000"/>
        </w:rPr>
      </w:pPr>
      <w:r w:rsidRPr="009A79EE">
        <w:rPr>
          <w:rFonts w:ascii="Palatino Linotype"/>
          <w:i/>
          <w:color w:val="FF0000"/>
          <w:w w:val="105"/>
        </w:rPr>
        <w:t xml:space="preserve">Objective: </w:t>
      </w:r>
      <w:r w:rsidRPr="009A79EE">
        <w:rPr>
          <w:color w:val="FF0000"/>
          <w:w w:val="105"/>
        </w:rPr>
        <w:t>Since suicidal ideation is a major predictor of suicide attempts, being able to</w:t>
      </w:r>
    </w:p>
    <w:p w14:paraId="45E36499" w14:textId="77777777" w:rsidR="003D21E3" w:rsidRPr="009A79EE" w:rsidRDefault="003D21E3" w:rsidP="003D21E3">
      <w:pPr>
        <w:pStyle w:val="a4"/>
        <w:spacing w:line="252" w:lineRule="auto"/>
        <w:ind w:left="110" w:right="107"/>
        <w:jc w:val="both"/>
        <w:rPr>
          <w:color w:val="FF0000"/>
        </w:rPr>
      </w:pPr>
      <w:proofErr w:type="gramStart"/>
      <w:r w:rsidRPr="009A79EE">
        <w:rPr>
          <w:color w:val="FF0000"/>
          <w:w w:val="105"/>
        </w:rPr>
        <w:t>anticipate</w:t>
      </w:r>
      <w:proofErr w:type="gramEnd"/>
      <w:r w:rsidRPr="009A79EE">
        <w:rPr>
          <w:color w:val="FF0000"/>
          <w:w w:val="105"/>
        </w:rPr>
        <w:t xml:space="preserve"> and mitigate it helps prevent suicide. Therefore, this study presents a data-based analysis method for predicting suicidal thoughts quickly and effectively and suggests countermeasures against the causes of suicidal thoughts.</w:t>
      </w:r>
    </w:p>
    <w:p w14:paraId="3F970B9D" w14:textId="77777777" w:rsidR="003D21E3" w:rsidRPr="009A79EE" w:rsidRDefault="003D21E3" w:rsidP="003D21E3">
      <w:pPr>
        <w:spacing w:line="290" w:lineRule="exact"/>
        <w:ind w:left="110"/>
        <w:jc w:val="both"/>
        <w:rPr>
          <w:color w:val="FF0000"/>
        </w:rPr>
      </w:pPr>
      <w:r w:rsidRPr="009A79EE">
        <w:rPr>
          <w:rFonts w:ascii="Palatino Linotype"/>
          <w:i/>
          <w:color w:val="FF0000"/>
          <w:w w:val="105"/>
          <w:sz w:val="24"/>
        </w:rPr>
        <w:t xml:space="preserve">Participants and Methods: </w:t>
      </w:r>
      <w:r w:rsidRPr="009A79EE">
        <w:rPr>
          <w:color w:val="FF0000"/>
          <w:w w:val="105"/>
          <w:sz w:val="24"/>
        </w:rPr>
        <w:t>To predict early signs of suicidal ideation in children and adoles</w:t>
      </w:r>
      <w:r w:rsidRPr="009A79EE">
        <w:rPr>
          <w:color w:val="FF0000"/>
          <w:w w:val="105"/>
        </w:rPr>
        <w:t>cents,</w:t>
      </w:r>
      <w:r w:rsidRPr="009A79EE">
        <w:rPr>
          <w:color w:val="FF0000"/>
          <w:spacing w:val="-9"/>
          <w:w w:val="105"/>
        </w:rPr>
        <w:t xml:space="preserve"> </w:t>
      </w:r>
      <w:r w:rsidRPr="009A79EE">
        <w:rPr>
          <w:color w:val="FF0000"/>
          <w:w w:val="105"/>
        </w:rPr>
        <w:t>big</w:t>
      </w:r>
      <w:r w:rsidRPr="009A79EE">
        <w:rPr>
          <w:color w:val="FF0000"/>
          <w:spacing w:val="-11"/>
          <w:w w:val="105"/>
        </w:rPr>
        <w:t xml:space="preserve"> </w:t>
      </w:r>
      <w:r w:rsidRPr="009A79EE">
        <w:rPr>
          <w:color w:val="FF0000"/>
          <w:w w:val="105"/>
        </w:rPr>
        <w:t>data</w:t>
      </w:r>
      <w:r w:rsidRPr="009A79EE">
        <w:rPr>
          <w:color w:val="FF0000"/>
          <w:spacing w:val="-12"/>
          <w:w w:val="105"/>
        </w:rPr>
        <w:t xml:space="preserve"> </w:t>
      </w:r>
      <w:r w:rsidRPr="009A79EE">
        <w:rPr>
          <w:color w:val="FF0000"/>
          <w:w w:val="105"/>
        </w:rPr>
        <w:t>collected</w:t>
      </w:r>
      <w:r w:rsidRPr="009A79EE">
        <w:rPr>
          <w:color w:val="FF0000"/>
          <w:spacing w:val="-12"/>
          <w:w w:val="105"/>
        </w:rPr>
        <w:t xml:space="preserve"> </w:t>
      </w:r>
      <w:r w:rsidRPr="009A79EE">
        <w:rPr>
          <w:color w:val="FF0000"/>
          <w:w w:val="105"/>
        </w:rPr>
        <w:t>for</w:t>
      </w:r>
      <w:r w:rsidRPr="009A79EE">
        <w:rPr>
          <w:color w:val="FF0000"/>
          <w:spacing w:val="-11"/>
          <w:w w:val="105"/>
        </w:rPr>
        <w:t xml:space="preserve"> </w:t>
      </w:r>
      <w:r w:rsidRPr="009A79EE">
        <w:rPr>
          <w:color w:val="FF0000"/>
          <w:w w:val="105"/>
        </w:rPr>
        <w:t>approximately</w:t>
      </w:r>
      <w:r w:rsidRPr="009A79EE">
        <w:rPr>
          <w:color w:val="FF0000"/>
          <w:spacing w:val="-12"/>
          <w:w w:val="105"/>
        </w:rPr>
        <w:t xml:space="preserve"> </w:t>
      </w:r>
      <w:r w:rsidRPr="009A79EE">
        <w:rPr>
          <w:color w:val="FF0000"/>
          <w:w w:val="105"/>
        </w:rPr>
        <w:t>4</w:t>
      </w:r>
      <w:r w:rsidRPr="009A79EE">
        <w:rPr>
          <w:color w:val="FF0000"/>
          <w:spacing w:val="-12"/>
          <w:w w:val="105"/>
        </w:rPr>
        <w:t xml:space="preserve"> </w:t>
      </w:r>
      <w:r w:rsidRPr="009A79EE">
        <w:rPr>
          <w:color w:val="FF0000"/>
          <w:w w:val="105"/>
        </w:rPr>
        <w:t>years</w:t>
      </w:r>
      <w:r w:rsidRPr="009A79EE">
        <w:rPr>
          <w:color w:val="FF0000"/>
          <w:spacing w:val="-12"/>
          <w:w w:val="105"/>
        </w:rPr>
        <w:t xml:space="preserve"> </w:t>
      </w:r>
      <w:r w:rsidRPr="009A79EE">
        <w:rPr>
          <w:color w:val="FF0000"/>
          <w:w w:val="105"/>
        </w:rPr>
        <w:t>(from</w:t>
      </w:r>
      <w:r w:rsidRPr="009A79EE">
        <w:rPr>
          <w:color w:val="FF0000"/>
          <w:spacing w:val="-11"/>
          <w:w w:val="105"/>
        </w:rPr>
        <w:t xml:space="preserve"> </w:t>
      </w:r>
      <w:r w:rsidRPr="009A79EE">
        <w:rPr>
          <w:color w:val="FF0000"/>
          <w:w w:val="105"/>
        </w:rPr>
        <w:t>2017</w:t>
      </w:r>
      <w:r w:rsidRPr="009A79EE">
        <w:rPr>
          <w:color w:val="FF0000"/>
          <w:spacing w:val="-12"/>
          <w:w w:val="105"/>
        </w:rPr>
        <w:t xml:space="preserve"> </w:t>
      </w:r>
      <w:r w:rsidRPr="009A79EE">
        <w:rPr>
          <w:color w:val="FF0000"/>
          <w:w w:val="105"/>
        </w:rPr>
        <w:t>to</w:t>
      </w:r>
      <w:r w:rsidRPr="009A79EE">
        <w:rPr>
          <w:color w:val="FF0000"/>
          <w:spacing w:val="-12"/>
          <w:w w:val="105"/>
        </w:rPr>
        <w:t xml:space="preserve"> </w:t>
      </w:r>
      <w:r w:rsidRPr="009A79EE">
        <w:rPr>
          <w:color w:val="FF0000"/>
          <w:w w:val="105"/>
        </w:rPr>
        <w:t>2020)</w:t>
      </w:r>
      <w:r w:rsidRPr="009A79EE">
        <w:rPr>
          <w:color w:val="FF0000"/>
          <w:spacing w:val="-11"/>
          <w:w w:val="105"/>
        </w:rPr>
        <w:t xml:space="preserve"> </w:t>
      </w:r>
      <w:r w:rsidRPr="009A79EE">
        <w:rPr>
          <w:color w:val="FF0000"/>
          <w:w w:val="105"/>
        </w:rPr>
        <w:t>from</w:t>
      </w:r>
      <w:r w:rsidRPr="009A79EE">
        <w:rPr>
          <w:color w:val="FF0000"/>
          <w:spacing w:val="-12"/>
          <w:w w:val="105"/>
        </w:rPr>
        <w:t xml:space="preserve"> </w:t>
      </w:r>
      <w:r w:rsidRPr="009A79EE">
        <w:rPr>
          <w:color w:val="FF0000"/>
          <w:w w:val="105"/>
        </w:rPr>
        <w:t>the</w:t>
      </w:r>
      <w:r w:rsidRPr="009A79EE">
        <w:rPr>
          <w:color w:val="FF0000"/>
          <w:spacing w:val="-12"/>
          <w:w w:val="105"/>
        </w:rPr>
        <w:t xml:space="preserve"> </w:t>
      </w:r>
      <w:r w:rsidRPr="009A79EE">
        <w:rPr>
          <w:color w:val="FF0000"/>
          <w:w w:val="105"/>
        </w:rPr>
        <w:t>Korea</w:t>
      </w:r>
      <w:r w:rsidRPr="009A79EE">
        <w:rPr>
          <w:color w:val="FF0000"/>
          <w:spacing w:val="-11"/>
          <w:w w:val="105"/>
        </w:rPr>
        <w:t xml:space="preserve"> </w:t>
      </w:r>
      <w:r w:rsidRPr="009A79EE">
        <w:rPr>
          <w:color w:val="FF0000"/>
          <w:spacing w:val="-4"/>
          <w:w w:val="105"/>
        </w:rPr>
        <w:t xml:space="preserve">Youth </w:t>
      </w:r>
      <w:r w:rsidRPr="009A79EE">
        <w:rPr>
          <w:color w:val="FF0000"/>
          <w:w w:val="105"/>
        </w:rPr>
        <w:t xml:space="preserve">Policy Institute (NYPI) were used. </w:t>
      </w:r>
      <w:r w:rsidRPr="009A79EE">
        <w:rPr>
          <w:color w:val="FF0000"/>
          <w:spacing w:val="-10"/>
          <w:w w:val="105"/>
        </w:rPr>
        <w:t xml:space="preserve">To </w:t>
      </w:r>
      <w:r w:rsidRPr="009A79EE">
        <w:rPr>
          <w:color w:val="FF0000"/>
          <w:w w:val="105"/>
        </w:rPr>
        <w:t>accurately predict suicidal ideation, supervised ma- chine learning classification algorithms such as logistic regression, random</w:t>
      </w:r>
      <w:r w:rsidRPr="009A79EE">
        <w:rPr>
          <w:color w:val="FF0000"/>
          <w:spacing w:val="-46"/>
          <w:w w:val="105"/>
        </w:rPr>
        <w:t xml:space="preserve"> </w:t>
      </w:r>
      <w:r w:rsidRPr="009A79EE">
        <w:rPr>
          <w:color w:val="FF0000"/>
          <w:w w:val="105"/>
        </w:rPr>
        <w:t xml:space="preserve">forest, </w:t>
      </w:r>
      <w:proofErr w:type="spellStart"/>
      <w:r w:rsidRPr="009A79EE">
        <w:rPr>
          <w:color w:val="FF0000"/>
          <w:w w:val="105"/>
        </w:rPr>
        <w:t>XGBoost</w:t>
      </w:r>
      <w:proofErr w:type="spellEnd"/>
      <w:r w:rsidRPr="009A79EE">
        <w:rPr>
          <w:color w:val="FF0000"/>
          <w:w w:val="105"/>
        </w:rPr>
        <w:t xml:space="preserve">, </w:t>
      </w:r>
      <w:r w:rsidRPr="009A79EE">
        <w:rPr>
          <w:color w:val="FF0000"/>
          <w:spacing w:val="-3"/>
          <w:w w:val="105"/>
        </w:rPr>
        <w:t xml:space="preserve">multilayer </w:t>
      </w:r>
      <w:r w:rsidRPr="009A79EE">
        <w:rPr>
          <w:color w:val="FF0000"/>
          <w:w w:val="105"/>
        </w:rPr>
        <w:t xml:space="preserve">perceptron (MLP), and convolutional neural </w:t>
      </w:r>
      <w:r w:rsidRPr="009A79EE">
        <w:rPr>
          <w:color w:val="FF0000"/>
          <w:spacing w:val="-3"/>
          <w:w w:val="105"/>
        </w:rPr>
        <w:t xml:space="preserve">network </w:t>
      </w:r>
      <w:r w:rsidRPr="009A79EE">
        <w:rPr>
          <w:color w:val="FF0000"/>
          <w:w w:val="105"/>
        </w:rPr>
        <w:t>(CNN) were</w:t>
      </w:r>
      <w:r w:rsidRPr="009A79EE">
        <w:rPr>
          <w:color w:val="FF0000"/>
          <w:spacing w:val="18"/>
          <w:w w:val="105"/>
        </w:rPr>
        <w:t xml:space="preserve"> </w:t>
      </w:r>
      <w:r w:rsidRPr="009A79EE">
        <w:rPr>
          <w:color w:val="FF0000"/>
          <w:w w:val="105"/>
        </w:rPr>
        <w:t>used.</w:t>
      </w:r>
    </w:p>
    <w:p w14:paraId="20A54B32" w14:textId="77777777" w:rsidR="003D21E3" w:rsidRPr="009A79EE" w:rsidRDefault="003D21E3" w:rsidP="003D21E3">
      <w:pPr>
        <w:pStyle w:val="a4"/>
        <w:spacing w:line="289" w:lineRule="exact"/>
        <w:ind w:left="110"/>
        <w:jc w:val="both"/>
        <w:rPr>
          <w:color w:val="FF0000"/>
        </w:rPr>
      </w:pPr>
      <w:r w:rsidRPr="009A79EE">
        <w:rPr>
          <w:rFonts w:ascii="Palatino Linotype"/>
          <w:i/>
          <w:color w:val="FF0000"/>
          <w:w w:val="105"/>
        </w:rPr>
        <w:t xml:space="preserve">Results: </w:t>
      </w:r>
      <w:r w:rsidRPr="009A79EE">
        <w:rPr>
          <w:color w:val="FF0000"/>
          <w:w w:val="105"/>
        </w:rPr>
        <w:t>Using CNN, suicidal ideation was predicted with an accuracy of approximately</w:t>
      </w:r>
    </w:p>
    <w:p w14:paraId="004289BF" w14:textId="77777777" w:rsidR="003D21E3" w:rsidRPr="009A79EE" w:rsidRDefault="003D21E3" w:rsidP="003D21E3">
      <w:pPr>
        <w:pStyle w:val="a4"/>
        <w:spacing w:line="252" w:lineRule="auto"/>
        <w:ind w:left="110" w:right="108"/>
        <w:jc w:val="both"/>
        <w:rPr>
          <w:color w:val="FF0000"/>
        </w:rPr>
      </w:pPr>
      <w:r w:rsidRPr="009A79EE">
        <w:rPr>
          <w:color w:val="FF0000"/>
          <w:w w:val="105"/>
        </w:rPr>
        <w:t xml:space="preserve">90%. The logistic regression results </w:t>
      </w:r>
      <w:r w:rsidRPr="009A79EE">
        <w:rPr>
          <w:color w:val="FF0000"/>
          <w:spacing w:val="-3"/>
          <w:w w:val="105"/>
        </w:rPr>
        <w:t xml:space="preserve">showed </w:t>
      </w:r>
      <w:r w:rsidRPr="009A79EE">
        <w:rPr>
          <w:color w:val="FF0000"/>
          <w:w w:val="105"/>
        </w:rPr>
        <w:t xml:space="preserve">that sadness and depression increased suicidal thoughts </w:t>
      </w:r>
      <w:r w:rsidRPr="009A79EE">
        <w:rPr>
          <w:color w:val="FF0000"/>
          <w:spacing w:val="-4"/>
          <w:w w:val="105"/>
        </w:rPr>
        <w:t xml:space="preserve">by </w:t>
      </w:r>
      <w:r w:rsidRPr="009A79EE">
        <w:rPr>
          <w:color w:val="FF0000"/>
          <w:w w:val="105"/>
        </w:rPr>
        <w:t xml:space="preserve">more than 25 times, and </w:t>
      </w:r>
      <w:r w:rsidRPr="009A79EE">
        <w:rPr>
          <w:color w:val="FF0000"/>
          <w:spacing w:val="-4"/>
          <w:w w:val="105"/>
        </w:rPr>
        <w:t xml:space="preserve">anxiety, </w:t>
      </w:r>
      <w:r w:rsidRPr="009A79EE">
        <w:rPr>
          <w:color w:val="FF0000"/>
          <w:w w:val="105"/>
        </w:rPr>
        <w:t xml:space="preserve">loneliness, and experience of abusive language increased suicidal thoughts </w:t>
      </w:r>
      <w:r w:rsidRPr="009A79EE">
        <w:rPr>
          <w:color w:val="FF0000"/>
          <w:spacing w:val="-4"/>
          <w:w w:val="105"/>
        </w:rPr>
        <w:t xml:space="preserve">by </w:t>
      </w:r>
      <w:r w:rsidRPr="009A79EE">
        <w:rPr>
          <w:color w:val="FF0000"/>
          <w:w w:val="105"/>
        </w:rPr>
        <w:t>more than three times.</w:t>
      </w:r>
    </w:p>
    <w:p w14:paraId="13AB09EE" w14:textId="77777777" w:rsidR="003D21E3" w:rsidRPr="009A79EE" w:rsidRDefault="003D21E3" w:rsidP="003D21E3">
      <w:pPr>
        <w:pStyle w:val="a4"/>
        <w:spacing w:line="290" w:lineRule="exact"/>
        <w:ind w:left="110"/>
        <w:jc w:val="both"/>
        <w:rPr>
          <w:color w:val="FF0000"/>
        </w:rPr>
      </w:pPr>
      <w:r w:rsidRPr="009A79EE">
        <w:rPr>
          <w:rFonts w:ascii="Palatino Linotype"/>
          <w:i/>
          <w:color w:val="FF0000"/>
          <w:w w:val="105"/>
        </w:rPr>
        <w:t xml:space="preserve">Conclusions: </w:t>
      </w:r>
      <w:r w:rsidRPr="009A79EE">
        <w:rPr>
          <w:color w:val="FF0000"/>
          <w:w w:val="105"/>
        </w:rPr>
        <w:t>Machine learning and deep learning approaches have the potential to predict</w:t>
      </w:r>
    </w:p>
    <w:p w14:paraId="23A8A304" w14:textId="77777777" w:rsidR="003D21E3" w:rsidRPr="009A79EE" w:rsidRDefault="003D21E3" w:rsidP="003D21E3">
      <w:pPr>
        <w:pStyle w:val="a4"/>
        <w:spacing w:line="252" w:lineRule="auto"/>
        <w:ind w:left="110" w:right="107"/>
        <w:jc w:val="both"/>
        <w:rPr>
          <w:color w:val="FF0000"/>
          <w:w w:val="105"/>
        </w:rPr>
      </w:pPr>
      <w:r w:rsidRPr="009A79EE">
        <w:rPr>
          <w:color w:val="FF0000"/>
          <w:w w:val="105"/>
        </w:rPr>
        <w:t>and respond to suicidal thoughts in children, adolescents, and the general population, as well</w:t>
      </w:r>
      <w:r w:rsidRPr="009A79EE">
        <w:rPr>
          <w:color w:val="FF0000"/>
          <w:spacing w:val="10"/>
          <w:w w:val="105"/>
        </w:rPr>
        <w:t xml:space="preserve"> </w:t>
      </w:r>
      <w:r w:rsidRPr="009A79EE">
        <w:rPr>
          <w:color w:val="FF0000"/>
          <w:w w:val="105"/>
        </w:rPr>
        <w:t>as</w:t>
      </w:r>
      <w:r w:rsidRPr="009A79EE">
        <w:rPr>
          <w:color w:val="FF0000"/>
          <w:spacing w:val="11"/>
          <w:w w:val="105"/>
        </w:rPr>
        <w:t xml:space="preserve"> </w:t>
      </w:r>
      <w:r w:rsidRPr="009A79EE">
        <w:rPr>
          <w:color w:val="FF0000"/>
          <w:w w:val="105"/>
        </w:rPr>
        <w:t>help</w:t>
      </w:r>
      <w:r w:rsidRPr="009A79EE">
        <w:rPr>
          <w:color w:val="FF0000"/>
          <w:spacing w:val="11"/>
          <w:w w:val="105"/>
        </w:rPr>
        <w:t xml:space="preserve"> </w:t>
      </w:r>
      <w:r w:rsidRPr="009A79EE">
        <w:rPr>
          <w:color w:val="FF0000"/>
          <w:w w:val="105"/>
        </w:rPr>
        <w:t>respond</w:t>
      </w:r>
      <w:r w:rsidRPr="009A79EE">
        <w:rPr>
          <w:color w:val="FF0000"/>
          <w:spacing w:val="12"/>
          <w:w w:val="105"/>
        </w:rPr>
        <w:t xml:space="preserve"> </w:t>
      </w:r>
      <w:r w:rsidRPr="009A79EE">
        <w:rPr>
          <w:color w:val="FF0000"/>
          <w:w w:val="105"/>
        </w:rPr>
        <w:t>to</w:t>
      </w:r>
      <w:r w:rsidRPr="009A79EE">
        <w:rPr>
          <w:color w:val="FF0000"/>
          <w:spacing w:val="11"/>
          <w:w w:val="105"/>
        </w:rPr>
        <w:t xml:space="preserve"> </w:t>
      </w:r>
      <w:r w:rsidRPr="009A79EE">
        <w:rPr>
          <w:color w:val="FF0000"/>
          <w:w w:val="105"/>
        </w:rPr>
        <w:t>the</w:t>
      </w:r>
      <w:r w:rsidRPr="009A79EE">
        <w:rPr>
          <w:color w:val="FF0000"/>
          <w:spacing w:val="10"/>
          <w:w w:val="105"/>
        </w:rPr>
        <w:t xml:space="preserve"> </w:t>
      </w:r>
      <w:r w:rsidRPr="009A79EE">
        <w:rPr>
          <w:color w:val="FF0000"/>
          <w:w w:val="105"/>
        </w:rPr>
        <w:t>suicide</w:t>
      </w:r>
      <w:r w:rsidRPr="009A79EE">
        <w:rPr>
          <w:color w:val="FF0000"/>
          <w:spacing w:val="11"/>
          <w:w w:val="105"/>
        </w:rPr>
        <w:t xml:space="preserve"> </w:t>
      </w:r>
      <w:r w:rsidRPr="009A79EE">
        <w:rPr>
          <w:color w:val="FF0000"/>
          <w:w w:val="105"/>
        </w:rPr>
        <w:t>crisis</w:t>
      </w:r>
      <w:r w:rsidRPr="009A79EE">
        <w:rPr>
          <w:color w:val="FF0000"/>
          <w:spacing w:val="10"/>
          <w:w w:val="105"/>
        </w:rPr>
        <w:t xml:space="preserve"> </w:t>
      </w:r>
      <w:r w:rsidRPr="009A79EE">
        <w:rPr>
          <w:color w:val="FF0000"/>
          <w:spacing w:val="-4"/>
          <w:w w:val="105"/>
        </w:rPr>
        <w:t>by</w:t>
      </w:r>
      <w:r w:rsidRPr="009A79EE">
        <w:rPr>
          <w:color w:val="FF0000"/>
          <w:spacing w:val="10"/>
          <w:w w:val="105"/>
        </w:rPr>
        <w:t xml:space="preserve"> </w:t>
      </w:r>
      <w:r w:rsidRPr="009A79EE">
        <w:rPr>
          <w:color w:val="FF0000"/>
          <w:w w:val="105"/>
        </w:rPr>
        <w:t>preemptively</w:t>
      </w:r>
      <w:r w:rsidRPr="009A79EE">
        <w:rPr>
          <w:color w:val="FF0000"/>
          <w:spacing w:val="11"/>
          <w:w w:val="105"/>
        </w:rPr>
        <w:t xml:space="preserve"> </w:t>
      </w:r>
      <w:r w:rsidRPr="009A79EE">
        <w:rPr>
          <w:color w:val="FF0000"/>
          <w:w w:val="105"/>
        </w:rPr>
        <w:t>identifying</w:t>
      </w:r>
      <w:r w:rsidRPr="009A79EE">
        <w:rPr>
          <w:color w:val="FF0000"/>
          <w:spacing w:val="10"/>
          <w:w w:val="105"/>
        </w:rPr>
        <w:t xml:space="preserve"> </w:t>
      </w:r>
      <w:r w:rsidRPr="009A79EE">
        <w:rPr>
          <w:color w:val="FF0000"/>
          <w:w w:val="105"/>
        </w:rPr>
        <w:t>the</w:t>
      </w:r>
      <w:r w:rsidRPr="009A79EE">
        <w:rPr>
          <w:color w:val="FF0000"/>
          <w:spacing w:val="11"/>
          <w:w w:val="105"/>
        </w:rPr>
        <w:t xml:space="preserve"> </w:t>
      </w:r>
      <w:r w:rsidRPr="009A79EE">
        <w:rPr>
          <w:color w:val="FF0000"/>
          <w:w w:val="105"/>
        </w:rPr>
        <w:t>cause.</w:t>
      </w:r>
      <w:commentRangeEnd w:id="1"/>
      <w:r w:rsidR="00E57792">
        <w:rPr>
          <w:rStyle w:val="af"/>
        </w:rPr>
        <w:commentReference w:id="1"/>
      </w:r>
    </w:p>
    <w:p w14:paraId="1782911A" w14:textId="77777777" w:rsidR="003D21E3" w:rsidRDefault="003D21E3" w:rsidP="003D21E3">
      <w:pPr>
        <w:pStyle w:val="a4"/>
        <w:tabs>
          <w:tab w:val="left" w:pos="1360"/>
        </w:tabs>
        <w:spacing w:before="83" w:line="235" w:lineRule="auto"/>
        <w:ind w:left="110" w:right="463"/>
        <w:jc w:val="both"/>
        <w:rPr>
          <w:rFonts w:ascii="Palatino Linotype"/>
          <w:i/>
          <w:spacing w:val="-3"/>
          <w:w w:val="105"/>
        </w:rPr>
      </w:pPr>
    </w:p>
    <w:p w14:paraId="0705446D" w14:textId="577E2FBA" w:rsidR="003D21E3" w:rsidRPr="00E8469A" w:rsidRDefault="003D21E3" w:rsidP="003D21E3">
      <w:pPr>
        <w:pStyle w:val="a4"/>
        <w:tabs>
          <w:tab w:val="left" w:pos="1360"/>
        </w:tabs>
        <w:spacing w:before="83" w:line="235" w:lineRule="auto"/>
        <w:ind w:left="110" w:right="463"/>
        <w:jc w:val="both"/>
        <w:rPr>
          <w:rFonts w:eastAsiaTheme="minorEastAsia"/>
          <w:lang w:eastAsia="ko-KR"/>
        </w:rPr>
      </w:pPr>
      <w:r w:rsidRPr="00E8469A">
        <w:rPr>
          <w:rFonts w:ascii="Palatino Linotype"/>
          <w:i/>
          <w:spacing w:val="-3"/>
          <w:w w:val="105"/>
        </w:rPr>
        <w:t>Keywords:</w:t>
      </w:r>
      <w:r w:rsidRPr="00E8469A">
        <w:rPr>
          <w:rFonts w:ascii="Palatino Linotype"/>
          <w:i/>
          <w:spacing w:val="-3"/>
          <w:w w:val="105"/>
        </w:rPr>
        <w:tab/>
      </w:r>
      <w:r w:rsidR="008671A7" w:rsidRPr="00E8469A">
        <w:rPr>
          <w:rFonts w:eastAsiaTheme="minorEastAsia" w:hint="eastAsia"/>
          <w:w w:val="105"/>
          <w:lang w:eastAsia="ko-KR"/>
        </w:rPr>
        <w:t>Demand Forecasting</w:t>
      </w:r>
      <w:r w:rsidRPr="00E8469A">
        <w:rPr>
          <w:w w:val="105"/>
        </w:rPr>
        <w:t xml:space="preserve">, Explainable Prediction, </w:t>
      </w:r>
      <w:r w:rsidR="00A81DBA" w:rsidRPr="00E8469A">
        <w:rPr>
          <w:rFonts w:eastAsiaTheme="minorEastAsia" w:hint="eastAsia"/>
          <w:w w:val="105"/>
          <w:lang w:eastAsia="ko-KR"/>
        </w:rPr>
        <w:t xml:space="preserve">Machine </w:t>
      </w:r>
      <w:r w:rsidR="004121B6" w:rsidRPr="00E8469A">
        <w:rPr>
          <w:rFonts w:eastAsiaTheme="minorEastAsia" w:hint="eastAsia"/>
          <w:w w:val="105"/>
          <w:lang w:eastAsia="ko-KR"/>
        </w:rPr>
        <w:t xml:space="preserve">and Deep </w:t>
      </w:r>
      <w:r w:rsidR="00AE2F1D" w:rsidRPr="00E8469A">
        <w:rPr>
          <w:rFonts w:eastAsiaTheme="minorEastAsia" w:hint="eastAsia"/>
          <w:w w:val="105"/>
          <w:lang w:eastAsia="ko-KR"/>
        </w:rPr>
        <w:t xml:space="preserve">Learning, SHAP, </w:t>
      </w:r>
      <w:r w:rsidR="00A81DBA" w:rsidRPr="00E8469A">
        <w:rPr>
          <w:rFonts w:eastAsiaTheme="minorEastAsia" w:hint="eastAsia"/>
          <w:w w:val="105"/>
          <w:lang w:eastAsia="ko-KR"/>
        </w:rPr>
        <w:t>Business</w:t>
      </w:r>
      <w:r w:rsidR="00821920" w:rsidRPr="00E8469A">
        <w:rPr>
          <w:rFonts w:eastAsiaTheme="minorEastAsia" w:hint="eastAsia"/>
          <w:w w:val="105"/>
          <w:lang w:eastAsia="ko-KR"/>
        </w:rPr>
        <w:t xml:space="preserve"> Decision</w:t>
      </w:r>
    </w:p>
    <w:p w14:paraId="701EC2FD" w14:textId="0D5F350B" w:rsidR="003D21E3" w:rsidRDefault="0031627D" w:rsidP="003D21E3">
      <w:pPr>
        <w:pStyle w:val="a4"/>
        <w:spacing w:before="5"/>
        <w:jc w:val="both"/>
        <w:rPr>
          <w:sz w:val="13"/>
        </w:rPr>
      </w:pPr>
      <w:r>
        <w:rPr>
          <w:noProof/>
        </w:rPr>
        <mc:AlternateContent>
          <mc:Choice Requires="wps">
            <w:drawing>
              <wp:anchor distT="0" distB="0" distL="0" distR="0" simplePos="0" relativeHeight="251660288" behindDoc="1" locked="0" layoutInCell="1" allowOverlap="1" wp14:anchorId="299B28B7" wp14:editId="78847A92">
                <wp:simplePos x="0" y="0"/>
                <wp:positionH relativeFrom="page">
                  <wp:posOffset>819150</wp:posOffset>
                </wp:positionH>
                <wp:positionV relativeFrom="paragraph">
                  <wp:posOffset>125730</wp:posOffset>
                </wp:positionV>
                <wp:extent cx="5921375" cy="0"/>
                <wp:effectExtent l="9525" t="6350" r="12700" b="12700"/>
                <wp:wrapTopAndBottom/>
                <wp:docPr id="156148138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EE553" id="Line 3"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9pt" to="530.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" strokeweight=".4pt">
                <w10:wrap type="topAndBottom" anchorx="page"/>
              </v:line>
            </w:pict>
          </mc:Fallback>
        </mc:AlternateContent>
      </w:r>
    </w:p>
    <w:p w14:paraId="672B695B" w14:textId="77777777" w:rsidR="003D21E3" w:rsidRDefault="003D21E3" w:rsidP="003D21E3">
      <w:pPr>
        <w:pStyle w:val="a4"/>
        <w:jc w:val="both"/>
        <w:rPr>
          <w:sz w:val="20"/>
        </w:rPr>
      </w:pPr>
    </w:p>
    <w:p w14:paraId="0775B53C" w14:textId="77777777" w:rsidR="003D21E3" w:rsidRDefault="003D21E3" w:rsidP="003D21E3">
      <w:pPr>
        <w:pStyle w:val="a4"/>
        <w:jc w:val="both"/>
        <w:rPr>
          <w:sz w:val="20"/>
        </w:rPr>
      </w:pPr>
    </w:p>
    <w:p w14:paraId="49B664DC" w14:textId="3EA31D33" w:rsidR="003D21E3" w:rsidRDefault="0031627D" w:rsidP="003D21E3">
      <w:pPr>
        <w:pStyle w:val="a4"/>
        <w:spacing w:before="11"/>
        <w:jc w:val="both"/>
        <w:rPr>
          <w:sz w:val="12"/>
        </w:rPr>
      </w:pPr>
      <w:r>
        <w:rPr>
          <w:noProof/>
        </w:rPr>
        <mc:AlternateContent>
          <mc:Choice Requires="wps">
            <w:drawing>
              <wp:anchor distT="0" distB="0" distL="0" distR="0" simplePos="0" relativeHeight="251661312" behindDoc="1" locked="0" layoutInCell="1" allowOverlap="1" wp14:anchorId="4075B3CC" wp14:editId="25DD877A">
                <wp:simplePos x="0" y="0"/>
                <wp:positionH relativeFrom="page">
                  <wp:posOffset>819150</wp:posOffset>
                </wp:positionH>
                <wp:positionV relativeFrom="paragraph">
                  <wp:posOffset>121920</wp:posOffset>
                </wp:positionV>
                <wp:extent cx="2368550" cy="0"/>
                <wp:effectExtent l="9525" t="13970" r="12700" b="5080"/>
                <wp:wrapTopAndBottom/>
                <wp:docPr id="45129769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B0A52" id="Line 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6pt" to="25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" strokeweight=".4pt">
                <w10:wrap type="topAndBottom" anchorx="page"/>
              </v:line>
            </w:pict>
          </mc:Fallback>
        </mc:AlternateContent>
      </w:r>
    </w:p>
    <w:p w14:paraId="6D6FE967" w14:textId="29581E6F" w:rsidR="003D21E3" w:rsidRPr="00077192" w:rsidRDefault="003D21E3" w:rsidP="003D21E3">
      <w:pPr>
        <w:spacing w:line="226" w:lineRule="exact"/>
        <w:ind w:left="377"/>
        <w:jc w:val="both"/>
        <w:rPr>
          <w:sz w:val="20"/>
        </w:rPr>
      </w:pPr>
      <w:r w:rsidRPr="00077192">
        <w:rPr>
          <w:rFonts w:ascii="Meiryo" w:hAnsi="Meiryo"/>
          <w:i/>
          <w:w w:val="110"/>
          <w:position w:val="7"/>
          <w:sz w:val="14"/>
        </w:rPr>
        <w:t>∗</w:t>
      </w:r>
      <w:r w:rsidRPr="00077192">
        <w:rPr>
          <w:w w:val="110"/>
          <w:sz w:val="20"/>
        </w:rPr>
        <w:t xml:space="preserve">Corresponding author: </w:t>
      </w:r>
      <w:r w:rsidR="008F2712" w:rsidRPr="00077192">
        <w:rPr>
          <w:rFonts w:eastAsiaTheme="minorEastAsia" w:hint="eastAsia"/>
          <w:w w:val="110"/>
          <w:sz w:val="20"/>
          <w:lang w:eastAsia="ko-KR"/>
        </w:rPr>
        <w:t>thekimk.kr</w:t>
      </w:r>
      <w:r w:rsidRPr="00077192">
        <w:rPr>
          <w:w w:val="110"/>
          <w:sz w:val="20"/>
        </w:rPr>
        <w:t>@gmail.</w:t>
      </w:r>
      <w:r w:rsidRPr="00077192">
        <w:rPr>
          <w:sz w:val="20"/>
          <w:szCs w:val="20"/>
        </w:rPr>
        <w:t>com</w:t>
      </w:r>
    </w:p>
    <w:p w14:paraId="795A12D2" w14:textId="65221C7B" w:rsidR="003D21E3" w:rsidRPr="00077192" w:rsidRDefault="003D21E3" w:rsidP="003D21E3">
      <w:pPr>
        <w:spacing w:line="263" w:lineRule="exact"/>
        <w:ind w:left="468"/>
        <w:jc w:val="both"/>
        <w:rPr>
          <w:sz w:val="20"/>
          <w:szCs w:val="20"/>
        </w:rPr>
      </w:pPr>
      <w:r w:rsidRPr="00077192">
        <w:rPr>
          <w:rFonts w:ascii="Palatino Linotype"/>
          <w:i/>
          <w:sz w:val="20"/>
        </w:rPr>
        <w:t xml:space="preserve">ORCID(s): </w:t>
      </w:r>
      <w:r w:rsidRPr="00077192">
        <w:rPr>
          <w:sz w:val="20"/>
          <w:szCs w:val="20"/>
        </w:rPr>
        <w:t>0000-0001-6530-8426 (K. Kim)</w:t>
      </w:r>
    </w:p>
    <w:p w14:paraId="0F90EC9E" w14:textId="77777777" w:rsidR="003D21E3" w:rsidRDefault="003D21E3" w:rsidP="003D21E3">
      <w:pPr>
        <w:spacing w:line="263" w:lineRule="exact"/>
        <w:jc w:val="both"/>
        <w:rPr>
          <w:sz w:val="20"/>
        </w:rPr>
        <w:sectPr w:rsidR="003D21E3" w:rsidSect="003D21E3">
          <w:footerReference w:type="default" r:id="rId12"/>
          <w:pgSz w:w="11910" w:h="16840"/>
          <w:pgMar w:top="1580" w:right="1180" w:bottom="2040" w:left="1180" w:header="720" w:footer="1849" w:gutter="0"/>
          <w:cols w:space="720"/>
        </w:sectPr>
      </w:pPr>
    </w:p>
    <w:p w14:paraId="45D21349" w14:textId="77777777" w:rsidR="003D21E3" w:rsidRPr="00975133" w:rsidRDefault="003D21E3" w:rsidP="003D21E3">
      <w:pPr>
        <w:pStyle w:val="1"/>
        <w:numPr>
          <w:ilvl w:val="0"/>
          <w:numId w:val="2"/>
        </w:numPr>
        <w:tabs>
          <w:tab w:val="left" w:pos="454"/>
        </w:tabs>
        <w:spacing w:before="102"/>
        <w:ind w:hanging="343"/>
        <w:jc w:val="both"/>
      </w:pPr>
      <w:r w:rsidRPr="00975133">
        <w:lastRenderedPageBreak/>
        <w:t>Introduction</w:t>
      </w:r>
    </w:p>
    <w:p w14:paraId="6DAAFB6F" w14:textId="2E53E589" w:rsidR="00AD2101" w:rsidRPr="004A7043" w:rsidRDefault="0082577B" w:rsidP="00565290">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commentRangeStart w:id="2"/>
      <w:r w:rsidRPr="0082577B">
        <w:rPr>
          <w:rFonts w:asciiTheme="minorHAnsi" w:eastAsiaTheme="minorHAnsi" w:hAnsiTheme="minorHAnsi" w:cs="맑은 고딕"/>
          <w:color w:val="000000" w:themeColor="text1"/>
          <w:sz w:val="24"/>
          <w:szCs w:val="24"/>
          <w:lang w:eastAsia="ko-KR"/>
        </w:rPr>
        <w:t>고속철도는 전 세계 교통 시스템에서 지속 가능한 발전의 핵심 축으로 자리 잡고 있다. 프랑스의 TGV, 일본의 신칸센, 중국의 고속철도와 같은 사례는 고속철도가 국가 경제와 사회적 연결성 강화에 미치는 긍정적 영향을 잘 보여준다</w:t>
      </w:r>
      <w:r>
        <w:rPr>
          <w:rFonts w:asciiTheme="minorHAnsi" w:eastAsiaTheme="minorHAnsi" w:hAnsiTheme="minorHAnsi" w:cs="맑은 고딕" w:hint="eastAsia"/>
          <w:color w:val="000000" w:themeColor="text1"/>
          <w:sz w:val="24"/>
          <w:szCs w:val="24"/>
          <w:lang w:eastAsia="ko-KR"/>
        </w:rPr>
        <w:t>.</w:t>
      </w:r>
      <w:r w:rsidRPr="0082577B">
        <w:rPr>
          <w:rFonts w:asciiTheme="minorHAnsi" w:eastAsiaTheme="minorHAnsi" w:hAnsiTheme="minorHAnsi" w:cs="맑은 고딕"/>
          <w:color w:val="000000" w:themeColor="text1"/>
          <w:sz w:val="24"/>
          <w:szCs w:val="24"/>
          <w:lang w:eastAsia="ko-KR"/>
        </w:rPr>
        <w:t xml:space="preserve"> 이들 사례는 고속철도가 단순히 국가 내 이동 수단에 국한되지 않고, 경제적 연결성과 국제적 경쟁력을 강화하는 주요 인프라로 기능할 수 있음을 입증한다.</w:t>
      </w:r>
      <w:r w:rsidR="00565290">
        <w:rPr>
          <w:rFonts w:asciiTheme="minorHAnsi" w:eastAsiaTheme="minorHAnsi" w:hAnsiTheme="minorHAnsi" w:cs="맑은 고딕" w:hint="eastAsia"/>
          <w:color w:val="000000" w:themeColor="text1"/>
          <w:sz w:val="24"/>
          <w:szCs w:val="24"/>
          <w:lang w:eastAsia="ko-KR"/>
        </w:rPr>
        <w:t xml:space="preserve"> </w:t>
      </w:r>
      <w:r w:rsidRPr="0082577B">
        <w:rPr>
          <w:rFonts w:asciiTheme="minorHAnsi" w:eastAsiaTheme="minorHAnsi" w:hAnsiTheme="minorHAnsi" w:cs="맑은 고딕"/>
          <w:color w:val="000000" w:themeColor="text1"/>
          <w:sz w:val="24"/>
          <w:szCs w:val="24"/>
          <w:lang w:eastAsia="ko-KR"/>
        </w:rPr>
        <w:t xml:space="preserve">현재 25개국 이상이 고속철도를 도입하여 주요 교통수단으로 활용하고 있으며, 이러한 국가는 고속철도를 통해 물류와 인구의 이동성을 극대화하며 교통체계의 효율성과 환경적 지속 가능성을 동시에 달성하고 있다. 특히, 고속철도는 전기차보다 12배, 내연기관 차량보다 26배 낮은 CO2 배출량을 기록하며, 지속 가능한 교통수단의 대표 사례로 자리 잡고 있다(UIC, 2023). </w:t>
      </w:r>
    </w:p>
    <w:p w14:paraId="5D5BF525" w14:textId="77777777" w:rsidR="00C638C1" w:rsidRPr="00C638C1" w:rsidRDefault="00C638C1" w:rsidP="00C638C1">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C638C1">
        <w:rPr>
          <w:rFonts w:asciiTheme="minorHAnsi" w:eastAsiaTheme="minorHAnsi" w:hAnsiTheme="minorHAnsi" w:cs="맑은 고딕"/>
          <w:color w:val="000000" w:themeColor="text1"/>
          <w:sz w:val="24"/>
          <w:szCs w:val="24"/>
          <w:lang w:eastAsia="ko-KR"/>
        </w:rPr>
        <w:t>이러한 글로벌 발전 흐름 속에서 KTX는 한국의 대표적인 고속철도 시스템으로 자리 잡았다. 2004년 개통 이후 교통 편리성과 시간 절약이라는 두 가지 핵심 가치를 통해 빠르게 성장해 왔으며, 2022년 기준 약 7,500만 명의 이용객을 기록한 이후 지속적인 증가세를 보이고 있다. 2024년에는 연간 이용객 수가 총 1억 1,658만 명으로 전년 대비 5.4% 증가하며, KTX가 단순한 교통수단을 넘어 국가 기반 교통망의 중심축으로 기능하고 있음을 입증하고 있다(국토교통부, 2024). 그러나 이용객 증가에 따른 운영상의 도전 과제도 점차 복잡해지고 있다.</w:t>
      </w:r>
    </w:p>
    <w:p w14:paraId="6F14642B" w14:textId="77777777" w:rsidR="00C638C1" w:rsidRDefault="00C638C1" w:rsidP="00C638C1">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C638C1">
        <w:rPr>
          <w:rFonts w:asciiTheme="minorHAnsi" w:eastAsiaTheme="minorHAnsi" w:hAnsiTheme="minorHAnsi" w:cs="맑은 고딕"/>
          <w:color w:val="000000" w:themeColor="text1"/>
          <w:sz w:val="24"/>
          <w:szCs w:val="24"/>
          <w:lang w:eastAsia="ko-KR"/>
        </w:rPr>
        <w:t>특히, 최근 화제가 된 ‘수서역 KTX’ 논의에서도 확인할 수 있듯, 특정 시간대와 주요 노선에서 발생하는 혼잡 문제와 자원 배분의 불균형이 운영 효율성에 중요한 영향을 미치고 있다. 이러한 문제를 효과적으로 해결하기 위해서는 수요 변화를 사전에 예측하고, 이를 기반으로 최적화된 운영 전략을 수립하는 것이 필수적이다. 나아가, KTX가 속한 교통 분야의 수요 예측은 단순한 운영 최적화 차원을 넘어, 정책적 의사결정을 지원하는 중요한 도구로 기능할 수 있으며, 교통 인프라의 지속 가능한 발전에도 기여할 수 있다. 이에 따라, 국토교통부는 미래 교통 시스템의 효율성을 제고하기 위해 수요 예측과 연계된 미래 선도 기술 개발을 적극적으로 추진하고 있다(국토교통부, ‘국토교통 2050 미래기술 도출을 위한 조사분석 연구’, 2020).</w:t>
      </w:r>
      <w:r>
        <w:rPr>
          <w:rFonts w:asciiTheme="minorHAnsi" w:eastAsiaTheme="minorHAnsi" w:hAnsiTheme="minorHAnsi" w:cs="맑은 고딕" w:hint="eastAsia"/>
          <w:color w:val="000000" w:themeColor="text1"/>
          <w:sz w:val="24"/>
          <w:szCs w:val="24"/>
          <w:lang w:eastAsia="ko-KR"/>
        </w:rPr>
        <w:t xml:space="preserve"> </w:t>
      </w:r>
    </w:p>
    <w:p w14:paraId="2BD8823B" w14:textId="2EE700BF" w:rsidR="00C638C1" w:rsidRPr="00C638C1" w:rsidRDefault="00C638C1" w:rsidP="00C638C1">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C638C1">
        <w:rPr>
          <w:rFonts w:asciiTheme="minorHAnsi" w:eastAsiaTheme="minorHAnsi" w:hAnsiTheme="minorHAnsi" w:cs="맑은 고딕"/>
          <w:color w:val="000000" w:themeColor="text1"/>
          <w:sz w:val="24"/>
          <w:szCs w:val="24"/>
          <w:lang w:eastAsia="ko-KR"/>
        </w:rPr>
        <w:t xml:space="preserve">이러한 맥락에서, 고속철도의 수요 변화를 정밀하게 예측하는 것은 단순한 운영 효율성 개선을 넘어, 장기적인 교통 정책 수립과 지속 가능한 인프라 구축을 위한 핵심 요소로 </w:t>
      </w:r>
      <w:r w:rsidRPr="00C638C1">
        <w:rPr>
          <w:rFonts w:asciiTheme="minorHAnsi" w:eastAsiaTheme="minorHAnsi" w:hAnsiTheme="minorHAnsi" w:cs="맑은 고딕"/>
          <w:color w:val="000000" w:themeColor="text1"/>
          <w:sz w:val="24"/>
          <w:szCs w:val="24"/>
          <w:lang w:eastAsia="ko-KR"/>
        </w:rPr>
        <w:lastRenderedPageBreak/>
        <w:t>작용한다. 그러나 효과적인 수요 예측을 위해서는 고속철도 이용 패턴을 정확히 반영할 수 있는 정교한 분석 기법이 필수적이며, 이에 대한 연구는 지속적으로 이루어져 왔다.</w:t>
      </w:r>
    </w:p>
    <w:p w14:paraId="04C53B84" w14:textId="41F6C3C4" w:rsidR="00EE2A80" w:rsidRPr="00EF1142" w:rsidRDefault="00EE2A80"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p>
    <w:p w14:paraId="25FA1F47" w14:textId="7A540A7E" w:rsidR="00D770FD" w:rsidRPr="00D770FD" w:rsidRDefault="00D770FD" w:rsidP="00D770FD">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D770FD">
        <w:rPr>
          <w:rFonts w:asciiTheme="minorHAnsi" w:eastAsiaTheme="minorHAnsi" w:hAnsiTheme="minorHAnsi" w:cs="맑은 고딕"/>
          <w:color w:val="000000" w:themeColor="text1"/>
          <w:sz w:val="24"/>
          <w:szCs w:val="24"/>
          <w:lang w:eastAsia="ko-KR"/>
        </w:rPr>
        <w:t xml:space="preserve">KTX와 같은 고속철도 수요 예측에 관한 기존 연구는 주로 전통적인 통계적 접근에 기반한 시계열 분석 기법을 활용해 이루어져 왔다. </w:t>
      </w:r>
      <w:proofErr w:type="spellStart"/>
      <w:r w:rsidRPr="00D770FD">
        <w:rPr>
          <w:rFonts w:asciiTheme="minorHAnsi" w:eastAsiaTheme="minorHAnsi" w:hAnsiTheme="minorHAnsi" w:cs="맑은 고딕"/>
          <w:color w:val="000000" w:themeColor="text1"/>
          <w:sz w:val="24"/>
          <w:szCs w:val="24"/>
          <w:lang w:eastAsia="ko-KR"/>
        </w:rPr>
        <w:t>김관형</w:t>
      </w:r>
      <w:proofErr w:type="spellEnd"/>
      <w:r w:rsidRPr="00D770FD">
        <w:rPr>
          <w:rFonts w:asciiTheme="minorHAnsi" w:eastAsiaTheme="minorHAnsi" w:hAnsiTheme="minorHAnsi" w:cs="맑은 고딕"/>
          <w:color w:val="000000" w:themeColor="text1"/>
          <w:sz w:val="24"/>
          <w:szCs w:val="24"/>
          <w:lang w:eastAsia="ko-KR"/>
        </w:rPr>
        <w:t xml:space="preserve"> and 김한수(2011)는 개입 ARIMA 모형을 사용하여 경부고속철도 2단계 개통과 같은 정책적 개입이 수요에 미치는 영향을 분석하였다. 이 연구는 정책 변화에 따른 단기적 수요 변화를 효과적으로 포착했지만, 열차 운임, 운행시간, 서비스 품질 등 다양한 변수 간의 상호작용을 반영하지 못했고, 데이터의 선형적 구조를 가정하여 설명력에 한계를 드러냈다.</w:t>
      </w:r>
      <w:r w:rsidR="00C638C1">
        <w:rPr>
          <w:rFonts w:asciiTheme="minorHAnsi" w:eastAsiaTheme="minorHAnsi" w:hAnsiTheme="minorHAnsi" w:cs="맑은 고딕" w:hint="eastAsia"/>
          <w:color w:val="000000" w:themeColor="text1"/>
          <w:sz w:val="24"/>
          <w:szCs w:val="24"/>
          <w:lang w:eastAsia="ko-KR"/>
        </w:rPr>
        <w:t xml:space="preserve"> </w:t>
      </w:r>
      <w:r w:rsidR="00C638C1" w:rsidRPr="00C638C1">
        <w:rPr>
          <w:rFonts w:asciiTheme="minorHAnsi" w:eastAsiaTheme="minorHAnsi" w:hAnsiTheme="minorHAnsi" w:cs="맑은 고딕"/>
          <w:color w:val="000000" w:themeColor="text1"/>
          <w:sz w:val="24"/>
          <w:szCs w:val="24"/>
          <w:lang w:eastAsia="ko-KR"/>
        </w:rPr>
        <w:t>이러한 한계는 고속철도 수요가 시간적, 공간적으로 복잡한 비선형적 특성을 가지며, 다양한 외부 요인의 영향을 받는다는 점에서 더욱 두드러진다.</w:t>
      </w:r>
    </w:p>
    <w:p w14:paraId="078EAA9B" w14:textId="77777777" w:rsidR="00D770FD" w:rsidRPr="00D770FD" w:rsidRDefault="00D770FD" w:rsidP="004A7043">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D770FD">
        <w:rPr>
          <w:rFonts w:asciiTheme="minorHAnsi" w:eastAsiaTheme="minorHAnsi" w:hAnsiTheme="minorHAnsi" w:cs="맑은 고딕"/>
          <w:color w:val="000000" w:themeColor="text1"/>
          <w:sz w:val="24"/>
          <w:szCs w:val="24"/>
          <w:lang w:eastAsia="ko-KR"/>
        </w:rPr>
        <w:t xml:space="preserve">Cha </w:t>
      </w:r>
      <w:proofErr w:type="gramStart"/>
      <w:r w:rsidRPr="00D770FD">
        <w:rPr>
          <w:rFonts w:asciiTheme="minorHAnsi" w:eastAsiaTheme="minorHAnsi" w:hAnsiTheme="minorHAnsi" w:cs="맑은 고딕"/>
          <w:color w:val="000000" w:themeColor="text1"/>
          <w:sz w:val="24"/>
          <w:szCs w:val="24"/>
          <w:lang w:eastAsia="ko-KR"/>
        </w:rPr>
        <w:t>et al.(</w:t>
      </w:r>
      <w:proofErr w:type="gramEnd"/>
      <w:r w:rsidRPr="00D770FD">
        <w:rPr>
          <w:rFonts w:asciiTheme="minorHAnsi" w:eastAsiaTheme="minorHAnsi" w:hAnsiTheme="minorHAnsi" w:cs="맑은 고딕"/>
          <w:color w:val="000000" w:themeColor="text1"/>
          <w:sz w:val="24"/>
          <w:szCs w:val="24"/>
          <w:lang w:eastAsia="ko-KR"/>
        </w:rPr>
        <w:t>2019)은 다중 개입 계절형 ARIMA 모형을 활용하여 외부 개입 요인(예: 경부고속철도 2단계 개통, 호남고속철도 개통, 국가 감염병 발생)을 반영한 수요 예측을 수행하였다. 계절적 요인과 외부 충격을 함께 고려해 이전보다 개선된 결과를 도출했지만, 전통적인 시계열 분석 기법이 가진 구조적 한계에서 벗어나지 못했다. 이러한 방법론은 데이터가 선형적 관계를 따르며, 정상성(stationarity)을 만족해야 한다는 전제 조건을 가지므로 현실 세계의 복잡한 데이터 특성을 충분히 반영하지 못하고 정보 손실 가능성을 내포하고 있다.</w:t>
      </w:r>
    </w:p>
    <w:p w14:paraId="797C6BDF" w14:textId="470A46F1" w:rsidR="00AD2101" w:rsidRDefault="00D770FD" w:rsidP="004A7043">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D770FD">
        <w:rPr>
          <w:rFonts w:asciiTheme="minorHAnsi" w:eastAsiaTheme="minorHAnsi" w:hAnsiTheme="minorHAnsi" w:cs="맑은 고딕"/>
          <w:color w:val="000000" w:themeColor="text1"/>
          <w:sz w:val="24"/>
          <w:szCs w:val="24"/>
          <w:lang w:eastAsia="ko-KR"/>
        </w:rPr>
        <w:t xml:space="preserve">결과적으로, ARIMA와 같은 시계열 분석 기법은 과거 데이터를 기반으로 수요 예측에 널리 활용되어 왔으나, 선형적 관계를 기반으로 한다는 점에서 현실 세계의 복잡하고 </w:t>
      </w:r>
      <w:proofErr w:type="spellStart"/>
      <w:r w:rsidRPr="00D770FD">
        <w:rPr>
          <w:rFonts w:asciiTheme="minorHAnsi" w:eastAsiaTheme="minorHAnsi" w:hAnsiTheme="minorHAnsi" w:cs="맑은 고딕"/>
          <w:color w:val="000000" w:themeColor="text1"/>
          <w:sz w:val="24"/>
          <w:szCs w:val="24"/>
          <w:lang w:eastAsia="ko-KR"/>
        </w:rPr>
        <w:t>비선형적인</w:t>
      </w:r>
      <w:proofErr w:type="spellEnd"/>
      <w:r w:rsidRPr="00D770FD">
        <w:rPr>
          <w:rFonts w:asciiTheme="minorHAnsi" w:eastAsiaTheme="minorHAnsi" w:hAnsiTheme="minorHAnsi" w:cs="맑은 고딕"/>
          <w:color w:val="000000" w:themeColor="text1"/>
          <w:sz w:val="24"/>
          <w:szCs w:val="24"/>
          <w:lang w:eastAsia="ko-KR"/>
        </w:rPr>
        <w:t xml:space="preserve"> 수요 변화를 효과적으로 예측하기에는 한계가 있다</w:t>
      </w:r>
      <w:r w:rsidR="00467AA2" w:rsidRPr="00467AA2">
        <w:rPr>
          <w:lang w:eastAsia="ko-KR"/>
        </w:rPr>
        <w:t xml:space="preserve"> </w:t>
      </w:r>
      <w:r w:rsidR="00467AA2" w:rsidRPr="00467AA2">
        <w:rPr>
          <w:rFonts w:asciiTheme="minorHAnsi" w:eastAsiaTheme="minorHAnsi" w:hAnsiTheme="minorHAnsi" w:cs="맑은 고딕"/>
          <w:color w:val="000000" w:themeColor="text1"/>
          <w:sz w:val="24"/>
          <w:szCs w:val="24"/>
          <w:lang w:eastAsia="ko-KR"/>
        </w:rPr>
        <w:t xml:space="preserve">(Siami-Namini, Tavakoli, and </w:t>
      </w:r>
      <w:proofErr w:type="spellStart"/>
      <w:r w:rsidR="00467AA2" w:rsidRPr="00467AA2">
        <w:rPr>
          <w:rFonts w:asciiTheme="minorHAnsi" w:eastAsiaTheme="minorHAnsi" w:hAnsiTheme="minorHAnsi" w:cs="맑은 고딕"/>
          <w:color w:val="000000" w:themeColor="text1"/>
          <w:sz w:val="24"/>
          <w:szCs w:val="24"/>
          <w:lang w:eastAsia="ko-KR"/>
        </w:rPr>
        <w:t>Namin</w:t>
      </w:r>
      <w:proofErr w:type="spellEnd"/>
      <w:r w:rsidR="00467AA2" w:rsidRPr="00467AA2">
        <w:rPr>
          <w:rFonts w:asciiTheme="minorHAnsi" w:eastAsiaTheme="minorHAnsi" w:hAnsiTheme="minorHAnsi" w:cs="맑은 고딕"/>
          <w:color w:val="000000" w:themeColor="text1"/>
          <w:sz w:val="24"/>
          <w:szCs w:val="24"/>
          <w:lang w:eastAsia="ko-KR"/>
        </w:rPr>
        <w:t>, 2018).</w:t>
      </w:r>
      <w:r w:rsidR="00467AA2">
        <w:rPr>
          <w:rFonts w:asciiTheme="minorHAnsi" w:eastAsiaTheme="minorHAnsi" w:hAnsiTheme="minorHAnsi" w:cs="맑은 고딕" w:hint="eastAsia"/>
          <w:color w:val="000000" w:themeColor="text1"/>
          <w:sz w:val="24"/>
          <w:szCs w:val="24"/>
          <w:lang w:eastAsia="ko-KR"/>
        </w:rPr>
        <w:t xml:space="preserve"> </w:t>
      </w:r>
      <w:r w:rsidRPr="00D770FD">
        <w:rPr>
          <w:rFonts w:asciiTheme="minorHAnsi" w:eastAsiaTheme="minorHAnsi" w:hAnsiTheme="minorHAnsi" w:cs="맑은 고딕"/>
          <w:color w:val="000000" w:themeColor="text1"/>
          <w:sz w:val="24"/>
          <w:szCs w:val="24"/>
          <w:lang w:eastAsia="ko-KR"/>
        </w:rPr>
        <w:t>이러한 전통적 통계 기반 기법은 대규모 데이터 처리와 실시간 분석이 요구되는 현대 고속철도 수요 예측 문제에서 특히 두드러진 한계를 보인다.</w:t>
      </w:r>
    </w:p>
    <w:p w14:paraId="58C9A175" w14:textId="77777777" w:rsidR="00D6636F" w:rsidRPr="004A7043" w:rsidRDefault="00D6636F" w:rsidP="004A7043">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p>
    <w:p w14:paraId="2D7D6916" w14:textId="255ECA51" w:rsidR="004A7043" w:rsidRDefault="00C638C1" w:rsidP="00255A3A">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C638C1">
        <w:rPr>
          <w:rFonts w:asciiTheme="minorHAnsi" w:eastAsiaTheme="minorHAnsi" w:hAnsiTheme="minorHAnsi" w:cs="맑은 고딕"/>
          <w:color w:val="000000" w:themeColor="text1"/>
          <w:sz w:val="24"/>
          <w:szCs w:val="24"/>
          <w:lang w:eastAsia="ko-KR"/>
        </w:rPr>
        <w:t xml:space="preserve">이러한 한계를 극복하기 위해 </w:t>
      </w:r>
      <w:proofErr w:type="spellStart"/>
      <w:r w:rsidRPr="00C638C1">
        <w:rPr>
          <w:rFonts w:asciiTheme="minorHAnsi" w:eastAsiaTheme="minorHAnsi" w:hAnsiTheme="minorHAnsi" w:cs="맑은 고딕"/>
          <w:color w:val="000000" w:themeColor="text1"/>
          <w:sz w:val="24"/>
          <w:szCs w:val="24"/>
          <w:lang w:eastAsia="ko-KR"/>
        </w:rPr>
        <w:t>머신러닝</w:t>
      </w:r>
      <w:proofErr w:type="spellEnd"/>
      <w:r w:rsidRPr="00C638C1">
        <w:rPr>
          <w:rFonts w:asciiTheme="minorHAnsi" w:eastAsiaTheme="minorHAnsi" w:hAnsiTheme="minorHAnsi" w:cs="맑은 고딕"/>
          <w:color w:val="000000" w:themeColor="text1"/>
          <w:sz w:val="24"/>
          <w:szCs w:val="24"/>
          <w:lang w:eastAsia="ko-KR"/>
        </w:rPr>
        <w:t xml:space="preserve"> 및 </w:t>
      </w:r>
      <w:proofErr w:type="spellStart"/>
      <w:r w:rsidRPr="00C638C1">
        <w:rPr>
          <w:rFonts w:asciiTheme="minorHAnsi" w:eastAsiaTheme="minorHAnsi" w:hAnsiTheme="minorHAnsi" w:cs="맑은 고딕"/>
          <w:color w:val="000000" w:themeColor="text1"/>
          <w:sz w:val="24"/>
          <w:szCs w:val="24"/>
          <w:lang w:eastAsia="ko-KR"/>
        </w:rPr>
        <w:t>딥러닝과</w:t>
      </w:r>
      <w:proofErr w:type="spellEnd"/>
      <w:r w:rsidRPr="00C638C1">
        <w:rPr>
          <w:rFonts w:asciiTheme="minorHAnsi" w:eastAsiaTheme="minorHAnsi" w:hAnsiTheme="minorHAnsi" w:cs="맑은 고딕"/>
          <w:color w:val="000000" w:themeColor="text1"/>
          <w:sz w:val="24"/>
          <w:szCs w:val="24"/>
          <w:lang w:eastAsia="ko-KR"/>
        </w:rPr>
        <w:t xml:space="preserve"> 같은 고성능 인공지능 알고리즘이 주목받고 있다. 이들 기법은 데이터 내에 내재된 복잡한 패턴을 학습하고, 변수 간의 관계를 자동으로 탐지하며, 대규모 데이터를 처리하는 데 강점을 지닌다. 특히, 인공지능 기반 수요 </w:t>
      </w:r>
      <w:r w:rsidRPr="00C638C1">
        <w:rPr>
          <w:rFonts w:asciiTheme="minorHAnsi" w:eastAsiaTheme="minorHAnsi" w:hAnsiTheme="minorHAnsi" w:cs="맑은 고딕"/>
          <w:color w:val="000000" w:themeColor="text1"/>
          <w:sz w:val="24"/>
          <w:szCs w:val="24"/>
          <w:lang w:eastAsia="ko-KR"/>
        </w:rPr>
        <w:lastRenderedPageBreak/>
        <w:t xml:space="preserve">예측 기법은 높은 예측 정확도와 계산 효율성을 제공하며, 비선형 데이터 패턴의 학습과 다양한 변수 간의 관계 탐지가 가능하다는 점에서 기존 통계적 접근법의 한계를 효과적으로 보완한다 </w:t>
      </w:r>
      <w:r w:rsidR="00255A3A" w:rsidRPr="00255A3A">
        <w:rPr>
          <w:rFonts w:asciiTheme="minorHAnsi" w:eastAsiaTheme="minorHAnsi" w:hAnsiTheme="minorHAnsi" w:cs="맑은 고딕"/>
          <w:color w:val="000000" w:themeColor="text1"/>
          <w:sz w:val="24"/>
          <w:szCs w:val="24"/>
          <w:lang w:eastAsia="ko-KR"/>
        </w:rPr>
        <w:t>(</w:t>
      </w:r>
      <w:proofErr w:type="spellStart"/>
      <w:r w:rsidR="004E48ED">
        <w:rPr>
          <w:rFonts w:asciiTheme="minorHAnsi" w:eastAsiaTheme="minorHAnsi" w:hAnsiTheme="minorHAnsi" w:cs="맑은 고딕" w:hint="eastAsia"/>
          <w:color w:val="000000" w:themeColor="text1"/>
          <w:sz w:val="24"/>
          <w:szCs w:val="24"/>
          <w:lang w:eastAsia="ko-KR"/>
        </w:rPr>
        <w:t>임창원</w:t>
      </w:r>
      <w:proofErr w:type="spellEnd"/>
      <w:r w:rsidR="00255A3A" w:rsidRPr="00255A3A">
        <w:rPr>
          <w:rFonts w:asciiTheme="minorHAnsi" w:eastAsiaTheme="minorHAnsi" w:hAnsiTheme="minorHAnsi" w:cs="맑은 고딕"/>
          <w:color w:val="000000" w:themeColor="text1"/>
          <w:sz w:val="24"/>
          <w:szCs w:val="24"/>
          <w:lang w:eastAsia="ko-KR"/>
        </w:rPr>
        <w:t xml:space="preserve"> and </w:t>
      </w:r>
      <w:r w:rsidR="004E48ED">
        <w:rPr>
          <w:rFonts w:asciiTheme="minorHAnsi" w:eastAsiaTheme="minorHAnsi" w:hAnsiTheme="minorHAnsi" w:cs="맑은 고딕" w:hint="eastAsia"/>
          <w:color w:val="000000" w:themeColor="text1"/>
          <w:sz w:val="24"/>
          <w:szCs w:val="24"/>
          <w:lang w:eastAsia="ko-KR"/>
        </w:rPr>
        <w:t>정영진</w:t>
      </w:r>
      <w:r w:rsidR="00255A3A" w:rsidRPr="00255A3A">
        <w:rPr>
          <w:rFonts w:asciiTheme="minorHAnsi" w:eastAsiaTheme="minorHAnsi" w:hAnsiTheme="minorHAnsi" w:cs="맑은 고딕"/>
          <w:color w:val="000000" w:themeColor="text1"/>
          <w:sz w:val="24"/>
          <w:szCs w:val="24"/>
          <w:lang w:eastAsia="ko-KR"/>
        </w:rPr>
        <w:t>, 2019).</w:t>
      </w:r>
    </w:p>
    <w:p w14:paraId="47B23C1C" w14:textId="4FDA86E7" w:rsidR="00255A3A" w:rsidRPr="00255A3A" w:rsidRDefault="00C638C1" w:rsidP="00565290">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C638C1">
        <w:rPr>
          <w:rFonts w:asciiTheme="minorHAnsi" w:eastAsiaTheme="minorHAnsi" w:hAnsiTheme="minorHAnsi" w:cs="맑은 고딕"/>
          <w:color w:val="000000" w:themeColor="text1"/>
          <w:sz w:val="24"/>
          <w:szCs w:val="24"/>
          <w:lang w:eastAsia="ko-KR"/>
        </w:rPr>
        <w:t xml:space="preserve">최근에는 </w:t>
      </w:r>
      <w:proofErr w:type="spellStart"/>
      <w:r w:rsidRPr="00C638C1">
        <w:rPr>
          <w:rFonts w:asciiTheme="minorHAnsi" w:eastAsiaTheme="minorHAnsi" w:hAnsiTheme="minorHAnsi" w:cs="맑은 고딕"/>
          <w:color w:val="000000" w:themeColor="text1"/>
          <w:sz w:val="24"/>
          <w:szCs w:val="24"/>
          <w:lang w:eastAsia="ko-KR"/>
        </w:rPr>
        <w:t>머신러닝</w:t>
      </w:r>
      <w:proofErr w:type="spellEnd"/>
      <w:r w:rsidRPr="00C638C1">
        <w:rPr>
          <w:rFonts w:asciiTheme="minorHAnsi" w:eastAsiaTheme="minorHAnsi" w:hAnsiTheme="minorHAnsi" w:cs="맑은 고딕"/>
          <w:color w:val="000000" w:themeColor="text1"/>
          <w:sz w:val="24"/>
          <w:szCs w:val="24"/>
          <w:lang w:eastAsia="ko-KR"/>
        </w:rPr>
        <w:t xml:space="preserve"> 및 </w:t>
      </w:r>
      <w:proofErr w:type="spellStart"/>
      <w:r w:rsidRPr="00C638C1">
        <w:rPr>
          <w:rFonts w:asciiTheme="minorHAnsi" w:eastAsiaTheme="minorHAnsi" w:hAnsiTheme="minorHAnsi" w:cs="맑은 고딕"/>
          <w:color w:val="000000" w:themeColor="text1"/>
          <w:sz w:val="24"/>
          <w:szCs w:val="24"/>
          <w:lang w:eastAsia="ko-KR"/>
        </w:rPr>
        <w:t>딥러닝을</w:t>
      </w:r>
      <w:proofErr w:type="spellEnd"/>
      <w:r w:rsidRPr="00C638C1">
        <w:rPr>
          <w:rFonts w:asciiTheme="minorHAnsi" w:eastAsiaTheme="minorHAnsi" w:hAnsiTheme="minorHAnsi" w:cs="맑은 고딕"/>
          <w:color w:val="000000" w:themeColor="text1"/>
          <w:sz w:val="24"/>
          <w:szCs w:val="24"/>
          <w:lang w:eastAsia="ko-KR"/>
        </w:rPr>
        <w:t xml:space="preserve"> 활용하여 고속철도 수요 예측에서 더 높은 정확도를 달성하고, 효율적인 운영 전략 수립에 기여할 가능성이 제시되고 있다.</w:t>
      </w:r>
      <w:r w:rsidR="00255A3A" w:rsidRPr="00255A3A">
        <w:rPr>
          <w:rFonts w:asciiTheme="minorHAnsi" w:eastAsiaTheme="minorHAnsi" w:hAnsiTheme="minorHAnsi" w:cs="맑은 고딕"/>
          <w:color w:val="000000" w:themeColor="text1"/>
          <w:sz w:val="24"/>
          <w:szCs w:val="24"/>
          <w:lang w:eastAsia="ko-KR"/>
        </w:rPr>
        <w:t xml:space="preserve"> 예를 들어, LSTM(Long Short-Term Memory)과 </w:t>
      </w:r>
      <w:proofErr w:type="spellStart"/>
      <w:r w:rsidR="00255A3A" w:rsidRPr="00255A3A">
        <w:rPr>
          <w:rFonts w:asciiTheme="minorHAnsi" w:eastAsiaTheme="minorHAnsi" w:hAnsiTheme="minorHAnsi" w:cs="맑은 고딕"/>
          <w:color w:val="000000" w:themeColor="text1"/>
          <w:sz w:val="24"/>
          <w:szCs w:val="24"/>
          <w:lang w:eastAsia="ko-KR"/>
        </w:rPr>
        <w:t>XGBoost</w:t>
      </w:r>
      <w:proofErr w:type="spellEnd"/>
      <w:r w:rsidR="00255A3A" w:rsidRPr="00255A3A">
        <w:rPr>
          <w:rFonts w:asciiTheme="minorHAnsi" w:eastAsiaTheme="minorHAnsi" w:hAnsiTheme="minorHAnsi" w:cs="맑은 고딕"/>
          <w:color w:val="000000" w:themeColor="text1"/>
          <w:sz w:val="24"/>
          <w:szCs w:val="24"/>
          <w:lang w:eastAsia="ko-KR"/>
        </w:rPr>
        <w:t>를 적용한 연구에서는 비선형 데이터 패턴을 효과적으로 학습하고, 기존 통계 기반 모델보다 더 높은 예측 성능을 보임으로써 알고리즘의 실효성을 입증하였다(심진호 등, 2024).</w:t>
      </w:r>
      <w:r w:rsidR="00565290">
        <w:rPr>
          <w:rFonts w:asciiTheme="minorHAnsi" w:eastAsiaTheme="minorHAnsi" w:hAnsiTheme="minorHAnsi" w:cs="맑은 고딕" w:hint="eastAsia"/>
          <w:color w:val="000000" w:themeColor="text1"/>
          <w:sz w:val="24"/>
          <w:szCs w:val="24"/>
          <w:lang w:eastAsia="ko-KR"/>
        </w:rPr>
        <w:t xml:space="preserve"> </w:t>
      </w:r>
      <w:r w:rsidR="00255A3A" w:rsidRPr="00255A3A">
        <w:rPr>
          <w:rFonts w:asciiTheme="minorHAnsi" w:eastAsiaTheme="minorHAnsi" w:hAnsiTheme="minorHAnsi" w:cs="맑은 고딕"/>
          <w:color w:val="000000" w:themeColor="text1"/>
          <w:sz w:val="24"/>
          <w:szCs w:val="24"/>
          <w:lang w:eastAsia="ko-KR"/>
        </w:rPr>
        <w:t xml:space="preserve">그러나, </w:t>
      </w:r>
      <w:proofErr w:type="spellStart"/>
      <w:r w:rsidR="00255A3A" w:rsidRPr="00255A3A">
        <w:rPr>
          <w:rFonts w:asciiTheme="minorHAnsi" w:eastAsiaTheme="minorHAnsi" w:hAnsiTheme="minorHAnsi" w:cs="맑은 고딕"/>
          <w:color w:val="000000" w:themeColor="text1"/>
          <w:sz w:val="24"/>
          <w:szCs w:val="24"/>
          <w:lang w:eastAsia="ko-KR"/>
        </w:rPr>
        <w:t>머신러닝</w:t>
      </w:r>
      <w:proofErr w:type="spellEnd"/>
      <w:r w:rsidR="00255A3A" w:rsidRPr="00255A3A">
        <w:rPr>
          <w:rFonts w:asciiTheme="minorHAnsi" w:eastAsiaTheme="minorHAnsi" w:hAnsiTheme="minorHAnsi" w:cs="맑은 고딕"/>
          <w:color w:val="000000" w:themeColor="text1"/>
          <w:sz w:val="24"/>
          <w:szCs w:val="24"/>
          <w:lang w:eastAsia="ko-KR"/>
        </w:rPr>
        <w:t xml:space="preserve"> 및 딥러닝 기반 알고리즘</w:t>
      </w:r>
      <w:r w:rsidR="002C29DE">
        <w:rPr>
          <w:rFonts w:asciiTheme="minorHAnsi" w:eastAsiaTheme="minorHAnsi" w:hAnsiTheme="minorHAnsi" w:cs="맑은 고딕" w:hint="eastAsia"/>
          <w:color w:val="000000" w:themeColor="text1"/>
          <w:sz w:val="24"/>
          <w:szCs w:val="24"/>
          <w:lang w:eastAsia="ko-KR"/>
        </w:rPr>
        <w:t>의</w:t>
      </w:r>
      <w:r w:rsidR="00255A3A" w:rsidRPr="00255A3A">
        <w:rPr>
          <w:rFonts w:asciiTheme="minorHAnsi" w:eastAsiaTheme="minorHAnsi" w:hAnsiTheme="minorHAnsi" w:cs="맑은 고딕"/>
          <w:color w:val="000000" w:themeColor="text1"/>
          <w:sz w:val="24"/>
          <w:szCs w:val="24"/>
          <w:lang w:eastAsia="ko-KR"/>
        </w:rPr>
        <w:t xml:space="preserve"> ‘블랙박스’ 문제는 예측 결과가 도출된 과정을 이해하거나 설명하기 어렵게 만든다</w:t>
      </w:r>
      <w:r w:rsidR="002C29DE">
        <w:rPr>
          <w:rFonts w:asciiTheme="minorHAnsi" w:eastAsiaTheme="minorHAnsi" w:hAnsiTheme="minorHAnsi" w:cs="맑은 고딕" w:hint="eastAsia"/>
          <w:color w:val="000000" w:themeColor="text1"/>
          <w:sz w:val="24"/>
          <w:szCs w:val="24"/>
          <w:lang w:eastAsia="ko-KR"/>
        </w:rPr>
        <w:t>는 한계가 있다</w:t>
      </w:r>
      <w:r w:rsidR="00255A3A" w:rsidRPr="00255A3A">
        <w:rPr>
          <w:rFonts w:asciiTheme="minorHAnsi" w:eastAsiaTheme="minorHAnsi" w:hAnsiTheme="minorHAnsi" w:cs="맑은 고딕"/>
          <w:color w:val="000000" w:themeColor="text1"/>
          <w:sz w:val="24"/>
          <w:szCs w:val="24"/>
          <w:lang w:eastAsia="ko-KR"/>
        </w:rPr>
        <w:t>. 이는 의사결정 과정에서 예측 결과의 신뢰성을 낮추고, 정책 설계나 자원 배분과 같은 실제 활용에 제약을 초래할 수 있다. 이러한 한계는 특히, 교통망 운영과 같은 대규모 인프라에서 심각한 문제로 작용할 수 있다.</w:t>
      </w:r>
    </w:p>
    <w:p w14:paraId="2CE4BE2C" w14:textId="1A2AD77C" w:rsidR="00E43977" w:rsidRPr="00544027" w:rsidRDefault="00AE30AB" w:rsidP="00E43977">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AE30AB">
        <w:rPr>
          <w:rFonts w:asciiTheme="minorHAnsi" w:eastAsiaTheme="minorHAnsi" w:hAnsiTheme="minorHAnsi" w:cs="맑은 고딕"/>
          <w:color w:val="000000" w:themeColor="text1"/>
          <w:sz w:val="24"/>
          <w:szCs w:val="24"/>
          <w:lang w:eastAsia="ko-KR"/>
        </w:rPr>
        <w:t xml:space="preserve"> </w:t>
      </w:r>
      <w:r w:rsidR="00E43977" w:rsidRPr="00544027">
        <w:rPr>
          <w:rFonts w:asciiTheme="minorHAnsi" w:eastAsiaTheme="minorHAnsi" w:hAnsiTheme="minorHAnsi" w:cs="맑은 고딕"/>
          <w:color w:val="000000" w:themeColor="text1"/>
          <w:sz w:val="24"/>
          <w:szCs w:val="24"/>
          <w:lang w:eastAsia="ko-KR"/>
        </w:rPr>
        <w:t>이와 같은 문제를 해결하기 위해 최근에는 설명 가능한 인공지능(XAI, Explainable AI)이 주목받고 있다. 설명 가능한 인공지능(XAI)</w:t>
      </w:r>
      <w:r w:rsidR="00E43977" w:rsidRPr="00544027">
        <w:rPr>
          <w:rFonts w:asciiTheme="minorHAnsi" w:eastAsiaTheme="minorHAnsi" w:hAnsiTheme="minorHAnsi" w:cs="맑은 고딕" w:hint="eastAsia"/>
          <w:color w:val="000000" w:themeColor="text1"/>
          <w:sz w:val="24"/>
          <w:szCs w:val="24"/>
          <w:lang w:eastAsia="ko-KR"/>
        </w:rPr>
        <w:t>는</w:t>
      </w:r>
      <w:r w:rsidR="00E43977" w:rsidRPr="00544027">
        <w:rPr>
          <w:rFonts w:asciiTheme="minorHAnsi" w:eastAsiaTheme="minorHAnsi" w:hAnsiTheme="minorHAnsi" w:cs="맑은 고딕"/>
          <w:color w:val="000000" w:themeColor="text1"/>
          <w:sz w:val="24"/>
          <w:szCs w:val="24"/>
          <w:lang w:eastAsia="ko-KR"/>
        </w:rPr>
        <w:t xml:space="preserve"> 인공지능 시스템이 수행하는 예측 및 의사결정 과정을 인간이 이해할 수 있도록 설명하는 기술로, AI 시스템의 행동과 상태를 명확히 전달하여 신뢰성을 높이는 것을 목표로 한다(Gunning et al., 2019). 이 기술은 금융, 의료, 제조 등 다양한 분야에서 활용 사례를 통해 그 중요성을 입증하고 있다.</w:t>
      </w:r>
    </w:p>
    <w:p w14:paraId="5E607A85" w14:textId="77777777" w:rsidR="00E43977" w:rsidRPr="00E43977" w:rsidRDefault="00E43977" w:rsidP="00E43977">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E43977">
        <w:rPr>
          <w:rFonts w:asciiTheme="minorHAnsi" w:eastAsiaTheme="minorHAnsi" w:hAnsiTheme="minorHAnsi" w:cs="맑은 고딕"/>
          <w:color w:val="000000" w:themeColor="text1"/>
          <w:sz w:val="24"/>
          <w:szCs w:val="24"/>
          <w:lang w:eastAsia="ko-KR"/>
        </w:rPr>
        <w:t>예를 들어, 금융 분야에서는 SHAP(Shapley Additive Explanations)와 LIME(Local Interpretable Model-agnostic Explanations) 같은 도구를 활용하여 신용등급 평가와 대출 의사결정에서 예측 결과의 해석 가능성을 높이고, 투명한 의사결정을 지원한 사례가 있다(</w:t>
      </w:r>
      <w:proofErr w:type="spellStart"/>
      <w:r w:rsidRPr="00E43977">
        <w:rPr>
          <w:rFonts w:asciiTheme="minorHAnsi" w:eastAsiaTheme="minorHAnsi" w:hAnsiTheme="minorHAnsi" w:cs="맑은 고딕"/>
          <w:color w:val="000000" w:themeColor="text1"/>
          <w:sz w:val="24"/>
          <w:szCs w:val="24"/>
          <w:lang w:eastAsia="ko-KR"/>
        </w:rPr>
        <w:t>배재권</w:t>
      </w:r>
      <w:proofErr w:type="spellEnd"/>
      <w:r w:rsidRPr="00E43977">
        <w:rPr>
          <w:rFonts w:asciiTheme="minorHAnsi" w:eastAsiaTheme="minorHAnsi" w:hAnsiTheme="minorHAnsi" w:cs="맑은 고딕"/>
          <w:color w:val="000000" w:themeColor="text1"/>
          <w:sz w:val="24"/>
          <w:szCs w:val="24"/>
          <w:lang w:eastAsia="ko-KR"/>
        </w:rPr>
        <w:t xml:space="preserve">, 2023). 의료 분야에서는 딥러닝 기반의 무릎 </w:t>
      </w:r>
      <w:proofErr w:type="spellStart"/>
      <w:r w:rsidRPr="00E43977">
        <w:rPr>
          <w:rFonts w:asciiTheme="minorHAnsi" w:eastAsiaTheme="minorHAnsi" w:hAnsiTheme="minorHAnsi" w:cs="맑은 고딕"/>
          <w:color w:val="000000" w:themeColor="text1"/>
          <w:sz w:val="24"/>
          <w:szCs w:val="24"/>
          <w:lang w:eastAsia="ko-KR"/>
        </w:rPr>
        <w:t>골관절염</w:t>
      </w:r>
      <w:proofErr w:type="spellEnd"/>
      <w:r w:rsidRPr="00E43977">
        <w:rPr>
          <w:rFonts w:asciiTheme="minorHAnsi" w:eastAsiaTheme="minorHAnsi" w:hAnsiTheme="minorHAnsi" w:cs="맑은 고딕"/>
          <w:color w:val="000000" w:themeColor="text1"/>
          <w:sz w:val="24"/>
          <w:szCs w:val="24"/>
          <w:lang w:eastAsia="ko-KR"/>
        </w:rPr>
        <w:t xml:space="preserve"> 진단 모델에 XAI를 적용하여 진단 근거를 명확히 제시함으로써 의료진의 신뢰를 확보하고 진단 정확도를 향상시킨 사례가 있다(Ahmed and Imran, 2024). 또한, 제조 분야에서는 XAI를 통해 </w:t>
      </w:r>
      <w:proofErr w:type="spellStart"/>
      <w:r w:rsidRPr="00E43977">
        <w:rPr>
          <w:rFonts w:asciiTheme="minorHAnsi" w:eastAsiaTheme="minorHAnsi" w:hAnsiTheme="minorHAnsi" w:cs="맑은 고딕"/>
          <w:color w:val="000000" w:themeColor="text1"/>
          <w:sz w:val="24"/>
          <w:szCs w:val="24"/>
          <w:lang w:eastAsia="ko-KR"/>
        </w:rPr>
        <w:t>수주량</w:t>
      </w:r>
      <w:proofErr w:type="spellEnd"/>
      <w:r w:rsidRPr="00E43977">
        <w:rPr>
          <w:rFonts w:asciiTheme="minorHAnsi" w:eastAsiaTheme="minorHAnsi" w:hAnsiTheme="minorHAnsi" w:cs="맑은 고딕"/>
          <w:color w:val="000000" w:themeColor="text1"/>
          <w:sz w:val="24"/>
          <w:szCs w:val="24"/>
          <w:lang w:eastAsia="ko-KR"/>
        </w:rPr>
        <w:t xml:space="preserve"> 변화의 주요 요인을 분석하고, 이를 기반으로 자원 배분 및 운영 최적화를 실현하여 비용 절감과 생산성 향상에 기여한 사례가 있다(</w:t>
      </w:r>
      <w:proofErr w:type="spellStart"/>
      <w:r w:rsidRPr="00E43977">
        <w:rPr>
          <w:rFonts w:asciiTheme="minorHAnsi" w:eastAsiaTheme="minorHAnsi" w:hAnsiTheme="minorHAnsi" w:cs="맑은 고딕"/>
          <w:color w:val="000000" w:themeColor="text1"/>
          <w:sz w:val="24"/>
          <w:szCs w:val="24"/>
          <w:lang w:eastAsia="ko-KR"/>
        </w:rPr>
        <w:t>정연수</w:t>
      </w:r>
      <w:proofErr w:type="spellEnd"/>
      <w:r w:rsidRPr="00E43977">
        <w:rPr>
          <w:rFonts w:asciiTheme="minorHAnsi" w:eastAsiaTheme="minorHAnsi" w:hAnsiTheme="minorHAnsi" w:cs="맑은 고딕"/>
          <w:color w:val="000000" w:themeColor="text1"/>
          <w:sz w:val="24"/>
          <w:szCs w:val="24"/>
          <w:lang w:eastAsia="ko-KR"/>
        </w:rPr>
        <w:t xml:space="preserve"> and </w:t>
      </w:r>
      <w:proofErr w:type="spellStart"/>
      <w:r w:rsidRPr="00E43977">
        <w:rPr>
          <w:rFonts w:asciiTheme="minorHAnsi" w:eastAsiaTheme="minorHAnsi" w:hAnsiTheme="minorHAnsi" w:cs="맑은 고딕"/>
          <w:color w:val="000000" w:themeColor="text1"/>
          <w:sz w:val="24"/>
          <w:szCs w:val="24"/>
          <w:lang w:eastAsia="ko-KR"/>
        </w:rPr>
        <w:t>윤철희</w:t>
      </w:r>
      <w:proofErr w:type="spellEnd"/>
      <w:r w:rsidRPr="00E43977">
        <w:rPr>
          <w:rFonts w:asciiTheme="minorHAnsi" w:eastAsiaTheme="minorHAnsi" w:hAnsiTheme="minorHAnsi" w:cs="맑은 고딕"/>
          <w:color w:val="000000" w:themeColor="text1"/>
          <w:sz w:val="24"/>
          <w:szCs w:val="24"/>
          <w:lang w:eastAsia="ko-KR"/>
        </w:rPr>
        <w:t>, 2024).</w:t>
      </w:r>
    </w:p>
    <w:p w14:paraId="300388BF" w14:textId="364926AB" w:rsidR="004A7043" w:rsidRPr="004A7043" w:rsidRDefault="004A7043" w:rsidP="004A7043">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p>
    <w:p w14:paraId="4804C831" w14:textId="063922A0" w:rsidR="00850C7C" w:rsidRPr="00850C7C" w:rsidRDefault="00850C7C" w:rsidP="00850C7C">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850C7C">
        <w:rPr>
          <w:rFonts w:asciiTheme="minorHAnsi" w:eastAsiaTheme="minorHAnsi" w:hAnsiTheme="minorHAnsi" w:cs="맑은 고딕"/>
          <w:color w:val="000000" w:themeColor="text1"/>
          <w:sz w:val="24"/>
          <w:szCs w:val="24"/>
          <w:lang w:eastAsia="ko-KR"/>
        </w:rPr>
        <w:t xml:space="preserve">이러한 사례들은 XAI가 단순히 예측 결과를 제공하는 데 그치지 않고, 이를 해석하고 </w:t>
      </w:r>
      <w:proofErr w:type="spellStart"/>
      <w:r w:rsidRPr="00850C7C">
        <w:rPr>
          <w:rFonts w:asciiTheme="minorHAnsi" w:eastAsiaTheme="minorHAnsi" w:hAnsiTheme="minorHAnsi" w:cs="맑은 고딕"/>
          <w:color w:val="000000" w:themeColor="text1"/>
          <w:sz w:val="24"/>
          <w:szCs w:val="24"/>
          <w:lang w:eastAsia="ko-KR"/>
        </w:rPr>
        <w:t>시각화함으로써</w:t>
      </w:r>
      <w:proofErr w:type="spellEnd"/>
      <w:r w:rsidRPr="00850C7C">
        <w:rPr>
          <w:rFonts w:asciiTheme="minorHAnsi" w:eastAsiaTheme="minorHAnsi" w:hAnsiTheme="minorHAnsi" w:cs="맑은 고딕"/>
          <w:color w:val="000000" w:themeColor="text1"/>
          <w:sz w:val="24"/>
          <w:szCs w:val="24"/>
          <w:lang w:eastAsia="ko-KR"/>
        </w:rPr>
        <w:t xml:space="preserve"> 다양한 산업에서 실질적인 의사결정을 지원하는 도구로 자리 잡고 있음을 </w:t>
      </w:r>
      <w:r w:rsidRPr="00850C7C">
        <w:rPr>
          <w:rFonts w:asciiTheme="minorHAnsi" w:eastAsiaTheme="minorHAnsi" w:hAnsiTheme="minorHAnsi" w:cs="맑은 고딕"/>
          <w:color w:val="000000" w:themeColor="text1"/>
          <w:sz w:val="24"/>
          <w:szCs w:val="24"/>
          <w:lang w:eastAsia="ko-KR"/>
        </w:rPr>
        <w:lastRenderedPageBreak/>
        <w:t>보여준다. 특히, 이러한 XAI의 특성은 고속철도 수요 예측과 같은 대규모 교통 인프라 운영에서도 중요한 기여를 할 수 있다.</w:t>
      </w:r>
    </w:p>
    <w:p w14:paraId="7A80E759" w14:textId="249E9773" w:rsidR="00850C7C" w:rsidRPr="00850C7C" w:rsidRDefault="00850C7C" w:rsidP="00850C7C">
      <w:pPr>
        <w:pBdr>
          <w:top w:val="nil"/>
          <w:left w:val="nil"/>
          <w:bottom w:val="nil"/>
          <w:right w:val="nil"/>
          <w:between w:val="nil"/>
        </w:pBdr>
        <w:spacing w:before="191" w:line="252" w:lineRule="auto"/>
        <w:ind w:firstLineChars="100" w:firstLine="240"/>
        <w:jc w:val="both"/>
        <w:rPr>
          <w:rFonts w:asciiTheme="minorHAnsi" w:eastAsiaTheme="minorHAnsi" w:hAnsiTheme="minorHAnsi" w:cs="맑은 고딕"/>
          <w:color w:val="000000" w:themeColor="text1"/>
          <w:sz w:val="24"/>
          <w:szCs w:val="24"/>
          <w:lang w:eastAsia="ko-KR"/>
        </w:rPr>
      </w:pPr>
      <w:r w:rsidRPr="00850C7C">
        <w:rPr>
          <w:rFonts w:asciiTheme="minorHAnsi" w:eastAsiaTheme="minorHAnsi" w:hAnsiTheme="minorHAnsi" w:cs="맑은 고딕"/>
          <w:color w:val="000000" w:themeColor="text1"/>
          <w:sz w:val="24"/>
          <w:szCs w:val="24"/>
          <w:lang w:eastAsia="ko-KR"/>
        </w:rPr>
        <w:t xml:space="preserve">KTX와 같은 고속철도망은 수요 변동성이 높고, 다양한 외부 요인의 영향을 받는 복잡한 시스템이므로, 예측 결과에 대한 명확한 해석과 신뢰성이 확보되지 않는다면, 정책 설계와 자원 배분의 효과성이 크게 저하될 수 있다. 따라서 XAI를 활용하여 AI 기반 수요 예측 결과를 해석 가능하게 </w:t>
      </w:r>
      <w:proofErr w:type="gramStart"/>
      <w:r w:rsidRPr="00850C7C">
        <w:rPr>
          <w:rFonts w:asciiTheme="minorHAnsi" w:eastAsiaTheme="minorHAnsi" w:hAnsiTheme="minorHAnsi" w:cs="맑은 고딕"/>
          <w:color w:val="000000" w:themeColor="text1"/>
          <w:sz w:val="24"/>
          <w:szCs w:val="24"/>
          <w:lang w:eastAsia="ko-KR"/>
        </w:rPr>
        <w:t>만들고</w:t>
      </w:r>
      <w:proofErr w:type="gramEnd"/>
      <w:r w:rsidRPr="00850C7C">
        <w:rPr>
          <w:rFonts w:asciiTheme="minorHAnsi" w:eastAsiaTheme="minorHAnsi" w:hAnsiTheme="minorHAnsi" w:cs="맑은 고딕"/>
          <w:color w:val="000000" w:themeColor="text1"/>
          <w:sz w:val="24"/>
          <w:szCs w:val="24"/>
          <w:lang w:eastAsia="ko-KR"/>
        </w:rPr>
        <w:t xml:space="preserve">, 이를 </w:t>
      </w:r>
      <w:proofErr w:type="spellStart"/>
      <w:r w:rsidRPr="00850C7C">
        <w:rPr>
          <w:rFonts w:asciiTheme="minorHAnsi" w:eastAsiaTheme="minorHAnsi" w:hAnsiTheme="minorHAnsi" w:cs="맑은 고딕"/>
          <w:color w:val="000000" w:themeColor="text1"/>
          <w:sz w:val="24"/>
          <w:szCs w:val="24"/>
          <w:lang w:eastAsia="ko-KR"/>
        </w:rPr>
        <w:t>시각화하여</w:t>
      </w:r>
      <w:proofErr w:type="spellEnd"/>
      <w:r w:rsidRPr="00850C7C">
        <w:rPr>
          <w:rFonts w:asciiTheme="minorHAnsi" w:eastAsiaTheme="minorHAnsi" w:hAnsiTheme="minorHAnsi" w:cs="맑은 고딕"/>
          <w:color w:val="000000" w:themeColor="text1"/>
          <w:sz w:val="24"/>
          <w:szCs w:val="24"/>
          <w:lang w:eastAsia="ko-KR"/>
        </w:rPr>
        <w:t xml:space="preserve"> 운영 전략 수립과 정책 결정 과정에서 보다 신뢰도 높은 의사결정을 지원</w:t>
      </w:r>
      <w:r>
        <w:rPr>
          <w:rFonts w:asciiTheme="minorHAnsi" w:eastAsiaTheme="minorHAnsi" w:hAnsiTheme="minorHAnsi" w:cs="맑은 고딕" w:hint="eastAsia"/>
          <w:color w:val="000000" w:themeColor="text1"/>
          <w:sz w:val="24"/>
          <w:szCs w:val="24"/>
          <w:lang w:eastAsia="ko-KR"/>
        </w:rPr>
        <w:t>할 수 있다</w:t>
      </w:r>
      <w:r w:rsidRPr="00850C7C">
        <w:rPr>
          <w:rFonts w:asciiTheme="minorHAnsi" w:eastAsiaTheme="minorHAnsi" w:hAnsiTheme="minorHAnsi" w:cs="맑은 고딕"/>
          <w:color w:val="000000" w:themeColor="text1"/>
          <w:sz w:val="24"/>
          <w:szCs w:val="24"/>
          <w:lang w:eastAsia="ko-KR"/>
        </w:rPr>
        <w:t>.</w:t>
      </w:r>
    </w:p>
    <w:p w14:paraId="584F317D" w14:textId="77777777" w:rsidR="004A7043" w:rsidRPr="00850C7C" w:rsidRDefault="004A7043"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p>
    <w:p w14:paraId="5C1145CE" w14:textId="50834DDF" w:rsidR="004A7043" w:rsidRPr="004A7043" w:rsidRDefault="004A7043"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4A7043">
        <w:rPr>
          <w:rFonts w:asciiTheme="minorHAnsi" w:eastAsiaTheme="minorHAnsi" w:hAnsiTheme="minorHAnsi" w:cs="맑은 고딕"/>
          <w:color w:val="000000" w:themeColor="text1"/>
          <w:sz w:val="24"/>
          <w:szCs w:val="24"/>
          <w:lang w:eastAsia="ko-KR"/>
        </w:rPr>
        <w:t>본 연구는 고성능 인공지능 알고리즘과 설명 가능한 인공지능(XAI, Explainable AI)을 활용하여 2025년도 KTX 수요를 정밀하게 예측하고, 예측 결과를 바탕으로 실질적인 비즈니스 및 정책적 의사결정을 지원하는 것을 주된 목적으로 한다. 이를 통해 KTX 운영 및 관리 효율성을 극대화하고, 지속 가능한 교통체계 구축에 기여하고자 한다. 본 연구의 주요 기여는 다음과 같다.</w:t>
      </w:r>
    </w:p>
    <w:p w14:paraId="1DAFE3C1" w14:textId="28835471" w:rsidR="004A7043" w:rsidRPr="004A7043" w:rsidRDefault="004A7043"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4A7043">
        <w:rPr>
          <w:rFonts w:asciiTheme="minorHAnsi" w:eastAsiaTheme="minorHAnsi" w:hAnsiTheme="minorHAnsi" w:cs="맑은 고딕"/>
          <w:color w:val="000000" w:themeColor="text1"/>
          <w:sz w:val="24"/>
          <w:szCs w:val="24"/>
          <w:lang w:eastAsia="ko-KR"/>
        </w:rPr>
        <w:t xml:space="preserve">첫째, AI 알고리즘을 활용하여 KTX 수요 예측의 정확도를 대폭 향상시킨다. 기존의 통계 기반 모델이 가지는 선형적 한계를 극복하고, LSTM(Long Short-Term Memory), </w:t>
      </w:r>
      <w:proofErr w:type="spellStart"/>
      <w:r w:rsidRPr="004A7043">
        <w:rPr>
          <w:rFonts w:asciiTheme="minorHAnsi" w:eastAsiaTheme="minorHAnsi" w:hAnsiTheme="minorHAnsi" w:cs="맑은 고딕"/>
          <w:color w:val="000000" w:themeColor="text1"/>
          <w:sz w:val="24"/>
          <w:szCs w:val="24"/>
          <w:lang w:eastAsia="ko-KR"/>
        </w:rPr>
        <w:t>XGBoost</w:t>
      </w:r>
      <w:proofErr w:type="spellEnd"/>
      <w:r w:rsidRPr="004A7043">
        <w:rPr>
          <w:rFonts w:asciiTheme="minorHAnsi" w:eastAsiaTheme="minorHAnsi" w:hAnsiTheme="minorHAnsi" w:cs="맑은 고딕"/>
          <w:color w:val="000000" w:themeColor="text1"/>
          <w:sz w:val="24"/>
          <w:szCs w:val="24"/>
          <w:lang w:eastAsia="ko-KR"/>
        </w:rPr>
        <w:t xml:space="preserve"> 등 고성능 알고리즘을 통해 </w:t>
      </w:r>
      <w:proofErr w:type="spellStart"/>
      <w:r w:rsidRPr="004A7043">
        <w:rPr>
          <w:rFonts w:asciiTheme="minorHAnsi" w:eastAsiaTheme="minorHAnsi" w:hAnsiTheme="minorHAnsi" w:cs="맑은 고딕"/>
          <w:color w:val="000000" w:themeColor="text1"/>
          <w:sz w:val="24"/>
          <w:szCs w:val="24"/>
          <w:lang w:eastAsia="ko-KR"/>
        </w:rPr>
        <w:t>비선형적이고</w:t>
      </w:r>
      <w:proofErr w:type="spellEnd"/>
      <w:r w:rsidRPr="004A7043">
        <w:rPr>
          <w:rFonts w:asciiTheme="minorHAnsi" w:eastAsiaTheme="minorHAnsi" w:hAnsiTheme="minorHAnsi" w:cs="맑은 고딕"/>
          <w:color w:val="000000" w:themeColor="text1"/>
          <w:sz w:val="24"/>
          <w:szCs w:val="24"/>
          <w:lang w:eastAsia="ko-KR"/>
        </w:rPr>
        <w:t xml:space="preserve"> 복잡한 데이터 패턴을 학습함으로써, 철도 네트워크 확장 및 운영 효율화를 위한 정량적 근거를 제공한다. 이를 통해, KTX 수요 변화의 복잡한 양상을 효과적으로 예측하고, 미래 교통 계획 수립에 기여할 것이다.</w:t>
      </w:r>
    </w:p>
    <w:p w14:paraId="7FC11683" w14:textId="7324E48D" w:rsidR="004A7043" w:rsidRPr="004A7043" w:rsidRDefault="004A7043"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4A7043">
        <w:rPr>
          <w:rFonts w:asciiTheme="minorHAnsi" w:eastAsiaTheme="minorHAnsi" w:hAnsiTheme="minorHAnsi" w:cs="맑은 고딕"/>
          <w:color w:val="000000" w:themeColor="text1"/>
          <w:sz w:val="24"/>
          <w:szCs w:val="24"/>
          <w:lang w:eastAsia="ko-KR"/>
        </w:rPr>
        <w:t xml:space="preserve">둘째, XAI 기술을 통해 예측 결과의 신뢰성과 해석 가능성을 높인다. SHAP(Shapley Additive Explanations)와 LIME(Local Interpretable Model-agnostic Explanations) 등 XAI 도구를 활용하여 예측 과정과 결과를 </w:t>
      </w:r>
      <w:proofErr w:type="spellStart"/>
      <w:r w:rsidRPr="004A7043">
        <w:rPr>
          <w:rFonts w:asciiTheme="minorHAnsi" w:eastAsiaTheme="minorHAnsi" w:hAnsiTheme="minorHAnsi" w:cs="맑은 고딕"/>
          <w:color w:val="000000" w:themeColor="text1"/>
          <w:sz w:val="24"/>
          <w:szCs w:val="24"/>
          <w:lang w:eastAsia="ko-KR"/>
        </w:rPr>
        <w:t>시각화함으로써</w:t>
      </w:r>
      <w:proofErr w:type="spellEnd"/>
      <w:r w:rsidRPr="004A7043">
        <w:rPr>
          <w:rFonts w:asciiTheme="minorHAnsi" w:eastAsiaTheme="minorHAnsi" w:hAnsiTheme="minorHAnsi" w:cs="맑은 고딕"/>
          <w:color w:val="000000" w:themeColor="text1"/>
          <w:sz w:val="24"/>
          <w:szCs w:val="24"/>
          <w:lang w:eastAsia="ko-KR"/>
        </w:rPr>
        <w:t>, 정책 설계 및 자원 배분 과정에서 신뢰도를 제공한다. 특히, 예측에 영향을 미치는 주요 변수를 분석함으로써, KTX 운영 전략을 보다 정교하게 설계할 수 있도록 돕는다.</w:t>
      </w:r>
    </w:p>
    <w:p w14:paraId="2D8990A8" w14:textId="77777777" w:rsidR="004A7043" w:rsidRPr="004A7043" w:rsidRDefault="004A7043" w:rsidP="004A7043">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4A7043">
        <w:rPr>
          <w:rFonts w:asciiTheme="minorHAnsi" w:eastAsiaTheme="minorHAnsi" w:hAnsiTheme="minorHAnsi" w:cs="맑은 고딕"/>
          <w:color w:val="000000" w:themeColor="text1"/>
          <w:sz w:val="24"/>
          <w:szCs w:val="24"/>
          <w:lang w:eastAsia="ko-KR"/>
        </w:rPr>
        <w:t xml:space="preserve">셋째, </w:t>
      </w:r>
      <w:proofErr w:type="spellStart"/>
      <w:r w:rsidRPr="004A7043">
        <w:rPr>
          <w:rFonts w:asciiTheme="minorHAnsi" w:eastAsiaTheme="minorHAnsi" w:hAnsiTheme="minorHAnsi" w:cs="맑은 고딕"/>
          <w:color w:val="000000" w:themeColor="text1"/>
          <w:sz w:val="24"/>
          <w:szCs w:val="24"/>
          <w:lang w:eastAsia="ko-KR"/>
        </w:rPr>
        <w:t>경량화된</w:t>
      </w:r>
      <w:proofErr w:type="spellEnd"/>
      <w:r w:rsidRPr="004A7043">
        <w:rPr>
          <w:rFonts w:asciiTheme="minorHAnsi" w:eastAsiaTheme="minorHAnsi" w:hAnsiTheme="minorHAnsi" w:cs="맑은 고딕"/>
          <w:color w:val="000000" w:themeColor="text1"/>
          <w:sz w:val="24"/>
          <w:szCs w:val="24"/>
          <w:lang w:eastAsia="ko-KR"/>
        </w:rPr>
        <w:t xml:space="preserve"> AI 모델을 제안하여 실무 현장에서의 활용도를 강화한다. 고성능 컴퓨팅 환경 없이도 실행 가능한 경량화 모델을 설계함으로써, KTX 운영팀이나 정책 담당자가 현장에서 간편하게 수요 예측 결과를 확인하고 실시간으로 의사결정을 내릴 수 있도록 지원한다. 이를 통해, 데이터 기반 의사결정이 보다 효율적이고 접근 가능한 </w:t>
      </w:r>
      <w:r w:rsidRPr="004A7043">
        <w:rPr>
          <w:rFonts w:asciiTheme="minorHAnsi" w:eastAsiaTheme="minorHAnsi" w:hAnsiTheme="minorHAnsi" w:cs="맑은 고딕"/>
          <w:color w:val="000000" w:themeColor="text1"/>
          <w:sz w:val="24"/>
          <w:szCs w:val="24"/>
          <w:lang w:eastAsia="ko-KR"/>
        </w:rPr>
        <w:lastRenderedPageBreak/>
        <w:t>방식으로 이루어질 수 있다.</w:t>
      </w:r>
    </w:p>
    <w:p w14:paraId="1D8C24E6" w14:textId="139DBA22" w:rsidR="00DF5337" w:rsidRPr="00850C7C" w:rsidRDefault="00850C7C"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000000" w:themeColor="text1"/>
          <w:sz w:val="24"/>
          <w:szCs w:val="24"/>
          <w:lang w:eastAsia="ko-KR"/>
        </w:rPr>
      </w:pPr>
      <w:r w:rsidRPr="00850C7C">
        <w:rPr>
          <w:rFonts w:asciiTheme="minorHAnsi" w:eastAsiaTheme="minorHAnsi" w:hAnsiTheme="minorHAnsi" w:cs="맑은 고딕"/>
          <w:color w:val="000000" w:themeColor="text1"/>
          <w:sz w:val="24"/>
          <w:szCs w:val="24"/>
          <w:lang w:eastAsia="ko-KR"/>
        </w:rPr>
        <w:t>결론적으로, 본 연구는 AI 기반 수요 예측의 높은 정확성과 설명 가능성을 결합하여, 2025년도 KTX 수요 예측의 신뢰성과 실효성을 극대화하는 것을 목표로 한다. 이를 통해 KTX 운영 효율성을 향상시키는 데 실질적으로 기여할 뿐만 아니라, 향후 다양한 교통 체계로 확장 가능한 연구 방향을 제시함으로써 교통 전반의 지속 가능성과 효율성을 높이는 데 중요한 학문적·실무적 시사점을 제공할 것이다</w:t>
      </w:r>
    </w:p>
    <w:p w14:paraId="64058E16" w14:textId="7A1B02EC" w:rsidR="00AD210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[논문의 구성]</w:t>
      </w:r>
      <w:commentRangeEnd w:id="2"/>
      <w:r w:rsidR="00393999">
        <w:rPr>
          <w:rStyle w:val="af"/>
        </w:rPr>
        <w:commentReference w:id="2"/>
      </w:r>
    </w:p>
    <w:p w14:paraId="552F198F" w14:textId="77777777" w:rsidR="007C17B7" w:rsidRDefault="007C17B7" w:rsidP="007C17B7">
      <w:pPr>
        <w:pBdr>
          <w:top w:val="nil"/>
          <w:left w:val="nil"/>
          <w:bottom w:val="nil"/>
          <w:right w:val="nil"/>
          <w:between w:val="nil"/>
        </w:pBdr>
        <w:spacing w:before="191" w:line="252" w:lineRule="auto"/>
        <w:ind w:left="110" w:firstLine="351"/>
        <w:jc w:val="both"/>
        <w:rPr>
          <w:lang w:eastAsia="ko-KR"/>
        </w:rPr>
      </w:pPr>
    </w:p>
    <w:p w14:paraId="152EC8C7" w14:textId="77777777" w:rsidR="003D21E3" w:rsidRDefault="003D21E3" w:rsidP="003D21E3">
      <w:pPr>
        <w:pStyle w:val="a4"/>
        <w:spacing w:before="4"/>
        <w:jc w:val="both"/>
        <w:rPr>
          <w:sz w:val="31"/>
          <w:lang w:eastAsia="ko-KR"/>
        </w:rPr>
      </w:pPr>
    </w:p>
    <w:p w14:paraId="3ED92527" w14:textId="77777777" w:rsidR="003D21E3" w:rsidRPr="007C51B3" w:rsidRDefault="003D21E3" w:rsidP="003D21E3">
      <w:pPr>
        <w:pStyle w:val="1"/>
        <w:numPr>
          <w:ilvl w:val="0"/>
          <w:numId w:val="2"/>
        </w:numPr>
        <w:tabs>
          <w:tab w:val="left" w:pos="454"/>
        </w:tabs>
        <w:ind w:hanging="343"/>
        <w:jc w:val="both"/>
      </w:pPr>
      <w:r>
        <w:t>Methods</w:t>
      </w:r>
    </w:p>
    <w:p w14:paraId="768064D1" w14:textId="77777777" w:rsidR="007C51B3" w:rsidRDefault="007C51B3" w:rsidP="007C51B3">
      <w:pPr>
        <w:pStyle w:val="af4"/>
      </w:pPr>
    </w:p>
    <w:p w14:paraId="2B731F1D" w14:textId="77777777" w:rsidR="003D21E3"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color w:val="000000"/>
          <w:sz w:val="24"/>
          <w:szCs w:val="24"/>
        </w:rPr>
      </w:pPr>
      <w:commentRangeStart w:id="3"/>
      <w:r>
        <w:rPr>
          <w:rFonts w:ascii="Palatino Linotype" w:eastAsia="Palatino Linotype" w:hAnsi="Palatino Linotype" w:cs="Palatino Linotype"/>
          <w:i/>
          <w:color w:val="000000"/>
          <w:sz w:val="24"/>
          <w:szCs w:val="24"/>
        </w:rPr>
        <w:t>Participants and Data Preprocessing</w:t>
      </w:r>
      <w:commentRangeEnd w:id="3"/>
      <w:r w:rsidR="00E57792">
        <w:rPr>
          <w:rStyle w:val="af"/>
        </w:rPr>
        <w:commentReference w:id="3"/>
      </w:r>
    </w:p>
    <w:p w14:paraId="572938AC" w14:textId="0EA13178" w:rsidR="00353031" w:rsidRPr="002557A0" w:rsidRDefault="00353031"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081031D2" w14:textId="77777777" w:rsidR="00FC788D" w:rsidRPr="009E544E" w:rsidRDefault="00FC788D"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p>
    <w:p w14:paraId="73E83446" w14:textId="143E7422" w:rsidR="003D21E3" w:rsidRPr="0031494F" w:rsidRDefault="002E39B7" w:rsidP="002E39B7">
      <w:pPr>
        <w:pStyle w:val="ab"/>
        <w:rPr>
          <w:rFonts w:eastAsiaTheme="minorEastAsia"/>
          <w:sz w:val="24"/>
          <w:szCs w:val="24"/>
          <w:lang w:eastAsia="ko-KR"/>
        </w:rPr>
      </w:pPr>
      <w:bookmarkStart w:id="4" w:name="_heading=h.2et92p0" w:colFirst="0" w:colLast="0"/>
      <w:bookmarkStart w:id="5" w:name="_Ref186891940"/>
      <w:bookmarkEnd w:id="4"/>
      <w:r w:rsidRPr="0031494F">
        <w:rPr>
          <w:rFonts w:ascii="맑은 고딕" w:eastAsia="맑은 고딕" w:hAnsi="맑은 고딕" w:cs="맑은 고딕" w:hint="eastAsia"/>
          <w:lang w:eastAsia="ko-KR"/>
        </w:rPr>
        <w:t>그림</w:t>
      </w:r>
      <w:r w:rsidRPr="0031494F">
        <w:rPr>
          <w:lang w:eastAsia="ko-KR"/>
        </w:rPr>
        <w:t xml:space="preserve"> </w:t>
      </w:r>
      <w:r w:rsidRPr="0031494F">
        <w:fldChar w:fldCharType="begin"/>
      </w:r>
      <w:r w:rsidRPr="0031494F">
        <w:rPr>
          <w:lang w:eastAsia="ko-KR"/>
        </w:rPr>
        <w:instrText xml:space="preserve"> SEQ 그림 \* ARABIC </w:instrText>
      </w:r>
      <w:r w:rsidRPr="0031494F">
        <w:fldChar w:fldCharType="separate"/>
      </w:r>
      <w:r w:rsidR="0075582F" w:rsidRPr="0031494F">
        <w:rPr>
          <w:noProof/>
          <w:lang w:eastAsia="ko-KR"/>
        </w:rPr>
        <w:t>2</w:t>
      </w:r>
      <w:r w:rsidRPr="0031494F">
        <w:fldChar w:fldCharType="end"/>
      </w:r>
      <w:bookmarkEnd w:id="5"/>
      <w:r w:rsidRPr="0031494F">
        <w:rPr>
          <w:rFonts w:eastAsiaTheme="minorEastAsia" w:hint="eastAsia"/>
          <w:lang w:eastAsia="ko-KR"/>
        </w:rPr>
        <w:t>.</w:t>
      </w:r>
      <w:r w:rsidR="003F2D25" w:rsidRPr="0031494F">
        <w:rPr>
          <w:rFonts w:eastAsiaTheme="minorEastAsia" w:hint="eastAsia"/>
          <w:lang w:eastAsia="ko-KR"/>
        </w:rPr>
        <w:t xml:space="preserve"> </w:t>
      </w:r>
      <w:r w:rsidR="003F2D25" w:rsidRPr="0031494F">
        <w:rPr>
          <w:rFonts w:eastAsiaTheme="minorEastAsia" w:hint="eastAsia"/>
          <w:lang w:eastAsia="ko-KR"/>
        </w:rPr>
        <w:t>데이터</w:t>
      </w:r>
      <w:r w:rsidR="003F2D25" w:rsidRPr="0031494F">
        <w:rPr>
          <w:rFonts w:eastAsiaTheme="minorEastAsia" w:hint="eastAsia"/>
          <w:lang w:eastAsia="ko-KR"/>
        </w:rPr>
        <w:t xml:space="preserve"> </w:t>
      </w:r>
      <w:r w:rsidR="003F2D25" w:rsidRPr="0031494F">
        <w:rPr>
          <w:rFonts w:eastAsiaTheme="minorEastAsia" w:hint="eastAsia"/>
          <w:lang w:eastAsia="ko-KR"/>
        </w:rPr>
        <w:t>모델링을</w:t>
      </w:r>
      <w:r w:rsidR="003F2D25" w:rsidRPr="0031494F">
        <w:rPr>
          <w:rFonts w:eastAsiaTheme="minorEastAsia" w:hint="eastAsia"/>
          <w:lang w:eastAsia="ko-KR"/>
        </w:rPr>
        <w:t xml:space="preserve"> </w:t>
      </w:r>
      <w:r w:rsidR="003F2D25" w:rsidRPr="0031494F">
        <w:rPr>
          <w:rFonts w:eastAsiaTheme="minorEastAsia" w:hint="eastAsia"/>
          <w:lang w:eastAsia="ko-KR"/>
        </w:rPr>
        <w:t>위</w:t>
      </w:r>
      <w:r w:rsidR="0031494F">
        <w:rPr>
          <w:rFonts w:eastAsiaTheme="minorEastAsia" w:hint="eastAsia"/>
          <w:lang w:eastAsia="ko-KR"/>
        </w:rPr>
        <w:t>한</w:t>
      </w:r>
      <w:r w:rsidR="0031494F">
        <w:rPr>
          <w:rFonts w:eastAsiaTheme="minorEastAsia" w:hint="eastAsia"/>
          <w:lang w:eastAsia="ko-KR"/>
        </w:rPr>
        <w:t xml:space="preserve"> </w:t>
      </w:r>
      <w:proofErr w:type="spellStart"/>
      <w:r w:rsidR="003F2D25" w:rsidRPr="0031494F">
        <w:rPr>
          <w:rFonts w:eastAsiaTheme="minorEastAsia" w:hint="eastAsia"/>
          <w:lang w:eastAsia="ko-KR"/>
        </w:rPr>
        <w:t>전처리</w:t>
      </w:r>
      <w:proofErr w:type="spellEnd"/>
      <w:r w:rsidR="003F2D25" w:rsidRPr="0031494F">
        <w:rPr>
          <w:rFonts w:eastAsiaTheme="minorEastAsia" w:hint="eastAsia"/>
          <w:lang w:eastAsia="ko-KR"/>
        </w:rPr>
        <w:t xml:space="preserve"> </w:t>
      </w:r>
      <w:r w:rsidR="003F2D25" w:rsidRPr="0031494F">
        <w:rPr>
          <w:rFonts w:eastAsiaTheme="minorEastAsia" w:hint="eastAsia"/>
          <w:lang w:eastAsia="ko-KR"/>
        </w:rPr>
        <w:t>과정</w:t>
      </w:r>
    </w:p>
    <w:p w14:paraId="2E2A66BB" w14:textId="77777777" w:rsidR="003D21E3" w:rsidRPr="002E39B7" w:rsidRDefault="003D21E3" w:rsidP="003D21E3">
      <w:pPr>
        <w:pBdr>
          <w:top w:val="nil"/>
          <w:left w:val="nil"/>
          <w:bottom w:val="nil"/>
          <w:right w:val="nil"/>
          <w:between w:val="nil"/>
        </w:pBdr>
        <w:spacing w:before="53" w:line="252" w:lineRule="auto"/>
        <w:ind w:left="110" w:firstLine="351"/>
        <w:jc w:val="both"/>
        <w:rPr>
          <w:rFonts w:eastAsiaTheme="minorEastAsia"/>
          <w:color w:val="000000"/>
          <w:sz w:val="24"/>
          <w:szCs w:val="24"/>
          <w:lang w:eastAsia="ko-KR"/>
        </w:rPr>
      </w:pPr>
    </w:p>
    <w:p w14:paraId="165BF334" w14:textId="4A8F4B2D" w:rsidR="003D21E3" w:rsidRPr="00BE1425"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BE1425">
        <w:rPr>
          <w:rFonts w:ascii="Palatino Linotype" w:eastAsia="Palatino Linotype" w:hAnsi="Palatino Linotype" w:cs="Palatino Linotype"/>
          <w:i/>
          <w:sz w:val="24"/>
          <w:szCs w:val="24"/>
        </w:rPr>
        <w:t>Machine Learning Algorithm: Bagging</w:t>
      </w:r>
      <w:r w:rsidR="000F70F1" w:rsidRPr="00BE1425">
        <w:rPr>
          <w:rFonts w:ascii="Palatino Linotype" w:eastAsiaTheme="minorEastAsia" w:hAnsi="Palatino Linotype" w:cs="Palatino Linotype" w:hint="eastAsia"/>
          <w:i/>
          <w:sz w:val="24"/>
          <w:szCs w:val="24"/>
          <w:lang w:eastAsia="ko-KR"/>
        </w:rPr>
        <w:t xml:space="preserve"> and Boosting</w:t>
      </w:r>
    </w:p>
    <w:p w14:paraId="608DC0B8" w14:textId="730636AE" w:rsidR="003D21E3" w:rsidRPr="00E70141" w:rsidRDefault="00980539" w:rsidP="00A3385F">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E70141">
        <w:rPr>
          <w:rFonts w:ascii="맑은 고딕" w:eastAsia="맑은 고딕" w:hAnsi="맑은 고딕" w:cs="맑은 고딕" w:hint="eastAsia"/>
          <w:sz w:val="24"/>
          <w:szCs w:val="24"/>
          <w:lang w:eastAsia="ko-KR"/>
        </w:rPr>
        <w:t xml:space="preserve">기본적으로 </w:t>
      </w:r>
      <w:proofErr w:type="spellStart"/>
      <w:r w:rsidRPr="00E70141">
        <w:rPr>
          <w:rFonts w:ascii="맑은 고딕" w:eastAsia="맑은 고딕" w:hAnsi="맑은 고딕" w:cs="맑은 고딕" w:hint="eastAsia"/>
          <w:sz w:val="24"/>
          <w:szCs w:val="24"/>
          <w:lang w:eastAsia="ko-KR"/>
        </w:rPr>
        <w:t>머신러닝</w:t>
      </w:r>
      <w:proofErr w:type="spellEnd"/>
      <w:r w:rsidRPr="00E70141">
        <w:rPr>
          <w:rFonts w:ascii="맑은 고딕" w:eastAsia="맑은 고딕" w:hAnsi="맑은 고딕" w:cs="맑은 고딕" w:hint="eastAsia"/>
          <w:sz w:val="24"/>
          <w:szCs w:val="24"/>
          <w:lang w:eastAsia="ko-KR"/>
        </w:rPr>
        <w:t xml:space="preserve"> 알고리즘은 예측 오차를 줄이는 방향으로 설계되었다. 오차는 bias and variance로 분리될 수 있는데, 예측의 안정성에 초점을 두어 variance를 줄이기 위해 샘플링 기법을 활용하는 Bagging과 성능에 초점을 두어 bias를 줄이기 위해 반복적인 모델링을 활용하는 Boosting으로 구분될 수 있다. </w:t>
      </w:r>
      <w:r w:rsidR="003D21E3" w:rsidRPr="00E70141">
        <w:rPr>
          <w:rFonts w:ascii="맑은 고딕" w:eastAsia="맑은 고딕" w:hAnsi="맑은 고딕" w:cs="맑은 고딕"/>
          <w:sz w:val="24"/>
          <w:szCs w:val="24"/>
          <w:lang w:eastAsia="ko-KR"/>
        </w:rPr>
        <w:t>Bagging</w:t>
      </w:r>
      <w:r w:rsidR="003D21E3" w:rsidRPr="00E70141">
        <w:rPr>
          <w:rFonts w:ascii="맑은 고딕" w:eastAsia="맑은 고딕" w:hAnsi="맑은 고딕" w:cs="맑은 고딕" w:hint="eastAsia"/>
          <w:sz w:val="24"/>
          <w:szCs w:val="24"/>
          <w:lang w:eastAsia="ko-KR"/>
        </w:rPr>
        <w:t xml:space="preserve">은 여러 개의 샘플을 추출하여 </w:t>
      </w:r>
      <w:r w:rsidRPr="00E70141">
        <w:rPr>
          <w:rFonts w:ascii="맑은 고딕" w:eastAsia="맑은 고딕" w:hAnsi="맑은 고딕" w:cs="맑은 고딕" w:hint="eastAsia"/>
          <w:sz w:val="24"/>
          <w:szCs w:val="24"/>
          <w:lang w:eastAsia="ko-KR"/>
        </w:rPr>
        <w:t xml:space="preserve">각 샘플마다 </w:t>
      </w:r>
      <w:r w:rsidR="003D21E3" w:rsidRPr="00E70141">
        <w:rPr>
          <w:rFonts w:ascii="맑은 고딕" w:eastAsia="맑은 고딕" w:hAnsi="맑은 고딕" w:cs="맑은 고딕" w:hint="eastAsia"/>
          <w:sz w:val="24"/>
          <w:szCs w:val="24"/>
          <w:lang w:eastAsia="ko-KR"/>
        </w:rPr>
        <w:t>모델링한 후 o</w:t>
      </w:r>
      <w:r w:rsidR="003D21E3" w:rsidRPr="00E70141">
        <w:rPr>
          <w:rFonts w:ascii="맑은 고딕" w:eastAsia="맑은 고딕" w:hAnsi="맑은 고딕" w:cs="맑은 고딕"/>
          <w:sz w:val="24"/>
          <w:szCs w:val="24"/>
          <w:lang w:eastAsia="ko-KR"/>
        </w:rPr>
        <w:t>utputs</w:t>
      </w:r>
      <w:r w:rsidR="003D21E3" w:rsidRPr="00E70141">
        <w:rPr>
          <w:rFonts w:ascii="맑은 고딕" w:eastAsia="맑은 고딕" w:hAnsi="맑은 고딕" w:cs="맑은 고딕" w:hint="eastAsia"/>
          <w:sz w:val="24"/>
          <w:szCs w:val="24"/>
          <w:lang w:eastAsia="ko-KR"/>
        </w:rPr>
        <w:t xml:space="preserve">의 투표로 최종 </w:t>
      </w:r>
      <w:r w:rsidR="003D21E3" w:rsidRPr="00E70141">
        <w:rPr>
          <w:rFonts w:ascii="맑은 고딕" w:eastAsia="맑은 고딕" w:hAnsi="맑은 고딕" w:cs="맑은 고딕"/>
          <w:sz w:val="24"/>
          <w:szCs w:val="24"/>
          <w:lang w:eastAsia="ko-KR"/>
        </w:rPr>
        <w:t>output</w:t>
      </w:r>
      <w:r w:rsidR="003D21E3" w:rsidRPr="00E70141">
        <w:rPr>
          <w:rFonts w:ascii="맑은 고딕" w:eastAsia="맑은 고딕" w:hAnsi="맑은 고딕" w:cs="맑은 고딕" w:hint="eastAsia"/>
          <w:sz w:val="24"/>
          <w:szCs w:val="24"/>
          <w:lang w:eastAsia="ko-KR"/>
        </w:rPr>
        <w:t xml:space="preserve">의 </w:t>
      </w:r>
      <w:r w:rsidR="003D21E3" w:rsidRPr="00E70141">
        <w:rPr>
          <w:rFonts w:ascii="맑은 고딕" w:eastAsia="맑은 고딕" w:hAnsi="맑은 고딕" w:cs="맑은 고딕"/>
          <w:sz w:val="24"/>
          <w:szCs w:val="24"/>
          <w:lang w:eastAsia="ko-KR"/>
        </w:rPr>
        <w:t>label</w:t>
      </w:r>
      <w:r w:rsidR="003D21E3" w:rsidRPr="00E70141">
        <w:rPr>
          <w:rFonts w:ascii="맑은 고딕" w:eastAsia="맑은 고딕" w:hAnsi="맑은 고딕" w:cs="맑은 고딕" w:hint="eastAsia"/>
          <w:sz w:val="24"/>
          <w:szCs w:val="24"/>
          <w:lang w:eastAsia="ko-KR"/>
        </w:rPr>
        <w:t xml:space="preserve">을 결정하는 방식이기에 </w:t>
      </w:r>
      <w:r w:rsidR="003D21E3" w:rsidRPr="00E70141">
        <w:rPr>
          <w:rFonts w:ascii="맑은 고딕" w:eastAsia="맑은 고딕" w:hAnsi="맑은 고딕" w:cs="맑은 고딕"/>
          <w:sz w:val="24"/>
          <w:szCs w:val="24"/>
          <w:lang w:eastAsia="ko-KR"/>
        </w:rPr>
        <w:t>bootstrap aggregating</w:t>
      </w:r>
      <w:r w:rsidR="003D21E3" w:rsidRPr="00E70141">
        <w:rPr>
          <w:rFonts w:ascii="맑은 고딕" w:eastAsia="맑은 고딕" w:hAnsi="맑은 고딕" w:cs="맑은 고딕" w:hint="eastAsia"/>
          <w:sz w:val="24"/>
          <w:szCs w:val="24"/>
          <w:lang w:eastAsia="ko-KR"/>
        </w:rPr>
        <w:t>으로 불린다.</w:t>
      </w:r>
      <w:r w:rsidR="003D21E3" w:rsidRPr="00E70141">
        <w:rPr>
          <w:rFonts w:ascii="맑은 고딕" w:eastAsia="맑은 고딕" w:hAnsi="맑은 고딕" w:cs="맑은 고딕"/>
          <w:sz w:val="24"/>
          <w:szCs w:val="24"/>
          <w:lang w:eastAsia="ko-KR"/>
        </w:rPr>
        <w:t xml:space="preserve"> </w:t>
      </w:r>
      <w:r w:rsidRPr="00E70141">
        <w:rPr>
          <w:rFonts w:ascii="맑은 고딕" w:eastAsia="맑은 고딕" w:hAnsi="맑은 고딕" w:cs="맑은 고딕" w:hint="eastAsia"/>
          <w:sz w:val="24"/>
          <w:szCs w:val="24"/>
          <w:lang w:eastAsia="ko-KR"/>
        </w:rPr>
        <w:t xml:space="preserve">본 연구에 활용된 </w:t>
      </w:r>
      <w:r w:rsidR="003D21E3" w:rsidRPr="00E70141">
        <w:rPr>
          <w:rFonts w:ascii="맑은 고딕" w:eastAsia="맑은 고딕" w:hAnsi="맑은 고딕" w:cs="맑은 고딕" w:hint="eastAsia"/>
          <w:sz w:val="24"/>
          <w:szCs w:val="24"/>
          <w:lang w:eastAsia="ko-KR"/>
        </w:rPr>
        <w:t>대표적 알고리즘</w:t>
      </w:r>
      <w:r w:rsidRPr="00E70141">
        <w:rPr>
          <w:rFonts w:ascii="맑은 고딕" w:eastAsia="맑은 고딕" w:hAnsi="맑은 고딕" w:cs="맑은 고딕" w:hint="eastAsia"/>
          <w:sz w:val="24"/>
          <w:szCs w:val="24"/>
          <w:lang w:eastAsia="ko-KR"/>
        </w:rPr>
        <w:t>은</w:t>
      </w:r>
      <w:r w:rsidR="003D21E3" w:rsidRPr="00E70141">
        <w:rPr>
          <w:rFonts w:ascii="맑은 고딕" w:eastAsia="맑은 고딕" w:hAnsi="맑은 고딕" w:cs="맑은 고딕" w:hint="eastAsia"/>
          <w:sz w:val="24"/>
          <w:szCs w:val="24"/>
          <w:lang w:eastAsia="ko-KR"/>
        </w:rPr>
        <w:t xml:space="preserve"> </w:t>
      </w:r>
      <w:r w:rsidR="003D21E3" w:rsidRPr="00E70141">
        <w:rPr>
          <w:rFonts w:ascii="맑은 고딕" w:eastAsia="맑은 고딕" w:hAnsi="맑은 고딕" w:cs="맑은 고딕"/>
          <w:sz w:val="24"/>
          <w:szCs w:val="24"/>
          <w:lang w:eastAsia="ko-KR"/>
        </w:rPr>
        <w:t>Random Forest(RF)</w:t>
      </w:r>
      <w:r w:rsidR="003D21E3" w:rsidRPr="00E70141">
        <w:rPr>
          <w:rFonts w:ascii="맑은 고딕" w:eastAsia="맑은 고딕" w:hAnsi="맑은 고딕" w:cs="맑은 고딕" w:hint="eastAsia"/>
          <w:sz w:val="24"/>
          <w:szCs w:val="24"/>
          <w:lang w:eastAsia="ko-KR"/>
        </w:rPr>
        <w:t>다.</w:t>
      </w:r>
      <w:r w:rsidR="003D21E3" w:rsidRPr="00E70141">
        <w:rPr>
          <w:rFonts w:ascii="맑은 고딕" w:eastAsia="맑은 고딕" w:hAnsi="맑은 고딕" w:cs="맑은 고딕"/>
          <w:sz w:val="24"/>
          <w:szCs w:val="24"/>
          <w:lang w:eastAsia="ko-KR"/>
        </w:rPr>
        <w:t xml:space="preserve"> </w:t>
      </w:r>
      <w:r w:rsidR="00732DBB" w:rsidRPr="00E70141">
        <w:rPr>
          <w:rFonts w:ascii="맑은 고딕" w:eastAsia="맑은 고딕" w:hAnsi="맑은 고딕" w:cs="맑은 고딕" w:hint="eastAsia"/>
          <w:sz w:val="24"/>
          <w:szCs w:val="24"/>
          <w:lang w:eastAsia="ko-KR"/>
        </w:rPr>
        <w:t>RF는</w:t>
      </w:r>
      <w:r w:rsidR="003D21E3" w:rsidRPr="00E70141">
        <w:rPr>
          <w:rFonts w:ascii="맑은 고딕" w:eastAsia="맑은 고딕" w:hAnsi="맑은 고딕" w:cs="맑은 고딕" w:hint="eastAsia"/>
          <w:sz w:val="24"/>
          <w:szCs w:val="24"/>
          <w:lang w:eastAsia="ko-KR"/>
        </w:rPr>
        <w:t xml:space="preserve"> </w:t>
      </w:r>
      <w:r w:rsidR="003D21E3" w:rsidRPr="00E70141">
        <w:rPr>
          <w:rFonts w:ascii="맑은 고딕" w:eastAsia="맑은 고딕" w:hAnsi="맑은 고딕" w:cs="맑은 고딕"/>
          <w:sz w:val="24"/>
          <w:szCs w:val="24"/>
          <w:lang w:eastAsia="ko-KR"/>
        </w:rPr>
        <w:t>samples</w:t>
      </w:r>
      <w:r w:rsidR="003D21E3" w:rsidRPr="00E70141">
        <w:rPr>
          <w:rFonts w:ascii="맑은 고딕" w:eastAsia="맑은 고딕" w:hAnsi="맑은 고딕" w:cs="맑은 고딕" w:hint="eastAsia"/>
          <w:sz w:val="24"/>
          <w:szCs w:val="24"/>
          <w:lang w:eastAsia="ko-KR"/>
        </w:rPr>
        <w:t>를 병렬처리로 한꺼번에 모델링 할 수 있기 때문에 속도도 빠르다</w:t>
      </w:r>
      <w:r w:rsidR="00732DBB" w:rsidRPr="00E70141">
        <w:rPr>
          <w:rFonts w:ascii="맑은 고딕" w:eastAsia="맑은 고딕" w:hAnsi="맑은 고딕" w:cs="맑은 고딕" w:hint="eastAsia"/>
          <w:sz w:val="24"/>
          <w:szCs w:val="24"/>
          <w:lang w:eastAsia="ko-KR"/>
        </w:rPr>
        <w:t>며</w:t>
      </w:r>
      <w:r w:rsidR="003D21E3" w:rsidRPr="00E70141">
        <w:rPr>
          <w:rFonts w:ascii="맑은 고딕" w:eastAsia="맑은 고딕" w:hAnsi="맑은 고딕" w:cs="맑은 고딕"/>
          <w:sz w:val="24"/>
          <w:szCs w:val="24"/>
          <w:lang w:eastAsia="ko-KR"/>
        </w:rPr>
        <w:t xml:space="preserve"> training </w:t>
      </w:r>
      <w:r w:rsidR="003D21E3" w:rsidRPr="00E70141">
        <w:rPr>
          <w:rFonts w:ascii="맑은 고딕" w:eastAsia="맑은 고딕" w:hAnsi="맑은 고딕" w:cs="맑은 고딕" w:hint="eastAsia"/>
          <w:sz w:val="24"/>
          <w:szCs w:val="24"/>
          <w:lang w:eastAsia="ko-KR"/>
        </w:rPr>
        <w:t>데이터의</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학습</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성능이</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우수한</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편이고</w:t>
      </w:r>
      <w:r w:rsidR="003D21E3" w:rsidRPr="00E70141">
        <w:rPr>
          <w:rFonts w:ascii="맑은 고딕" w:eastAsia="맑은 고딕" w:hAnsi="맑은 고딕" w:cs="맑은 고딕"/>
          <w:sz w:val="24"/>
          <w:szCs w:val="24"/>
          <w:lang w:eastAsia="ko-KR"/>
        </w:rPr>
        <w:t xml:space="preserve"> noise data</w:t>
      </w:r>
      <w:r w:rsidR="003D21E3" w:rsidRPr="00E70141">
        <w:rPr>
          <w:rFonts w:ascii="맑은 고딕" w:eastAsia="맑은 고딕" w:hAnsi="맑은 고딕" w:cs="맑은 고딕" w:hint="eastAsia"/>
          <w:sz w:val="24"/>
          <w:szCs w:val="24"/>
          <w:lang w:eastAsia="ko-KR"/>
        </w:rPr>
        <w:t>에도</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성능이</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크게</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변하지</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않는</w:t>
      </w:r>
      <w:r w:rsidR="003D21E3" w:rsidRPr="00E70141">
        <w:rPr>
          <w:rFonts w:ascii="맑은 고딕" w:eastAsia="맑은 고딕" w:hAnsi="맑은 고딕" w:cs="맑은 고딕"/>
          <w:sz w:val="24"/>
          <w:szCs w:val="24"/>
          <w:lang w:eastAsia="ko-KR"/>
        </w:rPr>
        <w:t xml:space="preserve"> robust algorithm</w:t>
      </w:r>
      <w:r w:rsidR="003D21E3" w:rsidRPr="00E70141">
        <w:rPr>
          <w:rFonts w:ascii="맑은 고딕" w:eastAsia="맑은 고딕" w:hAnsi="맑은 고딕" w:cs="맑은 고딕" w:hint="eastAsia"/>
          <w:sz w:val="24"/>
          <w:szCs w:val="24"/>
          <w:lang w:eastAsia="ko-KR"/>
        </w:rPr>
        <w:t>이</w:t>
      </w:r>
      <w:r w:rsidR="00732DBB" w:rsidRPr="00E70141">
        <w:rPr>
          <w:rFonts w:ascii="맑은 고딕" w:eastAsia="맑은 고딕" w:hAnsi="맑은 고딕" w:cs="맑은 고딕" w:hint="eastAsia"/>
          <w:sz w:val="24"/>
          <w:szCs w:val="24"/>
          <w:lang w:eastAsia="ko-KR"/>
        </w:rPr>
        <w:t>다</w:t>
      </w:r>
      <w:r w:rsidR="00434A46">
        <w:rPr>
          <w:rFonts w:ascii="맑은 고딕" w:eastAsia="맑은 고딕" w:hAnsi="맑은 고딕" w:cs="맑은 고딕" w:hint="eastAsia"/>
          <w:sz w:val="24"/>
          <w:szCs w:val="24"/>
          <w:lang w:eastAsia="ko-KR"/>
        </w:rPr>
        <w:t xml:space="preserve"> </w:t>
      </w:r>
      <w:r w:rsidR="00DF5E24">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&lt;EndNote&gt;&lt;Cite&gt;&lt;Author&gt;Michie&lt;/Author&gt;&lt;Year&gt;1999&lt;/Year&gt;&lt;RecNum&gt;320&lt;/RecNum&gt;&lt;DisplayText&gt;(Michie, Spiegelhalter, and Taylor 1999)&lt;/DisplayText&gt;&lt;record&gt;&lt;rec-number&gt;320&lt;/rec-number&gt;&lt;foreign-keys&gt;&lt;key app="EN" db-id="zdzzrerwqx2senevt2h5t5zdxda0pfvxwtx0" timestamp="1736264600"&gt;320&lt;/key&gt;&lt;/foreign-keys&gt;&lt;ref-type name="Journal Article"&gt;17&lt;/ref-type&gt;&lt;contributors&gt;&lt;authors&gt;&lt;author&gt;Michie, D.&lt;/author&gt;&lt;author&gt;Spiegelhalter, D.&lt;/author&gt;&lt;author&gt;Taylor, Charles&lt;/author&gt;&lt;/authors&gt;&lt;/contributors&gt;&lt;titles&gt;&lt;title&gt;Machine Learning, Neural and Statistical Classification&lt;/title&gt;&lt;secondary-title&gt;Technometrics&lt;/secondary-title&gt;&lt;/titles&gt;&lt;periodical&gt;&lt;full-title&gt;Technometrics&lt;/full-title&gt;&lt;/periodical&gt;&lt;volume&gt;37&lt;/volume&gt;&lt;dates&gt;&lt;year&gt;1999&lt;/year&gt;&lt;pub-dates&gt;&lt;date&gt;01/01&lt;/date&gt;&lt;/pub-dates&gt;&lt;/dates&gt;&lt;urls&gt;&lt;/urls&gt;&lt;electronic-resource-num&gt;10.2307/1269742&lt;/electronic-resource-num&gt;&lt;/record&gt;&lt;/Cite&gt;&lt;/EndNote&gt;</w:instrText>
      </w:r>
      <w:r w:rsidR="00DF5E24">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(Michie, Spiegelhalter, and Taylor 1999)</w:t>
      </w:r>
      <w:r w:rsidR="00DF5E24">
        <w:rPr>
          <w:rFonts w:ascii="맑은 고딕" w:eastAsia="맑은 고딕" w:hAnsi="맑은 고딕" w:cs="맑은 고딕"/>
          <w:sz w:val="24"/>
          <w:szCs w:val="24"/>
          <w:lang w:eastAsia="ko-KR"/>
        </w:rPr>
        <w:fldChar w:fldCharType="end"/>
      </w:r>
      <w:r w:rsidR="003D21E3" w:rsidRPr="00E70141">
        <w:rPr>
          <w:rFonts w:ascii="맑은 고딕" w:eastAsia="맑은 고딕" w:hAnsi="맑은 고딕" w:cs="맑은 고딕" w:hint="eastAsia"/>
          <w:sz w:val="24"/>
          <w:szCs w:val="24"/>
          <w:lang w:eastAsia="ko-KR"/>
        </w:rPr>
        <w:t>.</w:t>
      </w:r>
      <w:r w:rsidR="003D21E3" w:rsidRPr="00E70141">
        <w:rPr>
          <w:rFonts w:ascii="맑은 고딕" w:eastAsia="맑은 고딕" w:hAnsi="맑은 고딕" w:cs="맑은 고딕"/>
          <w:sz w:val="24"/>
          <w:szCs w:val="24"/>
          <w:lang w:eastAsia="ko-KR"/>
        </w:rPr>
        <w:t xml:space="preserve"> </w:t>
      </w:r>
      <w:r w:rsidR="00EE0572" w:rsidRPr="00E70141">
        <w:rPr>
          <w:rFonts w:ascii="맑은 고딕" w:eastAsia="맑은 고딕" w:hAnsi="맑은 고딕" w:cs="맑은 고딕" w:hint="eastAsia"/>
          <w:sz w:val="24"/>
          <w:szCs w:val="24"/>
          <w:lang w:eastAsia="ko-KR"/>
        </w:rPr>
        <w:t>변수의 중요도를 제공하긴 하지만 각 샘플별 모델링 과정에서</w:t>
      </w:r>
      <w:r w:rsidR="003D21E3" w:rsidRPr="00E70141">
        <w:rPr>
          <w:rFonts w:ascii="맑은 고딕" w:eastAsia="맑은 고딕" w:hAnsi="맑은 고딕" w:cs="맑은 고딕" w:hint="eastAsia"/>
          <w:sz w:val="24"/>
          <w:szCs w:val="24"/>
          <w:lang w:eastAsia="ko-KR"/>
        </w:rPr>
        <w:t xml:space="preserve"> 각 변수들의 우선순위를 평균한 것으로 </w:t>
      </w:r>
      <w:r w:rsidR="003D21E3" w:rsidRPr="00E70141">
        <w:rPr>
          <w:rFonts w:ascii="맑은 고딕" w:eastAsia="맑은 고딕" w:hAnsi="맑은 고딕" w:cs="맑은 고딕"/>
          <w:sz w:val="24"/>
          <w:szCs w:val="24"/>
          <w:lang w:eastAsia="ko-KR"/>
        </w:rPr>
        <w:t>positive or negative</w:t>
      </w:r>
      <w:r w:rsidR="003D21E3" w:rsidRPr="00E70141">
        <w:rPr>
          <w:rFonts w:ascii="맑은 고딕" w:eastAsia="맑은 고딕" w:hAnsi="맑은 고딕" w:cs="맑은 고딕" w:hint="eastAsia"/>
          <w:sz w:val="24"/>
          <w:szCs w:val="24"/>
          <w:lang w:eastAsia="ko-KR"/>
        </w:rPr>
        <w:t>와 같은 영향력의 방향성을 포함하지는 못하는 단점이 있다.</w:t>
      </w:r>
    </w:p>
    <w:p w14:paraId="432219DD" w14:textId="54F998DE" w:rsidR="003D21E3" w:rsidRPr="00961609" w:rsidRDefault="003D21E3" w:rsidP="009677D3">
      <w:pPr>
        <w:pBdr>
          <w:top w:val="nil"/>
          <w:left w:val="nil"/>
          <w:bottom w:val="nil"/>
          <w:right w:val="nil"/>
          <w:between w:val="nil"/>
        </w:pBdr>
        <w:spacing w:before="53" w:line="252" w:lineRule="auto"/>
        <w:ind w:left="110" w:firstLine="351"/>
        <w:jc w:val="both"/>
        <w:rPr>
          <w:sz w:val="24"/>
          <w:szCs w:val="24"/>
          <w:lang w:eastAsia="ko-KR"/>
        </w:rPr>
      </w:pPr>
      <w:r w:rsidRPr="00961609">
        <w:rPr>
          <w:rFonts w:ascii="맑은 고딕" w:eastAsia="맑은 고딕" w:hAnsi="맑은 고딕" w:cs="맑은 고딕" w:hint="eastAsia"/>
          <w:sz w:val="24"/>
          <w:szCs w:val="24"/>
          <w:lang w:eastAsia="ko-KR"/>
        </w:rPr>
        <w:t>B</w:t>
      </w:r>
      <w:r w:rsidRPr="00961609">
        <w:rPr>
          <w:rFonts w:ascii="맑은 고딕" w:eastAsia="맑은 고딕" w:hAnsi="맑은 고딕" w:cs="맑은 고딕"/>
          <w:sz w:val="24"/>
          <w:szCs w:val="24"/>
          <w:lang w:eastAsia="ko-KR"/>
        </w:rPr>
        <w:t>agging</w:t>
      </w:r>
      <w:r w:rsidRPr="00961609">
        <w:rPr>
          <w:rFonts w:ascii="맑은 고딕" w:eastAsia="맑은 고딕" w:hAnsi="맑은 고딕" w:cs="맑은 고딕" w:hint="eastAsia"/>
          <w:sz w:val="24"/>
          <w:szCs w:val="24"/>
          <w:lang w:eastAsia="ko-KR"/>
        </w:rPr>
        <w:t xml:space="preserve">처럼 </w:t>
      </w:r>
      <w:r w:rsidRPr="00961609">
        <w:rPr>
          <w:rFonts w:ascii="맑은 고딕" w:eastAsia="맑은 고딕" w:hAnsi="맑은 고딕" w:cs="맑은 고딕"/>
          <w:sz w:val="24"/>
          <w:szCs w:val="24"/>
          <w:lang w:eastAsia="ko-KR"/>
        </w:rPr>
        <w:t>Boosting</w:t>
      </w:r>
      <w:r w:rsidRPr="00961609">
        <w:rPr>
          <w:rFonts w:ascii="맑은 고딕" w:eastAsia="맑은 고딕" w:hAnsi="맑은 고딕" w:cs="맑은 고딕" w:hint="eastAsia"/>
          <w:sz w:val="24"/>
          <w:szCs w:val="24"/>
          <w:lang w:eastAsia="ko-KR"/>
        </w:rPr>
        <w:t xml:space="preserve">도 </w:t>
      </w:r>
      <w:r w:rsidRPr="00961609">
        <w:rPr>
          <w:rFonts w:ascii="맑은 고딕" w:eastAsia="맑은 고딕" w:hAnsi="맑은 고딕" w:cs="맑은 고딕"/>
          <w:sz w:val="24"/>
          <w:szCs w:val="24"/>
          <w:lang w:eastAsia="ko-KR"/>
        </w:rPr>
        <w:t xml:space="preserve">classification and regression </w:t>
      </w:r>
      <w:r w:rsidRPr="00961609">
        <w:rPr>
          <w:rFonts w:ascii="맑은 고딕" w:eastAsia="맑은 고딕" w:hAnsi="맑은 고딕" w:cs="맑은 고딕" w:hint="eastAsia"/>
          <w:sz w:val="24"/>
          <w:szCs w:val="24"/>
          <w:lang w:eastAsia="ko-KR"/>
        </w:rPr>
        <w:t>문제</w:t>
      </w:r>
      <w:r w:rsidR="004A62ED" w:rsidRPr="00961609">
        <w:rPr>
          <w:rFonts w:ascii="맑은 고딕" w:eastAsia="맑은 고딕" w:hAnsi="맑은 고딕" w:cs="맑은 고딕" w:hint="eastAsia"/>
          <w:sz w:val="24"/>
          <w:szCs w:val="24"/>
          <w:lang w:eastAsia="ko-KR"/>
        </w:rPr>
        <w:t xml:space="preserve"> 모두 활용할 수 있는</w:t>
      </w:r>
      <w:r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lastRenderedPageBreak/>
        <w:t>supervised learning</w:t>
      </w:r>
      <w:r w:rsidRPr="00961609">
        <w:rPr>
          <w:rFonts w:ascii="맑은 고딕" w:eastAsia="맑은 고딕" w:hAnsi="맑은 고딕" w:cs="맑은 고딕" w:hint="eastAsia"/>
          <w:sz w:val="24"/>
          <w:szCs w:val="24"/>
          <w:lang w:eastAsia="ko-KR"/>
        </w:rPr>
        <w:t>이다</w:t>
      </w:r>
      <w:r w:rsidR="008D1113">
        <w:rPr>
          <w:rFonts w:ascii="맑은 고딕" w:eastAsia="맑은 고딕" w:hAnsi="맑은 고딕" w:cs="맑은 고딕" w:hint="eastAsia"/>
          <w:sz w:val="24"/>
          <w:szCs w:val="24"/>
          <w:lang w:eastAsia="ko-KR"/>
        </w:rPr>
        <w:t xml:space="preserve"> </w:t>
      </w:r>
      <w:r w:rsidR="008D1113">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&lt;EndNote&gt;&lt;Cite&gt;&lt;Author&gt;Chen&lt;/Author&gt;&lt;Year&gt;2016&lt;/Year&gt;&lt;RecNum&gt;322&lt;/RecNum&gt;&lt;DisplayText&gt;(Chen and Guestrin 2016)&lt;/DisplayText&gt;&lt;record&gt;&lt;rec-number&gt;322&lt;/rec-number&gt;&lt;foreign-keys&gt;&lt;key app="EN" db-id="zdzzrerwqx2senevt2h5t5zdxda0pfvxwtx0" timestamp="1736264679"&gt;322&lt;/key&gt;&lt;/foreign-keys&gt;&lt;ref-type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related-urls&gt;&lt;url&gt;https://doi.org/10.1145/2939672.2939785&lt;/url&gt;&lt;/related-urls&gt;&lt;/urls&gt;&lt;electronic-resource-num&gt;10.1145/2939672.2939785&lt;/electronic-resource-num&gt;&lt;/record&gt;&lt;/Cite&gt;&lt;/EndNote&gt;</w:instrText>
      </w:r>
      <w:r w:rsidR="008D1113">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(Chen and Guestrin 2016)</w:t>
      </w:r>
      <w:r w:rsidR="008D1113">
        <w:rPr>
          <w:rFonts w:ascii="맑은 고딕" w:eastAsia="맑은 고딕" w:hAnsi="맑은 고딕" w:cs="맑은 고딕"/>
          <w:sz w:val="24"/>
          <w:szCs w:val="24"/>
          <w:lang w:eastAsia="ko-KR"/>
        </w:rPr>
        <w:fldChar w:fldCharType="end"/>
      </w:r>
      <w:r w:rsidRPr="00961609">
        <w:rPr>
          <w:rFonts w:ascii="맑은 고딕" w:eastAsia="맑은 고딕" w:hAnsi="맑은 고딕" w:cs="맑은 고딕" w:hint="eastAsia"/>
          <w:sz w:val="24"/>
          <w:szCs w:val="24"/>
          <w:lang w:eastAsia="ko-KR"/>
        </w:rPr>
        <w:t>.</w:t>
      </w:r>
      <w:r w:rsidRPr="00961609">
        <w:rPr>
          <w:rFonts w:ascii="맑은 고딕" w:eastAsia="맑은 고딕" w:hAnsi="맑은 고딕" w:cs="맑은 고딕"/>
          <w:sz w:val="24"/>
          <w:szCs w:val="24"/>
          <w:lang w:eastAsia="ko-KR"/>
        </w:rPr>
        <w:t xml:space="preserve"> Gradient boosting methods(GBM)</w:t>
      </w:r>
      <w:r w:rsidRPr="00961609">
        <w:rPr>
          <w:rFonts w:ascii="맑은 고딕" w:eastAsia="맑은 고딕" w:hAnsi="맑은 고딕" w:cs="맑은 고딕" w:hint="eastAsia"/>
          <w:sz w:val="24"/>
          <w:szCs w:val="24"/>
          <w:lang w:eastAsia="ko-KR"/>
        </w:rPr>
        <w:t xml:space="preserve">를 기반으로 </w:t>
      </w:r>
      <w:r w:rsidRPr="00961609">
        <w:rPr>
          <w:sz w:val="24"/>
          <w:szCs w:val="24"/>
          <w:lang w:eastAsia="ko-KR"/>
        </w:rPr>
        <w:t>Extreme gradient boosting (</w:t>
      </w:r>
      <w:proofErr w:type="spellStart"/>
      <w:r w:rsidRPr="00961609">
        <w:rPr>
          <w:sz w:val="24"/>
          <w:szCs w:val="24"/>
          <w:lang w:eastAsia="ko-KR"/>
        </w:rPr>
        <w:t>XGBoost</w:t>
      </w:r>
      <w:proofErr w:type="spellEnd"/>
      <w:r w:rsidRPr="00961609">
        <w:rPr>
          <w:sz w:val="24"/>
          <w:szCs w:val="24"/>
          <w:lang w:eastAsia="ko-KR"/>
        </w:rPr>
        <w:t xml:space="preserve">) and </w:t>
      </w:r>
      <w:proofErr w:type="spellStart"/>
      <w:r w:rsidR="004A62ED" w:rsidRPr="00961609">
        <w:rPr>
          <w:rFonts w:ascii="맑은 고딕" w:eastAsia="맑은 고딕" w:hAnsi="맑은 고딕" w:cs="맑은 고딕" w:hint="eastAsia"/>
          <w:sz w:val="24"/>
          <w:szCs w:val="24"/>
          <w:lang w:eastAsia="ko-KR"/>
        </w:rPr>
        <w:t>Light</w:t>
      </w:r>
      <w:r w:rsidRPr="00961609">
        <w:rPr>
          <w:sz w:val="24"/>
          <w:szCs w:val="24"/>
          <w:lang w:eastAsia="ko-KR"/>
        </w:rPr>
        <w:t>GBM</w:t>
      </w:r>
      <w:proofErr w:type="spellEnd"/>
      <w:r w:rsidRPr="00961609">
        <w:rPr>
          <w:sz w:val="24"/>
          <w:szCs w:val="24"/>
          <w:lang w:eastAsia="ko-KR"/>
        </w:rPr>
        <w:t xml:space="preserve">, </w:t>
      </w:r>
      <w:proofErr w:type="spellStart"/>
      <w:r w:rsidRPr="00961609">
        <w:rPr>
          <w:sz w:val="24"/>
          <w:szCs w:val="24"/>
          <w:lang w:eastAsia="ko-KR"/>
        </w:rPr>
        <w:t>Cat</w:t>
      </w:r>
      <w:r w:rsidR="004A62ED" w:rsidRPr="00961609">
        <w:rPr>
          <w:rFonts w:eastAsiaTheme="minorEastAsia" w:hint="eastAsia"/>
          <w:sz w:val="24"/>
          <w:szCs w:val="24"/>
          <w:lang w:eastAsia="ko-KR"/>
        </w:rPr>
        <w:t>B</w:t>
      </w:r>
      <w:r w:rsidRPr="00961609">
        <w:rPr>
          <w:sz w:val="24"/>
          <w:szCs w:val="24"/>
          <w:lang w:eastAsia="ko-KR"/>
        </w:rPr>
        <w:t>oost</w:t>
      </w:r>
      <w:proofErr w:type="spellEnd"/>
      <w:r w:rsidRPr="00961609">
        <w:rPr>
          <w:sz w:val="24"/>
          <w:szCs w:val="24"/>
          <w:lang w:eastAsia="ko-KR"/>
        </w:rPr>
        <w:t xml:space="preserve"> </w:t>
      </w:r>
      <w:r w:rsidRPr="00961609">
        <w:rPr>
          <w:rFonts w:ascii="맑은 고딕" w:eastAsia="맑은 고딕" w:hAnsi="맑은 고딕" w:cs="맑은 고딕" w:hint="eastAsia"/>
          <w:sz w:val="24"/>
          <w:szCs w:val="24"/>
          <w:lang w:eastAsia="ko-KR"/>
        </w:rPr>
        <w:t xml:space="preserve">등의 알고리즘으로 확장되며 </w:t>
      </w:r>
      <w:r w:rsidR="004A62ED" w:rsidRPr="00961609">
        <w:rPr>
          <w:rFonts w:ascii="맑은 고딕" w:eastAsia="맑은 고딕" w:hAnsi="맑은 고딕" w:cs="맑은 고딕" w:hint="eastAsia"/>
          <w:sz w:val="24"/>
          <w:szCs w:val="24"/>
          <w:lang w:eastAsia="ko-KR"/>
        </w:rPr>
        <w:t xml:space="preserve">단점들이 개선되고 </w:t>
      </w:r>
      <w:r w:rsidRPr="00961609">
        <w:rPr>
          <w:rFonts w:ascii="맑은 고딕" w:eastAsia="맑은 고딕" w:hAnsi="맑은 고딕" w:cs="맑은 고딕" w:hint="eastAsia"/>
          <w:sz w:val="24"/>
          <w:szCs w:val="24"/>
          <w:lang w:eastAsia="ko-KR"/>
        </w:rPr>
        <w:t>다양한 기능이 추가되었다.</w:t>
      </w:r>
      <w:r w:rsidRPr="00961609">
        <w:rPr>
          <w:rFonts w:ascii="맑은 고딕" w:eastAsia="맑은 고딕" w:hAnsi="맑은 고딕" w:cs="맑은 고딕"/>
          <w:sz w:val="24"/>
          <w:szCs w:val="24"/>
          <w:lang w:eastAsia="ko-KR"/>
        </w:rPr>
        <w:t xml:space="preserve"> 본 </w:t>
      </w:r>
      <w:r w:rsidRPr="00961609">
        <w:rPr>
          <w:rFonts w:ascii="맑은 고딕" w:eastAsia="맑은 고딕" w:hAnsi="맑은 고딕" w:cs="맑은 고딕" w:hint="eastAsia"/>
          <w:sz w:val="24"/>
          <w:szCs w:val="24"/>
          <w:lang w:eastAsia="ko-KR"/>
        </w:rPr>
        <w:t xml:space="preserve">연구에서는 </w:t>
      </w:r>
      <w:proofErr w:type="spellStart"/>
      <w:r w:rsidRPr="00961609">
        <w:rPr>
          <w:rFonts w:ascii="맑은 고딕" w:eastAsia="맑은 고딕" w:hAnsi="맑은 고딕" w:cs="맑은 고딕" w:hint="eastAsia"/>
          <w:sz w:val="24"/>
          <w:szCs w:val="24"/>
          <w:lang w:eastAsia="ko-KR"/>
        </w:rPr>
        <w:t>X</w:t>
      </w:r>
      <w:r w:rsidRPr="00961609">
        <w:rPr>
          <w:rFonts w:ascii="맑은 고딕" w:eastAsia="맑은 고딕" w:hAnsi="맑은 고딕" w:cs="맑은 고딕"/>
          <w:sz w:val="24"/>
          <w:szCs w:val="24"/>
          <w:lang w:eastAsia="ko-KR"/>
        </w:rPr>
        <w:t>GBoost</w:t>
      </w:r>
      <w:proofErr w:type="spellEnd"/>
      <w:r w:rsidR="004A62ED" w:rsidRPr="00961609">
        <w:rPr>
          <w:rFonts w:ascii="맑은 고딕" w:eastAsia="맑은 고딕" w:hAnsi="맑은 고딕" w:cs="맑은 고딕" w:hint="eastAsia"/>
          <w:sz w:val="24"/>
          <w:szCs w:val="24"/>
          <w:lang w:eastAsia="ko-KR"/>
        </w:rPr>
        <w:t xml:space="preserve">, </w:t>
      </w:r>
      <w:proofErr w:type="spellStart"/>
      <w:r w:rsidRPr="00961609">
        <w:rPr>
          <w:rFonts w:ascii="맑은 고딕" w:eastAsia="맑은 고딕" w:hAnsi="맑은 고딕" w:cs="맑은 고딕"/>
          <w:sz w:val="24"/>
          <w:szCs w:val="24"/>
          <w:lang w:eastAsia="ko-KR"/>
        </w:rPr>
        <w:t>L</w:t>
      </w:r>
      <w:r w:rsidR="004A62ED" w:rsidRPr="00961609">
        <w:rPr>
          <w:rFonts w:ascii="맑은 고딕" w:eastAsia="맑은 고딕" w:hAnsi="맑은 고딕" w:cs="맑은 고딕" w:hint="eastAsia"/>
          <w:sz w:val="24"/>
          <w:szCs w:val="24"/>
          <w:lang w:eastAsia="ko-KR"/>
        </w:rPr>
        <w:t>ight</w:t>
      </w:r>
      <w:r w:rsidRPr="00961609">
        <w:rPr>
          <w:rFonts w:ascii="맑은 고딕" w:eastAsia="맑은 고딕" w:hAnsi="맑은 고딕" w:cs="맑은 고딕"/>
          <w:sz w:val="24"/>
          <w:szCs w:val="24"/>
          <w:lang w:eastAsia="ko-KR"/>
        </w:rPr>
        <w:t>GBM</w:t>
      </w:r>
      <w:proofErr w:type="spellEnd"/>
      <w:r w:rsidR="004A62ED" w:rsidRPr="00961609">
        <w:rPr>
          <w:rFonts w:ascii="맑은 고딕" w:eastAsia="맑은 고딕" w:hAnsi="맑은 고딕" w:cs="맑은 고딕" w:hint="eastAsia"/>
          <w:sz w:val="24"/>
          <w:szCs w:val="24"/>
          <w:lang w:eastAsia="ko-KR"/>
        </w:rPr>
        <w:t xml:space="preserve"> and </w:t>
      </w:r>
      <w:proofErr w:type="spellStart"/>
      <w:r w:rsidR="004A62ED" w:rsidRPr="00961609">
        <w:rPr>
          <w:rFonts w:ascii="맑은 고딕" w:eastAsia="맑은 고딕" w:hAnsi="맑은 고딕" w:cs="맑은 고딕" w:hint="eastAsia"/>
          <w:sz w:val="24"/>
          <w:szCs w:val="24"/>
          <w:lang w:eastAsia="ko-KR"/>
        </w:rPr>
        <w:t>CatBoost</w:t>
      </w:r>
      <w:proofErr w:type="spellEnd"/>
      <w:r w:rsidR="004A62ED" w:rsidRPr="00961609">
        <w:rPr>
          <w:rFonts w:ascii="맑은 고딕" w:eastAsia="맑은 고딕" w:hAnsi="맑은 고딕" w:cs="맑은 고딕" w:hint="eastAsia"/>
          <w:sz w:val="24"/>
          <w:szCs w:val="24"/>
          <w:lang w:eastAsia="ko-KR"/>
        </w:rPr>
        <w:t>를</w:t>
      </w:r>
      <w:r w:rsidRPr="00961609">
        <w:rPr>
          <w:rFonts w:ascii="맑은 고딕" w:eastAsia="맑은 고딕" w:hAnsi="맑은 고딕" w:cs="맑은 고딕" w:hint="eastAsia"/>
          <w:sz w:val="24"/>
          <w:szCs w:val="24"/>
          <w:lang w:eastAsia="ko-KR"/>
        </w:rPr>
        <w:t xml:space="preserve"> 대표적인 </w:t>
      </w:r>
      <w:r w:rsidRPr="00961609">
        <w:rPr>
          <w:rFonts w:ascii="맑은 고딕" w:eastAsia="맑은 고딕" w:hAnsi="맑은 고딕" w:cs="맑은 고딕"/>
          <w:sz w:val="24"/>
          <w:szCs w:val="24"/>
          <w:lang w:eastAsia="ko-KR"/>
        </w:rPr>
        <w:t xml:space="preserve">boosting </w:t>
      </w:r>
      <w:r w:rsidRPr="00961609">
        <w:rPr>
          <w:rFonts w:ascii="맑은 고딕" w:eastAsia="맑은 고딕" w:hAnsi="맑은 고딕" w:cs="맑은 고딕" w:hint="eastAsia"/>
          <w:sz w:val="24"/>
          <w:szCs w:val="24"/>
          <w:lang w:eastAsia="ko-KR"/>
        </w:rPr>
        <w:t>알고리즘으로</w:t>
      </w:r>
      <w:r w:rsidR="004A62ED" w:rsidRPr="00961609">
        <w:rPr>
          <w:rFonts w:ascii="맑은 고딕" w:eastAsia="맑은 고딕" w:hAnsi="맑은 고딕" w:cs="맑은 고딕" w:hint="eastAsia"/>
          <w:sz w:val="24"/>
          <w:szCs w:val="24"/>
          <w:lang w:eastAsia="ko-KR"/>
        </w:rPr>
        <w:t xml:space="preserve"> 활용하여 </w:t>
      </w:r>
      <w:proofErr w:type="spellStart"/>
      <w:r w:rsidR="004A62ED" w:rsidRPr="00961609">
        <w:rPr>
          <w:rFonts w:ascii="맑은 고딕" w:eastAsia="맑은 고딕" w:hAnsi="맑은 고딕" w:cs="맑은 고딕" w:hint="eastAsia"/>
          <w:sz w:val="24"/>
          <w:szCs w:val="24"/>
          <w:lang w:eastAsia="ko-KR"/>
        </w:rPr>
        <w:t>자하철</w:t>
      </w:r>
      <w:proofErr w:type="spellEnd"/>
      <w:r w:rsidR="004A62ED" w:rsidRPr="00961609">
        <w:rPr>
          <w:rFonts w:ascii="맑은 고딕" w:eastAsia="맑은 고딕" w:hAnsi="맑은 고딕" w:cs="맑은 고딕" w:hint="eastAsia"/>
          <w:sz w:val="24"/>
          <w:szCs w:val="24"/>
          <w:lang w:eastAsia="ko-KR"/>
        </w:rPr>
        <w:t xml:space="preserve"> 혼잡도</w:t>
      </w:r>
      <w:r w:rsidRPr="00961609">
        <w:rPr>
          <w:rFonts w:ascii="맑은 고딕" w:eastAsia="맑은 고딕" w:hAnsi="맑은 고딕" w:cs="맑은 고딕" w:hint="eastAsia"/>
          <w:sz w:val="24"/>
          <w:szCs w:val="24"/>
          <w:lang w:eastAsia="ko-KR"/>
        </w:rPr>
        <w:t xml:space="preserve"> 예측에 </w:t>
      </w:r>
      <w:r w:rsidR="004A62ED" w:rsidRPr="00961609">
        <w:rPr>
          <w:rFonts w:ascii="맑은 고딕" w:eastAsia="맑은 고딕" w:hAnsi="맑은 고딕" w:cs="맑은 고딕" w:hint="eastAsia"/>
          <w:sz w:val="24"/>
          <w:szCs w:val="24"/>
          <w:lang w:eastAsia="ko-KR"/>
        </w:rPr>
        <w:t>사용</w:t>
      </w:r>
      <w:r w:rsidRPr="00961609">
        <w:rPr>
          <w:rFonts w:ascii="맑은 고딕" w:eastAsia="맑은 고딕" w:hAnsi="맑은 고딕" w:cs="맑은 고딕" w:hint="eastAsia"/>
          <w:sz w:val="24"/>
          <w:szCs w:val="24"/>
          <w:lang w:eastAsia="ko-KR"/>
        </w:rPr>
        <w:t>한다.</w:t>
      </w:r>
      <w:r w:rsidRPr="00961609">
        <w:rPr>
          <w:rFonts w:ascii="맑은 고딕" w:eastAsia="맑은 고딕" w:hAnsi="맑은 고딕" w:cs="맑은 고딕"/>
          <w:sz w:val="24"/>
          <w:szCs w:val="24"/>
          <w:lang w:eastAsia="ko-KR"/>
        </w:rPr>
        <w:t xml:space="preserve"> </w:t>
      </w:r>
      <w:r w:rsidRPr="00961609">
        <w:rPr>
          <w:rFonts w:ascii="맑은 고딕" w:eastAsia="맑은 고딕" w:hAnsi="맑은 고딕" w:cs="맑은 고딕" w:hint="eastAsia"/>
          <w:sz w:val="24"/>
          <w:szCs w:val="24"/>
          <w:lang w:eastAsia="ko-KR"/>
        </w:rPr>
        <w:t>이 알고리즘들</w:t>
      </w:r>
      <w:r w:rsidR="004A62ED" w:rsidRPr="00961609">
        <w:rPr>
          <w:rFonts w:ascii="맑은 고딕" w:eastAsia="맑은 고딕" w:hAnsi="맑은 고딕" w:cs="맑은 고딕" w:hint="eastAsia"/>
          <w:sz w:val="24"/>
          <w:szCs w:val="24"/>
          <w:lang w:eastAsia="ko-KR"/>
        </w:rPr>
        <w:t>은</w:t>
      </w:r>
      <w:r w:rsidRPr="00961609">
        <w:rPr>
          <w:rFonts w:ascii="맑은 고딕" w:eastAsia="맑은 고딕" w:hAnsi="맑은 고딕" w:cs="맑은 고딕" w:hint="eastAsia"/>
          <w:sz w:val="24"/>
          <w:szCs w:val="24"/>
          <w:lang w:eastAsia="ko-KR"/>
        </w:rPr>
        <w:t xml:space="preserve"> 전체 데이터를 학습할 때 잘 학습되지 않은 에러들을 가중치를 높여 재학습을 하면서 성능을 향상시키는 </w:t>
      </w:r>
      <w:r w:rsidR="004A62ED" w:rsidRPr="00961609">
        <w:rPr>
          <w:rFonts w:ascii="맑은 고딕" w:eastAsia="맑은 고딕" w:hAnsi="맑은 고딕" w:cs="맑은 고딕" w:hint="eastAsia"/>
          <w:sz w:val="24"/>
          <w:szCs w:val="24"/>
          <w:lang w:eastAsia="ko-KR"/>
        </w:rPr>
        <w:t>방향으로 설계되었다</w:t>
      </w:r>
      <w:r w:rsidRPr="00961609">
        <w:rPr>
          <w:rFonts w:ascii="맑은 고딕" w:eastAsia="맑은 고딕" w:hAnsi="맑은 고딕" w:cs="맑은 고딕" w:hint="eastAsia"/>
          <w:sz w:val="24"/>
          <w:szCs w:val="24"/>
          <w:lang w:eastAsia="ko-KR"/>
        </w:rPr>
        <w:t>.</w:t>
      </w:r>
      <w:r w:rsidRPr="00961609">
        <w:rPr>
          <w:rFonts w:ascii="맑은 고딕" w:eastAsia="맑은 고딕" w:hAnsi="맑은 고딕" w:cs="맑은 고딕"/>
          <w:sz w:val="24"/>
          <w:szCs w:val="24"/>
          <w:lang w:eastAsia="ko-KR"/>
        </w:rPr>
        <w:t xml:space="preserve"> </w:t>
      </w:r>
      <w:r w:rsidRPr="00961609">
        <w:rPr>
          <w:rFonts w:ascii="맑은 고딕" w:eastAsia="맑은 고딕" w:hAnsi="맑은 고딕" w:cs="맑은 고딕" w:hint="eastAsia"/>
          <w:sz w:val="24"/>
          <w:szCs w:val="24"/>
          <w:lang w:eastAsia="ko-KR"/>
        </w:rPr>
        <w:t>메모리를 효율적으로 사용하거나 c</w:t>
      </w:r>
      <w:r w:rsidRPr="00961609">
        <w:rPr>
          <w:rFonts w:ascii="맑은 고딕" w:eastAsia="맑은 고딕" w:hAnsi="맑은 고딕" w:cs="맑은 고딕"/>
          <w:sz w:val="24"/>
          <w:szCs w:val="24"/>
          <w:lang w:eastAsia="ko-KR"/>
        </w:rPr>
        <w:t xml:space="preserve">omputation </w:t>
      </w:r>
      <w:r w:rsidRPr="00961609">
        <w:rPr>
          <w:rFonts w:ascii="맑은 고딕" w:eastAsia="맑은 고딕" w:hAnsi="맑은 고딕" w:cs="맑은 고딕" w:hint="eastAsia"/>
          <w:sz w:val="24"/>
          <w:szCs w:val="24"/>
          <w:lang w:eastAsia="ko-KR"/>
        </w:rPr>
        <w:t>속도를 높이기 위한 많은 기능들이 추가</w:t>
      </w:r>
      <w:r w:rsidR="004A62ED" w:rsidRPr="00961609">
        <w:rPr>
          <w:rFonts w:ascii="맑은 고딕" w:eastAsia="맑은 고딕" w:hAnsi="맑은 고딕" w:cs="맑은 고딕" w:hint="eastAsia"/>
          <w:sz w:val="24"/>
          <w:szCs w:val="24"/>
          <w:lang w:eastAsia="ko-KR"/>
        </w:rPr>
        <w:t>되었고,</w:t>
      </w:r>
      <w:r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iterative learnin</w:t>
      </w:r>
      <w:r w:rsidRPr="00961609">
        <w:rPr>
          <w:rFonts w:ascii="맑은 고딕" w:eastAsia="맑은 고딕" w:hAnsi="맑은 고딕" w:cs="맑은 고딕" w:hint="eastAsia"/>
          <w:sz w:val="24"/>
          <w:szCs w:val="24"/>
          <w:lang w:eastAsia="ko-KR"/>
        </w:rPr>
        <w:t>g과 병렬처리 과정에서 성능이 높아질 수 있었다</w:t>
      </w:r>
      <w:r w:rsidR="008D1113">
        <w:rPr>
          <w:rFonts w:ascii="맑은 고딕" w:eastAsia="맑은 고딕" w:hAnsi="맑은 고딕" w:cs="맑은 고딕" w:hint="eastAsia"/>
          <w:sz w:val="24"/>
          <w:szCs w:val="24"/>
          <w:lang w:eastAsia="ko-KR"/>
        </w:rPr>
        <w:t xml:space="preserve"> </w:t>
      </w:r>
      <w:r w:rsidR="00986D2E">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&lt;EndNote&gt;&lt;Cite&gt;&lt;Author&gt;Alsubari&lt;/Author&gt;&lt;Year&gt;2021&lt;/Year&gt;&lt;RecNum&gt;321&lt;/RecNum&gt;&lt;DisplayText&gt;(Alsubari et al. 2021)&lt;/DisplayText&gt;&lt;record&gt;&lt;rec-number&gt;321&lt;/rec-number&gt;&lt;foreign-keys&gt;&lt;key app="EN" db-id="zdzzrerwqx2senevt2h5t5zdxda0pfvxwtx0" timestamp="1736264664"&gt;321&lt;/key&gt;&lt;/foreign-keys&gt;&lt;ref-type name="Journal Article"&gt;17&lt;/ref-type&gt;&lt;contributors&gt;&lt;authors&gt;&lt;author&gt;Alsubari, Saleh Nagi&lt;/author&gt;&lt;author&gt;Deshmukh, Sachin N.&lt;/author&gt;&lt;author&gt;Al-Adhaileh, Mosleh Hmoud&lt;/author&gt;&lt;author&gt;Alsaade, Fawaz Waselalla&lt;/author&gt;&lt;author&gt;Aldhyani, Theyazn H. H.&lt;/author&gt;&lt;/authors&gt;&lt;secondary-authors&gt;&lt;author&gt;Algalil, Fahd Abd&lt;/author&gt;&lt;/secondary-authors&gt;&lt;/contributors&gt;&lt;titles&gt;&lt;title&gt;Development of Integrated Neural Network Model for Identification of Fake Reviews in E-Commerce Using Multidomain Datasets&lt;/title&gt;&lt;secondary-title&gt;Applied Bionics and Biomechanics&lt;/secondary-title&gt;&lt;/titles&gt;&lt;periodical&gt;&lt;full-title&gt;Applied Bionics and Biomechanics&lt;/full-title&gt;&lt;/periodical&gt;&lt;pages&gt;5522574&lt;/pages&gt;&lt;volume&gt;2021&lt;/volume&gt;&lt;dates&gt;&lt;year&gt;2021&lt;/year&gt;&lt;pub-dates&gt;&lt;date&gt;2021/04/15&lt;/date&gt;&lt;/pub-dates&gt;&lt;/dates&gt;&lt;publisher&gt;Hindawi&lt;/publisher&gt;&lt;isbn&gt;1176-2322&lt;/isbn&gt;&lt;urls&gt;&lt;related-urls&gt;&lt;url&gt;https://doi.org/10.1155/2021/5522574&lt;/url&gt;&lt;url&gt;https://downloads.hindawi.com/journals/abb/2021/5522574.pdf&lt;/url&gt;&lt;/related-urls&gt;&lt;/urls&gt;&lt;electronic-resource-num&gt;10.1155/2021/5522574&lt;/electronic-resource-num&gt;&lt;/record&gt;&lt;/Cite&gt;&lt;/EndNote&gt;</w:instrText>
      </w:r>
      <w:r w:rsidR="00986D2E">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(Alsubari et al. 2021)</w:t>
      </w:r>
      <w:r w:rsidR="00986D2E">
        <w:rPr>
          <w:rFonts w:ascii="맑은 고딕" w:eastAsia="맑은 고딕" w:hAnsi="맑은 고딕" w:cs="맑은 고딕"/>
          <w:sz w:val="24"/>
          <w:szCs w:val="24"/>
          <w:lang w:eastAsia="ko-KR"/>
        </w:rPr>
        <w:fldChar w:fldCharType="end"/>
      </w:r>
      <w:r w:rsidRPr="00961609">
        <w:rPr>
          <w:sz w:val="24"/>
          <w:szCs w:val="24"/>
          <w:lang w:eastAsia="ko-KR"/>
        </w:rPr>
        <w:t>.</w:t>
      </w:r>
    </w:p>
    <w:p w14:paraId="0E471991"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8AC80D4"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rPr>
      </w:pPr>
      <w:r w:rsidRPr="00C50AE7">
        <w:rPr>
          <w:noProof/>
          <w:color w:val="FF0000"/>
        </w:rPr>
        <w:drawing>
          <wp:inline distT="0" distB="0" distL="0" distR="0" wp14:anchorId="2E90913D" wp14:editId="7B20AF6B">
            <wp:extent cx="5238115" cy="2304415"/>
            <wp:effectExtent l="0" t="0" r="635" b="635"/>
            <wp:docPr id="1073053783" name="그림 1" descr="Ijerph 18 0853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jerph 18 08530 g001 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115" cy="2304415"/>
                    </a:xfrm>
                    <a:prstGeom prst="rect">
                      <a:avLst/>
                    </a:prstGeom>
                    <a:noFill/>
                    <a:ln>
                      <a:noFill/>
                    </a:ln>
                  </pic:spPr>
                </pic:pic>
              </a:graphicData>
            </a:graphic>
          </wp:inline>
        </w:drawing>
      </w:r>
    </w:p>
    <w:p w14:paraId="6CD724D9" w14:textId="74DF9879" w:rsidR="003D21E3" w:rsidRPr="000D1211" w:rsidRDefault="000D1211" w:rsidP="000D1211">
      <w:pPr>
        <w:pStyle w:val="ab"/>
        <w:rPr>
          <w:sz w:val="24"/>
          <w:szCs w:val="24"/>
          <w:lang w:eastAsia="ko-KR"/>
        </w:rPr>
      </w:pPr>
      <w:r w:rsidRPr="000D1211">
        <w:rPr>
          <w:rFonts w:ascii="맑은 고딕" w:eastAsia="맑은 고딕" w:hAnsi="맑은 고딕" w:cs="맑은 고딕" w:hint="eastAsia"/>
          <w:lang w:eastAsia="ko-KR"/>
        </w:rPr>
        <w:t>그림</w:t>
      </w:r>
      <w:r w:rsidRPr="000D1211">
        <w:rPr>
          <w:lang w:eastAsia="ko-KR"/>
        </w:rPr>
        <w:t xml:space="preserve"> </w:t>
      </w:r>
      <w:r w:rsidRPr="000D1211">
        <w:fldChar w:fldCharType="begin"/>
      </w:r>
      <w:r w:rsidRPr="000D1211">
        <w:rPr>
          <w:lang w:eastAsia="ko-KR"/>
        </w:rPr>
        <w:instrText xml:space="preserve"> SEQ 그림 \* ARABIC </w:instrText>
      </w:r>
      <w:r w:rsidRPr="000D1211">
        <w:fldChar w:fldCharType="separate"/>
      </w:r>
      <w:r w:rsidR="0075582F">
        <w:rPr>
          <w:noProof/>
          <w:lang w:eastAsia="ko-KR"/>
        </w:rPr>
        <w:t>3</w:t>
      </w:r>
      <w:r w:rsidRPr="000D1211">
        <w:fldChar w:fldCharType="end"/>
      </w:r>
      <w:r w:rsidRPr="000D1211">
        <w:rPr>
          <w:rFonts w:eastAsiaTheme="minorEastAsia" w:hint="eastAsia"/>
          <w:lang w:eastAsia="ko-KR"/>
        </w:rPr>
        <w:t xml:space="preserve">. </w:t>
      </w:r>
      <w:proofErr w:type="spellStart"/>
      <w:r w:rsidRPr="000D1211">
        <w:rPr>
          <w:rFonts w:eastAsiaTheme="minorEastAsia" w:hint="eastAsia"/>
          <w:lang w:eastAsia="ko-KR"/>
        </w:rPr>
        <w:t>배깅</w:t>
      </w:r>
      <w:proofErr w:type="spellEnd"/>
      <w:r w:rsidRPr="000D1211">
        <w:rPr>
          <w:rFonts w:eastAsiaTheme="minorEastAsia" w:hint="eastAsia"/>
          <w:lang w:eastAsia="ko-KR"/>
        </w:rPr>
        <w:t>(Bagging)</w:t>
      </w:r>
      <w:r w:rsidRPr="000D1211">
        <w:rPr>
          <w:rFonts w:eastAsiaTheme="minorEastAsia" w:hint="eastAsia"/>
          <w:lang w:eastAsia="ko-KR"/>
        </w:rPr>
        <w:t>과</w:t>
      </w:r>
      <w:r w:rsidRPr="000D1211">
        <w:rPr>
          <w:rFonts w:eastAsiaTheme="minorEastAsia" w:hint="eastAsia"/>
          <w:lang w:eastAsia="ko-KR"/>
        </w:rPr>
        <w:t xml:space="preserve"> </w:t>
      </w:r>
      <w:proofErr w:type="spellStart"/>
      <w:r w:rsidRPr="000D1211">
        <w:rPr>
          <w:rFonts w:eastAsiaTheme="minorEastAsia" w:hint="eastAsia"/>
          <w:lang w:eastAsia="ko-KR"/>
        </w:rPr>
        <w:t>부스팅</w:t>
      </w:r>
      <w:proofErr w:type="spellEnd"/>
      <w:r w:rsidRPr="000D1211">
        <w:rPr>
          <w:rFonts w:eastAsiaTheme="minorEastAsia" w:hint="eastAsia"/>
          <w:lang w:eastAsia="ko-KR"/>
        </w:rPr>
        <w:t xml:space="preserve">(Boosting) </w:t>
      </w:r>
      <w:r w:rsidRPr="000D1211">
        <w:rPr>
          <w:rFonts w:eastAsiaTheme="minorEastAsia" w:hint="eastAsia"/>
          <w:lang w:eastAsia="ko-KR"/>
        </w:rPr>
        <w:t>알고리즘의</w:t>
      </w:r>
      <w:r w:rsidRPr="000D1211">
        <w:rPr>
          <w:rFonts w:eastAsiaTheme="minorEastAsia" w:hint="eastAsia"/>
          <w:lang w:eastAsia="ko-KR"/>
        </w:rPr>
        <w:t xml:space="preserve"> </w:t>
      </w:r>
      <w:r w:rsidRPr="000D1211">
        <w:rPr>
          <w:rFonts w:eastAsiaTheme="minorEastAsia" w:hint="eastAsia"/>
          <w:lang w:eastAsia="ko-KR"/>
        </w:rPr>
        <w:t>구조</w:t>
      </w:r>
      <w:r w:rsidRPr="000D1211">
        <w:rPr>
          <w:rFonts w:eastAsiaTheme="minorEastAsia" w:hint="eastAsia"/>
          <w:lang w:eastAsia="ko-KR"/>
        </w:rPr>
        <w:t xml:space="preserve"> </w:t>
      </w:r>
      <w:r w:rsidRPr="000D1211">
        <w:rPr>
          <w:rFonts w:eastAsiaTheme="minorEastAsia" w:hint="eastAsia"/>
          <w:lang w:eastAsia="ko-KR"/>
        </w:rPr>
        <w:t>비교</w:t>
      </w:r>
      <w:r w:rsidR="00D576A3">
        <w:rPr>
          <w:rFonts w:eastAsiaTheme="minorEastAsia" w:hint="eastAsia"/>
          <w:lang w:eastAsia="ko-KR"/>
        </w:rPr>
        <w:t xml:space="preserve"> </w:t>
      </w:r>
      <w:r w:rsidR="00D576A3">
        <w:rPr>
          <w:rFonts w:eastAsiaTheme="minorEastAsia"/>
          <w:lang w:eastAsia="ko-KR"/>
        </w:rPr>
        <w:fldChar w:fldCharType="begin"/>
      </w:r>
      <w:r w:rsidR="003D42EF">
        <w:rPr>
          <w:rFonts w:eastAsiaTheme="minorEastAsia"/>
          <w:lang w:eastAsia="ko-KR"/>
        </w:rPr>
        <w:instrText xml:space="preserve"> ADDIN EN.CITE &lt;EndNote&gt;&lt;Cite&gt;&lt;Author&gt;Cha&lt;/Author&gt;&lt;Year&gt;2021&lt;/Year&gt;&lt;RecNum&gt;323&lt;/RecNum&gt;&lt;DisplayText&gt;(Cha, Moon, and Kim 2021)&lt;/DisplayText&gt;&lt;record&gt;&lt;rec-number&gt;323&lt;/rec-number&gt;&lt;foreign-keys&gt;&lt;key app="EN" db-id="zdzzrerwqx2senevt2h5t5zdxda0pfvxwtx0" timestamp="1736264777"&gt;323&lt;/key&gt;&lt;/foreign-keys&gt;&lt;ref-type name="Journal Article"&gt;17&lt;/ref-type&gt;&lt;contributors&gt;&lt;authors&gt;&lt;author&gt;Cha, Gi-Wook&lt;/author&gt;&lt;author&gt;Moon, Hyeun-Jun&lt;/author&gt;&lt;author&gt;Kim, Young-Chan&lt;/author&gt;&lt;/authors&gt;&lt;/contributors&gt;&lt;titles&gt;&lt;title&gt;Comparison of random forest and gradient boosting machine models for predicting demolition waste based on small datasets and categorical variables&lt;/title&gt;&lt;secondary-title&gt;International Journal of Environmental Research and Public Health&lt;/secondary-title&gt;&lt;/titles&gt;&lt;periodical&gt;&lt;full-title&gt;International journal of environmental research and public health&lt;/full-title&gt;&lt;/periodical&gt;&lt;pages&gt;8530&lt;/pages&gt;&lt;volume&gt;18&lt;/volume&gt;&lt;number&gt;16&lt;/number&gt;&lt;dates&gt;&lt;year&gt;2021&lt;/year&gt;&lt;/dates&gt;&lt;isbn&gt;1660-4601&lt;/isbn&gt;&lt;urls&gt;&lt;/urls&gt;&lt;/record&gt;&lt;/Cite&gt;&lt;/EndNote&gt;</w:instrText>
      </w:r>
      <w:r w:rsidR="00D576A3">
        <w:rPr>
          <w:rFonts w:eastAsiaTheme="minorEastAsia"/>
          <w:lang w:eastAsia="ko-KR"/>
        </w:rPr>
        <w:fldChar w:fldCharType="separate"/>
      </w:r>
      <w:r w:rsidR="003D42EF">
        <w:rPr>
          <w:rFonts w:eastAsiaTheme="minorEastAsia"/>
          <w:noProof/>
          <w:lang w:eastAsia="ko-KR"/>
        </w:rPr>
        <w:t>(Cha, Moon, and Kim 2021)</w:t>
      </w:r>
      <w:r w:rsidR="00D576A3">
        <w:rPr>
          <w:rFonts w:eastAsiaTheme="minorEastAsia"/>
          <w:lang w:eastAsia="ko-KR"/>
        </w:rPr>
        <w:fldChar w:fldCharType="end"/>
      </w:r>
      <w:r w:rsidR="003D21E3" w:rsidRPr="000D1211">
        <w:rPr>
          <w:sz w:val="24"/>
          <w:szCs w:val="24"/>
          <w:lang w:eastAsia="ko-KR"/>
        </w:rPr>
        <w:t>.</w:t>
      </w:r>
    </w:p>
    <w:p w14:paraId="14AD7EE3"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EE98D39" w14:textId="4769AC4F" w:rsidR="003D21E3" w:rsidRPr="00BE1425"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bookmarkStart w:id="6" w:name="_Hlk187355786"/>
      <w:r w:rsidRPr="00BE1425">
        <w:rPr>
          <w:rFonts w:ascii="Palatino Linotype" w:eastAsia="Palatino Linotype" w:hAnsi="Palatino Linotype" w:cs="Palatino Linotype"/>
          <w:i/>
          <w:sz w:val="24"/>
          <w:szCs w:val="24"/>
        </w:rPr>
        <w:t xml:space="preserve">Deep Learning Algorithm: </w:t>
      </w:r>
      <w:r w:rsidRPr="00BE1425">
        <w:rPr>
          <w:rFonts w:ascii="맑은 고딕" w:eastAsia="맑은 고딕" w:hAnsi="맑은 고딕" w:cs="맑은 고딕" w:hint="eastAsia"/>
          <w:i/>
          <w:sz w:val="24"/>
          <w:szCs w:val="24"/>
        </w:rPr>
        <w:t>M</w:t>
      </w:r>
      <w:r w:rsidRPr="00BE1425">
        <w:rPr>
          <w:rFonts w:ascii="맑은 고딕" w:eastAsia="맑은 고딕" w:hAnsi="맑은 고딕" w:cs="맑은 고딕"/>
          <w:i/>
          <w:sz w:val="24"/>
          <w:szCs w:val="24"/>
        </w:rPr>
        <w:t xml:space="preserve">LP, </w:t>
      </w:r>
      <w:r w:rsidR="005E59EE">
        <w:rPr>
          <w:rFonts w:ascii="맑은 고딕" w:eastAsia="맑은 고딕" w:hAnsi="맑은 고딕" w:cs="맑은 고딕" w:hint="eastAsia"/>
          <w:i/>
          <w:sz w:val="24"/>
          <w:szCs w:val="24"/>
          <w:lang w:eastAsia="ko-KR"/>
        </w:rPr>
        <w:t>RNN</w:t>
      </w:r>
    </w:p>
    <w:p w14:paraId="40DBBDD7" w14:textId="64186AD7" w:rsidR="003D21E3" w:rsidRDefault="003D21E3"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bookmarkStart w:id="7" w:name="_Hlk187355624"/>
      <w:bookmarkEnd w:id="6"/>
      <w:proofErr w:type="spellStart"/>
      <w:r w:rsidRPr="00BE1425">
        <w:rPr>
          <w:rFonts w:ascii="맑은 고딕" w:eastAsia="맑은 고딕" w:hAnsi="맑은 고딕" w:cs="맑은 고딕" w:hint="eastAsia"/>
          <w:sz w:val="24"/>
          <w:szCs w:val="24"/>
          <w:lang w:eastAsia="ko-KR"/>
        </w:rPr>
        <w:t>딥러닝은</w:t>
      </w:r>
      <w:proofErr w:type="spellEnd"/>
      <w:r w:rsidRPr="00BE1425">
        <w:rPr>
          <w:rFonts w:ascii="맑은 고딕" w:eastAsia="맑은 고딕" w:hAnsi="맑은 고딕" w:cs="맑은 고딕" w:hint="eastAsia"/>
          <w:sz w:val="24"/>
          <w:szCs w:val="24"/>
          <w:lang w:eastAsia="ko-KR"/>
        </w:rPr>
        <w:t xml:space="preserve"> </w:t>
      </w:r>
      <w:r w:rsidR="005D55D9" w:rsidRPr="00BE1425">
        <w:rPr>
          <w:rFonts w:ascii="맑은 고딕" w:eastAsia="맑은 고딕" w:hAnsi="맑은 고딕" w:cs="맑은 고딕" w:hint="eastAsia"/>
          <w:sz w:val="24"/>
          <w:szCs w:val="24"/>
          <w:lang w:eastAsia="ko-KR"/>
        </w:rPr>
        <w:t>인공지능의</w:t>
      </w:r>
      <w:r w:rsidRPr="00BE1425">
        <w:rPr>
          <w:rFonts w:ascii="맑은 고딕" w:eastAsia="맑은 고딕" w:hAnsi="맑은 고딕" w:cs="맑은 고딕" w:hint="eastAsia"/>
          <w:sz w:val="24"/>
          <w:szCs w:val="24"/>
          <w:lang w:eastAsia="ko-KR"/>
        </w:rPr>
        <w:t xml:space="preserve"> 한 방법론으로,</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인간의 두뇌</w:t>
      </w:r>
      <w:r w:rsidR="005D55D9" w:rsidRPr="00BE1425">
        <w:rPr>
          <w:rFonts w:ascii="맑은 고딕" w:eastAsia="맑은 고딕" w:hAnsi="맑은 고딕" w:cs="맑은 고딕" w:hint="eastAsia"/>
          <w:sz w:val="24"/>
          <w:szCs w:val="24"/>
          <w:lang w:eastAsia="ko-KR"/>
        </w:rPr>
        <w:t xml:space="preserve"> 구조</w:t>
      </w:r>
      <w:r w:rsidRPr="00BE1425">
        <w:rPr>
          <w:rFonts w:ascii="맑은 고딕" w:eastAsia="맑은 고딕" w:hAnsi="맑은 고딕" w:cs="맑은 고딕" w:hint="eastAsia"/>
          <w:sz w:val="24"/>
          <w:szCs w:val="24"/>
          <w:lang w:eastAsia="ko-KR"/>
        </w:rPr>
        <w:t>에서 영감을 받아 개발</w:t>
      </w:r>
      <w:r w:rsidR="005D55D9" w:rsidRPr="00BE1425">
        <w:rPr>
          <w:rFonts w:ascii="맑은 고딕" w:eastAsia="맑은 고딕" w:hAnsi="맑은 고딕" w:cs="맑은 고딕" w:hint="eastAsia"/>
          <w:sz w:val="24"/>
          <w:szCs w:val="24"/>
          <w:lang w:eastAsia="ko-KR"/>
        </w:rPr>
        <w:t xml:space="preserve">되었다. </w:t>
      </w:r>
      <w:r w:rsidRPr="00BE1425">
        <w:rPr>
          <w:rFonts w:ascii="맑은 고딕" w:eastAsia="맑은 고딕" w:hAnsi="맑은 고딕" w:cs="맑은 고딕" w:hint="eastAsia"/>
          <w:sz w:val="24"/>
          <w:szCs w:val="24"/>
          <w:lang w:eastAsia="ko-KR"/>
        </w:rPr>
        <w:t>데이터</w:t>
      </w:r>
      <w:r w:rsidR="005D55D9" w:rsidRPr="00BE1425">
        <w:rPr>
          <w:rFonts w:ascii="맑은 고딕" w:eastAsia="맑은 고딕" w:hAnsi="맑은 고딕" w:cs="맑은 고딕" w:hint="eastAsia"/>
          <w:sz w:val="24"/>
          <w:szCs w:val="24"/>
          <w:lang w:eastAsia="ko-KR"/>
        </w:rPr>
        <w:t xml:space="preserve">의 복잡한 패턴들을 학습하기 위해 연속된 </w:t>
      </w:r>
      <w:r w:rsidRPr="00BE1425">
        <w:rPr>
          <w:rFonts w:ascii="맑은 고딕" w:eastAsia="맑은 고딕" w:hAnsi="맑은 고딕" w:cs="맑은 고딕"/>
          <w:sz w:val="24"/>
          <w:szCs w:val="24"/>
          <w:lang w:eastAsia="ko-KR"/>
        </w:rPr>
        <w:t>layer</w:t>
      </w:r>
      <w:r w:rsidRPr="00BE1425">
        <w:rPr>
          <w:rFonts w:ascii="맑은 고딕" w:eastAsia="맑은 고딕" w:hAnsi="맑은 고딕" w:cs="맑은 고딕" w:hint="eastAsia"/>
          <w:sz w:val="24"/>
          <w:szCs w:val="24"/>
          <w:lang w:eastAsia="ko-KR"/>
        </w:rPr>
        <w:t xml:space="preserve">를 중첩하여 </w:t>
      </w:r>
      <w:r w:rsidR="005D55D9" w:rsidRPr="00BE1425">
        <w:rPr>
          <w:rFonts w:ascii="맑은 고딕" w:eastAsia="맑은 고딕" w:hAnsi="맑은 고딕" w:cs="맑은 고딕" w:hint="eastAsia"/>
          <w:sz w:val="24"/>
          <w:szCs w:val="24"/>
          <w:lang w:eastAsia="ko-KR"/>
        </w:rPr>
        <w:t>변수들의 모든 상호작용을 포함하여</w:t>
      </w:r>
      <w:r w:rsidRPr="00BE1425">
        <w:rPr>
          <w:rFonts w:ascii="맑은 고딕" w:eastAsia="맑은 고딕" w:hAnsi="맑은 고딕" w:cs="맑은 고딕" w:hint="eastAsia"/>
          <w:sz w:val="24"/>
          <w:szCs w:val="24"/>
          <w:lang w:eastAsia="ko-KR"/>
        </w:rPr>
        <w:t xml:space="preserve"> </w:t>
      </w:r>
      <w:proofErr w:type="spellStart"/>
      <w:r w:rsidRPr="00BE1425">
        <w:rPr>
          <w:rFonts w:ascii="맑은 고딕" w:eastAsia="맑은 고딕" w:hAnsi="맑은 고딕" w:cs="맑은 고딕" w:hint="eastAsia"/>
          <w:sz w:val="24"/>
          <w:szCs w:val="24"/>
          <w:lang w:eastAsia="ko-KR"/>
        </w:rPr>
        <w:t>의미있는</w:t>
      </w:r>
      <w:proofErr w:type="spellEnd"/>
      <w:r w:rsidRPr="00BE1425">
        <w:rPr>
          <w:rFonts w:ascii="맑은 고딕" w:eastAsia="맑은 고딕" w:hAnsi="맑은 고딕" w:cs="맑은 고딕" w:hint="eastAsia"/>
          <w:sz w:val="24"/>
          <w:szCs w:val="24"/>
          <w:lang w:eastAsia="ko-KR"/>
        </w:rPr>
        <w:t xml:space="preserve"> 규칙들을 </w:t>
      </w:r>
      <w:r w:rsidR="005D55D9" w:rsidRPr="00BE1425">
        <w:rPr>
          <w:rFonts w:ascii="맑은 고딕" w:eastAsia="맑은 고딕" w:hAnsi="맑은 고딕" w:cs="맑은 고딕" w:hint="eastAsia"/>
          <w:sz w:val="24"/>
          <w:szCs w:val="24"/>
          <w:lang w:eastAsia="ko-KR"/>
        </w:rPr>
        <w:t>학습해 내는데</w:t>
      </w:r>
      <w:r w:rsidRPr="00BE1425">
        <w:rPr>
          <w:rFonts w:ascii="맑은 고딕" w:eastAsia="맑은 고딕" w:hAnsi="맑은 고딕" w:cs="맑은 고딕" w:hint="eastAsia"/>
          <w:sz w:val="24"/>
          <w:szCs w:val="24"/>
          <w:lang w:eastAsia="ko-KR"/>
        </w:rPr>
        <w:t xml:space="preserve"> 강점이 있다</w:t>
      </w:r>
      <w:bookmarkEnd w:id="7"/>
      <w:r w:rsidRPr="00BE1425">
        <w:rPr>
          <w:rFonts w:ascii="맑은 고딕" w:eastAsia="맑은 고딕" w:hAnsi="맑은 고딕" w:cs="맑은 고딕" w:hint="eastAsia"/>
          <w:sz w:val="24"/>
          <w:szCs w:val="24"/>
          <w:lang w:eastAsia="ko-KR"/>
        </w:rPr>
        <w:t>.</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이러한 구조</w:t>
      </w:r>
      <w:r w:rsidR="005D55D9" w:rsidRPr="00BE1425">
        <w:rPr>
          <w:rFonts w:ascii="맑은 고딕" w:eastAsia="맑은 고딕" w:hAnsi="맑은 고딕" w:cs="맑은 고딕" w:hint="eastAsia"/>
          <w:sz w:val="24"/>
          <w:szCs w:val="24"/>
          <w:lang w:eastAsia="ko-KR"/>
        </w:rPr>
        <w:t>의 기본이 되는</w:t>
      </w:r>
      <w:r w:rsidRPr="00BE1425">
        <w:rPr>
          <w:rFonts w:ascii="맑은 고딕" w:eastAsia="맑은 고딕" w:hAnsi="맑은 고딕" w:cs="맑은 고딕" w:hint="eastAsia"/>
          <w:sz w:val="24"/>
          <w:szCs w:val="24"/>
          <w:lang w:eastAsia="ko-KR"/>
        </w:rPr>
        <w:t xml:space="preserve"> 알고리즘으로 </w:t>
      </w:r>
      <w:r w:rsidRPr="00BE1425">
        <w:rPr>
          <w:sz w:val="24"/>
          <w:szCs w:val="24"/>
          <w:lang w:eastAsia="ko-KR"/>
        </w:rPr>
        <w:t>multilayer perceptron (MLP)</w:t>
      </w:r>
      <w:r w:rsidRPr="00BE1425">
        <w:rPr>
          <w:rFonts w:ascii="맑은 고딕" w:eastAsia="맑은 고딕" w:hAnsi="맑은 고딕" w:cs="맑은 고딕" w:hint="eastAsia"/>
          <w:sz w:val="24"/>
          <w:szCs w:val="24"/>
          <w:lang w:eastAsia="ko-KR"/>
        </w:rPr>
        <w:t>가 있으며,</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이미지나 시계열 등의 데이터</w:t>
      </w:r>
      <w:r w:rsidR="005D55D9" w:rsidRPr="00BE1425">
        <w:rPr>
          <w:rFonts w:ascii="맑은 고딕" w:eastAsia="맑은 고딕" w:hAnsi="맑은 고딕" w:cs="맑은 고딕" w:hint="eastAsia"/>
          <w:sz w:val="24"/>
          <w:szCs w:val="24"/>
          <w:lang w:eastAsia="ko-KR"/>
        </w:rPr>
        <w:t>도 학습해 낼 수 있도록 layer의 구조나 흐름을 개선하여</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convolutional neural network (CNN)</w:t>
      </w:r>
      <w:r w:rsidRPr="00BE1425">
        <w:rPr>
          <w:rFonts w:ascii="맑은 고딕" w:eastAsia="맑은 고딕" w:hAnsi="맑은 고딕" w:cs="맑은 고딕" w:hint="eastAsia"/>
          <w:sz w:val="24"/>
          <w:szCs w:val="24"/>
          <w:lang w:eastAsia="ko-KR"/>
        </w:rPr>
        <w:t>과 r</w:t>
      </w:r>
      <w:r w:rsidRPr="00BE1425">
        <w:rPr>
          <w:rFonts w:ascii="맑은 고딕" w:eastAsia="맑은 고딕" w:hAnsi="맑은 고딕" w:cs="맑은 고딕"/>
          <w:sz w:val="24"/>
          <w:szCs w:val="24"/>
          <w:lang w:eastAsia="ko-KR"/>
        </w:rPr>
        <w:t>ecurrent neural network (</w:t>
      </w:r>
      <w:r w:rsidRPr="00BE1425">
        <w:rPr>
          <w:rFonts w:ascii="맑은 고딕" w:eastAsia="맑은 고딕" w:hAnsi="맑은 고딕" w:cs="맑은 고딕" w:hint="eastAsia"/>
          <w:sz w:val="24"/>
          <w:szCs w:val="24"/>
          <w:lang w:eastAsia="ko-KR"/>
        </w:rPr>
        <w:t>R</w:t>
      </w:r>
      <w:r w:rsidRPr="00BE1425">
        <w:rPr>
          <w:rFonts w:ascii="맑은 고딕" w:eastAsia="맑은 고딕" w:hAnsi="맑은 고딕" w:cs="맑은 고딕"/>
          <w:sz w:val="24"/>
          <w:szCs w:val="24"/>
          <w:lang w:eastAsia="ko-KR"/>
        </w:rPr>
        <w:t xml:space="preserve">NN) </w:t>
      </w:r>
      <w:r w:rsidRPr="00BE1425">
        <w:rPr>
          <w:rFonts w:ascii="맑은 고딕" w:eastAsia="맑은 고딕" w:hAnsi="맑은 고딕" w:cs="맑은 고딕" w:hint="eastAsia"/>
          <w:sz w:val="24"/>
          <w:szCs w:val="24"/>
          <w:lang w:eastAsia="ko-KR"/>
        </w:rPr>
        <w:t>등</w:t>
      </w:r>
      <w:r w:rsidR="005D55D9" w:rsidRPr="00BE1425">
        <w:rPr>
          <w:rFonts w:ascii="맑은 고딕" w:eastAsia="맑은 고딕" w:hAnsi="맑은 고딕" w:cs="맑은 고딕" w:hint="eastAsia"/>
          <w:sz w:val="24"/>
          <w:szCs w:val="24"/>
          <w:lang w:eastAsia="ko-KR"/>
        </w:rPr>
        <w:t>으로 확장되었다.</w:t>
      </w:r>
      <w:r w:rsidRPr="00BE1425">
        <w:rPr>
          <w:rFonts w:ascii="맑은 고딕" w:eastAsia="맑은 고딕" w:hAnsi="맑은 고딕" w:cs="맑은 고딕"/>
          <w:sz w:val="24"/>
          <w:szCs w:val="24"/>
          <w:lang w:eastAsia="ko-KR"/>
        </w:rPr>
        <w:t xml:space="preserve"> neural network structure</w:t>
      </w:r>
      <w:r w:rsidRPr="00BE1425">
        <w:rPr>
          <w:rFonts w:ascii="맑은 고딕" w:eastAsia="맑은 고딕" w:hAnsi="맑은 고딕" w:cs="맑은 고딕" w:hint="eastAsia"/>
          <w:sz w:val="24"/>
          <w:szCs w:val="24"/>
          <w:lang w:eastAsia="ko-KR"/>
        </w:rPr>
        <w:t xml:space="preserve">를 가진 </w:t>
      </w:r>
      <w:r w:rsidR="005D55D9" w:rsidRPr="00BE1425">
        <w:rPr>
          <w:rFonts w:ascii="맑은 고딕" w:eastAsia="맑은 고딕" w:hAnsi="맑은 고딕" w:cs="맑은 고딕" w:hint="eastAsia"/>
          <w:sz w:val="24"/>
          <w:szCs w:val="24"/>
          <w:lang w:eastAsia="ko-KR"/>
        </w:rPr>
        <w:t xml:space="preserve">모든 알고리즘들은 앞서 소개한 </w:t>
      </w:r>
      <w:proofErr w:type="spellStart"/>
      <w:r w:rsidR="005D55D9" w:rsidRPr="00BE1425">
        <w:rPr>
          <w:rFonts w:ascii="맑은 고딕" w:eastAsia="맑은 고딕" w:hAnsi="맑은 고딕" w:cs="맑은 고딕" w:hint="eastAsia"/>
          <w:sz w:val="24"/>
          <w:szCs w:val="24"/>
          <w:lang w:eastAsia="ko-KR"/>
        </w:rPr>
        <w:t>머신러닝의</w:t>
      </w:r>
      <w:proofErr w:type="spellEnd"/>
      <w:r w:rsidR="005D55D9" w:rsidRPr="00BE1425">
        <w:rPr>
          <w:rFonts w:ascii="맑은 고딕" w:eastAsia="맑은 고딕" w:hAnsi="맑은 고딕" w:cs="맑은 고딕" w:hint="eastAsia"/>
          <w:sz w:val="24"/>
          <w:szCs w:val="24"/>
          <w:lang w:eastAsia="ko-KR"/>
        </w:rPr>
        <w:t xml:space="preserve"> </w:t>
      </w:r>
      <w:proofErr w:type="gramStart"/>
      <w:r w:rsidR="005D55D9" w:rsidRPr="00BE1425">
        <w:rPr>
          <w:rFonts w:ascii="맑은 고딕" w:eastAsia="맑은 고딕" w:hAnsi="맑은 고딕" w:cs="맑은 고딕" w:hint="eastAsia"/>
          <w:sz w:val="24"/>
          <w:szCs w:val="24"/>
          <w:lang w:eastAsia="ko-KR"/>
        </w:rPr>
        <w:t xml:space="preserve">알고리즘 </w:t>
      </w:r>
      <w:proofErr w:type="spellStart"/>
      <w:r w:rsidR="005D55D9" w:rsidRPr="00BE1425">
        <w:rPr>
          <w:rFonts w:ascii="맑은 고딕" w:eastAsia="맑은 고딕" w:hAnsi="맑은 고딕" w:cs="맑은 고딕" w:hint="eastAsia"/>
          <w:sz w:val="24"/>
          <w:szCs w:val="24"/>
          <w:lang w:eastAsia="ko-KR"/>
        </w:rPr>
        <w:t>처럼</w:t>
      </w:r>
      <w:proofErr w:type="spellEnd"/>
      <w:proofErr w:type="gramEnd"/>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activation function</w:t>
      </w:r>
      <w:r w:rsidRPr="00BE1425">
        <w:rPr>
          <w:rFonts w:ascii="맑은 고딕" w:eastAsia="맑은 고딕" w:hAnsi="맑은 고딕" w:cs="맑은 고딕" w:hint="eastAsia"/>
          <w:sz w:val="24"/>
          <w:szCs w:val="24"/>
          <w:lang w:eastAsia="ko-KR"/>
        </w:rPr>
        <w:t xml:space="preserve">만 </w:t>
      </w:r>
      <w:r w:rsidR="005D55D9" w:rsidRPr="00BE1425">
        <w:rPr>
          <w:rFonts w:ascii="맑은 고딕" w:eastAsia="맑은 고딕" w:hAnsi="맑은 고딕" w:cs="맑은 고딕" w:hint="eastAsia"/>
          <w:sz w:val="24"/>
          <w:szCs w:val="24"/>
          <w:lang w:eastAsia="ko-KR"/>
        </w:rPr>
        <w:t xml:space="preserve">선택적으로 </w:t>
      </w:r>
      <w:r w:rsidRPr="00BE1425">
        <w:rPr>
          <w:rFonts w:ascii="맑은 고딕" w:eastAsia="맑은 고딕" w:hAnsi="맑은 고딕" w:cs="맑은 고딕" w:hint="eastAsia"/>
          <w:sz w:val="24"/>
          <w:szCs w:val="24"/>
          <w:lang w:eastAsia="ko-KR"/>
        </w:rPr>
        <w:t xml:space="preserve">변경함으로써 </w:t>
      </w:r>
      <w:r w:rsidRPr="00BE1425">
        <w:rPr>
          <w:rFonts w:ascii="맑은 고딕" w:eastAsia="맑은 고딕" w:hAnsi="맑은 고딕" w:cs="맑은 고딕"/>
          <w:sz w:val="24"/>
          <w:szCs w:val="24"/>
          <w:lang w:eastAsia="ko-KR"/>
        </w:rPr>
        <w:t xml:space="preserve">classification and regression </w:t>
      </w:r>
      <w:r w:rsidRPr="00BE1425">
        <w:rPr>
          <w:rFonts w:ascii="맑은 고딕" w:eastAsia="맑은 고딕" w:hAnsi="맑은 고딕" w:cs="맑은 고딕" w:hint="eastAsia"/>
          <w:sz w:val="24"/>
          <w:szCs w:val="24"/>
          <w:lang w:eastAsia="ko-KR"/>
        </w:rPr>
        <w:t>문제</w:t>
      </w:r>
      <w:r w:rsidR="005D55D9" w:rsidRPr="00BE1425">
        <w:rPr>
          <w:rFonts w:ascii="맑은 고딕" w:eastAsia="맑은 고딕" w:hAnsi="맑은 고딕" w:cs="맑은 고딕" w:hint="eastAsia"/>
          <w:sz w:val="24"/>
          <w:szCs w:val="24"/>
          <w:lang w:eastAsia="ko-KR"/>
        </w:rPr>
        <w:t xml:space="preserve"> 모두에 활용가능한</w:t>
      </w:r>
      <w:r w:rsidRPr="00BE1425">
        <w:rPr>
          <w:rFonts w:ascii="맑은 고딕" w:eastAsia="맑은 고딕" w:hAnsi="맑은 고딕" w:cs="맑은 고딕" w:hint="eastAsia"/>
          <w:sz w:val="24"/>
          <w:szCs w:val="24"/>
          <w:lang w:eastAsia="ko-KR"/>
        </w:rPr>
        <w:t xml:space="preserve"> </w:t>
      </w:r>
      <w:r w:rsidRPr="00BE1425">
        <w:rPr>
          <w:sz w:val="24"/>
          <w:szCs w:val="24"/>
          <w:lang w:eastAsia="ko-KR"/>
        </w:rPr>
        <w:t>universal approximator</w:t>
      </w:r>
      <w:r w:rsidRPr="00BE1425">
        <w:rPr>
          <w:rFonts w:ascii="맑은 고딕" w:eastAsia="맑은 고딕" w:hAnsi="맑은 고딕" w:cs="맑은 고딕" w:hint="eastAsia"/>
          <w:sz w:val="24"/>
          <w:szCs w:val="24"/>
          <w:lang w:eastAsia="ko-KR"/>
        </w:rPr>
        <w:t>이다.</w:t>
      </w:r>
      <w:r w:rsidRPr="00BE1425">
        <w:rPr>
          <w:rFonts w:ascii="맑은 고딕" w:eastAsia="맑은 고딕" w:hAnsi="맑은 고딕" w:cs="맑은 고딕"/>
          <w:sz w:val="24"/>
          <w:szCs w:val="24"/>
          <w:lang w:eastAsia="ko-KR"/>
        </w:rPr>
        <w:t xml:space="preserve"> </w:t>
      </w:r>
      <w:r w:rsidR="00807353" w:rsidRPr="00BE1425">
        <w:rPr>
          <w:rFonts w:ascii="맑은 고딕" w:eastAsia="맑은 고딕" w:hAnsi="맑은 고딕" w:cs="맑은 고딕" w:hint="eastAsia"/>
          <w:sz w:val="24"/>
          <w:szCs w:val="24"/>
          <w:lang w:eastAsia="ko-KR"/>
        </w:rPr>
        <w:t xml:space="preserve">모델의 구조가 복잡하기에 </w:t>
      </w:r>
      <w:r w:rsidRPr="00BE1425">
        <w:rPr>
          <w:rFonts w:ascii="맑은 고딕" w:eastAsia="맑은 고딕" w:hAnsi="맑은 고딕" w:cs="맑은 고딕" w:hint="eastAsia"/>
          <w:sz w:val="24"/>
          <w:szCs w:val="24"/>
          <w:lang w:eastAsia="ko-KR"/>
        </w:rPr>
        <w:t xml:space="preserve">수많은 가중치들을 </w:t>
      </w:r>
      <w:r w:rsidRPr="00BE1425">
        <w:rPr>
          <w:rFonts w:ascii="맑은 고딕" w:eastAsia="맑은 고딕" w:hAnsi="맑은 고딕" w:cs="맑은 고딕" w:hint="eastAsia"/>
          <w:sz w:val="24"/>
          <w:szCs w:val="24"/>
          <w:lang w:eastAsia="ko-KR"/>
        </w:rPr>
        <w:lastRenderedPageBreak/>
        <w:t>한꺼번에</w:t>
      </w:r>
      <w:r w:rsidR="00807353" w:rsidRPr="00BE1425">
        <w:rPr>
          <w:rFonts w:ascii="맑은 고딕" w:eastAsia="맑은 고딕" w:hAnsi="맑은 고딕" w:cs="맑은 고딕" w:hint="eastAsia"/>
          <w:sz w:val="24"/>
          <w:szCs w:val="24"/>
          <w:lang w:eastAsia="ko-KR"/>
        </w:rPr>
        <w:t xml:space="preserve"> 추정해야 하는데</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 xml:space="preserve">feed-forward and backpropagation </w:t>
      </w:r>
      <w:r w:rsidRPr="00BE1425">
        <w:rPr>
          <w:rFonts w:ascii="맑은 고딕" w:eastAsia="맑은 고딕" w:hAnsi="맑은 고딕" w:cs="맑은 고딕" w:hint="eastAsia"/>
          <w:sz w:val="24"/>
          <w:szCs w:val="24"/>
          <w:lang w:eastAsia="ko-KR"/>
        </w:rPr>
        <w:t xml:space="preserve">을 사용하여 </w:t>
      </w:r>
      <w:r w:rsidRPr="00BE1425">
        <w:rPr>
          <w:rFonts w:ascii="맑은 고딕" w:eastAsia="맑은 고딕" w:hAnsi="맑은 고딕" w:cs="맑은 고딕"/>
          <w:sz w:val="24"/>
          <w:szCs w:val="24"/>
          <w:lang w:eastAsia="ko-KR"/>
        </w:rPr>
        <w:t>loss function</w:t>
      </w:r>
      <w:r w:rsidRPr="00BE1425">
        <w:rPr>
          <w:rFonts w:ascii="맑은 고딕" w:eastAsia="맑은 고딕" w:hAnsi="맑은 고딕" w:cs="맑은 고딕" w:hint="eastAsia"/>
          <w:sz w:val="24"/>
          <w:szCs w:val="24"/>
          <w:lang w:eastAsia="ko-KR"/>
        </w:rPr>
        <w:t>을 최소화</w:t>
      </w:r>
      <w:r w:rsidR="00807353" w:rsidRPr="00BE1425">
        <w:rPr>
          <w:rFonts w:ascii="맑은 고딕" w:eastAsia="맑은 고딕" w:hAnsi="맑은 고딕" w:cs="맑은 고딕" w:hint="eastAsia"/>
          <w:sz w:val="24"/>
          <w:szCs w:val="24"/>
          <w:lang w:eastAsia="ko-KR"/>
        </w:rPr>
        <w:t>하기 위해</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gradient descent optimizer</w:t>
      </w:r>
      <w:r w:rsidRPr="00BE1425">
        <w:rPr>
          <w:rFonts w:ascii="맑은 고딕" w:eastAsia="맑은 고딕" w:hAnsi="맑은 고딕" w:cs="맑은 고딕" w:hint="eastAsia"/>
          <w:sz w:val="24"/>
          <w:szCs w:val="24"/>
          <w:lang w:eastAsia="ko-KR"/>
        </w:rPr>
        <w:t xml:space="preserve">를 </w:t>
      </w:r>
      <w:r w:rsidR="00807353" w:rsidRPr="00BE1425">
        <w:rPr>
          <w:rFonts w:ascii="맑은 고딕" w:eastAsia="맑은 고딕" w:hAnsi="맑은 고딕" w:cs="맑은 고딕" w:hint="eastAsia"/>
          <w:sz w:val="24"/>
          <w:szCs w:val="24"/>
          <w:lang w:eastAsia="ko-KR"/>
        </w:rPr>
        <w:t>사용하였다</w:t>
      </w:r>
      <w:r w:rsidRPr="00BE1425">
        <w:rPr>
          <w:sz w:val="24"/>
          <w:szCs w:val="24"/>
          <w:lang w:eastAsia="ko-KR"/>
        </w:rPr>
        <w:t xml:space="preserve"> (see Figure 2)</w:t>
      </w:r>
      <w:r w:rsidR="003635C2">
        <w:rPr>
          <w:rFonts w:eastAsiaTheme="minorEastAsia" w:hint="eastAsia"/>
          <w:sz w:val="24"/>
          <w:szCs w:val="24"/>
          <w:lang w:eastAsia="ko-KR"/>
        </w:rPr>
        <w:t xml:space="preserve"> </w:t>
      </w:r>
      <w:r w:rsidR="003635C2">
        <w:rPr>
          <w:rFonts w:eastAsiaTheme="minorEastAsia"/>
          <w:sz w:val="24"/>
          <w:szCs w:val="24"/>
          <w:lang w:eastAsia="ko-KR"/>
        </w:rPr>
        <w:fldChar w:fldCharType="begin"/>
      </w:r>
      <w:r w:rsidR="003D42EF">
        <w:rPr>
          <w:rFonts w:eastAsiaTheme="minorEastAsia"/>
          <w:sz w:val="24"/>
          <w:szCs w:val="24"/>
          <w:lang w:eastAsia="ko-KR"/>
        </w:rPr>
        <w:instrText xml:space="preserve"> ADDIN EN.CITE &lt;EndNote&gt;&lt;Cite&gt;&lt;Author&gt;Viswavandya&lt;/Author&gt;&lt;Year&gt;2021&lt;/Year&gt;&lt;RecNum&gt;324&lt;/RecNum&gt;&lt;DisplayText&gt;(Viswavandya, Patel, and Sahoo 2021)&lt;/DisplayText&gt;&lt;record&gt;&lt;rec-number&gt;324&lt;/rec-number&gt;&lt;foreign-keys&gt;&lt;key app="EN" db-id="zdzzrerwqx2senevt2h5t5zdxda0pfvxwtx0" timestamp="1736264833"&gt;324&lt;/key&gt;&lt;/foreign-keys&gt;&lt;ref-type name="Journal Article"&gt;17&lt;/ref-type&gt;&lt;contributors&gt;&lt;authors&gt;&lt;author&gt;Viswavandya, Meera&lt;/author&gt;&lt;author&gt;Patel, Shashwat&lt;/author&gt;&lt;author&gt;Sahoo, Kaushik&lt;/author&gt;&lt;/authors&gt;&lt;/contributors&gt;&lt;titles&gt;&lt;title&gt;ANALYSIS AND COMPARISON OF MACHINE LEARNING APPROACHES FOR TRANSMISSION LINE FAULT PREDICTION IN POWER SYSTEMS&lt;/title&gt;&lt;secondary-title&gt;Journal of Research in Engineering and Applied Sciences&lt;/secondary-title&gt;&lt;/titles&gt;&lt;periodical&gt;&lt;full-title&gt;Journal of Research in Engineering and Applied Sciences&lt;/full-title&gt;&lt;/periodical&gt;&lt;pages&gt;24-31&lt;/pages&gt;&lt;volume&gt;6&lt;/volume&gt;&lt;dates&gt;&lt;year&gt;2021&lt;/year&gt;&lt;pub-dates&gt;&lt;date&gt;01/21&lt;/date&gt;&lt;/pub-dates&gt;&lt;/dates&gt;&lt;urls&gt;&lt;/urls&gt;&lt;electronic-resource-num&gt;10.46565/jreas.2021.v06i01.005&lt;/electronic-resource-num&gt;&lt;/record&gt;&lt;/Cite&gt;&lt;/EndNote&gt;</w:instrText>
      </w:r>
      <w:r w:rsidR="003635C2">
        <w:rPr>
          <w:rFonts w:eastAsiaTheme="minorEastAsia"/>
          <w:sz w:val="24"/>
          <w:szCs w:val="24"/>
          <w:lang w:eastAsia="ko-KR"/>
        </w:rPr>
        <w:fldChar w:fldCharType="separate"/>
      </w:r>
      <w:r w:rsidR="003D42EF">
        <w:rPr>
          <w:rFonts w:eastAsiaTheme="minorEastAsia"/>
          <w:noProof/>
          <w:sz w:val="24"/>
          <w:szCs w:val="24"/>
          <w:lang w:eastAsia="ko-KR"/>
        </w:rPr>
        <w:t>(Viswavandya, Patel, and Sahoo 2021)</w:t>
      </w:r>
      <w:r w:rsidR="003635C2">
        <w:rPr>
          <w:rFonts w:eastAsiaTheme="minorEastAsia"/>
          <w:sz w:val="24"/>
          <w:szCs w:val="24"/>
          <w:lang w:eastAsia="ko-KR"/>
        </w:rPr>
        <w:fldChar w:fldCharType="end"/>
      </w:r>
      <w:r w:rsidRPr="00BE1425">
        <w:rPr>
          <w:sz w:val="24"/>
          <w:szCs w:val="24"/>
          <w:lang w:eastAsia="ko-KR"/>
        </w:rPr>
        <w:t xml:space="preserve">. </w:t>
      </w:r>
      <w:proofErr w:type="spellStart"/>
      <w:r w:rsidRPr="00BE1425">
        <w:rPr>
          <w:rFonts w:ascii="맑은 고딕" w:eastAsia="맑은 고딕" w:hAnsi="맑은 고딕" w:cs="맑은 고딕" w:hint="eastAsia"/>
          <w:sz w:val="24"/>
          <w:szCs w:val="24"/>
          <w:lang w:eastAsia="ko-KR"/>
        </w:rPr>
        <w:t>머신러닝과</w:t>
      </w:r>
      <w:proofErr w:type="spellEnd"/>
      <w:r w:rsidRPr="00BE1425">
        <w:rPr>
          <w:rFonts w:ascii="맑은 고딕" w:eastAsia="맑은 고딕" w:hAnsi="맑은 고딕" w:cs="맑은 고딕" w:hint="eastAsia"/>
          <w:sz w:val="24"/>
          <w:szCs w:val="24"/>
          <w:lang w:eastAsia="ko-KR"/>
        </w:rPr>
        <w:t xml:space="preserve"> 마찬가지로 다양한 </w:t>
      </w:r>
      <w:r w:rsidRPr="00BE1425">
        <w:rPr>
          <w:rFonts w:ascii="맑은 고딕" w:eastAsia="맑은 고딕" w:hAnsi="맑은 고딕" w:cs="맑은 고딕"/>
          <w:sz w:val="24"/>
          <w:szCs w:val="24"/>
          <w:lang w:eastAsia="ko-KR"/>
        </w:rPr>
        <w:t>nonlinear patterns</w:t>
      </w:r>
      <w:r w:rsidRPr="00BE1425">
        <w:rPr>
          <w:rFonts w:ascii="맑은 고딕" w:eastAsia="맑은 고딕" w:hAnsi="맑은 고딕" w:cs="맑은 고딕" w:hint="eastAsia"/>
          <w:sz w:val="24"/>
          <w:szCs w:val="24"/>
          <w:lang w:eastAsia="ko-KR"/>
        </w:rPr>
        <w:t xml:space="preserve">를 학습함으로써 </w:t>
      </w:r>
      <w:r w:rsidR="00807353" w:rsidRPr="00BE1425">
        <w:rPr>
          <w:rFonts w:ascii="맑은 고딕" w:eastAsia="맑은 고딕" w:hAnsi="맑은 고딕" w:cs="맑은 고딕" w:hint="eastAsia"/>
          <w:sz w:val="24"/>
          <w:szCs w:val="24"/>
          <w:lang w:eastAsia="ko-KR"/>
        </w:rPr>
        <w:t xml:space="preserve">기존의 알고리즘보다 성능이 대폭 향상되어 </w:t>
      </w:r>
      <w:r w:rsidRPr="00BE1425">
        <w:rPr>
          <w:rFonts w:ascii="맑은 고딕" w:eastAsia="맑은 고딕" w:hAnsi="맑은 고딕" w:cs="맑은 고딕" w:hint="eastAsia"/>
          <w:sz w:val="24"/>
          <w:szCs w:val="24"/>
          <w:lang w:eastAsia="ko-KR"/>
        </w:rPr>
        <w:t>인간이 인지하기 어려운 것들도 학습</w:t>
      </w:r>
      <w:r w:rsidR="00807353" w:rsidRPr="00BE1425">
        <w:rPr>
          <w:rFonts w:ascii="맑은 고딕" w:eastAsia="맑은 고딕" w:hAnsi="맑은 고딕" w:cs="맑은 고딕" w:hint="eastAsia"/>
          <w:sz w:val="24"/>
          <w:szCs w:val="24"/>
          <w:lang w:eastAsia="ko-KR"/>
        </w:rPr>
        <w:t>해내는데 유용</w:t>
      </w:r>
      <w:r w:rsidRPr="00BE1425">
        <w:rPr>
          <w:rFonts w:ascii="맑은 고딕" w:eastAsia="맑은 고딕" w:hAnsi="맑은 고딕" w:cs="맑은 고딕" w:hint="eastAsia"/>
          <w:sz w:val="24"/>
          <w:szCs w:val="24"/>
          <w:lang w:eastAsia="ko-KR"/>
        </w:rPr>
        <w:t>하다.</w:t>
      </w:r>
      <w:r w:rsidR="004B65ED">
        <w:rPr>
          <w:rFonts w:ascii="맑은 고딕" w:eastAsia="맑은 고딕" w:hAnsi="맑은 고딕" w:cs="맑은 고딕" w:hint="eastAsia"/>
          <w:sz w:val="24"/>
          <w:szCs w:val="24"/>
          <w:lang w:eastAsia="ko-KR"/>
        </w:rPr>
        <w:t xml:space="preserve"> </w:t>
      </w:r>
    </w:p>
    <w:p w14:paraId="3CAD2F2F" w14:textId="77777777" w:rsidR="00A537DB" w:rsidRPr="00C50AE7" w:rsidRDefault="00A537DB" w:rsidP="00A537DB">
      <w:pPr>
        <w:pBdr>
          <w:top w:val="nil"/>
          <w:left w:val="nil"/>
          <w:bottom w:val="nil"/>
          <w:right w:val="nil"/>
          <w:between w:val="nil"/>
        </w:pBdr>
        <w:spacing w:before="191" w:line="252" w:lineRule="auto"/>
        <w:ind w:left="110" w:firstLine="351"/>
        <w:jc w:val="both"/>
        <w:rPr>
          <w:color w:val="FF0000"/>
          <w:sz w:val="24"/>
          <w:szCs w:val="24"/>
        </w:rPr>
      </w:pPr>
      <w:r w:rsidRPr="00C50AE7">
        <w:rPr>
          <w:noProof/>
          <w:color w:val="FF0000"/>
          <w:sz w:val="24"/>
          <w:szCs w:val="24"/>
        </w:rPr>
        <w:drawing>
          <wp:inline distT="0" distB="0" distL="0" distR="0" wp14:anchorId="77B4C93E" wp14:editId="6D995053">
            <wp:extent cx="6057900" cy="4404360"/>
            <wp:effectExtent l="0" t="0" r="0" b="0"/>
            <wp:docPr id="17943661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057900" cy="4404360"/>
                    </a:xfrm>
                    <a:prstGeom prst="rect">
                      <a:avLst/>
                    </a:prstGeom>
                    <a:ln/>
                  </pic:spPr>
                </pic:pic>
              </a:graphicData>
            </a:graphic>
          </wp:inline>
        </w:drawing>
      </w:r>
    </w:p>
    <w:p w14:paraId="5AF803C0" w14:textId="77777777" w:rsidR="00A537DB" w:rsidRPr="00C50AE7" w:rsidRDefault="00A537DB" w:rsidP="00A537DB">
      <w:pPr>
        <w:pStyle w:val="ab"/>
        <w:rPr>
          <w:color w:val="FF0000"/>
          <w:sz w:val="24"/>
          <w:szCs w:val="24"/>
          <w:lang w:eastAsia="ko-KR"/>
        </w:rPr>
      </w:pPr>
      <w:r>
        <w:rPr>
          <w:rFonts w:ascii="맑은 고딕" w:eastAsia="맑은 고딕" w:hAnsi="맑은 고딕" w:cs="맑은 고딕" w:hint="eastAsia"/>
          <w:lang w:eastAsia="ko-KR"/>
        </w:rPr>
        <w:t>그림</w:t>
      </w:r>
      <w:r>
        <w:rPr>
          <w:lang w:eastAsia="ko-KR"/>
        </w:rPr>
        <w:t xml:space="preserve"> </w:t>
      </w:r>
      <w:r>
        <w:fldChar w:fldCharType="begin"/>
      </w:r>
      <w:r>
        <w:rPr>
          <w:lang w:eastAsia="ko-KR"/>
        </w:rPr>
        <w:instrText xml:space="preserve"> SEQ </w:instrText>
      </w:r>
      <w:r>
        <w:rPr>
          <w:rFonts w:ascii="맑은 고딕" w:eastAsia="맑은 고딕" w:hAnsi="맑은 고딕" w:cs="맑은 고딕" w:hint="eastAsia"/>
          <w:lang w:eastAsia="ko-KR"/>
        </w:rPr>
        <w:instrText>그림</w:instrText>
      </w:r>
      <w:r>
        <w:rPr>
          <w:lang w:eastAsia="ko-KR"/>
        </w:rPr>
        <w:instrText xml:space="preserve"> \* ARABIC </w:instrText>
      </w:r>
      <w:r>
        <w:fldChar w:fldCharType="separate"/>
      </w:r>
      <w:r>
        <w:rPr>
          <w:noProof/>
          <w:lang w:eastAsia="ko-KR"/>
        </w:rPr>
        <w:t>4</w:t>
      </w:r>
      <w:r>
        <w:fldChar w:fldCharType="end"/>
      </w:r>
      <w:r>
        <w:rPr>
          <w:rFonts w:eastAsiaTheme="minorEastAsia" w:hint="eastAsia"/>
          <w:lang w:eastAsia="ko-KR"/>
        </w:rPr>
        <w:t xml:space="preserve">. </w:t>
      </w:r>
      <w:r>
        <w:rPr>
          <w:rFonts w:eastAsiaTheme="minorEastAsia" w:hint="eastAsia"/>
          <w:lang w:eastAsia="ko-KR"/>
        </w:rPr>
        <w:t>대표적인</w:t>
      </w:r>
      <w:r>
        <w:rPr>
          <w:rFonts w:eastAsiaTheme="minorEastAsia" w:hint="eastAsia"/>
          <w:lang w:eastAsia="ko-KR"/>
        </w:rPr>
        <w:t xml:space="preserve"> </w:t>
      </w:r>
      <w:r>
        <w:rPr>
          <w:rFonts w:eastAsiaTheme="minorEastAsia" w:hint="eastAsia"/>
          <w:lang w:eastAsia="ko-KR"/>
        </w:rPr>
        <w:t>딥러닝</w:t>
      </w:r>
      <w:r>
        <w:rPr>
          <w:rFonts w:eastAsiaTheme="minorEastAsia" w:hint="eastAsia"/>
          <w:lang w:eastAsia="ko-KR"/>
        </w:rPr>
        <w:t xml:space="preserve"> </w:t>
      </w:r>
      <w:r>
        <w:rPr>
          <w:rFonts w:eastAsiaTheme="minorEastAsia" w:hint="eastAsia"/>
          <w:lang w:eastAsia="ko-KR"/>
        </w:rPr>
        <w:t>알고리즘인</w:t>
      </w:r>
      <w:r>
        <w:rPr>
          <w:rFonts w:eastAsiaTheme="minorEastAsia" w:hint="eastAsia"/>
          <w:lang w:eastAsia="ko-KR"/>
        </w:rPr>
        <w:t xml:space="preserve"> MLP</w:t>
      </w:r>
      <w:r>
        <w:rPr>
          <w:rFonts w:eastAsiaTheme="minorEastAsia" w:hint="eastAsia"/>
          <w:lang w:eastAsia="ko-KR"/>
        </w:rPr>
        <w:t>의</w:t>
      </w:r>
      <w:r>
        <w:rPr>
          <w:rFonts w:eastAsiaTheme="minorEastAsia" w:hint="eastAsia"/>
          <w:lang w:eastAsia="ko-KR"/>
        </w:rPr>
        <w:t xml:space="preserve"> </w:t>
      </w:r>
      <w:r>
        <w:rPr>
          <w:rFonts w:eastAsiaTheme="minorEastAsia" w:hint="eastAsia"/>
          <w:lang w:eastAsia="ko-KR"/>
        </w:rPr>
        <w:t>구조와</w:t>
      </w:r>
      <w:r>
        <w:rPr>
          <w:rFonts w:eastAsiaTheme="minorEastAsia" w:hint="eastAsia"/>
          <w:lang w:eastAsia="ko-KR"/>
        </w:rPr>
        <w:t xml:space="preserve"> </w:t>
      </w:r>
      <w:r>
        <w:rPr>
          <w:rFonts w:eastAsiaTheme="minorEastAsia" w:hint="eastAsia"/>
          <w:lang w:eastAsia="ko-KR"/>
        </w:rPr>
        <w:t>데이터</w:t>
      </w:r>
      <w:r>
        <w:rPr>
          <w:rFonts w:eastAsiaTheme="minorEastAsia" w:hint="eastAsia"/>
          <w:lang w:eastAsia="ko-KR"/>
        </w:rPr>
        <w:t xml:space="preserve"> </w:t>
      </w:r>
      <w:r>
        <w:rPr>
          <w:rFonts w:eastAsiaTheme="minorEastAsia" w:hint="eastAsia"/>
          <w:lang w:eastAsia="ko-KR"/>
        </w:rPr>
        <w:t>학습을</w:t>
      </w:r>
      <w:r>
        <w:rPr>
          <w:rFonts w:eastAsiaTheme="minorEastAsia" w:hint="eastAsia"/>
          <w:lang w:eastAsia="ko-KR"/>
        </w:rPr>
        <w:t xml:space="preserve"> </w:t>
      </w:r>
      <w:r>
        <w:rPr>
          <w:rFonts w:eastAsiaTheme="minorEastAsia" w:hint="eastAsia"/>
          <w:lang w:eastAsia="ko-KR"/>
        </w:rPr>
        <w:t>통한</w:t>
      </w:r>
      <w:r>
        <w:rPr>
          <w:rFonts w:eastAsiaTheme="minorEastAsia" w:hint="eastAsia"/>
          <w:lang w:eastAsia="ko-KR"/>
        </w:rPr>
        <w:t xml:space="preserve"> </w:t>
      </w:r>
      <w:r>
        <w:rPr>
          <w:rFonts w:eastAsiaTheme="minorEastAsia" w:hint="eastAsia"/>
          <w:lang w:eastAsia="ko-KR"/>
        </w:rPr>
        <w:t>수많은</w:t>
      </w:r>
      <w:r>
        <w:rPr>
          <w:rFonts w:eastAsiaTheme="minorEastAsia" w:hint="eastAsia"/>
          <w:lang w:eastAsia="ko-KR"/>
        </w:rPr>
        <w:t xml:space="preserve"> </w:t>
      </w:r>
      <w:r>
        <w:rPr>
          <w:rFonts w:eastAsiaTheme="minorEastAsia" w:hint="eastAsia"/>
          <w:lang w:eastAsia="ko-KR"/>
        </w:rPr>
        <w:t>가중치</w:t>
      </w:r>
      <w:r>
        <w:rPr>
          <w:rFonts w:eastAsiaTheme="minorEastAsia" w:hint="eastAsia"/>
          <w:lang w:eastAsia="ko-KR"/>
        </w:rPr>
        <w:t xml:space="preserve"> </w:t>
      </w:r>
      <w:r>
        <w:rPr>
          <w:rFonts w:eastAsiaTheme="minorEastAsia" w:hint="eastAsia"/>
          <w:lang w:eastAsia="ko-KR"/>
        </w:rPr>
        <w:t>추정</w:t>
      </w:r>
      <w:r>
        <w:rPr>
          <w:rFonts w:eastAsiaTheme="minorEastAsia" w:hint="eastAsia"/>
          <w:lang w:eastAsia="ko-KR"/>
        </w:rPr>
        <w:t xml:space="preserve"> </w:t>
      </w:r>
      <w:r>
        <w:rPr>
          <w:rFonts w:eastAsiaTheme="minorEastAsia" w:hint="eastAsia"/>
          <w:lang w:eastAsia="ko-KR"/>
        </w:rPr>
        <w:t>과정</w:t>
      </w:r>
    </w:p>
    <w:p w14:paraId="6237DD1D" w14:textId="19E8E191" w:rsidR="005E678B" w:rsidRDefault="005E678B" w:rsidP="005E678B">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CF7A33">
        <w:rPr>
          <w:rFonts w:ascii="맑은 고딕" w:eastAsia="맑은 고딕" w:hAnsi="맑은 고딕" w:cs="맑은 고딕" w:hint="eastAsia"/>
          <w:sz w:val="24"/>
          <w:szCs w:val="24"/>
          <w:lang w:eastAsia="ko-KR"/>
        </w:rPr>
        <w:t xml:space="preserve">본 연구에서는 </w:t>
      </w:r>
      <w:r w:rsidRPr="00CF7A33">
        <w:rPr>
          <w:rFonts w:ascii="맑은 고딕" w:eastAsia="맑은 고딕" w:hAnsi="맑은 고딕" w:cs="맑은 고딕"/>
          <w:sz w:val="24"/>
          <w:szCs w:val="24"/>
          <w:lang w:eastAsia="ko-KR"/>
        </w:rPr>
        <w:t xml:space="preserve">MLP and CNN </w:t>
      </w:r>
      <w:r w:rsidRPr="00CF7A33">
        <w:rPr>
          <w:rFonts w:ascii="맑은 고딕" w:eastAsia="맑은 고딕" w:hAnsi="맑은 고딕" w:cs="맑은 고딕" w:hint="eastAsia"/>
          <w:sz w:val="24"/>
          <w:szCs w:val="24"/>
          <w:lang w:eastAsia="ko-KR"/>
        </w:rPr>
        <w:t xml:space="preserve">알고리즘을 활용하여 </w:t>
      </w:r>
      <w:r w:rsidR="004B65ED" w:rsidRPr="00CF7A33">
        <w:rPr>
          <w:rFonts w:ascii="맑은 고딕" w:eastAsia="맑은 고딕" w:hAnsi="맑은 고딕" w:cs="맑은 고딕" w:hint="eastAsia"/>
          <w:sz w:val="24"/>
          <w:szCs w:val="24"/>
          <w:lang w:eastAsia="ko-KR"/>
        </w:rPr>
        <w:t>지하철 혼잡도를 예측한다</w:t>
      </w:r>
      <w:r w:rsidRPr="00CF7A33">
        <w:rPr>
          <w:rFonts w:ascii="맑은 고딕" w:eastAsia="맑은 고딕" w:hAnsi="맑은 고딕" w:cs="맑은 고딕" w:hint="eastAsia"/>
          <w:sz w:val="24"/>
          <w:szCs w:val="24"/>
          <w:lang w:eastAsia="ko-KR"/>
        </w:rPr>
        <w:t>.</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 xml:space="preserve">특히 </w:t>
      </w:r>
      <w:r w:rsidRPr="00CF7A33">
        <w:rPr>
          <w:sz w:val="24"/>
          <w:szCs w:val="24"/>
          <w:lang w:eastAsia="ko-KR"/>
        </w:rPr>
        <w:t>CNN</w:t>
      </w:r>
      <w:r w:rsidRPr="00CF7A33">
        <w:rPr>
          <w:rFonts w:ascii="맑은 고딕" w:eastAsia="맑은 고딕" w:hAnsi="맑은 고딕" w:cs="맑은 고딕" w:hint="eastAsia"/>
          <w:sz w:val="24"/>
          <w:szCs w:val="24"/>
          <w:lang w:eastAsia="ko-KR"/>
        </w:rPr>
        <w:t>은 이미지</w:t>
      </w:r>
      <w:r w:rsidR="004B65ED" w:rsidRPr="00CF7A33">
        <w:rPr>
          <w:rFonts w:ascii="맑은 고딕" w:eastAsia="맑은 고딕" w:hAnsi="맑은 고딕" w:cs="맑은 고딕" w:hint="eastAsia"/>
          <w:sz w:val="24"/>
          <w:szCs w:val="24"/>
          <w:lang w:eastAsia="ko-KR"/>
        </w:rPr>
        <w:t xml:space="preserve"> 분류 특화 알고리즘이지만 내부 구조가 결국</w:t>
      </w:r>
      <w:r w:rsidRPr="00CF7A33">
        <w:rPr>
          <w:rFonts w:ascii="맑은 고딕" w:eastAsia="맑은 고딕" w:hAnsi="맑은 고딕" w:cs="맑은 고딕" w:hint="eastAsia"/>
          <w:sz w:val="24"/>
          <w:szCs w:val="24"/>
          <w:lang w:eastAsia="ko-KR"/>
        </w:rPr>
        <w:t xml:space="preserve"> </w:t>
      </w:r>
      <w:r w:rsidRPr="00CF7A33">
        <w:rPr>
          <w:rFonts w:ascii="맑은 고딕" w:eastAsia="맑은 고딕" w:hAnsi="맑은 고딕" w:cs="맑은 고딕"/>
          <w:sz w:val="24"/>
          <w:szCs w:val="24"/>
          <w:lang w:eastAsia="ko-KR"/>
        </w:rPr>
        <w:t>feature</w:t>
      </w:r>
      <w:r w:rsidRPr="00CF7A33">
        <w:rPr>
          <w:rFonts w:ascii="맑은 고딕" w:eastAsia="맑은 고딕" w:hAnsi="맑은 고딕" w:cs="맑은 고딕" w:hint="eastAsia"/>
          <w:sz w:val="24"/>
          <w:szCs w:val="24"/>
          <w:lang w:eastAsia="ko-KR"/>
        </w:rPr>
        <w:t xml:space="preserve">를 요약하여 </w:t>
      </w:r>
      <w:r w:rsidR="004B65ED" w:rsidRPr="00CF7A33">
        <w:rPr>
          <w:rFonts w:ascii="맑은 고딕" w:eastAsia="맑은 고딕" w:hAnsi="맑은 고딕" w:cs="맑은 고딕" w:hint="eastAsia"/>
          <w:sz w:val="24"/>
          <w:szCs w:val="24"/>
          <w:lang w:eastAsia="ko-KR"/>
        </w:rPr>
        <w:t>것이기 때문에</w:t>
      </w:r>
      <w:r w:rsidRPr="00CF7A33">
        <w:rPr>
          <w:rFonts w:ascii="맑은 고딕" w:eastAsia="맑은 고딕" w:hAnsi="맑은 고딕" w:cs="맑은 고딕" w:hint="eastAsia"/>
          <w:sz w:val="24"/>
          <w:szCs w:val="24"/>
          <w:lang w:eastAsia="ko-KR"/>
        </w:rPr>
        <w:t xml:space="preserve"> </w:t>
      </w:r>
      <w:r w:rsidRPr="00CF7A33">
        <w:rPr>
          <w:rFonts w:ascii="맑은 고딕" w:eastAsia="맑은 고딕" w:hAnsi="맑은 고딕" w:cs="맑은 고딕"/>
          <w:sz w:val="24"/>
          <w:szCs w:val="24"/>
          <w:lang w:eastAsia="ko-KR"/>
        </w:rPr>
        <w:t xml:space="preserve">regression </w:t>
      </w:r>
      <w:r w:rsidRPr="00CF7A33">
        <w:rPr>
          <w:rFonts w:ascii="맑은 고딕" w:eastAsia="맑은 고딕" w:hAnsi="맑은 고딕" w:cs="맑은 고딕" w:hint="eastAsia"/>
          <w:sz w:val="24"/>
          <w:szCs w:val="24"/>
          <w:lang w:eastAsia="ko-KR"/>
        </w:rPr>
        <w:t xml:space="preserve">문제에도 </w:t>
      </w:r>
      <w:r w:rsidR="004B65ED" w:rsidRPr="00CF7A33">
        <w:rPr>
          <w:rFonts w:ascii="맑은 고딕" w:eastAsia="맑은 고딕" w:hAnsi="맑은 고딕" w:cs="맑은 고딕" w:hint="eastAsia"/>
          <w:sz w:val="24"/>
          <w:szCs w:val="24"/>
          <w:lang w:eastAsia="ko-KR"/>
        </w:rPr>
        <w:t>활용이</w:t>
      </w:r>
      <w:r w:rsidRPr="00CF7A33">
        <w:rPr>
          <w:rFonts w:ascii="맑은 고딕" w:eastAsia="맑은 고딕" w:hAnsi="맑은 고딕" w:cs="맑은 고딕" w:hint="eastAsia"/>
          <w:sz w:val="24"/>
          <w:szCs w:val="24"/>
          <w:lang w:eastAsia="ko-KR"/>
        </w:rPr>
        <w:t xml:space="preserve"> 가능하다.</w:t>
      </w:r>
      <w:r w:rsidRPr="00CF7A33">
        <w:rPr>
          <w:rFonts w:ascii="맑은 고딕" w:eastAsia="맑은 고딕" w:hAnsi="맑은 고딕" w:cs="맑은 고딕"/>
          <w:sz w:val="24"/>
          <w:szCs w:val="24"/>
          <w:lang w:eastAsia="ko-KR"/>
        </w:rPr>
        <w:t xml:space="preserve"> Feature</w:t>
      </w:r>
      <w:r w:rsidRPr="00CF7A33">
        <w:rPr>
          <w:rFonts w:ascii="맑은 고딕" w:eastAsia="맑은 고딕" w:hAnsi="맑은 고딕" w:cs="맑은 고딕" w:hint="eastAsia"/>
          <w:sz w:val="24"/>
          <w:szCs w:val="24"/>
          <w:lang w:eastAsia="ko-KR"/>
        </w:rPr>
        <w:t>를 요약하기 위해</w:t>
      </w:r>
      <w:r w:rsidR="004B65ED" w:rsidRPr="00CF7A33">
        <w:rPr>
          <w:rFonts w:ascii="맑은 고딕" w:eastAsia="맑은 고딕" w:hAnsi="맑은 고딕" w:cs="맑은 고딕" w:hint="eastAsia"/>
          <w:sz w:val="24"/>
          <w:szCs w:val="24"/>
          <w:lang w:eastAsia="ko-KR"/>
        </w:rPr>
        <w:t xml:space="preserve"> </w:t>
      </w:r>
      <w:r w:rsidRPr="00CF7A33">
        <w:rPr>
          <w:sz w:val="24"/>
          <w:szCs w:val="24"/>
          <w:lang w:eastAsia="ko-KR"/>
        </w:rPr>
        <w:t>convolution, pooling, and fully connected layers</w:t>
      </w:r>
      <w:r w:rsidRPr="00CF7A33">
        <w:rPr>
          <w:rFonts w:ascii="맑은 고딕" w:eastAsia="맑은 고딕" w:hAnsi="맑은 고딕" w:cs="맑은 고딕" w:hint="eastAsia"/>
          <w:sz w:val="24"/>
          <w:szCs w:val="24"/>
          <w:lang w:eastAsia="ko-KR"/>
        </w:rPr>
        <w:t>를 활용하여 인접한 f</w:t>
      </w:r>
      <w:r w:rsidRPr="00CF7A33">
        <w:rPr>
          <w:rFonts w:ascii="맑은 고딕" w:eastAsia="맑은 고딕" w:hAnsi="맑은 고딕" w:cs="맑은 고딕"/>
          <w:sz w:val="24"/>
          <w:szCs w:val="24"/>
          <w:lang w:eastAsia="ko-KR"/>
        </w:rPr>
        <w:t>eature values</w:t>
      </w:r>
      <w:r w:rsidRPr="00CF7A33">
        <w:rPr>
          <w:rFonts w:ascii="맑은 고딕" w:eastAsia="맑은 고딕" w:hAnsi="맑은 고딕" w:cs="맑은 고딕" w:hint="eastAsia"/>
          <w:sz w:val="24"/>
          <w:szCs w:val="24"/>
          <w:lang w:eastAsia="ko-KR"/>
        </w:rPr>
        <w:t>들의 관련성</w:t>
      </w:r>
      <w:r w:rsidR="004B65ED" w:rsidRPr="00CF7A33">
        <w:rPr>
          <w:rFonts w:ascii="맑은 고딕" w:eastAsia="맑은 고딕" w:hAnsi="맑은 고딕" w:cs="맑은 고딕" w:hint="eastAsia"/>
          <w:sz w:val="24"/>
          <w:szCs w:val="24"/>
          <w:lang w:eastAsia="ko-KR"/>
        </w:rPr>
        <w:t>에 더욱 초점을 두어 학습한다</w:t>
      </w:r>
      <w:r w:rsidRPr="00CF7A33">
        <w:rPr>
          <w:rFonts w:ascii="맑은 고딕" w:eastAsia="맑은 고딕" w:hAnsi="맑은 고딕" w:cs="맑은 고딕" w:hint="eastAsia"/>
          <w:sz w:val="24"/>
          <w:szCs w:val="24"/>
          <w:lang w:eastAsia="ko-KR"/>
        </w:rPr>
        <w:t>.</w:t>
      </w:r>
      <w:r w:rsidRPr="00CF7A33">
        <w:rPr>
          <w:sz w:val="24"/>
          <w:szCs w:val="24"/>
          <w:lang w:eastAsia="ko-KR"/>
        </w:rPr>
        <w:t xml:space="preserve"> </w:t>
      </w:r>
      <w:r w:rsidRPr="00CF7A33">
        <w:rPr>
          <w:rFonts w:ascii="맑은 고딕" w:eastAsia="맑은 고딕" w:hAnsi="맑은 고딕" w:cs="맑은 고딕" w:hint="eastAsia"/>
          <w:sz w:val="24"/>
          <w:szCs w:val="24"/>
          <w:lang w:eastAsia="ko-KR"/>
        </w:rPr>
        <w:t xml:space="preserve">이러한 </w:t>
      </w:r>
      <w:r w:rsidR="004B65ED" w:rsidRPr="00CF7A33">
        <w:rPr>
          <w:rFonts w:ascii="맑은 고딕" w:eastAsia="맑은 고딕" w:hAnsi="맑은 고딕" w:cs="맑은 고딕" w:hint="eastAsia"/>
          <w:sz w:val="24"/>
          <w:szCs w:val="24"/>
          <w:lang w:eastAsia="ko-KR"/>
        </w:rPr>
        <w:t>과정에서</w:t>
      </w:r>
      <w:r w:rsidRPr="00CF7A33">
        <w:rPr>
          <w:rFonts w:ascii="맑은 고딕" w:eastAsia="맑은 고딕" w:hAnsi="맑은 고딕" w:cs="맑은 고딕" w:hint="eastAsia"/>
          <w:sz w:val="24"/>
          <w:szCs w:val="24"/>
          <w:lang w:eastAsia="ko-KR"/>
        </w:rPr>
        <w:t xml:space="preserve"> 여러 개의 </w:t>
      </w:r>
      <w:r w:rsidRPr="00CF7A33">
        <w:rPr>
          <w:rFonts w:ascii="맑은 고딕" w:eastAsia="맑은 고딕" w:hAnsi="맑은 고딕" w:cs="맑은 고딕"/>
          <w:sz w:val="24"/>
          <w:szCs w:val="24"/>
          <w:lang w:eastAsia="ko-KR"/>
        </w:rPr>
        <w:t>neurons</w:t>
      </w:r>
      <w:r w:rsidRPr="00CF7A33">
        <w:rPr>
          <w:rFonts w:ascii="맑은 고딕" w:eastAsia="맑은 고딕" w:hAnsi="맑은 고딕" w:cs="맑은 고딕" w:hint="eastAsia"/>
          <w:sz w:val="24"/>
          <w:szCs w:val="24"/>
          <w:lang w:eastAsia="ko-KR"/>
        </w:rPr>
        <w:t xml:space="preserve">로 구성된 </w:t>
      </w:r>
      <w:r w:rsidRPr="00CF7A33">
        <w:rPr>
          <w:rFonts w:ascii="맑은 고딕" w:eastAsia="맑은 고딕" w:hAnsi="맑은 고딕" w:cs="맑은 고딕"/>
          <w:sz w:val="24"/>
          <w:szCs w:val="24"/>
          <w:lang w:eastAsia="ko-KR"/>
        </w:rPr>
        <w:t>layer</w:t>
      </w:r>
      <w:r w:rsidRPr="00CF7A33">
        <w:rPr>
          <w:rFonts w:ascii="맑은 고딕" w:eastAsia="맑은 고딕" w:hAnsi="맑은 고딕" w:cs="맑은 고딕" w:hint="eastAsia"/>
          <w:sz w:val="24"/>
          <w:szCs w:val="24"/>
          <w:lang w:eastAsia="ko-KR"/>
        </w:rPr>
        <w:t xml:space="preserve">들을 </w:t>
      </w:r>
      <w:r w:rsidR="004B65ED" w:rsidRPr="00CF7A33">
        <w:rPr>
          <w:rFonts w:ascii="맑은 고딕" w:eastAsia="맑은 고딕" w:hAnsi="맑은 고딕" w:cs="맑은 고딕" w:hint="eastAsia"/>
          <w:sz w:val="24"/>
          <w:szCs w:val="24"/>
          <w:lang w:eastAsia="ko-KR"/>
        </w:rPr>
        <w:t>계속적으로 통과하는데</w:t>
      </w:r>
      <w:r w:rsidRPr="00CF7A33">
        <w:rPr>
          <w:rFonts w:ascii="맑은 고딕" w:eastAsia="맑은 고딕" w:hAnsi="맑은 고딕" w:cs="맑은 고딕" w:hint="eastAsia"/>
          <w:sz w:val="24"/>
          <w:szCs w:val="24"/>
          <w:lang w:eastAsia="ko-KR"/>
        </w:rPr>
        <w:t>,</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 xml:space="preserve">결국 </w:t>
      </w:r>
      <w:r w:rsidRPr="00CF7A33">
        <w:rPr>
          <w:rFonts w:ascii="맑은 고딕" w:eastAsia="맑은 고딕" w:hAnsi="맑은 고딕" w:cs="맑은 고딕"/>
          <w:sz w:val="24"/>
          <w:szCs w:val="24"/>
          <w:lang w:eastAsia="ko-KR"/>
        </w:rPr>
        <w:t>low-level feature vector</w:t>
      </w:r>
      <w:r w:rsidRPr="00CF7A33">
        <w:rPr>
          <w:rFonts w:ascii="맑은 고딕" w:eastAsia="맑은 고딕" w:hAnsi="맑은 고딕" w:cs="맑은 고딕" w:hint="eastAsia"/>
          <w:sz w:val="24"/>
          <w:szCs w:val="24"/>
          <w:lang w:eastAsia="ko-KR"/>
        </w:rPr>
        <w:t xml:space="preserve">에서 점차 </w:t>
      </w:r>
      <w:r w:rsidRPr="00CF7A33">
        <w:rPr>
          <w:rFonts w:ascii="맑은 고딕" w:eastAsia="맑은 고딕" w:hAnsi="맑은 고딕" w:cs="맑은 고딕"/>
          <w:sz w:val="24"/>
          <w:szCs w:val="24"/>
          <w:lang w:eastAsia="ko-KR"/>
        </w:rPr>
        <w:t>high-level feature vector</w:t>
      </w:r>
      <w:r w:rsidRPr="00CF7A33">
        <w:rPr>
          <w:rFonts w:ascii="맑은 고딕" w:eastAsia="맑은 고딕" w:hAnsi="맑은 고딕" w:cs="맑은 고딕" w:hint="eastAsia"/>
          <w:sz w:val="24"/>
          <w:szCs w:val="24"/>
          <w:lang w:eastAsia="ko-KR"/>
        </w:rPr>
        <w:t xml:space="preserve">로 </w:t>
      </w:r>
      <w:r w:rsidR="004B65ED" w:rsidRPr="00CF7A33">
        <w:rPr>
          <w:rFonts w:ascii="맑은 고딕" w:eastAsia="맑은 고딕" w:hAnsi="맑은 고딕" w:cs="맑은 고딕" w:hint="eastAsia"/>
          <w:sz w:val="24"/>
          <w:szCs w:val="24"/>
          <w:lang w:eastAsia="ko-KR"/>
        </w:rPr>
        <w:t>변수들의 특성이 변환되어 학습된다</w:t>
      </w:r>
      <w:r w:rsidR="003635C2">
        <w:rPr>
          <w:rFonts w:ascii="맑은 고딕" w:eastAsia="맑은 고딕" w:hAnsi="맑은 고딕" w:cs="맑은 고딕" w:hint="eastAsia"/>
          <w:sz w:val="24"/>
          <w:szCs w:val="24"/>
          <w:lang w:eastAsia="ko-KR"/>
        </w:rPr>
        <w:t xml:space="preserve"> </w:t>
      </w:r>
      <w:r w:rsidR="003635C2">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&lt;EndNote&gt;&lt;Cite&gt;&lt;Author&gt;Shustanov&lt;/Author&gt;&lt;Year&gt;2017&lt;/Year&gt;&lt;RecNum&gt;325&lt;/RecNum&gt;&lt;DisplayText&gt;(Shustanov and Yakimov 2017)&lt;/DisplayText&gt;&lt;record&gt;&lt;rec-number&gt;325&lt;/rec-number&gt;&lt;foreign-keys&gt;&lt;key app="EN" db-id="zdzzrerwqx2senevt2h5t5zdxda0pfvxwtx0" timestamp="1736264849"&gt;325&lt;/key&gt;&lt;/foreign-keys&gt;&lt;ref-type name="Journal Article"&gt;17&lt;/ref-type&gt;&lt;contributors&gt;&lt;authors&gt;&lt;author&gt;Shustanov, Alexander&lt;/author&gt;&lt;author&gt;Yakimov, Pavel&lt;/author&gt;&lt;/authors&gt;&lt;/contributors&gt;&lt;titles&gt;&lt;title&gt;CNN Design for Real-Time Traffic Sign Recognition&lt;/title&gt;&lt;secondary-title&gt;Procedia Engineering&lt;/secondary-title&gt;&lt;/titles&gt;&lt;periodical&gt;&lt;full-title&gt;Procedia Engineering&lt;/full-title&gt;&lt;/periodical&gt;&lt;pages&gt;718-725&lt;/pages&gt;&lt;volume&gt;201&lt;/volume&gt;&lt;keywords&gt;&lt;keyword&gt;TensorFlow&lt;/keyword&gt;&lt;keyword&gt;Convolutional Neural Networks&lt;/keyword&gt;&lt;keyword&gt;Traffic Sign Recognition&lt;/keyword&gt;&lt;keyword&gt;Image Processing&lt;/keyword&gt;&lt;keyword&gt;Computer Vision&lt;/keyword&gt;&lt;keyword&gt;Mobile GPU&lt;/keyword&gt;&lt;/keywords&gt;&lt;dates&gt;&lt;year&gt;2017&lt;/year&gt;&lt;pub-dates&gt;&lt;date&gt;2017/01/01/&lt;/date&gt;&lt;/pub-dates&gt;&lt;/dates&gt;&lt;isbn&gt;1877-7058&lt;/isbn&gt;&lt;urls&gt;&lt;related-urls&gt;&lt;url&gt;https://www.sciencedirect.com/science/article/pii/S1877705817341231&lt;/url&gt;&lt;/related-urls&gt;&lt;/urls&gt;&lt;electronic-resource-num&gt;https://doi.org/10.1016/j.proeng.2017.09.594&lt;/electronic-resource-num&gt;&lt;/record&gt;&lt;/Cite&gt;&lt;/EndNote&gt;</w:instrText>
      </w:r>
      <w:r w:rsidR="003635C2">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(Shustanov and Yakimov 2017)</w:t>
      </w:r>
      <w:r w:rsidR="003635C2">
        <w:rPr>
          <w:rFonts w:ascii="맑은 고딕" w:eastAsia="맑은 고딕" w:hAnsi="맑은 고딕" w:cs="맑은 고딕"/>
          <w:sz w:val="24"/>
          <w:szCs w:val="24"/>
          <w:lang w:eastAsia="ko-KR"/>
        </w:rPr>
        <w:fldChar w:fldCharType="end"/>
      </w:r>
      <w:r w:rsidRPr="00CF7A33">
        <w:rPr>
          <w:sz w:val="24"/>
          <w:szCs w:val="24"/>
          <w:lang w:eastAsia="ko-KR"/>
        </w:rPr>
        <w:t xml:space="preserve">. </w:t>
      </w:r>
      <w:r w:rsidRPr="00CF7A33">
        <w:rPr>
          <w:rFonts w:ascii="맑은 고딕" w:eastAsia="맑은 고딕" w:hAnsi="맑은 고딕" w:cs="맑은 고딕" w:hint="eastAsia"/>
          <w:sz w:val="24"/>
          <w:szCs w:val="24"/>
          <w:lang w:eastAsia="ko-KR"/>
        </w:rPr>
        <w:t xml:space="preserve">따라서 </w:t>
      </w:r>
      <w:r w:rsidRPr="00CF7A33">
        <w:rPr>
          <w:rFonts w:ascii="맑은 고딕" w:eastAsia="맑은 고딕" w:hAnsi="맑은 고딕" w:cs="맑은 고딕" w:hint="eastAsia"/>
          <w:sz w:val="24"/>
          <w:szCs w:val="24"/>
          <w:lang w:eastAsia="ko-KR"/>
        </w:rPr>
        <w:lastRenderedPageBreak/>
        <w:t xml:space="preserve">다양한 </w:t>
      </w:r>
      <w:r w:rsidR="004B65ED" w:rsidRPr="00CF7A33">
        <w:rPr>
          <w:rFonts w:ascii="맑은 고딕" w:eastAsia="맑은 고딕" w:hAnsi="맑은 고딕" w:cs="맑은 고딕" w:hint="eastAsia"/>
          <w:sz w:val="24"/>
          <w:szCs w:val="24"/>
          <w:lang w:eastAsia="ko-KR"/>
        </w:rPr>
        <w:t>변수들의 상호작용을 포함한 특징들이 학습될 것이고</w:t>
      </w:r>
      <w:r w:rsidRPr="00CF7A33">
        <w:rPr>
          <w:rFonts w:ascii="맑은 고딕" w:eastAsia="맑은 고딕" w:hAnsi="맑은 고딕" w:cs="맑은 고딕" w:hint="eastAsia"/>
          <w:sz w:val="24"/>
          <w:szCs w:val="24"/>
          <w:lang w:eastAsia="ko-KR"/>
        </w:rPr>
        <w:t xml:space="preserve"> 마지막 </w:t>
      </w:r>
      <w:r w:rsidRPr="00CF7A33">
        <w:rPr>
          <w:rFonts w:ascii="맑은 고딕" w:eastAsia="맑은 고딕" w:hAnsi="맑은 고딕" w:cs="맑은 고딕"/>
          <w:sz w:val="24"/>
          <w:szCs w:val="24"/>
          <w:lang w:eastAsia="ko-KR"/>
        </w:rPr>
        <w:t>output</w:t>
      </w:r>
      <w:r w:rsidRPr="00CF7A33">
        <w:rPr>
          <w:rFonts w:ascii="맑은 고딕" w:eastAsia="맑은 고딕" w:hAnsi="맑은 고딕" w:cs="맑은 고딕" w:hint="eastAsia"/>
          <w:sz w:val="24"/>
          <w:szCs w:val="24"/>
          <w:lang w:eastAsia="ko-KR"/>
        </w:rPr>
        <w:t xml:space="preserve">은 </w:t>
      </w:r>
      <w:r w:rsidR="004B65ED" w:rsidRPr="00CF7A33">
        <w:rPr>
          <w:rFonts w:ascii="맑은 고딕" w:eastAsia="맑은 고딕" w:hAnsi="맑은 고딕" w:cs="맑은 고딕" w:hint="eastAsia"/>
          <w:sz w:val="24"/>
          <w:szCs w:val="24"/>
          <w:lang w:eastAsia="ko-KR"/>
        </w:rPr>
        <w:t>지하철 혼잡도 값이 출력되며 regression</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문제를 해결</w:t>
      </w:r>
      <w:r w:rsidR="004B65ED" w:rsidRPr="00CF7A33">
        <w:rPr>
          <w:rFonts w:ascii="맑은 고딕" w:eastAsia="맑은 고딕" w:hAnsi="맑은 고딕" w:cs="맑은 고딕" w:hint="eastAsia"/>
          <w:sz w:val="24"/>
          <w:szCs w:val="24"/>
          <w:lang w:eastAsia="ko-KR"/>
        </w:rPr>
        <w:t>한다</w:t>
      </w:r>
      <w:r w:rsidRPr="00CF7A33">
        <w:rPr>
          <w:rFonts w:ascii="맑은 고딕" w:eastAsia="맑은 고딕" w:hAnsi="맑은 고딕" w:cs="맑은 고딕" w:hint="eastAsia"/>
          <w:sz w:val="24"/>
          <w:szCs w:val="24"/>
          <w:lang w:eastAsia="ko-KR"/>
        </w:rPr>
        <w:t>.</w:t>
      </w:r>
    </w:p>
    <w:p w14:paraId="73CEE8C4" w14:textId="77777777" w:rsidR="00A537DB" w:rsidRPr="00CF7A33" w:rsidRDefault="00A537DB" w:rsidP="005E678B">
      <w:pPr>
        <w:pBdr>
          <w:top w:val="nil"/>
          <w:left w:val="nil"/>
          <w:bottom w:val="nil"/>
          <w:right w:val="nil"/>
          <w:between w:val="nil"/>
        </w:pBdr>
        <w:spacing w:before="191" w:line="252" w:lineRule="auto"/>
        <w:ind w:left="110" w:firstLine="351"/>
        <w:jc w:val="both"/>
        <w:rPr>
          <w:sz w:val="24"/>
          <w:szCs w:val="24"/>
          <w:lang w:eastAsia="ko-KR"/>
        </w:rPr>
      </w:pPr>
    </w:p>
    <w:p w14:paraId="69A7ACD3" w14:textId="6EF69A17" w:rsidR="00DD7527" w:rsidRPr="00AC1546" w:rsidRDefault="00DD7527" w:rsidP="00DD7527">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commentRangeStart w:id="8"/>
      <w:r>
        <w:rPr>
          <w:rFonts w:ascii="Palatino Linotype" w:eastAsiaTheme="minorEastAsia" w:hAnsi="Palatino Linotype" w:cs="Palatino Linotype" w:hint="eastAsia"/>
          <w:i/>
          <w:sz w:val="24"/>
          <w:szCs w:val="24"/>
          <w:lang w:eastAsia="ko-KR"/>
        </w:rPr>
        <w:t xml:space="preserve">MLP </w:t>
      </w:r>
      <w:r>
        <w:rPr>
          <w:rFonts w:ascii="Palatino Linotype" w:eastAsiaTheme="minorEastAsia" w:hAnsi="Palatino Linotype" w:cs="Palatino Linotype" w:hint="eastAsia"/>
          <w:i/>
          <w:sz w:val="24"/>
          <w:szCs w:val="24"/>
          <w:lang w:eastAsia="ko-KR"/>
        </w:rPr>
        <w:t>기반</w:t>
      </w:r>
      <w:r>
        <w:rPr>
          <w:rFonts w:ascii="Palatino Linotype" w:eastAsiaTheme="minorEastAsia" w:hAnsi="Palatino Linotype" w:cs="Palatino Linotype" w:hint="eastAsia"/>
          <w:i/>
          <w:sz w:val="24"/>
          <w:szCs w:val="24"/>
          <w:lang w:eastAsia="ko-KR"/>
        </w:rPr>
        <w:t xml:space="preserve"> </w:t>
      </w:r>
      <w:r>
        <w:rPr>
          <w:rFonts w:ascii="Palatino Linotype" w:eastAsiaTheme="minorEastAsia" w:hAnsi="Palatino Linotype" w:cs="Palatino Linotype" w:hint="eastAsia"/>
          <w:i/>
          <w:sz w:val="24"/>
          <w:szCs w:val="24"/>
          <w:lang w:eastAsia="ko-KR"/>
        </w:rPr>
        <w:t>알고리즘</w:t>
      </w:r>
      <w:commentRangeEnd w:id="8"/>
      <w:r w:rsidR="005A15D5">
        <w:rPr>
          <w:rStyle w:val="af"/>
        </w:rPr>
        <w:commentReference w:id="8"/>
      </w:r>
    </w:p>
    <w:p w14:paraId="0A456457" w14:textId="04A26774" w:rsidR="007E24D9" w:rsidRDefault="00AC1546"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Pr>
          <w:rFonts w:ascii="Palatino Linotype" w:eastAsiaTheme="minorEastAsia" w:hAnsi="Palatino Linotype" w:cs="Palatino Linotype" w:hint="eastAsia"/>
          <w:i/>
          <w:sz w:val="24"/>
          <w:szCs w:val="24"/>
          <w:lang w:eastAsia="ko-KR"/>
        </w:rPr>
        <w:t xml:space="preserve">2.4.1 </w:t>
      </w:r>
      <w:r>
        <w:rPr>
          <w:rFonts w:ascii="맑은 고딕" w:eastAsia="맑은 고딕" w:hAnsi="맑은 고딕" w:cs="맑은 고딕" w:hint="eastAsia"/>
          <w:sz w:val="24"/>
          <w:szCs w:val="24"/>
          <w:lang w:eastAsia="ko-KR"/>
        </w:rPr>
        <w:t>NBEATS (20</w:t>
      </w:r>
      <w:r w:rsidR="000A2A36">
        <w:rPr>
          <w:rFonts w:ascii="맑은 고딕" w:eastAsia="맑은 고딕" w:hAnsi="맑은 고딕" w:cs="맑은 고딕" w:hint="eastAsia"/>
          <w:sz w:val="24"/>
          <w:szCs w:val="24"/>
          <w:lang w:eastAsia="ko-KR"/>
        </w:rPr>
        <w:t>20</w:t>
      </w:r>
      <w:r>
        <w:rPr>
          <w:rFonts w:ascii="맑은 고딕" w:eastAsia="맑은 고딕" w:hAnsi="맑은 고딕" w:cs="맑은 고딕" w:hint="eastAsia"/>
          <w:sz w:val="24"/>
          <w:szCs w:val="24"/>
          <w:lang w:eastAsia="ko-KR"/>
        </w:rPr>
        <w:t>)</w:t>
      </w:r>
    </w:p>
    <w:p w14:paraId="77F77FE0" w14:textId="77777777" w:rsidR="008F2EE0" w:rsidRDefault="009D42E0" w:rsidP="0061000D">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9D42E0">
        <w:rPr>
          <w:rFonts w:ascii="맑은 고딕" w:eastAsia="맑은 고딕" w:hAnsi="맑은 고딕" w:cs="맑은 고딕"/>
          <w:sz w:val="24"/>
          <w:szCs w:val="24"/>
          <w:lang w:eastAsia="ko-KR"/>
        </w:rPr>
        <w:t xml:space="preserve">N-BEATS(Neural Basis Expansion Analysis for Time Series Forecasting)는 기존의 시계열 예측 모델과 달리 RNN(Recurrent Neural Network)이나 CNN(Convolutional Neural Network)과 같은 복잡한 구조 없이 완전연결층(Fully Connected Layers)만을 활용하여 높은 예측 성능을 달성하는 모델이다. </w:t>
      </w:r>
    </w:p>
    <w:p w14:paraId="7DF4B63E" w14:textId="135C3E83" w:rsidR="009D42E0" w:rsidRPr="009D42E0" w:rsidRDefault="009D42E0" w:rsidP="008F2EE0">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9D42E0">
        <w:rPr>
          <w:rFonts w:ascii="맑은 고딕" w:eastAsia="맑은 고딕" w:hAnsi="맑은 고딕" w:cs="맑은 고딕"/>
          <w:sz w:val="24"/>
          <w:szCs w:val="24"/>
          <w:lang w:eastAsia="ko-KR"/>
        </w:rPr>
        <w:t xml:space="preserve">일반적으로 시계열 예측 모델은 시간 종속성을 학습하기 위해 순환 구조(RNN 계열)를 사용하거나, </w:t>
      </w:r>
      <w:proofErr w:type="spellStart"/>
      <w:r w:rsidRPr="009D42E0">
        <w:rPr>
          <w:rFonts w:ascii="맑은 고딕" w:eastAsia="맑은 고딕" w:hAnsi="맑은 고딕" w:cs="맑은 고딕"/>
          <w:sz w:val="24"/>
          <w:szCs w:val="24"/>
          <w:lang w:eastAsia="ko-KR"/>
        </w:rPr>
        <w:t>합성곱</w:t>
      </w:r>
      <w:proofErr w:type="spellEnd"/>
      <w:r w:rsidRPr="009D42E0">
        <w:rPr>
          <w:rFonts w:ascii="맑은 고딕" w:eastAsia="맑은 고딕" w:hAnsi="맑은 고딕" w:cs="맑은 고딕"/>
          <w:sz w:val="24"/>
          <w:szCs w:val="24"/>
          <w:lang w:eastAsia="ko-KR"/>
        </w:rPr>
        <w:t xml:space="preserve"> 연산(CNN 계열)을 활용하여 패턴을 추출하는 방식으로 학습을 수행한다. 그러나 이러한 방식은 계산 비용이 높고 학습 과정이 복잡하여 모델의 해석 가능성이 낮아지는 문제가 있다.</w:t>
      </w:r>
      <w:r w:rsidRPr="0061000D">
        <w:rPr>
          <w:rFonts w:ascii="맑은 고딕" w:eastAsia="맑은 고딕" w:hAnsi="맑은 고딕" w:cs="맑은 고딕" w:hint="eastAsia"/>
          <w:sz w:val="24"/>
          <w:szCs w:val="24"/>
          <w:lang w:eastAsia="ko-KR"/>
        </w:rPr>
        <w:t xml:space="preserve"> </w:t>
      </w:r>
      <w:r w:rsidRPr="009D42E0">
        <w:rPr>
          <w:rFonts w:ascii="맑은 고딕" w:eastAsia="맑은 고딕" w:hAnsi="맑은 고딕" w:cs="맑은 고딕"/>
          <w:sz w:val="24"/>
          <w:szCs w:val="24"/>
          <w:lang w:eastAsia="ko-KR"/>
        </w:rPr>
        <w:t xml:space="preserve">반면, </w:t>
      </w:r>
      <w:r w:rsidR="008F2EE0">
        <w:rPr>
          <w:rFonts w:ascii="맑은 고딕" w:eastAsia="맑은 고딕" w:hAnsi="맑은 고딕" w:cs="맑은 고딕" w:hint="eastAsia"/>
          <w:sz w:val="24"/>
          <w:szCs w:val="24"/>
          <w:lang w:eastAsia="ko-KR"/>
        </w:rPr>
        <w:t>해당 모델은</w:t>
      </w:r>
      <w:r w:rsidRPr="009D42E0">
        <w:rPr>
          <w:rFonts w:ascii="맑은 고딕" w:eastAsia="맑은 고딕" w:hAnsi="맑은 고딕" w:cs="맑은 고딕"/>
          <w:sz w:val="24"/>
          <w:szCs w:val="24"/>
          <w:lang w:eastAsia="ko-KR"/>
        </w:rPr>
        <w:t xml:space="preserve"> 다층 완전연결 신경망(MLP) 기반의 구조를 유지하면서도 강력한 예측 성능을 제공하는 것이 특징이다. 특히 트렌드(trend)와 계절성(seasonality) 등의 패턴을 별도로 학습할 수 있는 구조를 통해 예측 결과의 해석 가능성을 높인다</w:t>
      </w:r>
      <w:r w:rsidR="0061000D" w:rsidRPr="0061000D">
        <w:rPr>
          <w:rFonts w:ascii="맑은 고딕" w:eastAsia="맑은 고딕" w:hAnsi="맑은 고딕" w:cs="맑은 고딕" w:hint="eastAsia"/>
          <w:sz w:val="24"/>
          <w:szCs w:val="24"/>
          <w:lang w:eastAsia="ko-KR"/>
        </w:rPr>
        <w:t xml:space="preserve"> </w:t>
      </w:r>
      <w:r w:rsidR="0061000D" w:rsidRPr="0061000D">
        <w:rPr>
          <w:rFonts w:ascii="맑은 고딕" w:eastAsia="맑은 고딕" w:hAnsi="맑은 고딕" w:cs="맑은 고딕"/>
          <w:sz w:val="24"/>
          <w:szCs w:val="24"/>
          <w:lang w:eastAsia="ko-KR"/>
        </w:rPr>
        <w:t xml:space="preserve">(장준혁 and </w:t>
      </w:r>
      <w:proofErr w:type="spellStart"/>
      <w:r w:rsidR="0061000D" w:rsidRPr="0061000D">
        <w:rPr>
          <w:rFonts w:ascii="맑은 고딕" w:eastAsia="맑은 고딕" w:hAnsi="맑은 고딕" w:cs="맑은 고딕"/>
          <w:sz w:val="24"/>
          <w:szCs w:val="24"/>
          <w:lang w:eastAsia="ko-KR"/>
        </w:rPr>
        <w:t>김문겸</w:t>
      </w:r>
      <w:proofErr w:type="spellEnd"/>
      <w:r w:rsidR="0061000D" w:rsidRPr="0061000D">
        <w:rPr>
          <w:rFonts w:ascii="맑은 고딕" w:eastAsia="맑은 고딕" w:hAnsi="맑은 고딕" w:cs="맑은 고딕"/>
          <w:sz w:val="24"/>
          <w:szCs w:val="24"/>
          <w:lang w:eastAsia="ko-KR"/>
        </w:rPr>
        <w:t>, 2022).</w:t>
      </w:r>
      <w:r w:rsidR="0061000D" w:rsidRPr="0061000D">
        <w:rPr>
          <w:rFonts w:ascii="맑은 고딕" w:eastAsia="맑은 고딕" w:hAnsi="맑은 고딕" w:cs="맑은 고딕" w:hint="eastAsia"/>
          <w:sz w:val="24"/>
          <w:szCs w:val="24"/>
          <w:lang w:eastAsia="ko-KR"/>
        </w:rPr>
        <w:t xml:space="preserve"> </w:t>
      </w:r>
      <w:r w:rsidRPr="009D42E0">
        <w:rPr>
          <w:rFonts w:ascii="맑은 고딕" w:eastAsia="맑은 고딕" w:hAnsi="맑은 고딕" w:cs="맑은 고딕"/>
          <w:sz w:val="24"/>
          <w:szCs w:val="24"/>
          <w:lang w:eastAsia="ko-KR"/>
        </w:rPr>
        <w:t xml:space="preserve">이를 통해 모델은 단순히 미래 값을 예측하는 것을 넘어, 시간에 따른 변화 요인을 분리하여 분석할 수 있는 장점을 제공한다. 또한, </w:t>
      </w:r>
      <w:proofErr w:type="spellStart"/>
      <w:r w:rsidRPr="009D42E0">
        <w:rPr>
          <w:rFonts w:ascii="맑은 고딕" w:eastAsia="맑은 고딕" w:hAnsi="맑은 고딕" w:cs="맑은 고딕"/>
          <w:sz w:val="24"/>
          <w:szCs w:val="24"/>
          <w:lang w:eastAsia="ko-KR"/>
        </w:rPr>
        <w:t>잔차</w:t>
      </w:r>
      <w:proofErr w:type="spellEnd"/>
      <w:r w:rsidRPr="009D42E0">
        <w:rPr>
          <w:rFonts w:ascii="맑은 고딕" w:eastAsia="맑은 고딕" w:hAnsi="맑은 고딕" w:cs="맑은 고딕"/>
          <w:sz w:val="24"/>
          <w:szCs w:val="24"/>
          <w:lang w:eastAsia="ko-KR"/>
        </w:rPr>
        <w:t xml:space="preserve"> 기반 학습(residual learning)과 계층적 학습 구조를 통해 단순한 선형 회귀 모델을 뛰어넘어, 보다 정교한 시계열 분석을 가능하게 한다. </w:t>
      </w:r>
      <w:r w:rsidR="000A2A36" w:rsidRPr="0061000D">
        <w:rPr>
          <w:rFonts w:ascii="맑은 고딕" w:eastAsia="맑은 고딕" w:hAnsi="맑은 고딕" w:cs="맑은 고딕"/>
          <w:sz w:val="24"/>
          <w:szCs w:val="24"/>
          <w:lang w:eastAsia="ko-KR"/>
        </w:rPr>
        <w:t>(</w:t>
      </w:r>
      <w:proofErr w:type="spellStart"/>
      <w:r w:rsidR="000A2A36" w:rsidRPr="0061000D">
        <w:rPr>
          <w:rFonts w:ascii="맑은 고딕" w:eastAsia="맑은 고딕" w:hAnsi="맑은 고딕" w:cs="맑은 고딕"/>
          <w:sz w:val="24"/>
          <w:szCs w:val="24"/>
          <w:lang w:eastAsia="ko-KR"/>
        </w:rPr>
        <w:t>Oreshkin</w:t>
      </w:r>
      <w:proofErr w:type="spellEnd"/>
      <w:r w:rsidR="000A2A36" w:rsidRPr="0061000D">
        <w:rPr>
          <w:rFonts w:ascii="맑은 고딕" w:eastAsia="맑은 고딕" w:hAnsi="맑은 고딕" w:cs="맑은 고딕"/>
          <w:sz w:val="24"/>
          <w:szCs w:val="24"/>
          <w:lang w:eastAsia="ko-KR"/>
        </w:rPr>
        <w:t xml:space="preserve"> et al., 2020).</w:t>
      </w:r>
    </w:p>
    <w:p w14:paraId="6E98B71C" w14:textId="77777777" w:rsidR="00A31F69" w:rsidRPr="009D42E0" w:rsidRDefault="00A31F69" w:rsidP="009D42E0">
      <w:pPr>
        <w:pBdr>
          <w:top w:val="nil"/>
          <w:left w:val="nil"/>
          <w:bottom w:val="nil"/>
          <w:right w:val="nil"/>
          <w:between w:val="nil"/>
        </w:pBdr>
        <w:tabs>
          <w:tab w:val="left" w:pos="613"/>
        </w:tabs>
        <w:autoSpaceDE/>
        <w:autoSpaceDN/>
        <w:spacing w:before="163"/>
        <w:jc w:val="both"/>
        <w:rPr>
          <w:rFonts w:ascii="맑은 고딕" w:eastAsia="맑은 고딕" w:hAnsi="맑은 고딕" w:cs="맑은 고딕"/>
          <w:sz w:val="24"/>
          <w:szCs w:val="24"/>
          <w:lang w:eastAsia="ko-KR"/>
        </w:rPr>
      </w:pPr>
    </w:p>
    <w:p w14:paraId="7A2F05E9" w14:textId="77777777" w:rsidR="008F2EE0" w:rsidRDefault="009F2847" w:rsidP="009D42E0">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61000D">
        <w:rPr>
          <w:rFonts w:ascii="맑은 고딕" w:eastAsia="맑은 고딕" w:hAnsi="맑은 고딕" w:cs="맑은 고딕"/>
          <w:sz w:val="24"/>
          <w:szCs w:val="24"/>
          <w:lang w:eastAsia="ko-KR"/>
        </w:rPr>
        <w:t>모델은 기본적으로 다층 완전연결층을 포함하는 블록(Block)으로 구성되며, 이러한 블록들이 여러 개 결합되어 스택(Stack)을 형성한다. 각 블록은 네 개의 완전연결층을 포함하며, 두 가지 출력을 생성한다.</w:t>
      </w:r>
      <w:r w:rsidR="008F2EE0">
        <w:rPr>
          <w:rFonts w:ascii="맑은 고딕" w:eastAsia="맑은 고딕" w:hAnsi="맑은 고딕" w:cs="맑은 고딕" w:hint="eastAsia"/>
          <w:sz w:val="24"/>
          <w:szCs w:val="24"/>
          <w:lang w:eastAsia="ko-KR"/>
        </w:rPr>
        <w:t xml:space="preserve"> 여기서 출력 중 </w:t>
      </w:r>
      <w:r w:rsidRPr="0061000D">
        <w:rPr>
          <w:rFonts w:ascii="맑은 고딕" w:eastAsia="맑은 고딕" w:hAnsi="맑은 고딕" w:cs="맑은 고딕"/>
          <w:sz w:val="24"/>
          <w:szCs w:val="24"/>
          <w:lang w:eastAsia="ko-KR"/>
        </w:rPr>
        <w:t xml:space="preserve">하나는 입력 데이터에서 불필요한 부분을 제거하는 </w:t>
      </w:r>
      <w:proofErr w:type="spellStart"/>
      <w:r w:rsidRPr="0061000D">
        <w:rPr>
          <w:rFonts w:ascii="맑은 고딕" w:eastAsia="맑은 고딕" w:hAnsi="맑은 고딕" w:cs="맑은 고딕"/>
          <w:sz w:val="24"/>
          <w:szCs w:val="24"/>
          <w:lang w:eastAsia="ko-KR"/>
        </w:rPr>
        <w:t>Backcast</w:t>
      </w:r>
      <w:proofErr w:type="spellEnd"/>
      <w:r w:rsidRPr="0061000D">
        <w:rPr>
          <w:rFonts w:ascii="맑은 고딕" w:eastAsia="맑은 고딕" w:hAnsi="맑은 고딕" w:cs="맑은 고딕"/>
          <w:sz w:val="24"/>
          <w:szCs w:val="24"/>
          <w:lang w:eastAsia="ko-KR"/>
        </w:rPr>
        <w:t xml:space="preserve">, 다른 하나는 미래 데이터를 예측하는 Forecast이다. </w:t>
      </w:r>
    </w:p>
    <w:p w14:paraId="6339DE2E" w14:textId="2B23C0A1" w:rsidR="009F2847" w:rsidRPr="0061000D" w:rsidRDefault="008F2EE0" w:rsidP="009D42E0">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또한, </w:t>
      </w:r>
      <w:r w:rsidRPr="0061000D">
        <w:rPr>
          <w:rFonts w:ascii="맑은 고딕" w:eastAsia="맑은 고딕" w:hAnsi="맑은 고딕" w:cs="맑은 고딕" w:hint="eastAsia"/>
          <w:sz w:val="24"/>
          <w:szCs w:val="24"/>
          <w:lang w:eastAsia="ko-KR"/>
        </w:rPr>
        <w:t>모델</w:t>
      </w:r>
      <w:r w:rsidRPr="009F2847">
        <w:rPr>
          <w:rFonts w:ascii="맑은 고딕" w:eastAsia="맑은 고딕" w:hAnsi="맑은 고딕" w:cs="맑은 고딕"/>
          <w:sz w:val="24"/>
          <w:szCs w:val="24"/>
          <w:lang w:eastAsia="ko-KR"/>
        </w:rPr>
        <w:t xml:space="preserve">의 구조적 특징 중 하나는 블록들이 결합된 Stack 구조이다. </w:t>
      </w:r>
      <w:r w:rsidR="009D42E0" w:rsidRPr="0061000D">
        <w:rPr>
          <w:rFonts w:ascii="맑은 고딕" w:eastAsia="맑은 고딕" w:hAnsi="맑은 고딕" w:cs="맑은 고딕" w:hint="eastAsia"/>
          <w:sz w:val="24"/>
          <w:szCs w:val="24"/>
          <w:lang w:eastAsia="ko-KR"/>
        </w:rPr>
        <w:t>[</w:t>
      </w:r>
      <w:r w:rsidR="009F2847" w:rsidRPr="0061000D">
        <w:rPr>
          <w:rFonts w:ascii="맑은 고딕" w:eastAsia="맑은 고딕" w:hAnsi="맑은 고딕" w:cs="맑은 고딕"/>
          <w:sz w:val="24"/>
          <w:szCs w:val="24"/>
          <w:lang w:eastAsia="ko-KR"/>
        </w:rPr>
        <w:t xml:space="preserve">그림 </w:t>
      </w:r>
      <w:r w:rsidR="009D42E0" w:rsidRPr="0061000D">
        <w:rPr>
          <w:rFonts w:ascii="맑은 고딕" w:eastAsia="맑은 고딕" w:hAnsi="맑은 고딕" w:cs="맑은 고딕" w:hint="eastAsia"/>
          <w:sz w:val="24"/>
          <w:szCs w:val="24"/>
          <w:lang w:eastAsia="ko-KR"/>
        </w:rPr>
        <w:t>5]</w:t>
      </w:r>
      <w:r w:rsidR="0061000D">
        <w:rPr>
          <w:rFonts w:ascii="맑은 고딕" w:eastAsia="맑은 고딕" w:hAnsi="맑은 고딕" w:cs="맑은 고딕" w:hint="eastAsia"/>
          <w:sz w:val="24"/>
          <w:szCs w:val="24"/>
          <w:lang w:eastAsia="ko-KR"/>
        </w:rPr>
        <w:t>에서 좌측</w:t>
      </w:r>
      <w:r w:rsidR="009F2847" w:rsidRPr="0061000D">
        <w:rPr>
          <w:rFonts w:ascii="맑은 고딕" w:eastAsia="맑은 고딕" w:hAnsi="맑은 고딕" w:cs="맑은 고딕"/>
          <w:sz w:val="24"/>
          <w:szCs w:val="24"/>
          <w:lang w:eastAsia="ko-KR"/>
        </w:rPr>
        <w:t xml:space="preserve"> 파란</w:t>
      </w:r>
      <w:r w:rsidR="0061000D">
        <w:rPr>
          <w:rFonts w:ascii="맑은 고딕" w:eastAsia="맑은 고딕" w:hAnsi="맑은 고딕" w:cs="맑은 고딕" w:hint="eastAsia"/>
          <w:sz w:val="24"/>
          <w:szCs w:val="24"/>
          <w:lang w:eastAsia="ko-KR"/>
        </w:rPr>
        <w:t xml:space="preserve"> </w:t>
      </w:r>
      <w:r w:rsidR="009F2847" w:rsidRPr="0061000D">
        <w:rPr>
          <w:rFonts w:ascii="맑은 고딕" w:eastAsia="맑은 고딕" w:hAnsi="맑은 고딕" w:cs="맑은 고딕"/>
          <w:sz w:val="24"/>
          <w:szCs w:val="24"/>
          <w:lang w:eastAsia="ko-KR"/>
        </w:rPr>
        <w:t>박스는 FC Stack의 구조를 나타내며, 각 블록은 함수</w:t>
      </w:r>
      <w:r w:rsidR="009F2847" w:rsidRPr="0061000D">
        <w:rPr>
          <w:rFonts w:ascii="맑은 고딕" w:eastAsia="맑은 고딕" w:hAnsi="맑은 고딕" w:cs="맑은 고딕" w:hint="eastAsia"/>
          <w:sz w:val="24"/>
          <w:szCs w:val="24"/>
          <w:lang w:eastAsia="ko-KR"/>
        </w:rPr>
        <w:t xml:space="preserve"> </w:t>
      </w:r>
      <m:oMath>
        <m:sSup>
          <m:sSupPr>
            <m:ctrlPr>
              <w:rPr>
                <w:rFonts w:ascii="Cambria Math" w:eastAsia="맑은 고딕" w:hAnsi="Cambria Math" w:cs="맑은 고딕"/>
                <w:i/>
                <w:sz w:val="24"/>
                <w:szCs w:val="24"/>
                <w:lang w:eastAsia="ko-KR"/>
              </w:rPr>
            </m:ctrlPr>
          </m:sSupPr>
          <m:e>
            <m:r>
              <w:rPr>
                <w:rFonts w:ascii="Cambria Math" w:eastAsia="맑은 고딕" w:hAnsi="Cambria Math" w:cs="맑은 고딕"/>
                <w:sz w:val="24"/>
                <w:szCs w:val="24"/>
                <w:lang w:eastAsia="ko-KR"/>
              </w:rPr>
              <m:t>g</m:t>
            </m:r>
          </m:e>
          <m:sup>
            <m:r>
              <w:rPr>
                <w:rFonts w:ascii="Cambria Math" w:eastAsia="맑은 고딕" w:hAnsi="Cambria Math" w:cs="맑은 고딕"/>
                <w:sz w:val="24"/>
                <w:szCs w:val="24"/>
                <w:lang w:eastAsia="ko-KR"/>
              </w:rPr>
              <m:t>b</m:t>
            </m:r>
          </m:sup>
        </m:sSup>
        <m:d>
          <m:dPr>
            <m:ctrlPr>
              <w:rPr>
                <w:rFonts w:ascii="Cambria Math" w:eastAsia="맑은 고딕" w:hAnsi="Cambria Math" w:cs="맑은 고딕"/>
                <w:i/>
                <w:sz w:val="24"/>
                <w:szCs w:val="24"/>
                <w:lang w:eastAsia="ko-KR"/>
              </w:rPr>
            </m:ctrlPr>
          </m:dPr>
          <m:e>
            <m:sSup>
              <m:sSupPr>
                <m:ctrlPr>
                  <w:rPr>
                    <w:rFonts w:ascii="Cambria Math" w:eastAsia="맑은 고딕" w:hAnsi="Cambria Math" w:cs="맑은 고딕"/>
                    <w:i/>
                    <w:sz w:val="24"/>
                    <w:szCs w:val="24"/>
                    <w:lang w:eastAsia="ko-KR"/>
                  </w:rPr>
                </m:ctrlPr>
              </m:sSupPr>
              <m:e>
                <m:r>
                  <m:rPr>
                    <m:sty m:val="p"/>
                  </m:rPr>
                  <w:rPr>
                    <w:rFonts w:ascii="Cambria Math" w:eastAsia="맑은 고딕" w:hAnsi="Cambria Math" w:cs="맑은 고딕"/>
                    <w:sz w:val="24"/>
                    <w:szCs w:val="24"/>
                    <w:lang w:eastAsia="ko-KR"/>
                  </w:rPr>
                  <m:t>θ</m:t>
                </m:r>
              </m:e>
              <m:sup>
                <m:r>
                  <w:rPr>
                    <w:rFonts w:ascii="Cambria Math" w:eastAsia="맑은 고딕" w:hAnsi="Cambria Math" w:cs="맑은 고딕"/>
                    <w:sz w:val="24"/>
                    <w:szCs w:val="24"/>
                    <w:lang w:eastAsia="ko-KR"/>
                  </w:rPr>
                  <m:t>b</m:t>
                </m:r>
              </m:sup>
            </m:sSup>
          </m:e>
        </m:d>
        <m:r>
          <w:rPr>
            <w:rFonts w:ascii="Cambria Math" w:eastAsia="맑은 고딕" w:hAnsi="Cambria Math" w:cs="맑은 고딕"/>
            <w:sz w:val="24"/>
            <w:szCs w:val="24"/>
            <w:lang w:eastAsia="ko-KR"/>
          </w:rPr>
          <m:t>,</m:t>
        </m:r>
        <m:r>
          <m:rPr>
            <m:sty m:val="p"/>
          </m:rPr>
          <w:rPr>
            <w:rFonts w:ascii="Cambria Math" w:eastAsia="맑은 고딕" w:hAnsi="Cambria Math" w:cs="맑은 고딕"/>
            <w:sz w:val="24"/>
            <w:szCs w:val="24"/>
            <w:lang w:eastAsia="ko-KR"/>
          </w:rPr>
          <m:t> </m:t>
        </m:r>
        <m:sSup>
          <m:sSupPr>
            <m:ctrlPr>
              <w:rPr>
                <w:rFonts w:ascii="Cambria Math" w:eastAsia="맑은 고딕" w:hAnsi="Cambria Math" w:cs="맑은 고딕"/>
                <w:i/>
                <w:sz w:val="24"/>
                <w:szCs w:val="24"/>
                <w:lang w:eastAsia="ko-KR"/>
              </w:rPr>
            </m:ctrlPr>
          </m:sSupPr>
          <m:e>
            <m:r>
              <w:rPr>
                <w:rFonts w:ascii="Cambria Math" w:eastAsia="맑은 고딕" w:hAnsi="Cambria Math" w:cs="맑은 고딕"/>
                <w:sz w:val="24"/>
                <w:szCs w:val="24"/>
                <w:lang w:eastAsia="ko-KR"/>
              </w:rPr>
              <m:t>g</m:t>
            </m:r>
            <m:ctrlPr>
              <w:rPr>
                <w:rFonts w:ascii="Cambria Math" w:eastAsia="맑은 고딕" w:hAnsi="Cambria Math" w:cs="맑은 고딕"/>
                <w:sz w:val="24"/>
                <w:szCs w:val="24"/>
                <w:lang w:eastAsia="ko-KR"/>
              </w:rPr>
            </m:ctrlPr>
          </m:e>
          <m:sup>
            <m:r>
              <w:rPr>
                <w:rFonts w:ascii="Cambria Math" w:eastAsia="맑은 고딕" w:hAnsi="Cambria Math" w:cs="맑은 고딕"/>
                <w:sz w:val="24"/>
                <w:szCs w:val="24"/>
                <w:lang w:eastAsia="ko-KR"/>
              </w:rPr>
              <m:t>f</m:t>
            </m:r>
          </m:sup>
        </m:sSup>
        <m:d>
          <m:dPr>
            <m:ctrlPr>
              <w:rPr>
                <w:rFonts w:ascii="Cambria Math" w:eastAsia="맑은 고딕" w:hAnsi="Cambria Math" w:cs="맑은 고딕"/>
                <w:i/>
                <w:sz w:val="24"/>
                <w:szCs w:val="24"/>
                <w:lang w:eastAsia="ko-KR"/>
              </w:rPr>
            </m:ctrlPr>
          </m:dPr>
          <m:e>
            <m:sSup>
              <m:sSupPr>
                <m:ctrlPr>
                  <w:rPr>
                    <w:rFonts w:ascii="Cambria Math" w:eastAsia="맑은 고딕" w:hAnsi="Cambria Math" w:cs="맑은 고딕"/>
                    <w:i/>
                    <w:sz w:val="24"/>
                    <w:szCs w:val="24"/>
                    <w:lang w:eastAsia="ko-KR"/>
                  </w:rPr>
                </m:ctrlPr>
              </m:sSupPr>
              <m:e>
                <m:r>
                  <m:rPr>
                    <m:sty m:val="p"/>
                  </m:rPr>
                  <w:rPr>
                    <w:rFonts w:ascii="Cambria Math" w:eastAsia="맑은 고딕" w:hAnsi="Cambria Math" w:cs="맑은 고딕"/>
                    <w:sz w:val="24"/>
                    <w:szCs w:val="24"/>
                    <w:lang w:eastAsia="ko-KR"/>
                  </w:rPr>
                  <m:t>θ</m:t>
                </m:r>
              </m:e>
              <m:sup>
                <m:r>
                  <w:rPr>
                    <w:rFonts w:ascii="Cambria Math" w:eastAsia="맑은 고딕" w:hAnsi="Cambria Math" w:cs="맑은 고딕"/>
                    <w:sz w:val="24"/>
                    <w:szCs w:val="24"/>
                    <w:lang w:eastAsia="ko-KR"/>
                  </w:rPr>
                  <m:t>f</m:t>
                </m:r>
              </m:sup>
            </m:sSup>
          </m:e>
        </m:d>
      </m:oMath>
      <w:proofErr w:type="spellStart"/>
      <w:r w:rsidR="009F2847" w:rsidRPr="0061000D">
        <w:rPr>
          <w:rFonts w:ascii="맑은 고딕" w:eastAsia="맑은 고딕" w:hAnsi="맑은 고딕" w:cs="맑은 고딕"/>
          <w:sz w:val="24"/>
          <w:szCs w:val="24"/>
          <w:lang w:eastAsia="ko-KR"/>
        </w:rPr>
        <w:t>를</w:t>
      </w:r>
      <w:proofErr w:type="spellEnd"/>
      <w:r w:rsidR="009F2847" w:rsidRPr="0061000D">
        <w:rPr>
          <w:rFonts w:ascii="맑은 고딕" w:eastAsia="맑은 고딕" w:hAnsi="맑은 고딕" w:cs="맑은 고딕"/>
          <w:sz w:val="24"/>
          <w:szCs w:val="24"/>
          <w:lang w:eastAsia="ko-KR"/>
        </w:rPr>
        <w:t xml:space="preserve"> </w:t>
      </w:r>
      <w:r w:rsidR="009F2847" w:rsidRPr="0061000D">
        <w:rPr>
          <w:rFonts w:ascii="맑은 고딕" w:eastAsia="맑은 고딕" w:hAnsi="맑은 고딕" w:cs="맑은 고딕"/>
          <w:sz w:val="24"/>
          <w:szCs w:val="24"/>
          <w:lang w:eastAsia="ko-KR"/>
        </w:rPr>
        <w:lastRenderedPageBreak/>
        <w:t xml:space="preserve">학습하여 각각 </w:t>
      </w:r>
      <w:proofErr w:type="spellStart"/>
      <w:r w:rsidR="009F2847" w:rsidRPr="0061000D">
        <w:rPr>
          <w:rFonts w:ascii="맑은 고딕" w:eastAsia="맑은 고딕" w:hAnsi="맑은 고딕" w:cs="맑은 고딕"/>
          <w:sz w:val="24"/>
          <w:szCs w:val="24"/>
          <w:lang w:eastAsia="ko-KR"/>
        </w:rPr>
        <w:t>Backcast</w:t>
      </w:r>
      <w:proofErr w:type="spellEnd"/>
      <w:r w:rsidR="009F2847" w:rsidRPr="0061000D">
        <w:rPr>
          <w:rFonts w:ascii="맑은 고딕" w:eastAsia="맑은 고딕" w:hAnsi="맑은 고딕" w:cs="맑은 고딕"/>
          <w:sz w:val="24"/>
          <w:szCs w:val="24"/>
          <w:lang w:eastAsia="ko-KR"/>
        </w:rPr>
        <w:t xml:space="preserve">와 Forecast를 생성하는 방식으로 작동한다. </w:t>
      </w:r>
      <w:proofErr w:type="spellStart"/>
      <w:r w:rsidR="009F2847" w:rsidRPr="0061000D">
        <w:rPr>
          <w:rFonts w:ascii="맑은 고딕" w:eastAsia="맑은 고딕" w:hAnsi="맑은 고딕" w:cs="맑은 고딕"/>
          <w:sz w:val="24"/>
          <w:szCs w:val="24"/>
          <w:lang w:eastAsia="ko-KR"/>
        </w:rPr>
        <w:t>Backcast</w:t>
      </w:r>
      <w:proofErr w:type="spellEnd"/>
      <w:r w:rsidR="009F2847" w:rsidRPr="0061000D">
        <w:rPr>
          <w:rFonts w:ascii="맑은 고딕" w:eastAsia="맑은 고딕" w:hAnsi="맑은 고딕" w:cs="맑은 고딕"/>
          <w:sz w:val="24"/>
          <w:szCs w:val="24"/>
          <w:lang w:eastAsia="ko-KR"/>
        </w:rPr>
        <w:t xml:space="preserve">는 현재 블록이 </w:t>
      </w:r>
      <w:proofErr w:type="spellStart"/>
      <w:r w:rsidR="009F2847" w:rsidRPr="0061000D">
        <w:rPr>
          <w:rFonts w:ascii="맑은 고딕" w:eastAsia="맑은 고딕" w:hAnsi="맑은 고딕" w:cs="맑은 고딕"/>
          <w:sz w:val="24"/>
          <w:szCs w:val="24"/>
          <w:lang w:eastAsia="ko-KR"/>
        </w:rPr>
        <w:t>입력받은</w:t>
      </w:r>
      <w:proofErr w:type="spellEnd"/>
      <w:r w:rsidR="009F2847" w:rsidRPr="0061000D">
        <w:rPr>
          <w:rFonts w:ascii="맑은 고딕" w:eastAsia="맑은 고딕" w:hAnsi="맑은 고딕" w:cs="맑은 고딕"/>
          <w:sz w:val="24"/>
          <w:szCs w:val="24"/>
          <w:lang w:eastAsia="ko-KR"/>
        </w:rPr>
        <w:t xml:space="preserve"> 데이터를 기반으로 기존 패턴을 복원하는 역할을 하며, Forecast는 미래 시점에 대한 예측 값을 생성하는 역할을 한다.</w:t>
      </w:r>
    </w:p>
    <w:p w14:paraId="44D91EAF" w14:textId="77777777" w:rsidR="009F2847" w:rsidRDefault="009F2847" w:rsidP="009F2847">
      <w:pPr>
        <w:pBdr>
          <w:top w:val="nil"/>
          <w:left w:val="nil"/>
          <w:bottom w:val="nil"/>
          <w:right w:val="nil"/>
          <w:between w:val="nil"/>
        </w:pBdr>
        <w:tabs>
          <w:tab w:val="left" w:pos="613"/>
        </w:tabs>
        <w:autoSpaceDE/>
        <w:autoSpaceDN/>
        <w:spacing w:before="163"/>
        <w:ind w:left="612"/>
        <w:jc w:val="center"/>
        <w:rPr>
          <w:rFonts w:ascii="Palatino Linotype" w:eastAsiaTheme="minorEastAsia" w:hAnsi="Palatino Linotype" w:cs="Palatino Linotype"/>
          <w:i/>
          <w:sz w:val="24"/>
          <w:szCs w:val="24"/>
          <w:lang w:eastAsia="ko-KR"/>
        </w:rPr>
      </w:pPr>
      <w:r w:rsidRPr="00A31F69">
        <w:rPr>
          <w:rFonts w:ascii="Palatino Linotype" w:eastAsiaTheme="minorEastAsia" w:hAnsi="Palatino Linotype" w:cs="Palatino Linotype"/>
          <w:i/>
          <w:noProof/>
          <w:sz w:val="24"/>
          <w:szCs w:val="24"/>
          <w:lang w:eastAsia="ko-KR"/>
        </w:rPr>
        <w:drawing>
          <wp:inline distT="0" distB="0" distL="0" distR="0" wp14:anchorId="7FD93386" wp14:editId="4A9A8BD9">
            <wp:extent cx="4839266" cy="3092450"/>
            <wp:effectExtent l="0" t="0" r="0" b="0"/>
            <wp:docPr id="1735628052" name="그림 1" descr="텍스트, 도표, 스크린샷,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28052" name="그림 1" descr="텍스트, 도표, 스크린샷, 평면도이(가) 표시된 사진&#10;&#10;자동 생성된 설명"/>
                    <pic:cNvPicPr/>
                  </pic:nvPicPr>
                  <pic:blipFill>
                    <a:blip r:embed="rId15"/>
                    <a:stretch>
                      <a:fillRect/>
                    </a:stretch>
                  </pic:blipFill>
                  <pic:spPr>
                    <a:xfrm>
                      <a:off x="0" y="0"/>
                      <a:ext cx="4841502" cy="3093879"/>
                    </a:xfrm>
                    <a:prstGeom prst="rect">
                      <a:avLst/>
                    </a:prstGeom>
                  </pic:spPr>
                </pic:pic>
              </a:graphicData>
            </a:graphic>
          </wp:inline>
        </w:drawing>
      </w:r>
    </w:p>
    <w:p w14:paraId="587AF36B" w14:textId="77777777" w:rsidR="009F2847" w:rsidRPr="00C50AE7" w:rsidRDefault="009F2847" w:rsidP="009F2847">
      <w:pPr>
        <w:pStyle w:val="ab"/>
        <w:jc w:val="center"/>
        <w:rPr>
          <w:color w:val="FF0000"/>
          <w:sz w:val="24"/>
          <w:szCs w:val="24"/>
          <w:lang w:eastAsia="ko-KR"/>
        </w:rPr>
      </w:pPr>
      <w:r>
        <w:rPr>
          <w:rFonts w:ascii="맑은 고딕" w:eastAsia="맑은 고딕" w:hAnsi="맑은 고딕" w:cs="맑은 고딕" w:hint="eastAsia"/>
          <w:lang w:eastAsia="ko-KR"/>
        </w:rPr>
        <w:t>그림</w:t>
      </w:r>
      <w:r>
        <w:rPr>
          <w:lang w:eastAsia="ko-KR"/>
        </w:rPr>
        <w:t xml:space="preserve"> </w:t>
      </w:r>
      <w:r>
        <w:rPr>
          <w:rFonts w:eastAsiaTheme="minorEastAsia" w:hint="eastAsia"/>
          <w:lang w:eastAsia="ko-KR"/>
        </w:rPr>
        <w:t xml:space="preserve">5. </w:t>
      </w:r>
      <w:r w:rsidRPr="00A31F69">
        <w:rPr>
          <w:rFonts w:eastAsiaTheme="minorEastAsia"/>
          <w:lang w:eastAsia="ko-KR"/>
        </w:rPr>
        <w:t xml:space="preserve">N-BEATS </w:t>
      </w:r>
      <w:r w:rsidRPr="00A31F69">
        <w:rPr>
          <w:rFonts w:eastAsiaTheme="minorEastAsia"/>
          <w:lang w:eastAsia="ko-KR"/>
        </w:rPr>
        <w:t>구조</w:t>
      </w:r>
    </w:p>
    <w:p w14:paraId="5D84A5CA" w14:textId="77777777" w:rsidR="009F2847" w:rsidRDefault="009F2847" w:rsidP="00A63401">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p>
    <w:p w14:paraId="712B2BBD" w14:textId="26B23849" w:rsidR="009F2847" w:rsidRPr="009F2847" w:rsidRDefault="009F2847" w:rsidP="008F2EE0">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9F2847">
        <w:rPr>
          <w:rFonts w:ascii="맑은 고딕" w:eastAsia="맑은 고딕" w:hAnsi="맑은 고딕" w:cs="맑은 고딕"/>
          <w:sz w:val="24"/>
          <w:szCs w:val="24"/>
          <w:lang w:eastAsia="ko-KR"/>
        </w:rPr>
        <w:t xml:space="preserve"> </w:t>
      </w:r>
      <w:r w:rsidR="009D42E0" w:rsidRPr="0061000D">
        <w:rPr>
          <w:rFonts w:ascii="맑은 고딕" w:eastAsia="맑은 고딕" w:hAnsi="맑은 고딕" w:cs="맑은 고딕" w:hint="eastAsia"/>
          <w:sz w:val="24"/>
          <w:szCs w:val="24"/>
          <w:lang w:eastAsia="ko-KR"/>
        </w:rPr>
        <w:t>[</w:t>
      </w:r>
      <w:r w:rsidR="009D42E0" w:rsidRPr="0061000D">
        <w:rPr>
          <w:rFonts w:ascii="맑은 고딕" w:eastAsia="맑은 고딕" w:hAnsi="맑은 고딕" w:cs="맑은 고딕"/>
          <w:sz w:val="24"/>
          <w:szCs w:val="24"/>
          <w:lang w:eastAsia="ko-KR"/>
        </w:rPr>
        <w:t xml:space="preserve">그림 </w:t>
      </w:r>
      <w:r w:rsidR="009D42E0" w:rsidRPr="0061000D">
        <w:rPr>
          <w:rFonts w:ascii="맑은 고딕" w:eastAsia="맑은 고딕" w:hAnsi="맑은 고딕" w:cs="맑은 고딕" w:hint="eastAsia"/>
          <w:sz w:val="24"/>
          <w:szCs w:val="24"/>
          <w:lang w:eastAsia="ko-KR"/>
        </w:rPr>
        <w:t>5]</w:t>
      </w:r>
      <w:r w:rsidRPr="009F2847">
        <w:rPr>
          <w:rFonts w:ascii="맑은 고딕" w:eastAsia="맑은 고딕" w:hAnsi="맑은 고딕" w:cs="맑은 고딕"/>
          <w:sz w:val="24"/>
          <w:szCs w:val="24"/>
          <w:lang w:eastAsia="ko-KR"/>
        </w:rPr>
        <w:t xml:space="preserve">의 중앙 부분을 보면, 여러 개의 블록이 쌓여 있는 구조를 확인할 수 있으며, 각 블록이 생성한 Forecast 값이 점진적으로 최종 </w:t>
      </w:r>
      <w:proofErr w:type="spellStart"/>
      <w:r w:rsidRPr="009F2847">
        <w:rPr>
          <w:rFonts w:ascii="맑은 고딕" w:eastAsia="맑은 고딕" w:hAnsi="맑은 고딕" w:cs="맑은 고딕"/>
          <w:sz w:val="24"/>
          <w:szCs w:val="24"/>
          <w:lang w:eastAsia="ko-KR"/>
        </w:rPr>
        <w:t>예측값에</w:t>
      </w:r>
      <w:proofErr w:type="spellEnd"/>
      <w:r w:rsidRPr="009F2847">
        <w:rPr>
          <w:rFonts w:ascii="맑은 고딕" w:eastAsia="맑은 고딕" w:hAnsi="맑은 고딕" w:cs="맑은 고딕"/>
          <w:sz w:val="24"/>
          <w:szCs w:val="24"/>
          <w:lang w:eastAsia="ko-KR"/>
        </w:rPr>
        <w:t xml:space="preserve"> 반영된다. 스택 내부에서는 각 블록이 독립적으로 예측을 수행하는 것이 아니라, Stack residual connection을 활용하여 이전 블록이 예측한 </w:t>
      </w:r>
      <w:proofErr w:type="spellStart"/>
      <w:r w:rsidRPr="009F2847">
        <w:rPr>
          <w:rFonts w:ascii="맑은 고딕" w:eastAsia="맑은 고딕" w:hAnsi="맑은 고딕" w:cs="맑은 고딕"/>
          <w:sz w:val="24"/>
          <w:szCs w:val="24"/>
          <w:lang w:eastAsia="ko-KR"/>
        </w:rPr>
        <w:t>Backcast</w:t>
      </w:r>
      <w:proofErr w:type="spellEnd"/>
      <w:r w:rsidRPr="009F2847">
        <w:rPr>
          <w:rFonts w:ascii="맑은 고딕" w:eastAsia="맑은 고딕" w:hAnsi="맑은 고딕" w:cs="맑은 고딕"/>
          <w:sz w:val="24"/>
          <w:szCs w:val="24"/>
          <w:lang w:eastAsia="ko-KR"/>
        </w:rPr>
        <w:t xml:space="preserve"> 값을 제거하고, 남은 정보를 다음 블록의 입력으로 전달하는 방식으로 학습이 이루어진다. 이러한 방식은 모델이 점진적으로 더욱 정교한 예측을 수행할 수 있도록 하며, 장기적인 트렌드와 단기적인 변동성을 동시에 학습할 수 있도록 돕는다.</w:t>
      </w:r>
      <w:r w:rsidR="008F2EE0">
        <w:rPr>
          <w:rFonts w:ascii="맑은 고딕" w:eastAsia="맑은 고딕" w:hAnsi="맑은 고딕" w:cs="맑은 고딕" w:hint="eastAsia"/>
          <w:sz w:val="24"/>
          <w:szCs w:val="24"/>
          <w:lang w:eastAsia="ko-KR"/>
        </w:rPr>
        <w:t xml:space="preserve"> </w:t>
      </w:r>
      <w:r w:rsidRPr="009F2847">
        <w:rPr>
          <w:rFonts w:ascii="맑은 고딕" w:eastAsia="맑은 고딕" w:hAnsi="맑은 고딕" w:cs="맑은 고딕"/>
          <w:sz w:val="24"/>
          <w:szCs w:val="24"/>
          <w:lang w:eastAsia="ko-KR"/>
        </w:rPr>
        <w:t xml:space="preserve">또한, Doubly Residual Stacking 기법을 활용하여 학습 성능을 더욱 향상시킨다. 일반적인 Residual Network는 입력과 출력을 직접 연결하여 학습을 원활하게 하지만, 이를 확장하여 </w:t>
      </w:r>
      <w:proofErr w:type="spellStart"/>
      <w:r w:rsidRPr="009F2847">
        <w:rPr>
          <w:rFonts w:ascii="맑은 고딕" w:eastAsia="맑은 고딕" w:hAnsi="맑은 고딕" w:cs="맑은 고딕"/>
          <w:sz w:val="24"/>
          <w:szCs w:val="24"/>
          <w:lang w:eastAsia="ko-KR"/>
        </w:rPr>
        <w:t>Backcast</w:t>
      </w:r>
      <w:proofErr w:type="spellEnd"/>
      <w:r w:rsidRPr="009F2847">
        <w:rPr>
          <w:rFonts w:ascii="맑은 고딕" w:eastAsia="맑은 고딕" w:hAnsi="맑은 고딕" w:cs="맑은 고딕"/>
          <w:sz w:val="24"/>
          <w:szCs w:val="24"/>
          <w:lang w:eastAsia="ko-KR"/>
        </w:rPr>
        <w:t xml:space="preserve">와 Forecast 두 가지 방식으로 </w:t>
      </w:r>
      <w:proofErr w:type="spellStart"/>
      <w:r w:rsidRPr="009F2847">
        <w:rPr>
          <w:rFonts w:ascii="맑은 고딕" w:eastAsia="맑은 고딕" w:hAnsi="맑은 고딕" w:cs="맑은 고딕"/>
          <w:sz w:val="24"/>
          <w:szCs w:val="24"/>
          <w:lang w:eastAsia="ko-KR"/>
        </w:rPr>
        <w:t>잔차를</w:t>
      </w:r>
      <w:proofErr w:type="spellEnd"/>
      <w:r w:rsidRPr="009F2847">
        <w:rPr>
          <w:rFonts w:ascii="맑은 고딕" w:eastAsia="맑은 고딕" w:hAnsi="맑은 고딕" w:cs="맑은 고딕"/>
          <w:sz w:val="24"/>
          <w:szCs w:val="24"/>
          <w:lang w:eastAsia="ko-KR"/>
        </w:rPr>
        <w:t xml:space="preserve"> 계산하는 구조를 도입하였다. </w:t>
      </w:r>
      <w:r w:rsidR="009D42E0" w:rsidRPr="0061000D">
        <w:rPr>
          <w:rFonts w:ascii="맑은 고딕" w:eastAsia="맑은 고딕" w:hAnsi="맑은 고딕" w:cs="맑은 고딕" w:hint="eastAsia"/>
          <w:sz w:val="24"/>
          <w:szCs w:val="24"/>
          <w:lang w:eastAsia="ko-KR"/>
        </w:rPr>
        <w:t>우측</w:t>
      </w:r>
      <w:r w:rsidRPr="009F2847">
        <w:rPr>
          <w:rFonts w:ascii="맑은 고딕" w:eastAsia="맑은 고딕" w:hAnsi="맑은 고딕" w:cs="맑은 고딕"/>
          <w:sz w:val="24"/>
          <w:szCs w:val="24"/>
          <w:lang w:eastAsia="ko-KR"/>
        </w:rPr>
        <w:t xml:space="preserve"> 부분을 보면 각 스택(Stack)이 개별적으로 Forecast를 생성하며, 이들이 종합되어 최종적인 Global Forecast가 도출</w:t>
      </w:r>
      <w:r w:rsidR="008F2EE0">
        <w:rPr>
          <w:rFonts w:ascii="맑은 고딕" w:eastAsia="맑은 고딕" w:hAnsi="맑은 고딕" w:cs="맑은 고딕" w:hint="eastAsia"/>
          <w:sz w:val="24"/>
          <w:szCs w:val="24"/>
          <w:lang w:eastAsia="ko-KR"/>
        </w:rPr>
        <w:t>되는 모습을 확인할 수 있다</w:t>
      </w:r>
      <w:r w:rsidRPr="009F2847">
        <w:rPr>
          <w:rFonts w:ascii="맑은 고딕" w:eastAsia="맑은 고딕" w:hAnsi="맑은 고딕" w:cs="맑은 고딕"/>
          <w:sz w:val="24"/>
          <w:szCs w:val="24"/>
          <w:lang w:eastAsia="ko-KR"/>
        </w:rPr>
        <w:t xml:space="preserve">. 이러한 방식은 기존의 단순한 </w:t>
      </w:r>
      <w:proofErr w:type="spellStart"/>
      <w:r w:rsidRPr="009F2847">
        <w:rPr>
          <w:rFonts w:ascii="맑은 고딕" w:eastAsia="맑은 고딕" w:hAnsi="맑은 고딕" w:cs="맑은 고딕"/>
          <w:sz w:val="24"/>
          <w:szCs w:val="24"/>
          <w:lang w:eastAsia="ko-KR"/>
        </w:rPr>
        <w:t>잔차</w:t>
      </w:r>
      <w:proofErr w:type="spellEnd"/>
      <w:r w:rsidRPr="009F2847">
        <w:rPr>
          <w:rFonts w:ascii="맑은 고딕" w:eastAsia="맑은 고딕" w:hAnsi="맑은 고딕" w:cs="맑은 고딕"/>
          <w:sz w:val="24"/>
          <w:szCs w:val="24"/>
          <w:lang w:eastAsia="ko-KR"/>
        </w:rPr>
        <w:t xml:space="preserve"> 학습(residual learning)보다 더욱 효과적으로 데이터를 학습할 수 있도록 하며, 특히 장기적인 시계열 패턴을 보다 안정적으로 모델링할 수 있도록 한다.</w:t>
      </w:r>
    </w:p>
    <w:p w14:paraId="2039DE15" w14:textId="3B52866A" w:rsidR="009F2847" w:rsidRPr="009F2847" w:rsidRDefault="008F2EE0" w:rsidP="008F2EE0">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lastRenderedPageBreak/>
        <w:t>결국, 해당 모델은</w:t>
      </w:r>
      <w:r w:rsidR="009F2847" w:rsidRPr="009F2847">
        <w:rPr>
          <w:rFonts w:ascii="맑은 고딕" w:eastAsia="맑은 고딕" w:hAnsi="맑은 고딕" w:cs="맑은 고딕"/>
          <w:sz w:val="24"/>
          <w:szCs w:val="24"/>
          <w:lang w:eastAsia="ko-KR"/>
        </w:rPr>
        <w:t xml:space="preserve"> 기본적으로 과거 데이터를 활용하여 미래 값을 예측하는 방식으로 동작한다. 모델은 Lookback Window를 설정하여 일정 기간의 과거 데이터를 입력으로 받는다. </w:t>
      </w:r>
      <w:r w:rsidR="009D42E0" w:rsidRPr="0061000D">
        <w:rPr>
          <w:rFonts w:ascii="맑은 고딕" w:eastAsia="맑은 고딕" w:hAnsi="맑은 고딕" w:cs="맑은 고딕" w:hint="eastAsia"/>
          <w:sz w:val="24"/>
          <w:szCs w:val="24"/>
          <w:lang w:eastAsia="ko-KR"/>
        </w:rPr>
        <w:t>[</w:t>
      </w:r>
      <w:r w:rsidR="009D42E0" w:rsidRPr="0061000D">
        <w:rPr>
          <w:rFonts w:ascii="맑은 고딕" w:eastAsia="맑은 고딕" w:hAnsi="맑은 고딕" w:cs="맑은 고딕"/>
          <w:sz w:val="24"/>
          <w:szCs w:val="24"/>
          <w:lang w:eastAsia="ko-KR"/>
        </w:rPr>
        <w:t xml:space="preserve">그림 </w:t>
      </w:r>
      <w:r w:rsidR="009D42E0" w:rsidRPr="0061000D">
        <w:rPr>
          <w:rFonts w:ascii="맑은 고딕" w:eastAsia="맑은 고딕" w:hAnsi="맑은 고딕" w:cs="맑은 고딕" w:hint="eastAsia"/>
          <w:sz w:val="24"/>
          <w:szCs w:val="24"/>
          <w:lang w:eastAsia="ko-KR"/>
        </w:rPr>
        <w:t>5]</w:t>
      </w:r>
      <w:r w:rsidR="009F2847" w:rsidRPr="009F2847">
        <w:rPr>
          <w:rFonts w:ascii="맑은 고딕" w:eastAsia="맑은 고딕" w:hAnsi="맑은 고딕" w:cs="맑은 고딕"/>
          <w:sz w:val="24"/>
          <w:szCs w:val="24"/>
          <w:lang w:eastAsia="ko-KR"/>
        </w:rPr>
        <w:t xml:space="preserve">의 상단에서 확인할 수 있듯이, Lookback Period는 모델이 입력으로 받는 데이터의 범위를 나타내며, 이는 보통 예측하려는 기간(Forecast Period)보다 길게 설정된다. 이후, 입력 데이터는 첫 번째 스택으로 전달되며, 개별 블록들은 </w:t>
      </w:r>
      <w:proofErr w:type="spellStart"/>
      <w:r w:rsidR="009F2847" w:rsidRPr="009F2847">
        <w:rPr>
          <w:rFonts w:ascii="맑은 고딕" w:eastAsia="맑은 고딕" w:hAnsi="맑은 고딕" w:cs="맑은 고딕"/>
          <w:sz w:val="24"/>
          <w:szCs w:val="24"/>
          <w:lang w:eastAsia="ko-KR"/>
        </w:rPr>
        <w:t>잔차</w:t>
      </w:r>
      <w:proofErr w:type="spellEnd"/>
      <w:r w:rsidR="009F2847" w:rsidRPr="009F2847">
        <w:rPr>
          <w:rFonts w:ascii="맑은 고딕" w:eastAsia="맑은 고딕" w:hAnsi="맑은 고딕" w:cs="맑은 고딕"/>
          <w:sz w:val="24"/>
          <w:szCs w:val="24"/>
          <w:lang w:eastAsia="ko-KR"/>
        </w:rPr>
        <w:t xml:space="preserve">(Residual)를 계산하여 </w:t>
      </w:r>
      <w:proofErr w:type="spellStart"/>
      <w:r w:rsidR="009F2847" w:rsidRPr="009F2847">
        <w:rPr>
          <w:rFonts w:ascii="맑은 고딕" w:eastAsia="맑은 고딕" w:hAnsi="맑은 고딕" w:cs="맑은 고딕"/>
          <w:sz w:val="24"/>
          <w:szCs w:val="24"/>
          <w:lang w:eastAsia="ko-KR"/>
        </w:rPr>
        <w:t>Backcast</w:t>
      </w:r>
      <w:proofErr w:type="spellEnd"/>
      <w:r w:rsidR="009F2847" w:rsidRPr="009F2847">
        <w:rPr>
          <w:rFonts w:ascii="맑은 고딕" w:eastAsia="맑은 고딕" w:hAnsi="맑은 고딕" w:cs="맑은 고딕"/>
          <w:sz w:val="24"/>
          <w:szCs w:val="24"/>
          <w:lang w:eastAsia="ko-KR"/>
        </w:rPr>
        <w:t xml:space="preserve">와 Forecast를 생성한다. 생성된 </w:t>
      </w:r>
      <w:proofErr w:type="spellStart"/>
      <w:r w:rsidR="009F2847" w:rsidRPr="009F2847">
        <w:rPr>
          <w:rFonts w:ascii="맑은 고딕" w:eastAsia="맑은 고딕" w:hAnsi="맑은 고딕" w:cs="맑은 고딕"/>
          <w:sz w:val="24"/>
          <w:szCs w:val="24"/>
          <w:lang w:eastAsia="ko-KR"/>
        </w:rPr>
        <w:t>Backcast</w:t>
      </w:r>
      <w:proofErr w:type="spellEnd"/>
      <w:r w:rsidR="009F2847" w:rsidRPr="009F2847">
        <w:rPr>
          <w:rFonts w:ascii="맑은 고딕" w:eastAsia="맑은 고딕" w:hAnsi="맑은 고딕" w:cs="맑은 고딕"/>
          <w:sz w:val="24"/>
          <w:szCs w:val="24"/>
          <w:lang w:eastAsia="ko-KR"/>
        </w:rPr>
        <w:t xml:space="preserve"> 값은 입력 데이터에서 제거되며, 남은 데이터가 다음 블록의 입력으로 전달된다. 이러한 과정이 반복되면서 모델은 점진적으로 예측 성능을 향상시키고, 마지막으로 모든 스택에서 생성된 Forecast 값을 종합하여 최종적인 </w:t>
      </w:r>
      <w:r w:rsidR="009D42E0" w:rsidRPr="009F2847">
        <w:rPr>
          <w:rFonts w:ascii="맑은 고딕" w:eastAsia="맑은 고딕" w:hAnsi="맑은 고딕" w:cs="맑은 고딕"/>
          <w:sz w:val="24"/>
          <w:szCs w:val="24"/>
          <w:lang w:eastAsia="ko-KR"/>
        </w:rPr>
        <w:t>Global Forecast</w:t>
      </w:r>
      <w:r w:rsidR="009D42E0" w:rsidRPr="0061000D">
        <w:rPr>
          <w:rFonts w:ascii="맑은 고딕" w:eastAsia="맑은 고딕" w:hAnsi="맑은 고딕" w:cs="맑은 고딕" w:hint="eastAsia"/>
          <w:sz w:val="24"/>
          <w:szCs w:val="24"/>
          <w:lang w:eastAsia="ko-KR"/>
        </w:rPr>
        <w:t xml:space="preserve"> </w:t>
      </w:r>
      <w:r w:rsidR="009F2847" w:rsidRPr="009F2847">
        <w:rPr>
          <w:rFonts w:ascii="맑은 고딕" w:eastAsia="맑은 고딕" w:hAnsi="맑은 고딕" w:cs="맑은 고딕"/>
          <w:sz w:val="24"/>
          <w:szCs w:val="24"/>
          <w:lang w:eastAsia="ko-KR"/>
        </w:rPr>
        <w:t xml:space="preserve">예측 결과를 생성한다. </w:t>
      </w:r>
    </w:p>
    <w:p w14:paraId="63F90342" w14:textId="77777777" w:rsidR="00A31F69" w:rsidRDefault="00A31F69"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p>
    <w:p w14:paraId="0C5EA5A9" w14:textId="77777777" w:rsidR="00A31F69" w:rsidRDefault="00A31F69" w:rsidP="00173DE4">
      <w:pPr>
        <w:pBdr>
          <w:top w:val="nil"/>
          <w:left w:val="nil"/>
          <w:bottom w:val="nil"/>
          <w:right w:val="nil"/>
          <w:between w:val="nil"/>
        </w:pBdr>
        <w:tabs>
          <w:tab w:val="left" w:pos="613"/>
        </w:tabs>
        <w:autoSpaceDE/>
        <w:autoSpaceDN/>
        <w:spacing w:before="163"/>
        <w:rPr>
          <w:rFonts w:ascii="맑은 고딕" w:eastAsia="맑은 고딕" w:hAnsi="맑은 고딕" w:cs="맑은 고딕"/>
          <w:sz w:val="24"/>
          <w:szCs w:val="24"/>
          <w:lang w:eastAsia="ko-KR"/>
        </w:rPr>
      </w:pPr>
    </w:p>
    <w:p w14:paraId="3E1CA20D" w14:textId="77777777" w:rsidR="00AC1546" w:rsidRDefault="00AC1546" w:rsidP="00AC1546">
      <w:pPr>
        <w:pBdr>
          <w:top w:val="nil"/>
          <w:left w:val="nil"/>
          <w:bottom w:val="nil"/>
          <w:right w:val="nil"/>
          <w:between w:val="nil"/>
        </w:pBdr>
        <w:spacing w:before="53" w:line="252" w:lineRule="auto"/>
        <w:ind w:left="261" w:firstLine="351"/>
        <w:jc w:val="both"/>
        <w:rPr>
          <w:rFonts w:ascii="맑은 고딕" w:eastAsia="맑은 고딕" w:hAnsi="맑은 고딕" w:cs="맑은 고딕"/>
          <w:sz w:val="24"/>
          <w:szCs w:val="24"/>
          <w:lang w:eastAsia="ko-KR"/>
        </w:rPr>
      </w:pPr>
      <w:r>
        <w:rPr>
          <w:rFonts w:ascii="Palatino Linotype" w:eastAsiaTheme="minorEastAsia" w:hAnsi="Palatino Linotype" w:cs="Palatino Linotype" w:hint="eastAsia"/>
          <w:i/>
          <w:sz w:val="24"/>
          <w:szCs w:val="24"/>
          <w:lang w:eastAsia="ko-KR"/>
        </w:rPr>
        <w:t xml:space="preserve">2.4.2 </w:t>
      </w:r>
      <w:proofErr w:type="spellStart"/>
      <w:r>
        <w:rPr>
          <w:rFonts w:ascii="맑은 고딕" w:eastAsia="맑은 고딕" w:hAnsi="맑은 고딕" w:cs="맑은 고딕" w:hint="eastAsia"/>
          <w:sz w:val="24"/>
          <w:szCs w:val="24"/>
          <w:lang w:eastAsia="ko-KR"/>
        </w:rPr>
        <w:t>NBEATSx</w:t>
      </w:r>
      <w:proofErr w:type="spellEnd"/>
      <w:r>
        <w:rPr>
          <w:rFonts w:ascii="맑은 고딕" w:eastAsia="맑은 고딕" w:hAnsi="맑은 고딕" w:cs="맑은 고딕" w:hint="eastAsia"/>
          <w:sz w:val="24"/>
          <w:szCs w:val="24"/>
          <w:lang w:eastAsia="ko-KR"/>
        </w:rPr>
        <w:t xml:space="preserve"> (2021)</w:t>
      </w:r>
    </w:p>
    <w:p w14:paraId="7B05AFB7" w14:textId="4DDB9E61" w:rsidR="001457C4" w:rsidRDefault="00505625" w:rsidP="001457C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roofErr w:type="spellStart"/>
      <w:r w:rsidRPr="00505625">
        <w:rPr>
          <w:rFonts w:ascii="맑은 고딕" w:eastAsia="맑은 고딕" w:hAnsi="맑은 고딕" w:cs="맑은 고딕"/>
          <w:sz w:val="24"/>
          <w:szCs w:val="24"/>
          <w:lang w:eastAsia="ko-KR"/>
        </w:rPr>
        <w:t>NBEATSx</w:t>
      </w:r>
      <w:proofErr w:type="spellEnd"/>
      <w:r w:rsidRPr="00505625">
        <w:rPr>
          <w:rFonts w:ascii="맑은 고딕" w:eastAsia="맑은 고딕" w:hAnsi="맑은 고딕" w:cs="맑은 고딕"/>
          <w:sz w:val="24"/>
          <w:szCs w:val="24"/>
          <w:lang w:eastAsia="ko-KR"/>
        </w:rPr>
        <w:t xml:space="preserve">(Neural Basis Expansion Analysis with Exogenous Variables)는 </w:t>
      </w:r>
      <w:r w:rsidR="00C977FA">
        <w:rPr>
          <w:rFonts w:ascii="맑은 고딕" w:eastAsia="맑은 고딕" w:hAnsi="맑은 고딕" w:cs="맑은 고딕" w:hint="eastAsia"/>
          <w:sz w:val="24"/>
          <w:szCs w:val="24"/>
          <w:lang w:eastAsia="ko-KR"/>
        </w:rPr>
        <w:t>앞선</w:t>
      </w:r>
      <w:r w:rsidRPr="00505625">
        <w:rPr>
          <w:rFonts w:ascii="맑은 고딕" w:eastAsia="맑은 고딕" w:hAnsi="맑은 고딕" w:cs="맑은 고딕"/>
          <w:sz w:val="24"/>
          <w:szCs w:val="24"/>
          <w:lang w:eastAsia="ko-KR"/>
        </w:rPr>
        <w:t xml:space="preserve"> N-BEATS 모델을 확장하여 외생 변수(Exogenous Variables)를 입력으로 활용할 수 있도록 설계된 시계열 예측 모델이다. N-BEATS는 시계열 데이터 자체의 패턴을 분석하여 예측을 수행하는 반면, </w:t>
      </w:r>
      <w:proofErr w:type="spellStart"/>
      <w:r w:rsidRPr="00505625">
        <w:rPr>
          <w:rFonts w:ascii="맑은 고딕" w:eastAsia="맑은 고딕" w:hAnsi="맑은 고딕" w:cs="맑은 고딕"/>
          <w:sz w:val="24"/>
          <w:szCs w:val="24"/>
          <w:lang w:eastAsia="ko-KR"/>
        </w:rPr>
        <w:t>NBEATSx</w:t>
      </w:r>
      <w:proofErr w:type="spellEnd"/>
      <w:r w:rsidRPr="00505625">
        <w:rPr>
          <w:rFonts w:ascii="맑은 고딕" w:eastAsia="맑은 고딕" w:hAnsi="맑은 고딕" w:cs="맑은 고딕"/>
          <w:sz w:val="24"/>
          <w:szCs w:val="24"/>
          <w:lang w:eastAsia="ko-KR"/>
        </w:rPr>
        <w:t xml:space="preserve">는 추가적인 외생 변수를 고려하여 보다 정교한 예측이 가능하도록 한다. 이를 통해 단순한 과거 데이터의 패턴 학습을 넘어, 기온, 경제 지표, 계절성 등 외부 요인이 미래 값에 미치는 영향을 반영할 수 있다. </w:t>
      </w:r>
    </w:p>
    <w:p w14:paraId="7F5C8223" w14:textId="77777777" w:rsidR="00470E28" w:rsidRDefault="00470E28" w:rsidP="001457C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317261C7" w14:textId="2CB58B56" w:rsidR="00505625" w:rsidRDefault="00505625" w:rsidP="001457C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505625">
        <w:rPr>
          <w:rFonts w:ascii="맑은 고딕" w:eastAsia="맑은 고딕" w:hAnsi="맑은 고딕" w:cs="맑은 고딕"/>
          <w:sz w:val="24"/>
          <w:szCs w:val="24"/>
          <w:lang w:eastAsia="ko-KR"/>
        </w:rPr>
        <w:t xml:space="preserve">모델의 </w:t>
      </w:r>
      <w:r w:rsidRPr="001457C4">
        <w:rPr>
          <w:rFonts w:ascii="맑은 고딕" w:eastAsia="맑은 고딕" w:hAnsi="맑은 고딕" w:cs="맑은 고딕"/>
          <w:sz w:val="24"/>
          <w:szCs w:val="24"/>
          <w:lang w:eastAsia="ko-KR"/>
        </w:rPr>
        <w:t>입력은 예측 대상 시계열 데이터</w:t>
      </w:r>
      <w:r w:rsidR="001457C4">
        <w:rPr>
          <w:rFonts w:ascii="맑은 고딕" w:eastAsia="맑은 고딕" w:hAnsi="맑은 고딕" w:cs="맑은 고딕" w:hint="eastAsia"/>
          <w:sz w:val="24"/>
          <w:szCs w:val="24"/>
          <w:lang w:eastAsia="ko-KR"/>
        </w:rPr>
        <w:t xml:space="preserve"> </w:t>
      </w:r>
      <m:oMath>
        <m:r>
          <w:rPr>
            <w:rFonts w:ascii="Cambria Math" w:eastAsia="맑은 고딕" w:hAnsi="Cambria Math" w:cs="맑은 고딕" w:hint="eastAsia"/>
            <w:sz w:val="24"/>
            <w:szCs w:val="24"/>
            <w:lang w:eastAsia="ko-KR"/>
          </w:rPr>
          <m:t>y</m:t>
        </m:r>
      </m:oMath>
      <w:r w:rsidRPr="00505625">
        <w:rPr>
          <w:rFonts w:ascii="맑은 고딕" w:eastAsia="맑은 고딕" w:hAnsi="맑은 고딕" w:cs="맑은 고딕"/>
          <w:sz w:val="24"/>
          <w:szCs w:val="24"/>
          <w:lang w:eastAsia="ko-KR"/>
        </w:rPr>
        <w:t xml:space="preserve">와 함께 여러 </w:t>
      </w:r>
      <w:r w:rsidRPr="001457C4">
        <w:rPr>
          <w:rFonts w:ascii="맑은 고딕" w:eastAsia="맑은 고딕" w:hAnsi="맑은 고딕" w:cs="맑은 고딕"/>
          <w:sz w:val="24"/>
          <w:szCs w:val="24"/>
          <w:lang w:eastAsia="ko-KR"/>
        </w:rPr>
        <w:t>개의 외생 변수</w:t>
      </w:r>
      <w:r w:rsidRPr="00505625">
        <w:rPr>
          <w:rFonts w:ascii="맑은 고딕" w:eastAsia="맑은 고딕" w:hAnsi="맑은 고딕" w:cs="맑은 고딕"/>
          <w:sz w:val="24"/>
          <w:szCs w:val="24"/>
          <w:lang w:eastAsia="ko-KR"/>
        </w:rPr>
        <w:t xml:space="preserve"> </w:t>
      </w:r>
      <m:oMath>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X</m:t>
            </m:r>
          </m:e>
          <m:sub>
            <m:r>
              <w:rPr>
                <w:rFonts w:ascii="Cambria Math" w:eastAsia="맑은 고딕" w:hAnsi="Cambria Math" w:cs="맑은 고딕"/>
                <w:sz w:val="24"/>
                <w:szCs w:val="24"/>
                <w:lang w:eastAsia="ko-KR"/>
              </w:rPr>
              <m:t>1</m:t>
            </m:r>
          </m:sub>
        </m:sSub>
        <m:r>
          <w:rPr>
            <w:rFonts w:ascii="Cambria Math" w:eastAsia="맑은 고딕" w:hAnsi="Cambria Math" w:cs="맑은 고딕"/>
            <w:sz w:val="24"/>
            <w:szCs w:val="24"/>
            <w:lang w:eastAsia="ko-KR"/>
          </w:rPr>
          <m:t>,</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X</m:t>
            </m:r>
          </m:e>
          <m:sub>
            <m:r>
              <w:rPr>
                <w:rFonts w:ascii="Cambria Math" w:eastAsia="맑은 고딕" w:hAnsi="Cambria Math" w:cs="맑은 고딕"/>
                <w:sz w:val="24"/>
                <w:szCs w:val="24"/>
                <w:lang w:eastAsia="ko-KR"/>
              </w:rPr>
              <m:t>2</m:t>
            </m:r>
          </m:sub>
        </m:sSub>
      </m:oMath>
      <w:r w:rsidRPr="00505625">
        <w:rPr>
          <w:rFonts w:ascii="맑은 고딕" w:eastAsia="맑은 고딕" w:hAnsi="맑은 고딕" w:cs="맑은 고딕"/>
          <w:sz w:val="24"/>
          <w:szCs w:val="24"/>
          <w:lang w:eastAsia="ko-KR"/>
        </w:rPr>
        <w:t xml:space="preserve">등을 포함하며, </w:t>
      </w:r>
      <w:proofErr w:type="spellStart"/>
      <w:r w:rsidRPr="00505625">
        <w:rPr>
          <w:rFonts w:ascii="맑은 고딕" w:eastAsia="맑은 고딕" w:hAnsi="맑은 고딕" w:cs="맑은 고딕"/>
          <w:sz w:val="24"/>
          <w:szCs w:val="24"/>
          <w:lang w:eastAsia="ko-KR"/>
        </w:rPr>
        <w:t>Backcast</w:t>
      </w:r>
      <w:proofErr w:type="spellEnd"/>
      <w:r w:rsidRPr="00505625">
        <w:rPr>
          <w:rFonts w:ascii="맑은 고딕" w:eastAsia="맑은 고딕" w:hAnsi="맑은 고딕" w:cs="맑은 고딕"/>
          <w:sz w:val="24"/>
          <w:szCs w:val="24"/>
          <w:lang w:eastAsia="ko-KR"/>
        </w:rPr>
        <w:t xml:space="preserve"> Period(과거 데이터 학습 구간)와 Forecast Period(미래 예측 구간)으로 구성된다. 이러한 구조를 통해 모델은 시간 흐름에 따른 </w:t>
      </w:r>
      <w:proofErr w:type="spellStart"/>
      <w:r w:rsidRPr="00505625">
        <w:rPr>
          <w:rFonts w:ascii="맑은 고딕" w:eastAsia="맑은 고딕" w:hAnsi="맑은 고딕" w:cs="맑은 고딕"/>
          <w:sz w:val="24"/>
          <w:szCs w:val="24"/>
          <w:lang w:eastAsia="ko-KR"/>
        </w:rPr>
        <w:t>변화뿐만</w:t>
      </w:r>
      <w:proofErr w:type="spellEnd"/>
      <w:r w:rsidRPr="00505625">
        <w:rPr>
          <w:rFonts w:ascii="맑은 고딕" w:eastAsia="맑은 고딕" w:hAnsi="맑은 고딕" w:cs="맑은 고딕"/>
          <w:sz w:val="24"/>
          <w:szCs w:val="24"/>
          <w:lang w:eastAsia="ko-KR"/>
        </w:rPr>
        <w:t xml:space="preserve"> 아니라 외부 요인 간의 상호작용도 고려하여 보다 신뢰성 있는 예측을 수행할 수 있다</w:t>
      </w:r>
      <w:r w:rsidR="00A62FA7" w:rsidRPr="00A62FA7">
        <w:rPr>
          <w:lang w:eastAsia="ko-KR"/>
        </w:rPr>
        <w:t xml:space="preserve"> </w:t>
      </w:r>
      <w:r w:rsidR="00A62FA7" w:rsidRPr="00A62FA7">
        <w:rPr>
          <w:rFonts w:ascii="맑은 고딕" w:eastAsia="맑은 고딕" w:hAnsi="맑은 고딕" w:cs="맑은 고딕"/>
          <w:sz w:val="24"/>
          <w:szCs w:val="24"/>
          <w:lang w:eastAsia="ko-KR"/>
        </w:rPr>
        <w:t>(Olivares et al., 2023)</w:t>
      </w:r>
      <w:r w:rsidR="00C977FA">
        <w:rPr>
          <w:rFonts w:ascii="맑은 고딕" w:eastAsia="맑은 고딕" w:hAnsi="맑은 고딕" w:cs="맑은 고딕" w:hint="eastAsia"/>
          <w:sz w:val="24"/>
          <w:szCs w:val="24"/>
          <w:lang w:eastAsia="ko-KR"/>
        </w:rPr>
        <w:t>.</w:t>
      </w:r>
    </w:p>
    <w:p w14:paraId="7BE8D417" w14:textId="27B09B02" w:rsidR="00505625" w:rsidRDefault="00505625" w:rsidP="00505625">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505625">
        <w:rPr>
          <w:rFonts w:ascii="맑은 고딕" w:eastAsia="맑은 고딕" w:hAnsi="맑은 고딕" w:cs="맑은 고딕"/>
          <w:sz w:val="24"/>
          <w:szCs w:val="24"/>
          <w:lang w:eastAsia="ko-KR"/>
        </w:rPr>
        <w:lastRenderedPageBreak/>
        <w:t xml:space="preserve">. </w:t>
      </w:r>
      <w:r w:rsidRPr="00505625">
        <w:rPr>
          <w:rFonts w:ascii="맑은 고딕" w:eastAsia="맑은 고딕" w:hAnsi="맑은 고딕" w:cs="맑은 고딕"/>
          <w:noProof/>
          <w:sz w:val="24"/>
          <w:szCs w:val="24"/>
          <w:lang w:eastAsia="ko-KR"/>
        </w:rPr>
        <w:drawing>
          <wp:inline distT="0" distB="0" distL="0" distR="0" wp14:anchorId="47C92A49" wp14:editId="33DE88FD">
            <wp:extent cx="5042018" cy="3009900"/>
            <wp:effectExtent l="0" t="0" r="0" b="0"/>
            <wp:docPr id="1445380883" name="그림 1" descr="텍스트, 도표, 평행,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80883" name="그림 1" descr="텍스트, 도표, 평행, 스크린샷이(가) 표시된 사진&#10;&#10;자동 생성된 설명"/>
                    <pic:cNvPicPr/>
                  </pic:nvPicPr>
                  <pic:blipFill>
                    <a:blip r:embed="rId16"/>
                    <a:stretch>
                      <a:fillRect/>
                    </a:stretch>
                  </pic:blipFill>
                  <pic:spPr>
                    <a:xfrm>
                      <a:off x="0" y="0"/>
                      <a:ext cx="5052166" cy="3015958"/>
                    </a:xfrm>
                    <a:prstGeom prst="rect">
                      <a:avLst/>
                    </a:prstGeom>
                  </pic:spPr>
                </pic:pic>
              </a:graphicData>
            </a:graphic>
          </wp:inline>
        </w:drawing>
      </w:r>
    </w:p>
    <w:p w14:paraId="5F4782D6" w14:textId="541365E6" w:rsidR="00505625" w:rsidRDefault="00505625" w:rsidP="00505625">
      <w:pPr>
        <w:pStyle w:val="ab"/>
        <w:jc w:val="center"/>
        <w:rPr>
          <w:rFonts w:eastAsiaTheme="minorEastAsia"/>
          <w:lang w:eastAsia="ko-KR"/>
        </w:rPr>
      </w:pPr>
      <w:r>
        <w:rPr>
          <w:rFonts w:ascii="맑은 고딕" w:eastAsia="맑은 고딕" w:hAnsi="맑은 고딕" w:cs="맑은 고딕" w:hint="eastAsia"/>
          <w:lang w:eastAsia="ko-KR"/>
        </w:rPr>
        <w:t>그림</w:t>
      </w:r>
      <w:r>
        <w:rPr>
          <w:lang w:eastAsia="ko-KR"/>
        </w:rPr>
        <w:t xml:space="preserve"> </w:t>
      </w:r>
      <w:r>
        <w:rPr>
          <w:rFonts w:eastAsiaTheme="minorEastAsia" w:hint="eastAsia"/>
          <w:lang w:eastAsia="ko-KR"/>
        </w:rPr>
        <w:t xml:space="preserve">6. </w:t>
      </w:r>
      <w:r w:rsidRPr="00A31F69">
        <w:rPr>
          <w:rFonts w:eastAsiaTheme="minorEastAsia"/>
          <w:lang w:eastAsia="ko-KR"/>
        </w:rPr>
        <w:t>N-</w:t>
      </w:r>
      <w:proofErr w:type="spellStart"/>
      <w:r w:rsidRPr="00A31F69">
        <w:rPr>
          <w:rFonts w:eastAsiaTheme="minorEastAsia"/>
          <w:lang w:eastAsia="ko-KR"/>
        </w:rPr>
        <w:t>BEATS</w:t>
      </w:r>
      <w:r>
        <w:rPr>
          <w:rFonts w:eastAsiaTheme="minorEastAsia" w:hint="eastAsia"/>
          <w:lang w:eastAsia="ko-KR"/>
        </w:rPr>
        <w:t>x</w:t>
      </w:r>
      <w:proofErr w:type="spellEnd"/>
      <w:r w:rsidRPr="00A31F69">
        <w:rPr>
          <w:rFonts w:eastAsiaTheme="minorEastAsia"/>
          <w:lang w:eastAsia="ko-KR"/>
        </w:rPr>
        <w:t xml:space="preserve"> </w:t>
      </w:r>
      <w:r w:rsidRPr="00A31F69">
        <w:rPr>
          <w:rFonts w:eastAsiaTheme="minorEastAsia"/>
          <w:lang w:eastAsia="ko-KR"/>
        </w:rPr>
        <w:t>구조</w:t>
      </w:r>
    </w:p>
    <w:p w14:paraId="1A582B6A" w14:textId="77777777" w:rsidR="001457C4" w:rsidRPr="001457C4" w:rsidRDefault="001457C4" w:rsidP="001457C4">
      <w:pPr>
        <w:rPr>
          <w:rFonts w:eastAsiaTheme="minorEastAsia"/>
          <w:lang w:eastAsia="ko-KR"/>
        </w:rPr>
      </w:pPr>
    </w:p>
    <w:p w14:paraId="55738D58" w14:textId="65298E03" w:rsidR="00EA29E5" w:rsidRPr="001457C4" w:rsidRDefault="00C977FA" w:rsidP="00A62FA7">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모델</w:t>
      </w:r>
      <w:r w:rsidR="001457C4" w:rsidRPr="001457C4">
        <w:rPr>
          <w:rFonts w:ascii="맑은 고딕" w:eastAsia="맑은 고딕" w:hAnsi="맑은 고딕" w:cs="맑은 고딕"/>
          <w:sz w:val="24"/>
          <w:szCs w:val="24"/>
          <w:lang w:eastAsia="ko-KR"/>
        </w:rPr>
        <w:t xml:space="preserve">의 학습 구조는 계층적 스택(Stack)과 블록(Block) 구조를 기반으로 한다. 입력 데이터는 첫 번째 스택(Stack 1)으로 전달되며, 이후 여러 개의 스택을 거치면서 예측 성능을 개선하는 방식으로 동작한다. 각 스택은 내부적으로 다수의 블록을 포함하며, 블록마다 개별적인 예측을 수행한 후 이를 조합하여 최종 결과를 도출한다. </w:t>
      </w:r>
      <w:r w:rsidR="001457C4" w:rsidRPr="00A62FA7">
        <w:rPr>
          <w:rFonts w:ascii="맑은 고딕" w:eastAsia="맑은 고딕" w:hAnsi="맑은 고딕" w:cs="맑은 고딕" w:hint="eastAsia"/>
          <w:sz w:val="24"/>
          <w:szCs w:val="24"/>
          <w:lang w:eastAsia="ko-KR"/>
        </w:rPr>
        <w:t>[</w:t>
      </w:r>
      <w:r w:rsidR="001457C4" w:rsidRPr="001457C4">
        <w:rPr>
          <w:rFonts w:ascii="맑은 고딕" w:eastAsia="맑은 고딕" w:hAnsi="맑은 고딕" w:cs="맑은 고딕"/>
          <w:sz w:val="24"/>
          <w:szCs w:val="24"/>
          <w:lang w:eastAsia="ko-KR"/>
        </w:rPr>
        <w:t>그림</w:t>
      </w:r>
      <w:r w:rsidR="001457C4" w:rsidRPr="00A62FA7">
        <w:rPr>
          <w:rFonts w:ascii="맑은 고딕" w:eastAsia="맑은 고딕" w:hAnsi="맑은 고딕" w:cs="맑은 고딕" w:hint="eastAsia"/>
          <w:sz w:val="24"/>
          <w:szCs w:val="24"/>
          <w:lang w:eastAsia="ko-KR"/>
        </w:rPr>
        <w:t>6]</w:t>
      </w:r>
      <w:r w:rsidR="001457C4" w:rsidRPr="001457C4">
        <w:rPr>
          <w:rFonts w:ascii="맑은 고딕" w:eastAsia="맑은 고딕" w:hAnsi="맑은 고딕" w:cs="맑은 고딕"/>
          <w:sz w:val="24"/>
          <w:szCs w:val="24"/>
          <w:lang w:eastAsia="ko-KR"/>
        </w:rPr>
        <w:t>에서</w:t>
      </w:r>
      <w:r w:rsidR="00A62FA7">
        <w:rPr>
          <w:rFonts w:ascii="맑은 고딕" w:eastAsia="맑은 고딕" w:hAnsi="맑은 고딕" w:cs="맑은 고딕" w:hint="eastAsia"/>
          <w:sz w:val="24"/>
          <w:szCs w:val="24"/>
          <w:lang w:eastAsia="ko-KR"/>
        </w:rPr>
        <w:t xml:space="preserve"> </w:t>
      </w:r>
      <w:r w:rsidR="001457C4" w:rsidRPr="001457C4">
        <w:rPr>
          <w:rFonts w:ascii="맑은 고딕" w:eastAsia="맑은 고딕" w:hAnsi="맑은 고딕" w:cs="맑은 고딕"/>
          <w:sz w:val="24"/>
          <w:szCs w:val="24"/>
          <w:lang w:eastAsia="ko-KR"/>
        </w:rPr>
        <w:t xml:space="preserve">각 블록 내부에는 완전연결층(FC Stack)이 배치되어 있으며, 이 과정에서 </w:t>
      </w:r>
      <w:proofErr w:type="spellStart"/>
      <w:r w:rsidR="001457C4" w:rsidRPr="001457C4">
        <w:rPr>
          <w:rFonts w:ascii="맑은 고딕" w:eastAsia="맑은 고딕" w:hAnsi="맑은 고딕" w:cs="맑은 고딕"/>
          <w:sz w:val="24"/>
          <w:szCs w:val="24"/>
          <w:lang w:eastAsia="ko-KR"/>
        </w:rPr>
        <w:t>Backcast</w:t>
      </w:r>
      <w:proofErr w:type="spellEnd"/>
      <w:r w:rsidR="001457C4" w:rsidRPr="00A62FA7">
        <w:rPr>
          <w:rFonts w:ascii="맑은 고딕" w:eastAsia="맑은 고딕" w:hAnsi="맑은 고딕" w:cs="맑은 고딕" w:hint="eastAsia"/>
          <w:sz w:val="24"/>
          <w:szCs w:val="24"/>
          <w:lang w:eastAsia="ko-KR"/>
        </w:rPr>
        <w:t>(</w:t>
      </w:r>
      <m:oMath>
        <m:sSubSup>
          <m:sSubSupPr>
            <m:ctrlPr>
              <w:rPr>
                <w:rFonts w:ascii="Cambria Math" w:eastAsia="맑은 고딕" w:hAnsi="Cambria Math" w:cs="맑은 고딕"/>
                <w:i/>
                <w:sz w:val="24"/>
                <w:szCs w:val="24"/>
                <w:lang w:eastAsia="ko-KR"/>
              </w:rPr>
            </m:ctrlPr>
          </m:sSubSupPr>
          <m:e>
            <m:acc>
              <m:accPr>
                <m:ctrlPr>
                  <w:rPr>
                    <w:rFonts w:ascii="Cambria Math" w:eastAsia="맑은 고딕" w:hAnsi="Cambria Math" w:cs="맑은 고딕"/>
                    <w:sz w:val="24"/>
                    <w:szCs w:val="24"/>
                    <w:lang w:eastAsia="ko-KR"/>
                  </w:rPr>
                </m:ctrlPr>
              </m:accPr>
              <m:e>
                <m:r>
                  <w:rPr>
                    <w:rFonts w:ascii="Cambria Math" w:eastAsia="맑은 고딕" w:hAnsi="Cambria Math" w:cs="맑은 고딕"/>
                    <w:sz w:val="24"/>
                    <w:szCs w:val="24"/>
                    <w:lang w:eastAsia="ko-KR"/>
                  </w:rPr>
                  <m:t>y</m:t>
                </m:r>
              </m:e>
            </m:acc>
          </m:e>
          <m:sub>
            <m:r>
              <w:rPr>
                <w:rFonts w:ascii="Cambria Math" w:eastAsia="맑은 고딕" w:hAnsi="Cambria Math" w:cs="맑은 고딕"/>
                <w:sz w:val="24"/>
                <w:szCs w:val="24"/>
                <w:lang w:eastAsia="ko-KR"/>
              </w:rPr>
              <m:t>s,b</m:t>
            </m:r>
          </m:sub>
          <m:sup>
            <m:r>
              <w:rPr>
                <w:rFonts w:ascii="Cambria Math" w:eastAsia="맑은 고딕" w:hAnsi="Cambria Math" w:cs="맑은 고딕"/>
                <w:sz w:val="24"/>
                <w:szCs w:val="24"/>
                <w:lang w:eastAsia="ko-KR"/>
              </w:rPr>
              <m:t>back</m:t>
            </m:r>
          </m:sup>
        </m:sSubSup>
      </m:oMath>
      <w:r w:rsidR="001457C4" w:rsidRPr="00A62FA7">
        <w:rPr>
          <w:rFonts w:ascii="맑은 고딕" w:eastAsia="맑은 고딕" w:hAnsi="맑은 고딕" w:cs="맑은 고딕" w:hint="eastAsia"/>
          <w:sz w:val="24"/>
          <w:szCs w:val="24"/>
          <w:lang w:eastAsia="ko-KR"/>
        </w:rPr>
        <w:t>)</w:t>
      </w:r>
      <w:r w:rsidR="001457C4" w:rsidRPr="001457C4">
        <w:rPr>
          <w:rFonts w:ascii="맑은 고딕" w:eastAsia="맑은 고딕" w:hAnsi="맑은 고딕" w:cs="맑은 고딕"/>
          <w:sz w:val="24"/>
          <w:szCs w:val="24"/>
          <w:lang w:eastAsia="ko-KR"/>
        </w:rPr>
        <w:t>와 Forecast(</w:t>
      </w:r>
      <m:oMath>
        <m:sSubSup>
          <m:sSubSupPr>
            <m:ctrlPr>
              <w:rPr>
                <w:rFonts w:ascii="Cambria Math" w:eastAsia="맑은 고딕" w:hAnsi="Cambria Math" w:cs="맑은 고딕"/>
                <w:i/>
                <w:sz w:val="24"/>
                <w:szCs w:val="24"/>
                <w:lang w:eastAsia="ko-KR"/>
              </w:rPr>
            </m:ctrlPr>
          </m:sSubSupPr>
          <m:e>
            <m:acc>
              <m:accPr>
                <m:ctrlPr>
                  <w:rPr>
                    <w:rFonts w:ascii="Cambria Math" w:eastAsia="맑은 고딕" w:hAnsi="Cambria Math" w:cs="맑은 고딕"/>
                    <w:sz w:val="24"/>
                    <w:szCs w:val="24"/>
                    <w:lang w:eastAsia="ko-KR"/>
                  </w:rPr>
                </m:ctrlPr>
              </m:accPr>
              <m:e>
                <m:r>
                  <w:rPr>
                    <w:rFonts w:ascii="Cambria Math" w:eastAsia="맑은 고딕" w:hAnsi="Cambria Math" w:cs="맑은 고딕"/>
                    <w:sz w:val="24"/>
                    <w:szCs w:val="24"/>
                    <w:lang w:eastAsia="ko-KR"/>
                  </w:rPr>
                  <m:t>y</m:t>
                </m:r>
              </m:e>
            </m:acc>
          </m:e>
          <m:sub>
            <m:r>
              <w:rPr>
                <w:rFonts w:ascii="Cambria Math" w:eastAsia="맑은 고딕" w:hAnsi="Cambria Math" w:cs="맑은 고딕"/>
                <w:sz w:val="24"/>
                <w:szCs w:val="24"/>
                <w:lang w:eastAsia="ko-KR"/>
              </w:rPr>
              <m:t>s,b</m:t>
            </m:r>
          </m:sub>
          <m:sup>
            <m:r>
              <w:rPr>
                <w:rFonts w:ascii="Cambria Math" w:eastAsia="맑은 고딕" w:hAnsi="Cambria Math" w:cs="맑은 고딕"/>
                <w:sz w:val="24"/>
                <w:szCs w:val="24"/>
                <w:lang w:eastAsia="ko-KR"/>
              </w:rPr>
              <m:t>for</m:t>
            </m:r>
          </m:sup>
        </m:sSubSup>
      </m:oMath>
      <w:r w:rsidR="001457C4" w:rsidRPr="001457C4">
        <w:rPr>
          <w:rFonts w:ascii="맑은 고딕" w:eastAsia="맑은 고딕" w:hAnsi="맑은 고딕" w:cs="맑은 고딕"/>
          <w:sz w:val="24"/>
          <w:szCs w:val="24"/>
          <w:lang w:eastAsia="ko-KR"/>
        </w:rPr>
        <w:t xml:space="preserve">) 두 가지 출력을 생성한다. </w:t>
      </w:r>
      <w:r>
        <w:rPr>
          <w:rFonts w:ascii="맑은 고딕" w:eastAsia="맑은 고딕" w:hAnsi="맑은 고딕" w:cs="맑은 고딕" w:hint="eastAsia"/>
          <w:sz w:val="24"/>
          <w:szCs w:val="24"/>
          <w:lang w:eastAsia="ko-KR"/>
        </w:rPr>
        <w:t>여기서</w:t>
      </w:r>
      <w:r w:rsidR="001457C4" w:rsidRPr="00A62FA7">
        <w:rPr>
          <w:rFonts w:ascii="맑은 고딕" w:eastAsia="맑은 고딕" w:hAnsi="맑은 고딕" w:cs="맑은 고딕" w:hint="eastAsia"/>
          <w:sz w:val="24"/>
          <w:szCs w:val="24"/>
          <w:lang w:eastAsia="ko-KR"/>
        </w:rPr>
        <w:t xml:space="preserve"> </w:t>
      </w:r>
      <w:proofErr w:type="spellStart"/>
      <w:r w:rsidR="001457C4" w:rsidRPr="001457C4">
        <w:rPr>
          <w:rFonts w:ascii="맑은 고딕" w:eastAsia="맑은 고딕" w:hAnsi="맑은 고딕" w:cs="맑은 고딕"/>
          <w:sz w:val="24"/>
          <w:szCs w:val="24"/>
          <w:lang w:eastAsia="ko-KR"/>
        </w:rPr>
        <w:t>Backcast</w:t>
      </w:r>
      <w:proofErr w:type="spellEnd"/>
      <w:r w:rsidR="001457C4" w:rsidRPr="001457C4">
        <w:rPr>
          <w:rFonts w:ascii="맑은 고딕" w:eastAsia="맑은 고딕" w:hAnsi="맑은 고딕" w:cs="맑은 고딕"/>
          <w:sz w:val="24"/>
          <w:szCs w:val="24"/>
          <w:lang w:eastAsia="ko-KR"/>
        </w:rPr>
        <w:t>는 입력 데이터에서 학습된 패턴을 복원하는 역할을 하며, Forecast는 미래 값을 예측하는 기능을 수행한다. 블록에서 생성된 결과는 다음 블록으로 전달되며, 이 과정이 반복되면서 모델은 점진적으로 예측 성능을 향상시킨다.</w:t>
      </w:r>
    </w:p>
    <w:p w14:paraId="1BF9DE04" w14:textId="5BC70270" w:rsidR="00C977FA" w:rsidRPr="001457C4" w:rsidRDefault="00EA29E5" w:rsidP="00C977FA">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EA29E5">
        <w:rPr>
          <w:rFonts w:ascii="맑은 고딕" w:eastAsia="맑은 고딕" w:hAnsi="맑은 고딕" w:cs="맑은 고딕"/>
          <w:sz w:val="24"/>
          <w:szCs w:val="24"/>
          <w:lang w:eastAsia="ko-KR"/>
        </w:rPr>
        <w:t xml:space="preserve">또한, Stack Residual Connection을 통해 이전 스택이 학습하지 못한 부분을 다음 스택이 보완할 수 있도록 하여, 예측 오류를 줄이고 보다 정밀한 결과를 도출할 수 있다. 마지막으로, 모든 스택에서 생성된 예측을 종합하여 Global Forecast(모델의 최종 예측 값)을 생성한다. 이러한 </w:t>
      </w:r>
      <w:r w:rsidR="00C977FA">
        <w:rPr>
          <w:rFonts w:ascii="맑은 고딕" w:eastAsia="맑은 고딕" w:hAnsi="맑은 고딕" w:cs="맑은 고딕" w:hint="eastAsia"/>
          <w:sz w:val="24"/>
          <w:szCs w:val="24"/>
          <w:lang w:eastAsia="ko-KR"/>
        </w:rPr>
        <w:t xml:space="preserve">구조적 </w:t>
      </w:r>
      <w:r w:rsidRPr="00EA29E5">
        <w:rPr>
          <w:rFonts w:ascii="맑은 고딕" w:eastAsia="맑은 고딕" w:hAnsi="맑은 고딕" w:cs="맑은 고딕"/>
          <w:sz w:val="24"/>
          <w:szCs w:val="24"/>
          <w:lang w:eastAsia="ko-KR"/>
        </w:rPr>
        <w:t xml:space="preserve">특징 덕분에 </w:t>
      </w:r>
      <w:r w:rsidR="00C977FA">
        <w:rPr>
          <w:rFonts w:ascii="맑은 고딕" w:eastAsia="맑은 고딕" w:hAnsi="맑은 고딕" w:cs="맑은 고딕" w:hint="eastAsia"/>
          <w:sz w:val="24"/>
          <w:szCs w:val="24"/>
          <w:lang w:eastAsia="ko-KR"/>
        </w:rPr>
        <w:t xml:space="preserve">해당 모델은 </w:t>
      </w:r>
      <w:r w:rsidRPr="00EA29E5">
        <w:rPr>
          <w:rFonts w:ascii="맑은 고딕" w:eastAsia="맑은 고딕" w:hAnsi="맑은 고딕" w:cs="맑은 고딕"/>
          <w:sz w:val="24"/>
          <w:szCs w:val="24"/>
          <w:lang w:eastAsia="ko-KR"/>
        </w:rPr>
        <w:t xml:space="preserve">외부 요인의 영향을 강하게 받는 예측 문제에서 우수한 성능을 발휘할 수 있다. </w:t>
      </w:r>
    </w:p>
    <w:p w14:paraId="1C8057BD" w14:textId="77777777" w:rsidR="00E75574" w:rsidRPr="00C977FA" w:rsidRDefault="00E75574"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p>
    <w:p w14:paraId="18D3B0D4" w14:textId="1F865B32" w:rsidR="00AC1546" w:rsidRDefault="00E75574"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Pr>
          <w:rFonts w:ascii="Palatino Linotype" w:eastAsiaTheme="minorEastAsia" w:hAnsi="Palatino Linotype" w:cs="Palatino Linotype" w:hint="eastAsia"/>
          <w:i/>
          <w:sz w:val="24"/>
          <w:szCs w:val="24"/>
          <w:lang w:eastAsia="ko-KR"/>
        </w:rPr>
        <w:t xml:space="preserve">2.4.3 </w:t>
      </w:r>
      <w:r w:rsidR="00AC1546" w:rsidRPr="00AC1546">
        <w:rPr>
          <w:rFonts w:ascii="맑은 고딕" w:eastAsia="맑은 고딕" w:hAnsi="맑은 고딕" w:cs="맑은 고딕"/>
          <w:sz w:val="24"/>
          <w:szCs w:val="24"/>
          <w:lang w:eastAsia="ko-KR"/>
        </w:rPr>
        <w:t>NHITS (202</w:t>
      </w:r>
      <w:r w:rsidR="0094290C">
        <w:rPr>
          <w:rFonts w:ascii="맑은 고딕" w:eastAsia="맑은 고딕" w:hAnsi="맑은 고딕" w:cs="맑은 고딕" w:hint="eastAsia"/>
          <w:sz w:val="24"/>
          <w:szCs w:val="24"/>
          <w:lang w:eastAsia="ko-KR"/>
        </w:rPr>
        <w:t>3</w:t>
      </w:r>
      <w:r w:rsidR="00AC1546" w:rsidRPr="00AC1546">
        <w:rPr>
          <w:rFonts w:ascii="맑은 고딕" w:eastAsia="맑은 고딕" w:hAnsi="맑은 고딕" w:cs="맑은 고딕"/>
          <w:sz w:val="24"/>
          <w:szCs w:val="24"/>
          <w:lang w:eastAsia="ko-KR"/>
        </w:rPr>
        <w:t>)</w:t>
      </w:r>
    </w:p>
    <w:p w14:paraId="17B5C157" w14:textId="77777777" w:rsidR="00E67CFD" w:rsidRDefault="0094290C" w:rsidP="00470E28">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94290C">
        <w:rPr>
          <w:rFonts w:ascii="맑은 고딕" w:eastAsia="맑은 고딕" w:hAnsi="맑은 고딕" w:cs="맑은 고딕"/>
          <w:sz w:val="24"/>
          <w:szCs w:val="24"/>
          <w:lang w:eastAsia="ko-KR"/>
        </w:rPr>
        <w:lastRenderedPageBreak/>
        <w:t xml:space="preserve">NHITS(Neural Hierarchical Interpolation for Time Series Forecasting)는 장기 시계열 예측(Long-Horizon Forecasting, LHF)의 성능을 향상시키기 위해 개발된 모델로, 다중 해상도 학습과 계층적 보간(Hierarchical Interpolation)을 결합한 것이 특징이다. </w:t>
      </w:r>
    </w:p>
    <w:p w14:paraId="52BEB4C2" w14:textId="72ECF03B" w:rsidR="00470E28" w:rsidRPr="00935A75" w:rsidRDefault="0094290C" w:rsidP="00470E28">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94290C">
        <w:rPr>
          <w:rFonts w:ascii="맑은 고딕" w:eastAsia="맑은 고딕" w:hAnsi="맑은 고딕" w:cs="맑은 고딕"/>
          <w:sz w:val="24"/>
          <w:szCs w:val="24"/>
          <w:lang w:eastAsia="ko-KR"/>
        </w:rPr>
        <w:t xml:space="preserve">기존 Transformer 기반의 시계열 예측 모델은 장기 예측에서 연산 비용이 증가하고, 예측 오차가 누적되는 문제가 발생하는데, </w:t>
      </w:r>
      <w:r w:rsidR="00E67CFD">
        <w:rPr>
          <w:rFonts w:ascii="맑은 고딕" w:eastAsia="맑은 고딕" w:hAnsi="맑은 고딕" w:cs="맑은 고딕" w:hint="eastAsia"/>
          <w:sz w:val="24"/>
          <w:szCs w:val="24"/>
          <w:lang w:eastAsia="ko-KR"/>
        </w:rPr>
        <w:t>해당 모델은</w:t>
      </w:r>
      <w:r w:rsidRPr="0094290C">
        <w:rPr>
          <w:rFonts w:ascii="맑은 고딕" w:eastAsia="맑은 고딕" w:hAnsi="맑은 고딕" w:cs="맑은 고딕"/>
          <w:sz w:val="24"/>
          <w:szCs w:val="24"/>
          <w:lang w:eastAsia="ko-KR"/>
        </w:rPr>
        <w:t xml:space="preserve"> 이를 해결하기 위해 다중 비율 입력 샘플링(Multi-Rate Input Sampling)과 계층적 보간 기법을 도입하여 예측 정확도를 향상시키면서도 계산 비용을 줄였다(</w:t>
      </w:r>
      <w:proofErr w:type="spellStart"/>
      <w:r w:rsidRPr="0094290C">
        <w:rPr>
          <w:rFonts w:ascii="맑은 고딕" w:eastAsia="맑은 고딕" w:hAnsi="맑은 고딕" w:cs="맑은 고딕"/>
          <w:sz w:val="24"/>
          <w:szCs w:val="24"/>
          <w:lang w:eastAsia="ko-KR"/>
        </w:rPr>
        <w:t>Challu</w:t>
      </w:r>
      <w:proofErr w:type="spellEnd"/>
      <w:r w:rsidRPr="0094290C">
        <w:rPr>
          <w:rFonts w:ascii="맑은 고딕" w:eastAsia="맑은 고딕" w:hAnsi="맑은 고딕" w:cs="맑은 고딕"/>
          <w:sz w:val="24"/>
          <w:szCs w:val="24"/>
          <w:lang w:eastAsia="ko-KR"/>
        </w:rPr>
        <w:t xml:space="preserve"> et al., 2023).</w:t>
      </w:r>
      <w:r w:rsidR="00935A75" w:rsidRPr="00935A75">
        <w:rPr>
          <w:lang w:eastAsia="ko-KR"/>
        </w:rPr>
        <w:t xml:space="preserve"> </w:t>
      </w:r>
      <w:r w:rsidR="00662230" w:rsidRPr="00662230">
        <w:rPr>
          <w:rFonts w:ascii="맑은 고딕" w:eastAsia="맑은 고딕" w:hAnsi="맑은 고딕" w:cs="맑은 고딕" w:hint="eastAsia"/>
          <w:sz w:val="24"/>
          <w:szCs w:val="24"/>
          <w:lang w:eastAsia="ko-KR"/>
        </w:rPr>
        <w:t xml:space="preserve">여기서 </w:t>
      </w:r>
      <w:r w:rsidR="00935A75" w:rsidRPr="00935A75">
        <w:rPr>
          <w:rFonts w:ascii="맑은 고딕" w:eastAsia="맑은 고딕" w:hAnsi="맑은 고딕" w:cs="맑은 고딕"/>
          <w:sz w:val="24"/>
          <w:szCs w:val="24"/>
          <w:lang w:eastAsia="ko-KR"/>
        </w:rPr>
        <w:t>계층적 보간 기법이란, 시계열 데이터를 다양한 해상도로 분해하여 낮은 해상도의 예측을 기반으로 점진적으로 높은 해상도의 예측을 보완하는 방식을 의미한다. 이를 통해 단기적 변동성을 포착하는 동시에 장기적인 트렌드를 보다 안정적으로 학습할 수 있다.</w:t>
      </w:r>
    </w:p>
    <w:p w14:paraId="381DE7FC" w14:textId="77777777" w:rsidR="0094290C" w:rsidRDefault="0094290C" w:rsidP="00470E28">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4318805B" w14:textId="77777777" w:rsidR="00470E28" w:rsidRDefault="00470E28" w:rsidP="00470E28">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470E28">
        <w:rPr>
          <w:rFonts w:ascii="맑은 고딕" w:eastAsia="맑은 고딕" w:hAnsi="맑은 고딕" w:cs="맑은 고딕"/>
          <w:noProof/>
          <w:sz w:val="24"/>
          <w:szCs w:val="24"/>
          <w:lang w:eastAsia="ko-KR"/>
        </w:rPr>
        <w:drawing>
          <wp:inline distT="0" distB="0" distL="0" distR="0" wp14:anchorId="4BEA7ED7" wp14:editId="1E01001F">
            <wp:extent cx="5207268" cy="2667137"/>
            <wp:effectExtent l="0" t="0" r="0" b="0"/>
            <wp:docPr id="1144037291" name="그림 1" descr="텍스트, 도표,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37291" name="그림 1" descr="텍스트, 도표, 스크린샷, 번호이(가) 표시된 사진&#10;&#10;자동 생성된 설명"/>
                    <pic:cNvPicPr/>
                  </pic:nvPicPr>
                  <pic:blipFill>
                    <a:blip r:embed="rId17"/>
                    <a:stretch>
                      <a:fillRect/>
                    </a:stretch>
                  </pic:blipFill>
                  <pic:spPr>
                    <a:xfrm>
                      <a:off x="0" y="0"/>
                      <a:ext cx="5207268" cy="2667137"/>
                    </a:xfrm>
                    <a:prstGeom prst="rect">
                      <a:avLst/>
                    </a:prstGeom>
                  </pic:spPr>
                </pic:pic>
              </a:graphicData>
            </a:graphic>
          </wp:inline>
        </w:drawing>
      </w:r>
    </w:p>
    <w:p w14:paraId="5F3EC5BF" w14:textId="32638439" w:rsidR="00470E28" w:rsidRDefault="00470E28" w:rsidP="00470E28">
      <w:pPr>
        <w:pStyle w:val="ab"/>
        <w:jc w:val="center"/>
        <w:rPr>
          <w:rFonts w:eastAsiaTheme="minorEastAsia"/>
          <w:lang w:eastAsia="ko-KR"/>
        </w:rPr>
      </w:pPr>
      <w:r>
        <w:rPr>
          <w:rFonts w:ascii="맑은 고딕" w:eastAsia="맑은 고딕" w:hAnsi="맑은 고딕" w:cs="맑은 고딕" w:hint="eastAsia"/>
          <w:lang w:eastAsia="ko-KR"/>
        </w:rPr>
        <w:t>그림</w:t>
      </w:r>
      <w:r>
        <w:rPr>
          <w:lang w:eastAsia="ko-KR"/>
        </w:rPr>
        <w:t xml:space="preserve"> </w:t>
      </w:r>
      <w:r>
        <w:rPr>
          <w:rFonts w:eastAsiaTheme="minorEastAsia" w:hint="eastAsia"/>
          <w:lang w:eastAsia="ko-KR"/>
        </w:rPr>
        <w:t xml:space="preserve">7. </w:t>
      </w:r>
      <w:r w:rsidRPr="00A31F69">
        <w:rPr>
          <w:rFonts w:eastAsiaTheme="minorEastAsia"/>
          <w:lang w:eastAsia="ko-KR"/>
        </w:rPr>
        <w:t>N</w:t>
      </w:r>
      <w:r>
        <w:rPr>
          <w:rFonts w:eastAsiaTheme="minorEastAsia" w:hint="eastAsia"/>
          <w:lang w:eastAsia="ko-KR"/>
        </w:rPr>
        <w:t>HITS</w:t>
      </w:r>
      <w:r w:rsidRPr="00A31F69">
        <w:rPr>
          <w:rFonts w:eastAsiaTheme="minorEastAsia"/>
          <w:lang w:eastAsia="ko-KR"/>
        </w:rPr>
        <w:t xml:space="preserve"> </w:t>
      </w:r>
      <w:r w:rsidRPr="00A31F69">
        <w:rPr>
          <w:rFonts w:eastAsiaTheme="minorEastAsia"/>
          <w:lang w:eastAsia="ko-KR"/>
        </w:rPr>
        <w:t>구조</w:t>
      </w:r>
    </w:p>
    <w:p w14:paraId="41A77D57" w14:textId="77777777" w:rsidR="00470E28" w:rsidRDefault="00470E28" w:rsidP="00470E28">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2BC64E32" w14:textId="77777777" w:rsidR="00E67CFD" w:rsidRDefault="00E67CFD" w:rsidP="0094290C">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모델은</w:t>
      </w:r>
      <w:r w:rsidR="00935A75" w:rsidRPr="00935A75">
        <w:rPr>
          <w:rFonts w:ascii="맑은 고딕" w:eastAsia="맑은 고딕" w:hAnsi="맑은 고딕" w:cs="맑은 고딕"/>
          <w:sz w:val="24"/>
          <w:szCs w:val="24"/>
          <w:lang w:eastAsia="ko-KR"/>
        </w:rPr>
        <w:t xml:space="preserve"> 낮은 주파수(low-frequency)에서 먼저 장기적인 패턴을 학습한 후, 고주파(high-frequency) 요소를 점진적으로 추가하여 예측을 정밀하게 보정한다. 이 과정에서 예측 값은 계층적으로 상위 해상도에서 보간(interpolation)되며, 기존 시계열 모델이 단일 해상도로 학습하는 방식과 비교하여 보다 정밀한 예측을 수행할 </w:t>
      </w:r>
      <w:r w:rsidR="00935A75" w:rsidRPr="00935A75">
        <w:rPr>
          <w:rFonts w:ascii="맑은 고딕" w:eastAsia="맑은 고딕" w:hAnsi="맑은 고딕" w:cs="맑은 고딕"/>
          <w:sz w:val="24"/>
          <w:szCs w:val="24"/>
          <w:lang w:eastAsia="ko-KR"/>
        </w:rPr>
        <w:lastRenderedPageBreak/>
        <w:t>수 있도록 한다.</w:t>
      </w:r>
      <w:r w:rsidR="00935A75">
        <w:rPr>
          <w:rFonts w:ascii="맑은 고딕" w:eastAsia="맑은 고딕" w:hAnsi="맑은 고딕" w:cs="맑은 고딕" w:hint="eastAsia"/>
          <w:sz w:val="24"/>
          <w:szCs w:val="24"/>
          <w:lang w:eastAsia="ko-KR"/>
        </w:rPr>
        <w:t xml:space="preserve"> </w:t>
      </w:r>
      <w:r w:rsidR="0094290C" w:rsidRPr="0094290C">
        <w:rPr>
          <w:rFonts w:ascii="맑은 고딕" w:eastAsia="맑은 고딕" w:hAnsi="맑은 고딕" w:cs="맑은 고딕"/>
          <w:sz w:val="24"/>
          <w:szCs w:val="24"/>
          <w:lang w:eastAsia="ko-KR"/>
        </w:rPr>
        <w:t xml:space="preserve">입력은 시계열 데이터 </w:t>
      </w:r>
      <m:oMath>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y</m:t>
            </m:r>
          </m:e>
          <m:sub>
            <m:r>
              <w:rPr>
                <w:rFonts w:ascii="Cambria Math" w:eastAsia="맑은 고딕" w:hAnsi="Cambria Math" w:cs="맑은 고딕"/>
                <w:sz w:val="24"/>
                <w:szCs w:val="24"/>
                <w:lang w:eastAsia="ko-KR"/>
              </w:rPr>
              <m:t>t-L:t</m:t>
            </m:r>
          </m:sub>
        </m:sSub>
      </m:oMath>
      <w:r w:rsidR="0094290C" w:rsidRPr="0094290C">
        <w:rPr>
          <w:rFonts w:ascii="맑은 고딕" w:eastAsia="맑은 고딕" w:hAnsi="맑은 고딕" w:cs="맑은 고딕"/>
          <w:sz w:val="24"/>
          <w:szCs w:val="24"/>
          <w:lang w:eastAsia="ko-KR"/>
        </w:rPr>
        <w:t xml:space="preserve">​와 다양한 해상도의 외부 변수를 포함하며, </w:t>
      </w:r>
      <w:proofErr w:type="spellStart"/>
      <w:r w:rsidR="0094290C" w:rsidRPr="0094290C">
        <w:rPr>
          <w:rFonts w:ascii="맑은 고딕" w:eastAsia="맑은 고딕" w:hAnsi="맑은 고딕" w:cs="맑은 고딕"/>
          <w:sz w:val="24"/>
          <w:szCs w:val="24"/>
          <w:lang w:eastAsia="ko-KR"/>
        </w:rPr>
        <w:t>Backcast</w:t>
      </w:r>
      <w:proofErr w:type="spellEnd"/>
      <w:r w:rsidR="0094290C" w:rsidRPr="0094290C">
        <w:rPr>
          <w:rFonts w:ascii="맑은 고딕" w:eastAsia="맑은 고딕" w:hAnsi="맑은 고딕" w:cs="맑은 고딕"/>
          <w:sz w:val="24"/>
          <w:szCs w:val="24"/>
          <w:lang w:eastAsia="ko-KR"/>
        </w:rPr>
        <w:t xml:space="preserve"> Period(과거 데이터 학습 구간)와 Forecast Period(미래 예측 구간)으로 구분된다. </w:t>
      </w:r>
    </w:p>
    <w:p w14:paraId="0F71DFD6" w14:textId="68AF6519" w:rsidR="0094290C" w:rsidRDefault="00662230" w:rsidP="0094290C">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w:t>
      </w:r>
      <w:r w:rsidR="0094290C" w:rsidRPr="0094290C">
        <w:rPr>
          <w:rFonts w:ascii="맑은 고딕" w:eastAsia="맑은 고딕" w:hAnsi="맑은 고딕" w:cs="맑은 고딕"/>
          <w:sz w:val="24"/>
          <w:szCs w:val="24"/>
          <w:lang w:eastAsia="ko-KR"/>
        </w:rPr>
        <w:t>그림</w:t>
      </w:r>
      <w:r>
        <w:rPr>
          <w:rFonts w:ascii="맑은 고딕" w:eastAsia="맑은 고딕" w:hAnsi="맑은 고딕" w:cs="맑은 고딕" w:hint="eastAsia"/>
          <w:sz w:val="24"/>
          <w:szCs w:val="24"/>
          <w:lang w:eastAsia="ko-KR"/>
        </w:rPr>
        <w:t xml:space="preserve"> 7]</w:t>
      </w:r>
      <w:r w:rsidR="0094290C" w:rsidRPr="0094290C">
        <w:rPr>
          <w:rFonts w:ascii="맑은 고딕" w:eastAsia="맑은 고딕" w:hAnsi="맑은 고딕" w:cs="맑은 고딕"/>
          <w:sz w:val="24"/>
          <w:szCs w:val="24"/>
          <w:lang w:eastAsia="ko-KR"/>
        </w:rPr>
        <w:t xml:space="preserve">을 보면, NHITS는 여러 개의 스택(Stack)으로 구성되어 있으며, 각 스택은 서로 다른 주파수 성분을 학습할 수 있도록 설계되어 있다. 예측 과정에서 각 스택은 내부적으로 다수의 블록(Block)으로 구성되며, 블록 내부에는 다층 </w:t>
      </w:r>
      <w:proofErr w:type="spellStart"/>
      <w:r w:rsidR="0094290C" w:rsidRPr="0094290C">
        <w:rPr>
          <w:rFonts w:ascii="맑은 고딕" w:eastAsia="맑은 고딕" w:hAnsi="맑은 고딕" w:cs="맑은 고딕"/>
          <w:sz w:val="24"/>
          <w:szCs w:val="24"/>
          <w:lang w:eastAsia="ko-KR"/>
        </w:rPr>
        <w:t>퍼셉트론</w:t>
      </w:r>
      <w:proofErr w:type="spellEnd"/>
      <w:r w:rsidR="0094290C" w:rsidRPr="0094290C">
        <w:rPr>
          <w:rFonts w:ascii="맑은 고딕" w:eastAsia="맑은 고딕" w:hAnsi="맑은 고딕" w:cs="맑은 고딕"/>
          <w:sz w:val="24"/>
          <w:szCs w:val="24"/>
          <w:lang w:eastAsia="ko-KR"/>
        </w:rPr>
        <w:t xml:space="preserve">(MLP Stack)과 </w:t>
      </w:r>
      <w:proofErr w:type="spellStart"/>
      <w:r w:rsidR="0094290C" w:rsidRPr="0094290C">
        <w:rPr>
          <w:rFonts w:ascii="맑은 고딕" w:eastAsia="맑은 고딕" w:hAnsi="맑은 고딕" w:cs="맑은 고딕"/>
          <w:sz w:val="24"/>
          <w:szCs w:val="24"/>
          <w:lang w:eastAsia="ko-KR"/>
        </w:rPr>
        <w:t>MaxPool</w:t>
      </w:r>
      <w:proofErr w:type="spellEnd"/>
      <w:r w:rsidR="0094290C" w:rsidRPr="0094290C">
        <w:rPr>
          <w:rFonts w:ascii="맑은 고딕" w:eastAsia="맑은 고딕" w:hAnsi="맑은 고딕" w:cs="맑은 고딕"/>
          <w:sz w:val="24"/>
          <w:szCs w:val="24"/>
          <w:lang w:eastAsia="ko-KR"/>
        </w:rPr>
        <w:t xml:space="preserve"> 연산이 포함되어 있다. 특히, 각 블록은</w:t>
      </w:r>
      <w:r>
        <w:rPr>
          <w:rFonts w:ascii="맑은 고딕" w:eastAsia="맑은 고딕" w:hAnsi="맑은 고딕" w:cs="맑은 고딕" w:hint="eastAsia"/>
          <w:sz w:val="24"/>
          <w:szCs w:val="24"/>
          <w:lang w:eastAsia="ko-KR"/>
        </w:rPr>
        <w:t xml:space="preserve"> </w:t>
      </w:r>
      <w:proofErr w:type="spellStart"/>
      <w:r>
        <w:rPr>
          <w:rFonts w:ascii="맑은 고딕" w:eastAsia="맑은 고딕" w:hAnsi="맑은 고딕" w:cs="맑은 고딕" w:hint="eastAsia"/>
          <w:sz w:val="24"/>
          <w:szCs w:val="24"/>
          <w:lang w:eastAsia="ko-KR"/>
        </w:rPr>
        <w:t>Backcast</w:t>
      </w:r>
      <w:proofErr w:type="spellEnd"/>
      <w:r>
        <w:rPr>
          <w:rFonts w:ascii="맑은 고딕" w:eastAsia="맑은 고딕" w:hAnsi="맑은 고딕" w:cs="맑은 고딕" w:hint="eastAsia"/>
          <w:sz w:val="24"/>
          <w:szCs w:val="24"/>
          <w:lang w:eastAsia="ko-KR"/>
        </w:rPr>
        <w:t>(</w:t>
      </w:r>
      <w:r w:rsidR="0094290C" w:rsidRPr="0094290C">
        <w:rPr>
          <w:rFonts w:ascii="맑은 고딕" w:eastAsia="맑은 고딕" w:hAnsi="맑은 고딕" w:cs="맑은 고딕"/>
          <w:sz w:val="24"/>
          <w:szCs w:val="24"/>
          <w:lang w:eastAsia="ko-KR"/>
        </w:rPr>
        <w:t xml:space="preserve"> </w:t>
      </w:r>
      <m:oMath>
        <m:sSubSup>
          <m:sSubSupPr>
            <m:ctrlPr>
              <w:rPr>
                <w:rFonts w:ascii="Cambria Math" w:eastAsia="맑은 고딕" w:hAnsi="Cambria Math" w:cs="맑은 고딕"/>
                <w:i/>
                <w:sz w:val="24"/>
                <w:szCs w:val="24"/>
                <w:lang w:eastAsia="ko-KR"/>
              </w:rPr>
            </m:ctrlPr>
          </m:sSubSupPr>
          <m:e>
            <m:acc>
              <m:accPr>
                <m:ctrlPr>
                  <w:rPr>
                    <w:rFonts w:ascii="Cambria Math" w:eastAsia="맑은 고딕" w:hAnsi="Cambria Math" w:cs="맑은 고딕"/>
                    <w:sz w:val="24"/>
                    <w:szCs w:val="24"/>
                    <w:lang w:eastAsia="ko-KR"/>
                  </w:rPr>
                </m:ctrlPr>
              </m:accPr>
              <m:e>
                <m:r>
                  <w:rPr>
                    <w:rFonts w:ascii="Cambria Math" w:eastAsia="맑은 고딕" w:hAnsi="Cambria Math" w:cs="맑은 고딕"/>
                    <w:sz w:val="24"/>
                    <w:szCs w:val="24"/>
                    <w:lang w:eastAsia="ko-KR"/>
                  </w:rPr>
                  <m:t>y</m:t>
                </m:r>
              </m:e>
            </m:acc>
          </m:e>
          <m:sub>
            <m:r>
              <w:rPr>
                <w:rFonts w:ascii="Cambria Math" w:eastAsia="맑은 고딕" w:hAnsi="Cambria Math" w:cs="맑은 고딕"/>
                <w:sz w:val="24"/>
                <w:szCs w:val="24"/>
                <w:lang w:eastAsia="ko-KR"/>
              </w:rPr>
              <m:t>t-L:t,</m:t>
            </m:r>
            <m:r>
              <m:rPr>
                <m:scr m:val="script"/>
              </m:rPr>
              <w:rPr>
                <w:rFonts w:ascii="Cambria Math" w:eastAsia="맑은 고딕" w:hAnsi="Cambria Math" w:cs="맑은 고딕" w:hint="eastAsia"/>
                <w:sz w:val="24"/>
                <w:szCs w:val="24"/>
                <w:lang w:eastAsia="ko-KR"/>
              </w:rPr>
              <m:t>l</m:t>
            </m:r>
          </m:sub>
          <m:sup>
            <m:r>
              <w:rPr>
                <w:rFonts w:ascii="Cambria Math" w:eastAsia="맑은 고딕" w:hAnsi="Cambria Math" w:cs="맑은 고딕"/>
                <w:sz w:val="24"/>
                <w:szCs w:val="24"/>
                <w:lang w:eastAsia="ko-KR"/>
              </w:rPr>
              <m:t>back</m:t>
            </m:r>
          </m:sup>
        </m:sSubSup>
      </m:oMath>
      <w:r>
        <w:rPr>
          <w:rFonts w:ascii="맑은 고딕" w:eastAsia="맑은 고딕" w:hAnsi="맑은 고딕" w:cs="맑은 고딕" w:hint="eastAsia"/>
          <w:sz w:val="24"/>
          <w:szCs w:val="24"/>
          <w:lang w:eastAsia="ko-KR"/>
        </w:rPr>
        <w:t>)</w:t>
      </w:r>
      <w:r w:rsidR="0094290C" w:rsidRPr="0094290C">
        <w:rPr>
          <w:rFonts w:ascii="맑은 고딕" w:eastAsia="맑은 고딕" w:hAnsi="맑은 고딕" w:cs="맑은 고딕"/>
          <w:sz w:val="24"/>
          <w:szCs w:val="24"/>
          <w:lang w:eastAsia="ko-KR"/>
        </w:rPr>
        <w:t>와 Forecast(</w:t>
      </w:r>
      <m:oMath>
        <m:sSubSup>
          <m:sSubSupPr>
            <m:ctrlPr>
              <w:rPr>
                <w:rFonts w:ascii="Cambria Math" w:eastAsia="맑은 고딕" w:hAnsi="Cambria Math" w:cs="맑은 고딕"/>
                <w:i/>
                <w:sz w:val="24"/>
                <w:szCs w:val="24"/>
                <w:lang w:eastAsia="ko-KR"/>
              </w:rPr>
            </m:ctrlPr>
          </m:sSubSupPr>
          <m:e>
            <m:acc>
              <m:accPr>
                <m:ctrlPr>
                  <w:rPr>
                    <w:rFonts w:ascii="Cambria Math" w:eastAsia="맑은 고딕" w:hAnsi="Cambria Math" w:cs="맑은 고딕"/>
                    <w:sz w:val="24"/>
                    <w:szCs w:val="24"/>
                    <w:lang w:eastAsia="ko-KR"/>
                  </w:rPr>
                </m:ctrlPr>
              </m:accPr>
              <m:e>
                <m:r>
                  <w:rPr>
                    <w:rFonts w:ascii="Cambria Math" w:eastAsia="맑은 고딕" w:hAnsi="Cambria Math" w:cs="맑은 고딕"/>
                    <w:sz w:val="24"/>
                    <w:szCs w:val="24"/>
                    <w:lang w:eastAsia="ko-KR"/>
                  </w:rPr>
                  <m:t>y</m:t>
                </m:r>
              </m:e>
            </m:acc>
          </m:e>
          <m:sub>
            <m:r>
              <w:rPr>
                <w:rFonts w:ascii="Cambria Math" w:eastAsia="맑은 고딕" w:hAnsi="Cambria Math" w:cs="맑은 고딕"/>
                <w:sz w:val="24"/>
                <w:szCs w:val="24"/>
                <w:lang w:eastAsia="ko-KR"/>
              </w:rPr>
              <m:t>t+1:t+H,</m:t>
            </m:r>
            <m:r>
              <m:rPr>
                <m:scr m:val="script"/>
              </m:rPr>
              <w:rPr>
                <w:rFonts w:ascii="Cambria Math" w:eastAsia="맑은 고딕" w:hAnsi="Cambria Math" w:cs="맑은 고딕" w:hint="eastAsia"/>
                <w:sz w:val="24"/>
                <w:szCs w:val="24"/>
                <w:lang w:eastAsia="ko-KR"/>
              </w:rPr>
              <m:t>l</m:t>
            </m:r>
          </m:sub>
          <m:sup>
            <m:r>
              <w:rPr>
                <w:rFonts w:ascii="Cambria Math" w:eastAsia="맑은 고딕" w:hAnsi="Cambria Math" w:cs="맑은 고딕"/>
                <w:sz w:val="24"/>
                <w:szCs w:val="24"/>
                <w:lang w:eastAsia="ko-KR"/>
              </w:rPr>
              <m:t>for</m:t>
            </m:r>
          </m:sup>
        </m:sSubSup>
      </m:oMath>
      <w:r w:rsidR="0094290C" w:rsidRPr="0094290C">
        <w:rPr>
          <w:rFonts w:ascii="맑은 고딕" w:eastAsia="맑은 고딕" w:hAnsi="맑은 고딕" w:cs="맑은 고딕"/>
          <w:sz w:val="24"/>
          <w:szCs w:val="24"/>
          <w:lang w:eastAsia="ko-KR"/>
        </w:rPr>
        <w:t>) 두 가지 출력을 생성하며, 이전 블록의 예측을 수정하고 점진적으로 예측 성능을 개선하는 역할을 한다. 또한, Stack Residual Connection을 통해 각 스택은 이전 스택이 학습하지 못한 정보를 보완하며, 최종적으로 모든 스택의 예측 결과를 결합하여 Global Forecast(</w:t>
      </w:r>
      <m:oMath>
        <m:sSub>
          <m:sSubPr>
            <m:ctrlPr>
              <w:rPr>
                <w:rFonts w:ascii="Cambria Math" w:eastAsia="맑은 고딕" w:hAnsi="Cambria Math" w:cs="맑은 고딕"/>
                <w:i/>
                <w:sz w:val="24"/>
                <w:szCs w:val="24"/>
                <w:lang w:eastAsia="ko-KR"/>
              </w:rPr>
            </m:ctrlPr>
          </m:sSubPr>
          <m:e>
            <m:acc>
              <m:accPr>
                <m:ctrlPr>
                  <w:rPr>
                    <w:rFonts w:ascii="Cambria Math" w:eastAsia="맑은 고딕" w:hAnsi="Cambria Math" w:cs="맑은 고딕"/>
                    <w:sz w:val="24"/>
                    <w:szCs w:val="24"/>
                    <w:lang w:eastAsia="ko-KR"/>
                  </w:rPr>
                </m:ctrlPr>
              </m:accPr>
              <m:e>
                <m:r>
                  <w:rPr>
                    <w:rFonts w:ascii="Cambria Math" w:eastAsia="맑은 고딕" w:hAnsi="Cambria Math" w:cs="맑은 고딕"/>
                    <w:sz w:val="24"/>
                    <w:szCs w:val="24"/>
                    <w:lang w:eastAsia="ko-KR"/>
                  </w:rPr>
                  <m:t>y</m:t>
                </m:r>
              </m:e>
            </m:acc>
          </m:e>
          <m:sub>
            <m:r>
              <w:rPr>
                <w:rFonts w:ascii="Cambria Math" w:eastAsia="맑은 고딕" w:hAnsi="Cambria Math" w:cs="맑은 고딕"/>
                <w:sz w:val="24"/>
                <w:szCs w:val="24"/>
                <w:lang w:eastAsia="ko-KR"/>
              </w:rPr>
              <m:t>t+1:t+H</m:t>
            </m:r>
          </m:sub>
        </m:sSub>
      </m:oMath>
      <w:r w:rsidR="0094290C" w:rsidRPr="0094290C">
        <w:rPr>
          <w:rFonts w:ascii="맑은 고딕" w:eastAsia="맑은 고딕" w:hAnsi="맑은 고딕" w:cs="맑은 고딕"/>
          <w:sz w:val="24"/>
          <w:szCs w:val="24"/>
          <w:lang w:eastAsia="ko-KR"/>
        </w:rPr>
        <w:t xml:space="preserve">)을 생성한다. 이러한 구조는 장기 예측에서 발생하는 누적 오차를 줄이고, 다양한 주파수 대역에서 시계열 데이터를 효과적으로 분해하여 모델의 해석 가능성을 높인다. </w:t>
      </w:r>
    </w:p>
    <w:p w14:paraId="65EF1300" w14:textId="77777777" w:rsidR="00470E28" w:rsidRPr="0094290C" w:rsidRDefault="00470E28" w:rsidP="00470E28">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581FDC65" w14:textId="1A75FEB6" w:rsidR="00AC1546" w:rsidRDefault="00AC1546" w:rsidP="00AC1546">
      <w:pPr>
        <w:pBdr>
          <w:top w:val="nil"/>
          <w:left w:val="nil"/>
          <w:bottom w:val="nil"/>
          <w:right w:val="nil"/>
          <w:between w:val="nil"/>
        </w:pBdr>
        <w:tabs>
          <w:tab w:val="left" w:pos="613"/>
        </w:tabs>
        <w:autoSpaceDE/>
        <w:autoSpaceDN/>
        <w:spacing w:before="163"/>
        <w:ind w:left="612"/>
        <w:jc w:val="both"/>
        <w:rPr>
          <w:rFonts w:ascii="맑은 고딕" w:eastAsia="맑은 고딕" w:hAnsi="맑은 고딕" w:cs="맑은 고딕"/>
          <w:sz w:val="24"/>
          <w:szCs w:val="24"/>
          <w:lang w:eastAsia="ko-KR"/>
        </w:rPr>
      </w:pPr>
      <w:r>
        <w:rPr>
          <w:rFonts w:ascii="Palatino Linotype" w:eastAsiaTheme="minorEastAsia" w:hAnsi="Palatino Linotype" w:cs="Palatino Linotype" w:hint="eastAsia"/>
          <w:i/>
          <w:sz w:val="24"/>
          <w:szCs w:val="24"/>
          <w:lang w:eastAsia="ko-KR"/>
        </w:rPr>
        <w:t>2.4.4</w:t>
      </w:r>
      <w:r w:rsidRPr="00AC1546">
        <w:rPr>
          <w:rFonts w:ascii="맑은 고딕" w:eastAsia="맑은 고딕" w:hAnsi="맑은 고딕" w:cs="맑은 고딕" w:hint="eastAsia"/>
          <w:sz w:val="24"/>
          <w:szCs w:val="24"/>
          <w:lang w:eastAsia="ko-KR"/>
        </w:rPr>
        <w:t xml:space="preserve"> </w:t>
      </w:r>
      <w:proofErr w:type="spellStart"/>
      <w:r>
        <w:rPr>
          <w:rFonts w:ascii="맑은 고딕" w:eastAsia="맑은 고딕" w:hAnsi="맑은 고딕" w:cs="맑은 고딕" w:hint="eastAsia"/>
          <w:sz w:val="24"/>
          <w:szCs w:val="24"/>
          <w:lang w:eastAsia="ko-KR"/>
        </w:rPr>
        <w:t>TiDE</w:t>
      </w:r>
      <w:proofErr w:type="spellEnd"/>
      <w:r>
        <w:rPr>
          <w:rFonts w:ascii="맑은 고딕" w:eastAsia="맑은 고딕" w:hAnsi="맑은 고딕" w:cs="맑은 고딕" w:hint="eastAsia"/>
          <w:sz w:val="24"/>
          <w:szCs w:val="24"/>
          <w:lang w:eastAsia="ko-KR"/>
        </w:rPr>
        <w:t xml:space="preserve"> (2023)</w:t>
      </w:r>
    </w:p>
    <w:p w14:paraId="0C4D1176" w14:textId="677488BE" w:rsidR="00EA1E6D" w:rsidRDefault="00557F25" w:rsidP="00557F25">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roofErr w:type="spellStart"/>
      <w:r w:rsidRPr="00557F25">
        <w:rPr>
          <w:rFonts w:ascii="맑은 고딕" w:eastAsia="맑은 고딕" w:hAnsi="맑은 고딕" w:cs="맑은 고딕"/>
          <w:sz w:val="24"/>
          <w:szCs w:val="24"/>
          <w:lang w:eastAsia="ko-KR"/>
        </w:rPr>
        <w:t>TiDE</w:t>
      </w:r>
      <w:proofErr w:type="spellEnd"/>
      <w:r w:rsidRPr="00557F25">
        <w:rPr>
          <w:rFonts w:ascii="맑은 고딕" w:eastAsia="맑은 고딕" w:hAnsi="맑은 고딕" w:cs="맑은 고딕"/>
          <w:sz w:val="24"/>
          <w:szCs w:val="24"/>
          <w:lang w:eastAsia="ko-KR"/>
        </w:rPr>
        <w:t>(Time-series Dense Encoder)는 장기 시계열 예측을 위해 개발된 모델로, 기존 Transformer 기반 모델의 높은 연산 비용과 성능 저하 문제를 해결하면서 다양한 변수 간의 복잡한 관계를 효과적으로 반영할 수 있도록 설계되었다. 특히,</w:t>
      </w:r>
      <w:r w:rsidR="00E67CFD">
        <w:rPr>
          <w:rFonts w:ascii="맑은 고딕" w:eastAsia="맑은 고딕" w:hAnsi="맑은 고딕" w:cs="맑은 고딕" w:hint="eastAsia"/>
          <w:sz w:val="24"/>
          <w:szCs w:val="24"/>
          <w:lang w:eastAsia="ko-KR"/>
        </w:rPr>
        <w:t xml:space="preserve"> </w:t>
      </w:r>
      <w:r w:rsidR="00E67CFD" w:rsidRPr="00557F25">
        <w:rPr>
          <w:rFonts w:ascii="맑은 고딕" w:eastAsia="맑은 고딕" w:hAnsi="맑은 고딕" w:cs="맑은 고딕"/>
          <w:sz w:val="24"/>
          <w:szCs w:val="24"/>
          <w:lang w:eastAsia="ko-KR"/>
        </w:rPr>
        <w:t>시간에 따라 변화하는 외부 요인으로 시계열 데이터의 변동성에 영향을 미치는 주요 요소</w:t>
      </w:r>
      <w:r w:rsidR="00E67CFD">
        <w:rPr>
          <w:rFonts w:ascii="맑은 고딕" w:eastAsia="맑은 고딕" w:hAnsi="맑은 고딕" w:cs="맑은 고딕" w:hint="eastAsia"/>
          <w:sz w:val="24"/>
          <w:szCs w:val="24"/>
          <w:lang w:eastAsia="ko-KR"/>
        </w:rPr>
        <w:t xml:space="preserve">인 </w:t>
      </w:r>
      <w:proofErr w:type="spellStart"/>
      <w:r w:rsidRPr="00557F25">
        <w:rPr>
          <w:rFonts w:ascii="맑은 고딕" w:eastAsia="맑은 고딕" w:hAnsi="맑은 고딕" w:cs="맑은 고딕"/>
          <w:sz w:val="24"/>
          <w:szCs w:val="24"/>
          <w:lang w:eastAsia="ko-KR"/>
        </w:rPr>
        <w:t>공변량</w:t>
      </w:r>
      <w:proofErr w:type="spellEnd"/>
      <w:r w:rsidRPr="00557F25">
        <w:rPr>
          <w:rFonts w:ascii="맑은 고딕" w:eastAsia="맑은 고딕" w:hAnsi="맑은 고딕" w:cs="맑은 고딕"/>
          <w:sz w:val="24"/>
          <w:szCs w:val="24"/>
          <w:lang w:eastAsia="ko-KR"/>
        </w:rPr>
        <w:t xml:space="preserve">(covariates)을 활용하여 시계열 데이터의 변화를 보다 정밀하게 예측할 수 있도록 한다. </w:t>
      </w:r>
    </w:p>
    <w:p w14:paraId="4CE7B9AE" w14:textId="1DFA0E87" w:rsidR="00557F25" w:rsidRPr="00557F25" w:rsidRDefault="00557F25" w:rsidP="00557F25">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557F25">
        <w:rPr>
          <w:rFonts w:ascii="맑은 고딕" w:eastAsia="맑은 고딕" w:hAnsi="맑은 고딕" w:cs="맑은 고딕"/>
          <w:sz w:val="24"/>
          <w:szCs w:val="24"/>
          <w:lang w:eastAsia="ko-KR"/>
        </w:rPr>
        <w:t>기존</w:t>
      </w:r>
      <w:r w:rsidR="00E67CFD">
        <w:rPr>
          <w:rFonts w:ascii="맑은 고딕" w:eastAsia="맑은 고딕" w:hAnsi="맑은 고딕" w:cs="맑은 고딕" w:hint="eastAsia"/>
          <w:sz w:val="24"/>
          <w:szCs w:val="24"/>
          <w:lang w:eastAsia="ko-KR"/>
        </w:rPr>
        <w:t xml:space="preserve">의 </w:t>
      </w:r>
      <w:r w:rsidRPr="00557F25">
        <w:rPr>
          <w:rFonts w:ascii="맑은 고딕" w:eastAsia="맑은 고딕" w:hAnsi="맑은 고딕" w:cs="맑은 고딕"/>
          <w:sz w:val="24"/>
          <w:szCs w:val="24"/>
          <w:lang w:eastAsia="ko-KR"/>
        </w:rPr>
        <w:t xml:space="preserve">선형 회귀 모델은 변수 간의 관계를 단순한 선형 함수로 학습하는 반면, </w:t>
      </w:r>
      <w:r w:rsidR="00EA1E6D">
        <w:rPr>
          <w:rFonts w:ascii="맑은 고딕" w:eastAsia="맑은 고딕" w:hAnsi="맑은 고딕" w:cs="맑은 고딕" w:hint="eastAsia"/>
          <w:sz w:val="24"/>
          <w:szCs w:val="24"/>
          <w:lang w:eastAsia="ko-KR"/>
        </w:rPr>
        <w:t>해당 모델은</w:t>
      </w:r>
      <w:r w:rsidRPr="00557F25">
        <w:rPr>
          <w:rFonts w:ascii="맑은 고딕" w:eastAsia="맑은 고딕" w:hAnsi="맑은 고딕" w:cs="맑은 고딕"/>
          <w:sz w:val="24"/>
          <w:szCs w:val="24"/>
          <w:lang w:eastAsia="ko-KR"/>
        </w:rPr>
        <w:t xml:space="preserve"> </w:t>
      </w:r>
      <w:r w:rsidR="00EA1E6D" w:rsidRPr="00EA1E6D">
        <w:rPr>
          <w:rFonts w:ascii="맑은 고딕" w:eastAsia="맑은 고딕" w:hAnsi="맑은 고딕" w:cs="맑은 고딕"/>
          <w:sz w:val="24"/>
          <w:szCs w:val="24"/>
          <w:lang w:eastAsia="ko-KR"/>
        </w:rPr>
        <w:t xml:space="preserve">다층 </w:t>
      </w:r>
      <w:proofErr w:type="spellStart"/>
      <w:r w:rsidR="00EA1E6D" w:rsidRPr="00EA1E6D">
        <w:rPr>
          <w:rFonts w:ascii="맑은 고딕" w:eastAsia="맑은 고딕" w:hAnsi="맑은 고딕" w:cs="맑은 고딕"/>
          <w:sz w:val="24"/>
          <w:szCs w:val="24"/>
          <w:lang w:eastAsia="ko-KR"/>
        </w:rPr>
        <w:t>퍼셉트론</w:t>
      </w:r>
      <w:proofErr w:type="spellEnd"/>
      <w:r w:rsidR="00EA1E6D" w:rsidRPr="00EA1E6D">
        <w:rPr>
          <w:rFonts w:ascii="맑은 고딕" w:eastAsia="맑은 고딕" w:hAnsi="맑은 고딕" w:cs="맑은 고딕"/>
          <w:sz w:val="24"/>
          <w:szCs w:val="24"/>
          <w:lang w:eastAsia="ko-KR"/>
        </w:rPr>
        <w:t xml:space="preserve">(MLP) 기반의 구조로 입력 데이터를 다양한 차원에서 변환하고 </w:t>
      </w:r>
      <w:proofErr w:type="spellStart"/>
      <w:r w:rsidR="00EA1E6D" w:rsidRPr="00EA1E6D">
        <w:rPr>
          <w:rFonts w:ascii="맑은 고딕" w:eastAsia="맑은 고딕" w:hAnsi="맑은 고딕" w:cs="맑은 고딕"/>
          <w:sz w:val="24"/>
          <w:szCs w:val="24"/>
          <w:lang w:eastAsia="ko-KR"/>
        </w:rPr>
        <w:t>비선형적인</w:t>
      </w:r>
      <w:proofErr w:type="spellEnd"/>
      <w:r w:rsidR="00EA1E6D" w:rsidRPr="00EA1E6D">
        <w:rPr>
          <w:rFonts w:ascii="맑은 고딕" w:eastAsia="맑은 고딕" w:hAnsi="맑은 고딕" w:cs="맑은 고딕"/>
          <w:sz w:val="24"/>
          <w:szCs w:val="24"/>
          <w:lang w:eastAsia="ko-KR"/>
        </w:rPr>
        <w:t xml:space="preserve"> 특징을 학습할 수 있도</w:t>
      </w:r>
      <w:r w:rsidR="00EA1E6D">
        <w:rPr>
          <w:rFonts w:ascii="맑은 고딕" w:eastAsia="맑은 고딕" w:hAnsi="맑은 고딕" w:cs="맑은 고딕" w:hint="eastAsia"/>
          <w:sz w:val="24"/>
          <w:szCs w:val="24"/>
          <w:lang w:eastAsia="ko-KR"/>
        </w:rPr>
        <w:t xml:space="preserve">록 하는 </w:t>
      </w:r>
      <w:r w:rsidRPr="00557F25">
        <w:rPr>
          <w:rFonts w:ascii="맑은 고딕" w:eastAsia="맑은 고딕" w:hAnsi="맑은 고딕" w:cs="맑은 고딕"/>
          <w:sz w:val="24"/>
          <w:szCs w:val="24"/>
          <w:lang w:eastAsia="ko-KR"/>
        </w:rPr>
        <w:t xml:space="preserve">Dense Encoder를 활용하여 </w:t>
      </w:r>
      <w:proofErr w:type="spellStart"/>
      <w:r w:rsidRPr="00557F25">
        <w:rPr>
          <w:rFonts w:ascii="맑은 고딕" w:eastAsia="맑은 고딕" w:hAnsi="맑은 고딕" w:cs="맑은 고딕"/>
          <w:sz w:val="24"/>
          <w:szCs w:val="24"/>
          <w:lang w:eastAsia="ko-KR"/>
        </w:rPr>
        <w:t>공변량과</w:t>
      </w:r>
      <w:proofErr w:type="spellEnd"/>
      <w:r w:rsidRPr="00557F25">
        <w:rPr>
          <w:rFonts w:ascii="맑은 고딕" w:eastAsia="맑은 고딕" w:hAnsi="맑은 고딕" w:cs="맑은 고딕"/>
          <w:sz w:val="24"/>
          <w:szCs w:val="24"/>
          <w:lang w:eastAsia="ko-KR"/>
        </w:rPr>
        <w:t xml:space="preserve"> 대상 변수 간의 </w:t>
      </w:r>
      <w:proofErr w:type="spellStart"/>
      <w:r w:rsidRPr="00557F25">
        <w:rPr>
          <w:rFonts w:ascii="맑은 고딕" w:eastAsia="맑은 고딕" w:hAnsi="맑은 고딕" w:cs="맑은 고딕"/>
          <w:sz w:val="24"/>
          <w:szCs w:val="24"/>
          <w:lang w:eastAsia="ko-KR"/>
        </w:rPr>
        <w:t>비선형적인</w:t>
      </w:r>
      <w:proofErr w:type="spellEnd"/>
      <w:r w:rsidRPr="00557F25">
        <w:rPr>
          <w:rFonts w:ascii="맑은 고딕" w:eastAsia="맑은 고딕" w:hAnsi="맑은 고딕" w:cs="맑은 고딕"/>
          <w:sz w:val="24"/>
          <w:szCs w:val="24"/>
          <w:lang w:eastAsia="ko-KR"/>
        </w:rPr>
        <w:t xml:space="preserve"> 의존성을 학습할 수 있도록 한다</w:t>
      </w:r>
      <w:r w:rsidR="003A2C21">
        <w:rPr>
          <w:rFonts w:ascii="맑은 고딕" w:eastAsia="맑은 고딕" w:hAnsi="맑은 고딕" w:cs="맑은 고딕" w:hint="eastAsia"/>
          <w:sz w:val="24"/>
          <w:szCs w:val="24"/>
          <w:lang w:eastAsia="ko-KR"/>
        </w:rPr>
        <w:t xml:space="preserve"> </w:t>
      </w:r>
      <w:r w:rsidR="003A2C21" w:rsidRPr="003A2C21">
        <w:rPr>
          <w:rFonts w:ascii="맑은 고딕" w:eastAsia="맑은 고딕" w:hAnsi="맑은 고딕" w:cs="맑은 고딕"/>
          <w:sz w:val="24"/>
          <w:szCs w:val="24"/>
          <w:lang w:eastAsia="ko-KR"/>
        </w:rPr>
        <w:t>(Abhimanyu et al., 2023)</w:t>
      </w:r>
      <w:r w:rsidR="003A2C21">
        <w:rPr>
          <w:rFonts w:ascii="맑은 고딕" w:eastAsia="맑은 고딕" w:hAnsi="맑은 고딕" w:cs="맑은 고딕" w:hint="eastAsia"/>
          <w:sz w:val="24"/>
          <w:szCs w:val="24"/>
          <w:lang w:eastAsia="ko-KR"/>
        </w:rPr>
        <w:t xml:space="preserve">. </w:t>
      </w:r>
      <w:r w:rsidRPr="00557F25">
        <w:rPr>
          <w:rFonts w:ascii="맑은 고딕" w:eastAsia="맑은 고딕" w:hAnsi="맑은 고딕" w:cs="맑은 고딕"/>
          <w:sz w:val="24"/>
          <w:szCs w:val="24"/>
          <w:lang w:eastAsia="ko-KR"/>
        </w:rPr>
        <w:t>이를 통해, 시계열의 복잡한 패턴을 효과적으로 포착하고, 다양한 외부 요인이 데이터에 미치는 영향을 정교하게 반영할 수 있다. 또한, 연산 효율성을 유지하면서도 장기 예측에서의 신뢰성을 높여, 수요 예측, 교통량 분석, 금융 데이터 예측 등 다양한 응용 분야에서 활용될 수 있다.</w:t>
      </w:r>
    </w:p>
    <w:p w14:paraId="6C56A2D0" w14:textId="4C1B388D" w:rsidR="00FC79BF" w:rsidRDefault="00E03865" w:rsidP="00FC79BF">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E03865">
        <w:rPr>
          <w:rFonts w:ascii="맑은 고딕" w:eastAsia="맑은 고딕" w:hAnsi="맑은 고딕" w:cs="맑은 고딕"/>
          <w:sz w:val="24"/>
          <w:szCs w:val="24"/>
          <w:lang w:eastAsia="ko-KR"/>
        </w:rPr>
        <w:lastRenderedPageBreak/>
        <w:t>.</w:t>
      </w:r>
    </w:p>
    <w:p w14:paraId="6B7C2A6E" w14:textId="00B64B7F" w:rsidR="00FC79BF" w:rsidRDefault="00FC79BF" w:rsidP="00FC79BF">
      <w:pPr>
        <w:pBdr>
          <w:top w:val="nil"/>
          <w:left w:val="nil"/>
          <w:bottom w:val="nil"/>
          <w:right w:val="nil"/>
          <w:between w:val="nil"/>
        </w:pBdr>
        <w:tabs>
          <w:tab w:val="left" w:pos="613"/>
        </w:tabs>
        <w:autoSpaceDE/>
        <w:autoSpaceDN/>
        <w:spacing w:before="163"/>
        <w:ind w:left="612" w:firstLineChars="100" w:firstLine="240"/>
        <w:jc w:val="center"/>
        <w:rPr>
          <w:rFonts w:ascii="맑은 고딕" w:eastAsia="맑은 고딕" w:hAnsi="맑은 고딕" w:cs="맑은 고딕"/>
          <w:sz w:val="24"/>
          <w:szCs w:val="24"/>
          <w:lang w:eastAsia="ko-KR"/>
        </w:rPr>
      </w:pPr>
      <w:r w:rsidRPr="00FC79BF">
        <w:rPr>
          <w:rFonts w:ascii="맑은 고딕" w:eastAsia="맑은 고딕" w:hAnsi="맑은 고딕" w:cs="맑은 고딕"/>
          <w:noProof/>
          <w:sz w:val="24"/>
          <w:szCs w:val="24"/>
          <w:lang w:eastAsia="ko-KR"/>
        </w:rPr>
        <w:drawing>
          <wp:inline distT="0" distB="0" distL="0" distR="0" wp14:anchorId="6C7AE687" wp14:editId="1D33E462">
            <wp:extent cx="3905843" cy="3282950"/>
            <wp:effectExtent l="0" t="0" r="0" b="0"/>
            <wp:docPr id="2078869044" name="그림 1" descr="텍스트, 스크린샷, 도표,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69044" name="그림 1" descr="텍스트, 스크린샷, 도표, 평면도이(가) 표시된 사진&#10;&#10;자동 생성된 설명"/>
                    <pic:cNvPicPr/>
                  </pic:nvPicPr>
                  <pic:blipFill>
                    <a:blip r:embed="rId18"/>
                    <a:stretch>
                      <a:fillRect/>
                    </a:stretch>
                  </pic:blipFill>
                  <pic:spPr>
                    <a:xfrm>
                      <a:off x="0" y="0"/>
                      <a:ext cx="3908562" cy="3285236"/>
                    </a:xfrm>
                    <a:prstGeom prst="rect">
                      <a:avLst/>
                    </a:prstGeom>
                  </pic:spPr>
                </pic:pic>
              </a:graphicData>
            </a:graphic>
          </wp:inline>
        </w:drawing>
      </w:r>
    </w:p>
    <w:p w14:paraId="738A0419" w14:textId="68CB89A1" w:rsidR="00FC79BF" w:rsidRDefault="00FC79BF" w:rsidP="00FC79BF">
      <w:pPr>
        <w:pStyle w:val="ab"/>
        <w:jc w:val="center"/>
        <w:rPr>
          <w:rFonts w:eastAsiaTheme="minorEastAsia"/>
          <w:lang w:eastAsia="ko-KR"/>
        </w:rPr>
      </w:pPr>
      <w:r>
        <w:rPr>
          <w:rFonts w:ascii="맑은 고딕" w:eastAsia="맑은 고딕" w:hAnsi="맑은 고딕" w:cs="맑은 고딕" w:hint="eastAsia"/>
          <w:lang w:eastAsia="ko-KR"/>
        </w:rPr>
        <w:t>그림</w:t>
      </w:r>
      <w:r>
        <w:rPr>
          <w:lang w:eastAsia="ko-KR"/>
        </w:rPr>
        <w:t xml:space="preserve"> </w:t>
      </w:r>
      <w:r>
        <w:rPr>
          <w:rFonts w:eastAsiaTheme="minorEastAsia" w:hint="eastAsia"/>
          <w:lang w:eastAsia="ko-KR"/>
        </w:rPr>
        <w:t xml:space="preserve">8. </w:t>
      </w:r>
      <w:proofErr w:type="spellStart"/>
      <w:r>
        <w:rPr>
          <w:rFonts w:eastAsiaTheme="minorEastAsia" w:hint="eastAsia"/>
          <w:lang w:eastAsia="ko-KR"/>
        </w:rPr>
        <w:t>TiDE</w:t>
      </w:r>
      <w:proofErr w:type="spellEnd"/>
      <w:r w:rsidRPr="00A31F69">
        <w:rPr>
          <w:rFonts w:eastAsiaTheme="minorEastAsia"/>
          <w:lang w:eastAsia="ko-KR"/>
        </w:rPr>
        <w:t xml:space="preserve"> </w:t>
      </w:r>
      <w:r w:rsidRPr="00A31F69">
        <w:rPr>
          <w:rFonts w:eastAsiaTheme="minorEastAsia"/>
          <w:lang w:eastAsia="ko-KR"/>
        </w:rPr>
        <w:t>구조</w:t>
      </w:r>
    </w:p>
    <w:p w14:paraId="6BAA5024" w14:textId="77777777" w:rsidR="00FC79BF" w:rsidRDefault="00FC79BF" w:rsidP="00FC79BF">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5252D20B" w14:textId="4A212A5C" w:rsidR="003A2C21" w:rsidRPr="003A2C21" w:rsidRDefault="00E67CFD" w:rsidP="003A2C21">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모델은</w:t>
      </w:r>
      <w:r w:rsidR="003A2C21" w:rsidRPr="003A2C21">
        <w:rPr>
          <w:rFonts w:ascii="맑은 고딕" w:eastAsia="맑은 고딕" w:hAnsi="맑은 고딕" w:cs="맑은 고딕"/>
          <w:sz w:val="24"/>
          <w:szCs w:val="24"/>
          <w:lang w:eastAsia="ko-KR"/>
        </w:rPr>
        <w:t xml:space="preserve"> 과거 시계열 데이터(Lookback)뿐만 아니라 다양한 속성(Attribute) 및 동적 </w:t>
      </w:r>
      <w:proofErr w:type="spellStart"/>
      <w:r w:rsidR="003A2C21" w:rsidRPr="003A2C21">
        <w:rPr>
          <w:rFonts w:ascii="맑은 고딕" w:eastAsia="맑은 고딕" w:hAnsi="맑은 고딕" w:cs="맑은 고딕"/>
          <w:sz w:val="24"/>
          <w:szCs w:val="24"/>
          <w:lang w:eastAsia="ko-KR"/>
        </w:rPr>
        <w:t>공변량</w:t>
      </w:r>
      <w:proofErr w:type="spellEnd"/>
      <w:r w:rsidR="003A2C21" w:rsidRPr="003A2C21">
        <w:rPr>
          <w:rFonts w:ascii="맑은 고딕" w:eastAsia="맑은 고딕" w:hAnsi="맑은 고딕" w:cs="맑은 고딕"/>
          <w:sz w:val="24"/>
          <w:szCs w:val="24"/>
          <w:lang w:eastAsia="ko-KR"/>
        </w:rPr>
        <w:t xml:space="preserve">(Dynamic Covariates)을 함께 </w:t>
      </w:r>
      <w:proofErr w:type="spellStart"/>
      <w:r w:rsidR="003A2C21" w:rsidRPr="003A2C21">
        <w:rPr>
          <w:rFonts w:ascii="맑은 고딕" w:eastAsia="맑은 고딕" w:hAnsi="맑은 고딕" w:cs="맑은 고딕"/>
          <w:sz w:val="24"/>
          <w:szCs w:val="24"/>
          <w:lang w:eastAsia="ko-KR"/>
        </w:rPr>
        <w:t>입력받으며</w:t>
      </w:r>
      <w:proofErr w:type="spellEnd"/>
      <w:r w:rsidR="003A2C21" w:rsidRPr="003A2C21">
        <w:rPr>
          <w:rFonts w:ascii="맑은 고딕" w:eastAsia="맑은 고딕" w:hAnsi="맑은 고딕" w:cs="맑은 고딕"/>
          <w:sz w:val="24"/>
          <w:szCs w:val="24"/>
          <w:lang w:eastAsia="ko-KR"/>
        </w:rPr>
        <w:t xml:space="preserve">, Feature Projection 단계를 거쳐 고유한 특징을 추출하고 모델의 입력 차원을 최적화한다. [그림 8]을 보면, 인코딩 과정에서 Dense Encoder는 여러 개의 Residual Block으로 구성되며, </w:t>
      </w:r>
      <w:r w:rsidR="003A2C21">
        <w:rPr>
          <w:rFonts w:ascii="맑은 고딕" w:eastAsia="맑은 고딕" w:hAnsi="맑은 고딕" w:cs="맑은 고딕" w:hint="eastAsia"/>
          <w:sz w:val="24"/>
          <w:szCs w:val="24"/>
          <w:lang w:eastAsia="ko-KR"/>
        </w:rPr>
        <w:t xml:space="preserve">여기서 </w:t>
      </w:r>
      <w:r w:rsidR="003A2C21" w:rsidRPr="003A2C21">
        <w:rPr>
          <w:rFonts w:ascii="맑은 고딕" w:eastAsia="맑은 고딕" w:hAnsi="맑은 고딕" w:cs="맑은 고딕"/>
          <w:sz w:val="24"/>
          <w:szCs w:val="24"/>
          <w:lang w:eastAsia="ko-KR"/>
        </w:rPr>
        <w:t>Residual Block은 깊은 신경망에서 정보 손실을 줄이고 학습 속도를 개선하기 위해 도</w:t>
      </w:r>
      <w:r w:rsidR="003A2C21">
        <w:rPr>
          <w:rFonts w:ascii="맑은 고딕" w:eastAsia="맑은 고딕" w:hAnsi="맑은 고딕" w:cs="맑은 고딕" w:hint="eastAsia"/>
          <w:sz w:val="24"/>
          <w:szCs w:val="24"/>
          <w:lang w:eastAsia="ko-KR"/>
        </w:rPr>
        <w:t>입되어</w:t>
      </w:r>
      <w:r w:rsidR="003A2C21" w:rsidRPr="003A2C21">
        <w:rPr>
          <w:rFonts w:ascii="맑은 고딕" w:eastAsia="맑은 고딕" w:hAnsi="맑은 고딕" w:cs="맑은 고딕"/>
          <w:sz w:val="24"/>
          <w:szCs w:val="24"/>
          <w:lang w:eastAsia="ko-KR"/>
        </w:rPr>
        <w:t xml:space="preserve">, 입력 데이터를 원래 </w:t>
      </w:r>
      <w:proofErr w:type="spellStart"/>
      <w:r w:rsidR="003A2C21" w:rsidRPr="003A2C21">
        <w:rPr>
          <w:rFonts w:ascii="맑은 고딕" w:eastAsia="맑은 고딕" w:hAnsi="맑은 고딕" w:cs="맑은 고딕"/>
          <w:sz w:val="24"/>
          <w:szCs w:val="24"/>
          <w:lang w:eastAsia="ko-KR"/>
        </w:rPr>
        <w:t>출력값과</w:t>
      </w:r>
      <w:proofErr w:type="spellEnd"/>
      <w:r w:rsidR="003A2C21" w:rsidRPr="003A2C21">
        <w:rPr>
          <w:rFonts w:ascii="맑은 고딕" w:eastAsia="맑은 고딕" w:hAnsi="맑은 고딕" w:cs="맑은 고딕"/>
          <w:sz w:val="24"/>
          <w:szCs w:val="24"/>
          <w:lang w:eastAsia="ko-KR"/>
        </w:rPr>
        <w:t xml:space="preserve"> 더하는 Skip Connection을 포함한다. 이러한 구조는 Gradient Vanishing 문제를 완화하며, 네트워크가 깊어지더라도 중요한 정보를 유지할 수 있도록 돕는다. 또한, 각각의 블록은 Skip Connection, Layer Normalization, Dropout 기법을 적용하여 안정적인 학습을 지원하며, 이를 통해 다층 비선형 변환을 수행하여 </w:t>
      </w:r>
      <w:proofErr w:type="spellStart"/>
      <w:r w:rsidR="003A2C21" w:rsidRPr="003A2C21">
        <w:rPr>
          <w:rFonts w:ascii="맑은 고딕" w:eastAsia="맑은 고딕" w:hAnsi="맑은 고딕" w:cs="맑은 고딕"/>
          <w:sz w:val="24"/>
          <w:szCs w:val="24"/>
          <w:lang w:eastAsia="ko-KR"/>
        </w:rPr>
        <w:t>공변량과</w:t>
      </w:r>
      <w:proofErr w:type="spellEnd"/>
      <w:r w:rsidR="003A2C21" w:rsidRPr="003A2C21">
        <w:rPr>
          <w:rFonts w:ascii="맑은 고딕" w:eastAsia="맑은 고딕" w:hAnsi="맑은 고딕" w:cs="맑은 고딕"/>
          <w:sz w:val="24"/>
          <w:szCs w:val="24"/>
          <w:lang w:eastAsia="ko-KR"/>
        </w:rPr>
        <w:t xml:space="preserve"> 예측 대상 변수 간의 복잡한 관계를 효과적으로 학습한다. </w:t>
      </w:r>
      <w:r w:rsidR="003A2C21">
        <w:rPr>
          <w:rFonts w:ascii="맑은 고딕" w:eastAsia="맑은 고딕" w:hAnsi="맑은 고딕" w:cs="맑은 고딕" w:hint="eastAsia"/>
          <w:sz w:val="24"/>
          <w:szCs w:val="24"/>
          <w:lang w:eastAsia="ko-KR"/>
        </w:rPr>
        <w:t xml:space="preserve">결론적으로 </w:t>
      </w:r>
      <w:r w:rsidR="003A2C21" w:rsidRPr="003A2C21">
        <w:rPr>
          <w:rFonts w:ascii="맑은 고딕" w:eastAsia="맑은 고딕" w:hAnsi="맑은 고딕" w:cs="맑은 고딕"/>
          <w:sz w:val="24"/>
          <w:szCs w:val="24"/>
          <w:lang w:eastAsia="ko-KR"/>
        </w:rPr>
        <w:t>이러한 방식은 단순한 선형 모델보다 더 높은 예측 성능을 제공하며, 다양한 외부 요인의 영향을 정밀하게 반영할 수 있도록 한다.</w:t>
      </w:r>
    </w:p>
    <w:p w14:paraId="5C2FBAA4" w14:textId="45FB74E6" w:rsidR="00DF0764" w:rsidRDefault="003A2C21" w:rsidP="00DF076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모델</w:t>
      </w:r>
      <w:r w:rsidR="00DF0764" w:rsidRPr="00DF0764">
        <w:rPr>
          <w:rFonts w:ascii="맑은 고딕" w:eastAsia="맑은 고딕" w:hAnsi="맑은 고딕" w:cs="맑은 고딕"/>
          <w:sz w:val="24"/>
          <w:szCs w:val="24"/>
          <w:lang w:eastAsia="ko-KR"/>
        </w:rPr>
        <w:t>의 예측 과정은 인코딩, 디코딩, 그리고 최종 예측 단계로 이루어진다. 먼저, 과거 시계열 데이터</w:t>
      </w:r>
      <w:r w:rsidR="00DF0764" w:rsidRPr="00DF0764">
        <w:rPr>
          <w:lang w:eastAsia="ko-KR"/>
        </w:rPr>
        <w:t xml:space="preserve"> </w:t>
      </w:r>
      <m:oMath>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y</m:t>
            </m:r>
          </m:e>
          <m:sub>
            <m:r>
              <w:rPr>
                <w:rFonts w:ascii="Cambria Math" w:eastAsia="맑은 고딕" w:hAnsi="Cambria Math" w:cs="맑은 고딕"/>
                <w:sz w:val="24"/>
                <w:szCs w:val="24"/>
                <w:lang w:eastAsia="ko-KR"/>
              </w:rPr>
              <m:t>1:L</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oMath>
      <w:r w:rsidR="00DF0764" w:rsidRPr="00DF0764">
        <w:rPr>
          <w:rFonts w:ascii="맑은 고딕" w:eastAsia="맑은 고딕" w:hAnsi="맑은 고딕" w:cs="맑은 고딕"/>
          <w:sz w:val="24"/>
          <w:szCs w:val="24"/>
          <w:lang w:eastAsia="ko-KR"/>
        </w:rPr>
        <w:t>, 속성 변수</w:t>
      </w:r>
      <w:r w:rsidR="00DF0764" w:rsidRPr="00DF0764">
        <w:rPr>
          <w:lang w:eastAsia="ko-KR"/>
        </w:rPr>
        <w:t xml:space="preserve"> </w:t>
      </w:r>
      <m:oMath>
        <m:sSup>
          <m:sSupPr>
            <m:ctrlPr>
              <w:rPr>
                <w:rFonts w:ascii="Cambria Math" w:eastAsia="맑은 고딕" w:hAnsi="Cambria Math" w:cs="맑은 고딕"/>
                <w:i/>
                <w:sz w:val="24"/>
                <w:szCs w:val="24"/>
                <w:lang w:eastAsia="ko-KR"/>
              </w:rPr>
            </m:ctrlPr>
          </m:sSupPr>
          <m:e>
            <m:r>
              <w:rPr>
                <w:rFonts w:ascii="Cambria Math" w:eastAsia="맑은 고딕" w:hAnsi="Cambria Math" w:cs="맑은 고딕"/>
                <w:sz w:val="24"/>
                <w:szCs w:val="24"/>
                <w:lang w:eastAsia="ko-KR"/>
              </w:rPr>
              <m:t>a</m:t>
            </m:r>
          </m:e>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p>
      </m:oMath>
      <w:r w:rsidR="00DF0764" w:rsidRPr="00DF0764">
        <w:rPr>
          <w:rFonts w:ascii="맑은 고딕" w:eastAsia="맑은 고딕" w:hAnsi="맑은 고딕" w:cs="맑은 고딕"/>
          <w:sz w:val="24"/>
          <w:szCs w:val="24"/>
          <w:lang w:eastAsia="ko-KR"/>
        </w:rPr>
        <w:t xml:space="preserve">, 그리고 동적 </w:t>
      </w:r>
      <w:proofErr w:type="spellStart"/>
      <w:r w:rsidR="00DF0764" w:rsidRPr="00DF0764">
        <w:rPr>
          <w:rFonts w:ascii="맑은 고딕" w:eastAsia="맑은 고딕" w:hAnsi="맑은 고딕" w:cs="맑은 고딕"/>
          <w:sz w:val="24"/>
          <w:szCs w:val="24"/>
          <w:lang w:eastAsia="ko-KR"/>
        </w:rPr>
        <w:t>공변량</w:t>
      </w:r>
      <w:proofErr w:type="spellEnd"/>
      <w:r w:rsidR="00DF0764" w:rsidRPr="00DF0764">
        <w:rPr>
          <w:rFonts w:ascii="맑은 고딕" w:eastAsia="맑은 고딕" w:hAnsi="맑은 고딕" w:cs="맑은 고딕"/>
          <w:sz w:val="24"/>
          <w:szCs w:val="24"/>
          <w:lang w:eastAsia="ko-KR"/>
        </w:rPr>
        <w:t xml:space="preserve"> </w:t>
      </w:r>
      <m:oMath>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X</m:t>
            </m:r>
          </m:e>
          <m:sub>
            <m:r>
              <w:rPr>
                <w:rFonts w:ascii="Cambria Math" w:eastAsia="맑은 고딕" w:hAnsi="Cambria Math" w:cs="맑은 고딕"/>
                <w:sz w:val="24"/>
                <w:szCs w:val="24"/>
                <w:lang w:eastAsia="ko-KR"/>
              </w:rPr>
              <m:t>1:L+H</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oMath>
      <w:r w:rsidR="00DF0764" w:rsidRPr="00DF0764">
        <w:rPr>
          <w:rFonts w:ascii="맑은 고딕" w:eastAsia="맑은 고딕" w:hAnsi="맑은 고딕" w:cs="맑은 고딕"/>
          <w:sz w:val="24"/>
          <w:szCs w:val="24"/>
          <w:lang w:eastAsia="ko-KR"/>
        </w:rPr>
        <w:t xml:space="preserve">​이 결합되어 Dense </w:t>
      </w:r>
      <w:r w:rsidR="00DF0764" w:rsidRPr="00DF0764">
        <w:rPr>
          <w:rFonts w:ascii="맑은 고딕" w:eastAsia="맑은 고딕" w:hAnsi="맑은 고딕" w:cs="맑은 고딕"/>
          <w:sz w:val="24"/>
          <w:szCs w:val="24"/>
          <w:lang w:eastAsia="ko-KR"/>
        </w:rPr>
        <w:lastRenderedPageBreak/>
        <w:t xml:space="preserve">Encoder를 통해 핵심 특징이 추출되며, 이를 통해 인코딩 벡터 </w:t>
      </w:r>
      <m:oMath>
        <m:sSup>
          <m:sSupPr>
            <m:ctrlPr>
              <w:rPr>
                <w:rFonts w:ascii="Cambria Math" w:eastAsia="맑은 고딕" w:hAnsi="Cambria Math" w:cs="맑은 고딕"/>
                <w:i/>
                <w:sz w:val="24"/>
                <w:szCs w:val="24"/>
                <w:lang w:eastAsia="ko-KR"/>
              </w:rPr>
            </m:ctrlPr>
          </m:sSupPr>
          <m:e>
            <m:r>
              <w:rPr>
                <w:rFonts w:ascii="Cambria Math" w:eastAsia="맑은 고딕" w:hAnsi="Cambria Math" w:cs="맑은 고딕"/>
                <w:sz w:val="24"/>
                <w:szCs w:val="24"/>
                <w:lang w:eastAsia="ko-KR"/>
              </w:rPr>
              <m:t>e</m:t>
            </m:r>
          </m:e>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p>
      </m:oMath>
      <w:r w:rsidR="00DF0764" w:rsidRPr="00DF0764">
        <w:rPr>
          <w:rFonts w:ascii="맑은 고딕" w:eastAsia="맑은 고딕" w:hAnsi="맑은 고딕" w:cs="맑은 고딕"/>
          <w:sz w:val="24"/>
          <w:szCs w:val="24"/>
          <w:lang w:eastAsia="ko-KR"/>
        </w:rPr>
        <w:t>가 생성</w:t>
      </w:r>
      <w:r w:rsidR="00EF6A8A">
        <w:rPr>
          <w:rFonts w:ascii="맑은 고딕" w:eastAsia="맑은 고딕" w:hAnsi="맑은 고딕" w:cs="맑은 고딕" w:hint="eastAsia"/>
          <w:sz w:val="24"/>
          <w:szCs w:val="24"/>
          <w:lang w:eastAsia="ko-KR"/>
        </w:rPr>
        <w:t xml:space="preserve">되고, </w:t>
      </w:r>
      <w:r w:rsidR="00EF6A8A" w:rsidRPr="00EF6A8A">
        <w:rPr>
          <w:rFonts w:ascii="맑은 고딕" w:eastAsia="맑은 고딕" w:hAnsi="맑은 고딕" w:cs="맑은 고딕"/>
          <w:sz w:val="24"/>
          <w:szCs w:val="24"/>
          <w:lang w:eastAsia="ko-KR"/>
        </w:rPr>
        <w:t>이는 수식으로 다음과 같이 표현된다.</w:t>
      </w:r>
    </w:p>
    <w:p w14:paraId="6CBCC8F3" w14:textId="77777777" w:rsidR="00C86936" w:rsidRPr="00DF0764" w:rsidRDefault="00C86936" w:rsidP="00DF076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263D2888" w14:textId="06805DC7" w:rsidR="00D031D8" w:rsidRPr="00C86936" w:rsidRDefault="00000000" w:rsidP="00DF076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m:oMathPara>
        <m:oMath>
          <m:sSup>
            <m:sSupPr>
              <m:ctrlPr>
                <w:rPr>
                  <w:rFonts w:ascii="Cambria Math" w:eastAsia="맑은 고딕" w:hAnsi="Cambria Math" w:cs="맑은 고딕"/>
                  <w:i/>
                  <w:sz w:val="24"/>
                  <w:szCs w:val="24"/>
                  <w:lang w:eastAsia="ko-KR"/>
                </w:rPr>
              </m:ctrlPr>
            </m:sSupPr>
            <m:e>
              <m:r>
                <w:rPr>
                  <w:rFonts w:ascii="Cambria Math" w:eastAsia="맑은 고딕" w:hAnsi="Cambria Math" w:cs="맑은 고딕"/>
                  <w:sz w:val="24"/>
                  <w:szCs w:val="24"/>
                  <w:lang w:eastAsia="ko-KR"/>
                </w:rPr>
                <m:t>e</m:t>
              </m:r>
            </m:e>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p>
          <m:r>
            <w:rPr>
              <w:rFonts w:ascii="Cambria Math" w:eastAsia="맑은 고딕" w:hAnsi="Cambria Math" w:cs="맑은 고딕"/>
              <w:sz w:val="24"/>
              <w:szCs w:val="24"/>
              <w:lang w:eastAsia="ko-KR"/>
            </w:rPr>
            <m:t>=</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f</m:t>
              </m:r>
            </m:e>
            <m:sub>
              <m:r>
                <m:rPr>
                  <m:nor/>
                </m:rPr>
                <w:rPr>
                  <w:rFonts w:ascii="Cambria Math" w:eastAsia="맑은 고딕" w:hAnsi="Cambria Math" w:cs="맑은 고딕"/>
                  <w:sz w:val="24"/>
                  <w:szCs w:val="24"/>
                  <w:lang w:eastAsia="ko-KR"/>
                </w:rPr>
                <m:t>Enc</m:t>
              </m:r>
            </m:sub>
          </m:sSub>
          <m:d>
            <m:dPr>
              <m:ctrlPr>
                <w:rPr>
                  <w:rFonts w:ascii="Cambria Math" w:eastAsia="맑은 고딕" w:hAnsi="Cambria Math" w:cs="맑은 고딕"/>
                  <w:sz w:val="24"/>
                  <w:szCs w:val="24"/>
                  <w:lang w:eastAsia="ko-KR"/>
                </w:rPr>
              </m:ctrlPr>
            </m:dPr>
            <m:e>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y</m:t>
                  </m:r>
                  <m:ctrlPr>
                    <w:rPr>
                      <w:rFonts w:ascii="Cambria Math" w:eastAsia="맑은 고딕" w:hAnsi="Cambria Math" w:cs="맑은 고딕"/>
                      <w:sz w:val="24"/>
                      <w:szCs w:val="24"/>
                      <w:lang w:eastAsia="ko-KR"/>
                    </w:rPr>
                  </m:ctrlPr>
                </m:e>
                <m:sub>
                  <m:r>
                    <w:rPr>
                      <w:rFonts w:ascii="Cambria Math" w:eastAsia="맑은 고딕" w:hAnsi="Cambria Math" w:cs="맑은 고딕"/>
                      <w:sz w:val="24"/>
                      <w:szCs w:val="24"/>
                      <w:lang w:eastAsia="ko-KR"/>
                    </w:rPr>
                    <m:t>1:L</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r>
                <w:rPr>
                  <w:rFonts w:ascii="Cambria Math" w:eastAsia="맑은 고딕" w:hAnsi="Cambria Math" w:cs="맑은 고딕"/>
                  <w:sz w:val="24"/>
                  <w:szCs w:val="24"/>
                  <w:lang w:eastAsia="ko-KR"/>
                </w:rPr>
                <m:t>,</m:t>
              </m:r>
              <m:sSup>
                <m:sSupPr>
                  <m:ctrlPr>
                    <w:rPr>
                      <w:rFonts w:ascii="Cambria Math" w:eastAsia="맑은 고딕" w:hAnsi="Cambria Math" w:cs="맑은 고딕"/>
                      <w:i/>
                      <w:sz w:val="24"/>
                      <w:szCs w:val="24"/>
                      <w:lang w:eastAsia="ko-KR"/>
                    </w:rPr>
                  </m:ctrlPr>
                </m:sSupPr>
                <m:e>
                  <m:r>
                    <w:rPr>
                      <w:rFonts w:ascii="Cambria Math" w:eastAsia="맑은 고딕" w:hAnsi="Cambria Math" w:cs="맑은 고딕"/>
                      <w:sz w:val="24"/>
                      <w:szCs w:val="24"/>
                      <w:lang w:eastAsia="ko-KR"/>
                    </w:rPr>
                    <m:t>a</m:t>
                  </m:r>
                </m:e>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p>
              <m:r>
                <w:rPr>
                  <w:rFonts w:ascii="Cambria Math" w:eastAsia="맑은 고딕" w:hAnsi="Cambria Math" w:cs="맑은 고딕"/>
                  <w:sz w:val="24"/>
                  <w:szCs w:val="24"/>
                  <w:lang w:eastAsia="ko-KR"/>
                </w:rPr>
                <m:t>,</m:t>
              </m:r>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X</m:t>
                  </m:r>
                </m:e>
                <m:sub>
                  <m:r>
                    <w:rPr>
                      <w:rFonts w:ascii="Cambria Math" w:eastAsia="맑은 고딕" w:hAnsi="Cambria Math" w:cs="맑은 고딕"/>
                      <w:sz w:val="24"/>
                      <w:szCs w:val="24"/>
                      <w:lang w:eastAsia="ko-KR"/>
                    </w:rPr>
                    <m:t>1:L+H</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ctrlPr>
                <w:rPr>
                  <w:rFonts w:ascii="Cambria Math" w:eastAsia="맑은 고딕" w:hAnsi="Cambria Math" w:cs="맑은 고딕"/>
                  <w:i/>
                  <w:sz w:val="24"/>
                  <w:szCs w:val="24"/>
                  <w:lang w:eastAsia="ko-KR"/>
                </w:rPr>
              </m:ctrlPr>
            </m:e>
          </m:d>
        </m:oMath>
      </m:oMathPara>
    </w:p>
    <w:p w14:paraId="48795866" w14:textId="77777777" w:rsidR="00C86936" w:rsidRDefault="00C86936" w:rsidP="00DF076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05FF3350" w14:textId="35447500" w:rsidR="00EF6A8A" w:rsidRDefault="00DF0764" w:rsidP="00EF6A8A">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DF0764">
        <w:rPr>
          <w:rFonts w:ascii="맑은 고딕" w:eastAsia="맑은 고딕" w:hAnsi="맑은 고딕" w:cs="맑은 고딕"/>
          <w:sz w:val="24"/>
          <w:szCs w:val="24"/>
          <w:lang w:eastAsia="ko-KR"/>
        </w:rPr>
        <w:t xml:space="preserve">이후, Dense Decoder는 </w:t>
      </w:r>
      <w:proofErr w:type="spellStart"/>
      <w:r w:rsidRPr="00DF0764">
        <w:rPr>
          <w:rFonts w:ascii="맑은 고딕" w:eastAsia="맑은 고딕" w:hAnsi="맑은 고딕" w:cs="맑은 고딕"/>
          <w:sz w:val="24"/>
          <w:szCs w:val="24"/>
          <w:lang w:eastAsia="ko-KR"/>
        </w:rPr>
        <w:t>인코딩된</w:t>
      </w:r>
      <w:proofErr w:type="spellEnd"/>
      <w:r w:rsidRPr="00DF0764">
        <w:rPr>
          <w:rFonts w:ascii="맑은 고딕" w:eastAsia="맑은 고딕" w:hAnsi="맑은 고딕" w:cs="맑은 고딕"/>
          <w:sz w:val="24"/>
          <w:szCs w:val="24"/>
          <w:lang w:eastAsia="ko-KR"/>
        </w:rPr>
        <w:t xml:space="preserve"> 벡터 </w:t>
      </w:r>
      <m:oMath>
        <m:sSup>
          <m:sSupPr>
            <m:ctrlPr>
              <w:rPr>
                <w:rFonts w:ascii="Cambria Math" w:eastAsia="맑은 고딕" w:hAnsi="Cambria Math" w:cs="맑은 고딕"/>
                <w:i/>
                <w:sz w:val="24"/>
                <w:szCs w:val="24"/>
                <w:lang w:eastAsia="ko-KR"/>
              </w:rPr>
            </m:ctrlPr>
          </m:sSupPr>
          <m:e>
            <m:r>
              <w:rPr>
                <w:rFonts w:ascii="Cambria Math" w:eastAsia="맑은 고딕" w:hAnsi="Cambria Math" w:cs="맑은 고딕"/>
                <w:sz w:val="24"/>
                <w:szCs w:val="24"/>
                <w:lang w:eastAsia="ko-KR"/>
              </w:rPr>
              <m:t>e</m:t>
            </m:r>
          </m:e>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p>
      </m:oMath>
      <w:r w:rsidRPr="00DF0764">
        <w:rPr>
          <w:rFonts w:ascii="맑은 고딕" w:eastAsia="맑은 고딕" w:hAnsi="맑은 고딕" w:cs="맑은 고딕"/>
          <w:sz w:val="24"/>
          <w:szCs w:val="24"/>
          <w:lang w:eastAsia="ko-KR"/>
        </w:rPr>
        <w:t xml:space="preserve">를 기반으로 예측 벡터 </w:t>
      </w:r>
      <m:oMath>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d</m:t>
            </m:r>
          </m:e>
          <m:sub>
            <m:r>
              <w:rPr>
                <w:rFonts w:ascii="Cambria Math" w:eastAsia="맑은 고딕" w:hAnsi="Cambria Math" w:cs="맑은 고딕"/>
                <w:sz w:val="24"/>
                <w:szCs w:val="24"/>
                <w:lang w:eastAsia="ko-KR"/>
              </w:rPr>
              <m:t>L+1:L+H</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oMath>
      <w:r w:rsidRPr="00DF0764">
        <w:rPr>
          <w:rFonts w:ascii="맑은 고딕" w:eastAsia="맑은 고딕" w:hAnsi="맑은 고딕" w:cs="맑은 고딕"/>
          <w:sz w:val="24"/>
          <w:szCs w:val="24"/>
          <w:lang w:eastAsia="ko-KR"/>
        </w:rPr>
        <w:t>를 생성한다.</w:t>
      </w:r>
      <w:r w:rsidR="00EF6A8A" w:rsidRPr="00EF6A8A">
        <w:rPr>
          <w:lang w:eastAsia="ko-KR"/>
        </w:rPr>
        <w:t xml:space="preserve"> </w:t>
      </w:r>
      <w:r w:rsidR="00EF6A8A" w:rsidRPr="00EF6A8A">
        <w:rPr>
          <w:rFonts w:ascii="맑은 고딕" w:eastAsia="맑은 고딕" w:hAnsi="맑은 고딕" w:cs="맑은 고딕"/>
          <w:sz w:val="24"/>
          <w:szCs w:val="24"/>
          <w:lang w:eastAsia="ko-KR"/>
        </w:rPr>
        <w:t>이는 미래 시점의 데이터를 예측하기 위한 중간 과정이며, 수식으로 다음과 같이 정의된다.</w:t>
      </w:r>
    </w:p>
    <w:p w14:paraId="456143FF" w14:textId="77777777" w:rsidR="00C86936" w:rsidRPr="00DF0764" w:rsidRDefault="00C86936" w:rsidP="00EF6A8A">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75D469E9" w14:textId="2556FF45" w:rsidR="00D031D8" w:rsidRPr="00C86936" w:rsidRDefault="00000000" w:rsidP="00DF076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m:oMathPara>
        <m:oMath>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d</m:t>
              </m:r>
            </m:e>
            <m:sub>
              <m:r>
                <w:rPr>
                  <w:rFonts w:ascii="Cambria Math" w:eastAsia="맑은 고딕" w:hAnsi="Cambria Math" w:cs="맑은 고딕"/>
                  <w:sz w:val="24"/>
                  <w:szCs w:val="24"/>
                  <w:lang w:eastAsia="ko-KR"/>
                </w:rPr>
                <m:t>L+1:L+H</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r>
            <w:rPr>
              <w:rFonts w:ascii="Cambria Math" w:eastAsia="맑은 고딕" w:hAnsi="Cambria Math" w:cs="맑은 고딕"/>
              <w:sz w:val="24"/>
              <w:szCs w:val="24"/>
              <w:lang w:eastAsia="ko-KR"/>
            </w:rPr>
            <m:t>=</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f</m:t>
              </m:r>
            </m:e>
            <m:sub>
              <m:r>
                <m:rPr>
                  <m:nor/>
                </m:rPr>
                <w:rPr>
                  <w:rFonts w:ascii="Cambria Math" w:eastAsia="맑은 고딕" w:hAnsi="Cambria Math" w:cs="맑은 고딕"/>
                  <w:sz w:val="24"/>
                  <w:szCs w:val="24"/>
                  <w:lang w:eastAsia="ko-KR"/>
                </w:rPr>
                <m:t>Dec</m:t>
              </m:r>
            </m:sub>
          </m:sSub>
          <m:d>
            <m:dPr>
              <m:ctrlPr>
                <w:rPr>
                  <w:rFonts w:ascii="Cambria Math" w:eastAsia="맑은 고딕" w:hAnsi="Cambria Math" w:cs="맑은 고딕"/>
                  <w:i/>
                  <w:sz w:val="24"/>
                  <w:szCs w:val="24"/>
                  <w:lang w:eastAsia="ko-KR"/>
                </w:rPr>
              </m:ctrlPr>
            </m:dPr>
            <m:e>
              <m:sSup>
                <m:sSupPr>
                  <m:ctrlPr>
                    <w:rPr>
                      <w:rFonts w:ascii="Cambria Math" w:eastAsia="맑은 고딕" w:hAnsi="Cambria Math" w:cs="맑은 고딕"/>
                      <w:i/>
                      <w:sz w:val="24"/>
                      <w:szCs w:val="24"/>
                      <w:lang w:eastAsia="ko-KR"/>
                    </w:rPr>
                  </m:ctrlPr>
                </m:sSupPr>
                <m:e>
                  <m:r>
                    <w:rPr>
                      <w:rFonts w:ascii="Cambria Math" w:eastAsia="맑은 고딕" w:hAnsi="Cambria Math" w:cs="맑은 고딕"/>
                      <w:sz w:val="24"/>
                      <w:szCs w:val="24"/>
                      <w:lang w:eastAsia="ko-KR"/>
                    </w:rPr>
                    <m:t>e</m:t>
                  </m:r>
                </m:e>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p>
            </m:e>
          </m:d>
        </m:oMath>
      </m:oMathPara>
    </w:p>
    <w:p w14:paraId="5356E238" w14:textId="77777777" w:rsidR="00C86936" w:rsidRDefault="00C86936" w:rsidP="00DF076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5C6265DA" w14:textId="78F5D98F" w:rsidR="00DF0764" w:rsidRDefault="00EF6A8A" w:rsidP="00DF076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마지막으로, </w:t>
      </w:r>
      <w:r w:rsidR="00DF0764" w:rsidRPr="00DF0764">
        <w:rPr>
          <w:rFonts w:ascii="맑은 고딕" w:eastAsia="맑은 고딕" w:hAnsi="맑은 고딕" w:cs="맑은 고딕"/>
          <w:sz w:val="24"/>
          <w:szCs w:val="24"/>
          <w:lang w:eastAsia="ko-KR"/>
        </w:rPr>
        <w:t xml:space="preserve">Temporal Decoder는 예측 벡터를 시계열 흐름에 맞게 조정하여 최종적인 시계열 </w:t>
      </w:r>
      <w:proofErr w:type="spellStart"/>
      <w:r w:rsidR="00DF0764" w:rsidRPr="00DF0764">
        <w:rPr>
          <w:rFonts w:ascii="맑은 고딕" w:eastAsia="맑은 고딕" w:hAnsi="맑은 고딕" w:cs="맑은 고딕"/>
          <w:sz w:val="24"/>
          <w:szCs w:val="24"/>
          <w:lang w:eastAsia="ko-KR"/>
        </w:rPr>
        <w:t>예측값</w:t>
      </w:r>
      <w:proofErr w:type="spellEnd"/>
      <w:r w:rsidR="00D031D8">
        <w:rPr>
          <w:rFonts w:ascii="맑은 고딕" w:eastAsia="맑은 고딕" w:hAnsi="맑은 고딕" w:cs="맑은 고딕" w:hint="eastAsia"/>
          <w:sz w:val="24"/>
          <w:szCs w:val="24"/>
          <w:lang w:eastAsia="ko-KR"/>
        </w:rPr>
        <w:t xml:space="preserve"> </w:t>
      </w:r>
      <m:oMath>
        <m:sSubSup>
          <m:sSubSupPr>
            <m:ctrlPr>
              <w:rPr>
                <w:rFonts w:ascii="Cambria Math" w:eastAsia="맑은 고딕" w:hAnsi="Cambria Math" w:cs="맑은 고딕"/>
                <w:i/>
                <w:sz w:val="24"/>
                <w:szCs w:val="24"/>
                <w:lang w:eastAsia="ko-KR"/>
              </w:rPr>
            </m:ctrlPr>
          </m:sSubSupPr>
          <m:e>
            <m:acc>
              <m:accPr>
                <m:ctrlPr>
                  <w:rPr>
                    <w:rFonts w:ascii="Cambria Math" w:eastAsia="맑은 고딕" w:hAnsi="Cambria Math" w:cs="맑은 고딕"/>
                    <w:sz w:val="24"/>
                    <w:szCs w:val="24"/>
                    <w:lang w:eastAsia="ko-KR"/>
                  </w:rPr>
                </m:ctrlPr>
              </m:accPr>
              <m:e>
                <m:r>
                  <w:rPr>
                    <w:rFonts w:ascii="Cambria Math" w:eastAsia="맑은 고딕" w:hAnsi="Cambria Math" w:cs="맑은 고딕"/>
                    <w:sz w:val="24"/>
                    <w:szCs w:val="24"/>
                    <w:lang w:eastAsia="ko-KR"/>
                  </w:rPr>
                  <m:t>y</m:t>
                </m:r>
              </m:e>
            </m:acc>
          </m:e>
          <m:sub>
            <m:r>
              <w:rPr>
                <w:rFonts w:ascii="Cambria Math" w:eastAsia="맑은 고딕" w:hAnsi="Cambria Math" w:cs="맑은 고딕"/>
                <w:sz w:val="24"/>
                <w:szCs w:val="24"/>
                <w:lang w:eastAsia="ko-KR"/>
              </w:rPr>
              <m:t>L+1:L+H</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oMath>
      <w:r w:rsidR="00D031D8">
        <w:rPr>
          <w:rFonts w:ascii="맑은 고딕" w:eastAsia="맑은 고딕" w:hAnsi="맑은 고딕" w:cs="맑은 고딕" w:hint="eastAsia"/>
          <w:sz w:val="24"/>
          <w:szCs w:val="24"/>
          <w:lang w:eastAsia="ko-KR"/>
        </w:rPr>
        <w:t xml:space="preserve"> </w:t>
      </w:r>
      <w:r w:rsidR="00DF0764" w:rsidRPr="00DF0764">
        <w:rPr>
          <w:rFonts w:ascii="맑은 고딕" w:eastAsia="맑은 고딕" w:hAnsi="맑은 고딕" w:cs="맑은 고딕"/>
          <w:sz w:val="24"/>
          <w:szCs w:val="24"/>
          <w:lang w:eastAsia="ko-KR"/>
        </w:rPr>
        <w:t>을 도출한다.</w:t>
      </w:r>
    </w:p>
    <w:p w14:paraId="4C97C328" w14:textId="77777777" w:rsidR="00C86936" w:rsidRPr="00DF0764" w:rsidRDefault="00C86936" w:rsidP="00DF076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4909436B" w14:textId="71CE3D5B" w:rsidR="00D031D8" w:rsidRPr="00C86936" w:rsidRDefault="00000000" w:rsidP="00DF076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m:oMathPara>
        <m:oMath>
          <m:sSubSup>
            <m:sSubSupPr>
              <m:ctrlPr>
                <w:rPr>
                  <w:rFonts w:ascii="Cambria Math" w:eastAsia="맑은 고딕" w:hAnsi="Cambria Math" w:cs="맑은 고딕"/>
                  <w:i/>
                  <w:sz w:val="24"/>
                  <w:szCs w:val="24"/>
                  <w:lang w:eastAsia="ko-KR"/>
                </w:rPr>
              </m:ctrlPr>
            </m:sSubSupPr>
            <m:e>
              <m:acc>
                <m:accPr>
                  <m:ctrlPr>
                    <w:rPr>
                      <w:rFonts w:ascii="Cambria Math" w:eastAsia="맑은 고딕" w:hAnsi="Cambria Math" w:cs="맑은 고딕"/>
                      <w:sz w:val="24"/>
                      <w:szCs w:val="24"/>
                      <w:lang w:eastAsia="ko-KR"/>
                    </w:rPr>
                  </m:ctrlPr>
                </m:accPr>
                <m:e>
                  <m:r>
                    <w:rPr>
                      <w:rFonts w:ascii="Cambria Math" w:eastAsia="맑은 고딕" w:hAnsi="Cambria Math" w:cs="맑은 고딕"/>
                      <w:sz w:val="24"/>
                      <w:szCs w:val="24"/>
                      <w:lang w:eastAsia="ko-KR"/>
                    </w:rPr>
                    <m:t>y</m:t>
                  </m:r>
                </m:e>
              </m:acc>
            </m:e>
            <m:sub>
              <m:r>
                <w:rPr>
                  <w:rFonts w:ascii="Cambria Math" w:eastAsia="맑은 고딕" w:hAnsi="Cambria Math" w:cs="맑은 고딕"/>
                  <w:sz w:val="24"/>
                  <w:szCs w:val="24"/>
                  <w:lang w:eastAsia="ko-KR"/>
                </w:rPr>
                <m:t>L+1:L+H</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r>
            <w:rPr>
              <w:rFonts w:ascii="Cambria Math" w:eastAsia="맑은 고딕" w:hAnsi="Cambria Math" w:cs="맑은 고딕"/>
              <w:sz w:val="24"/>
              <w:szCs w:val="24"/>
              <w:lang w:eastAsia="ko-KR"/>
            </w:rPr>
            <m:t>=</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f</m:t>
              </m:r>
            </m:e>
            <m:sub>
              <m:r>
                <m:rPr>
                  <m:nor/>
                </m:rPr>
                <w:rPr>
                  <w:rFonts w:ascii="Cambria Math" w:eastAsia="맑은 고딕" w:hAnsi="Cambria Math" w:cs="맑은 고딕"/>
                  <w:sz w:val="24"/>
                  <w:szCs w:val="24"/>
                  <w:lang w:eastAsia="ko-KR"/>
                </w:rPr>
                <m:t>TempDec</m:t>
              </m:r>
            </m:sub>
          </m:sSub>
          <m:d>
            <m:dPr>
              <m:ctrlPr>
                <w:rPr>
                  <w:rFonts w:ascii="Cambria Math" w:eastAsia="맑은 고딕" w:hAnsi="Cambria Math" w:cs="맑은 고딕"/>
                  <w:sz w:val="24"/>
                  <w:szCs w:val="24"/>
                  <w:lang w:eastAsia="ko-KR"/>
                </w:rPr>
              </m:ctrlPr>
            </m:dPr>
            <m:e>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d</m:t>
                  </m:r>
                  <m:ctrlPr>
                    <w:rPr>
                      <w:rFonts w:ascii="Cambria Math" w:eastAsia="맑은 고딕" w:hAnsi="Cambria Math" w:cs="맑은 고딕"/>
                      <w:sz w:val="24"/>
                      <w:szCs w:val="24"/>
                      <w:lang w:eastAsia="ko-KR"/>
                    </w:rPr>
                  </m:ctrlPr>
                </m:e>
                <m:sub>
                  <m:r>
                    <w:rPr>
                      <w:rFonts w:ascii="Cambria Math" w:eastAsia="맑은 고딕" w:hAnsi="Cambria Math" w:cs="맑은 고딕"/>
                      <w:sz w:val="24"/>
                      <w:szCs w:val="24"/>
                      <w:lang w:eastAsia="ko-KR"/>
                    </w:rPr>
                    <m:t>L+1:L+H</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r>
                <w:rPr>
                  <w:rFonts w:ascii="Cambria Math" w:eastAsia="맑은 고딕" w:hAnsi="Cambria Math" w:cs="맑은 고딕"/>
                  <w:sz w:val="24"/>
                  <w:szCs w:val="24"/>
                  <w:lang w:eastAsia="ko-KR"/>
                </w:rPr>
                <m:t>,</m:t>
              </m:r>
              <m:sSubSup>
                <m:sSubSupPr>
                  <m:ctrlPr>
                    <w:rPr>
                      <w:rFonts w:ascii="Cambria Math" w:eastAsia="맑은 고딕" w:hAnsi="Cambria Math" w:cs="맑은 고딕"/>
                      <w:i/>
                      <w:sz w:val="24"/>
                      <w:szCs w:val="24"/>
                      <w:lang w:eastAsia="ko-KR"/>
                    </w:rPr>
                  </m:ctrlPr>
                </m:sSubSupPr>
                <m:e>
                  <m:acc>
                    <m:accPr>
                      <m:chr m:val="̃"/>
                      <m:ctrlPr>
                        <w:rPr>
                          <w:rFonts w:ascii="Cambria Math" w:eastAsia="맑은 고딕" w:hAnsi="Cambria Math" w:cs="맑은 고딕"/>
                          <w:sz w:val="24"/>
                          <w:szCs w:val="24"/>
                          <w:lang w:eastAsia="ko-KR"/>
                        </w:rPr>
                      </m:ctrlPr>
                    </m:accPr>
                    <m:e>
                      <m:r>
                        <w:rPr>
                          <w:rFonts w:ascii="Cambria Math" w:eastAsia="맑은 고딕" w:hAnsi="Cambria Math" w:cs="맑은 고딕"/>
                          <w:sz w:val="24"/>
                          <w:szCs w:val="24"/>
                          <w:lang w:eastAsia="ko-KR"/>
                        </w:rPr>
                        <m:t>X</m:t>
                      </m:r>
                    </m:e>
                  </m:acc>
                </m:e>
                <m:sub>
                  <m:r>
                    <w:rPr>
                      <w:rFonts w:ascii="Cambria Math" w:eastAsia="맑은 고딕" w:hAnsi="Cambria Math" w:cs="맑은 고딕"/>
                      <w:sz w:val="24"/>
                      <w:szCs w:val="24"/>
                      <w:lang w:eastAsia="ko-KR"/>
                    </w:rPr>
                    <m:t>L+1:L+H</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ctrlPr>
                <w:rPr>
                  <w:rFonts w:ascii="Cambria Math" w:eastAsia="맑은 고딕" w:hAnsi="Cambria Math" w:cs="맑은 고딕"/>
                  <w:i/>
                  <w:sz w:val="24"/>
                  <w:szCs w:val="24"/>
                  <w:lang w:eastAsia="ko-KR"/>
                </w:rPr>
              </m:ctrlPr>
            </m:e>
          </m:d>
        </m:oMath>
      </m:oMathPara>
    </w:p>
    <w:p w14:paraId="6A504818" w14:textId="77777777" w:rsidR="00C86936" w:rsidRPr="00D031D8" w:rsidRDefault="00C86936" w:rsidP="00DF076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0DC8C9B3" w14:textId="1E2707E6" w:rsidR="00DF0764" w:rsidRPr="00DF0764" w:rsidRDefault="00EF6A8A" w:rsidP="00DF076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위 수식에서</w:t>
      </w:r>
      <w:r w:rsidR="00DF0764" w:rsidRPr="00DF0764">
        <w:rPr>
          <w:rFonts w:ascii="맑은 고딕" w:eastAsia="맑은 고딕" w:hAnsi="맑은 고딕" w:cs="맑은 고딕"/>
          <w:sz w:val="24"/>
          <w:szCs w:val="24"/>
          <w:lang w:eastAsia="ko-KR"/>
        </w:rPr>
        <w:t xml:space="preserve"> </w:t>
      </w:r>
      <m:oMath>
        <m:sSubSup>
          <m:sSubSupPr>
            <m:ctrlPr>
              <w:rPr>
                <w:rFonts w:ascii="Cambria Math" w:eastAsia="맑은 고딕" w:hAnsi="Cambria Math" w:cs="맑은 고딕"/>
                <w:b/>
                <w:i/>
                <w:sz w:val="24"/>
                <w:szCs w:val="24"/>
                <w:lang w:eastAsia="ko-KR"/>
              </w:rPr>
            </m:ctrlPr>
          </m:sSubSupPr>
          <m:e>
            <m:acc>
              <m:accPr>
                <m:chr m:val="̃"/>
                <m:ctrlPr>
                  <w:rPr>
                    <w:rFonts w:ascii="Cambria Math" w:eastAsia="맑은 고딕" w:hAnsi="Cambria Math" w:cs="맑은 고딕"/>
                    <w:sz w:val="24"/>
                    <w:szCs w:val="24"/>
                    <w:lang w:eastAsia="ko-KR"/>
                  </w:rPr>
                </m:ctrlPr>
              </m:accPr>
              <m:e>
                <m:r>
                  <w:rPr>
                    <w:rFonts w:ascii="Cambria Math" w:eastAsia="맑은 고딕" w:hAnsi="Cambria Math" w:cs="맑은 고딕"/>
                    <w:sz w:val="24"/>
                    <w:szCs w:val="24"/>
                    <w:lang w:eastAsia="ko-KR"/>
                  </w:rPr>
                  <m:t>X</m:t>
                </m:r>
              </m:e>
            </m:acc>
            <m:ctrlPr>
              <w:rPr>
                <w:rFonts w:ascii="Cambria Math" w:eastAsia="맑은 고딕" w:hAnsi="Cambria Math" w:cs="맑은 고딕"/>
                <w:i/>
                <w:sz w:val="24"/>
                <w:szCs w:val="24"/>
                <w:lang w:eastAsia="ko-KR"/>
              </w:rPr>
            </m:ctrlPr>
          </m:e>
          <m:sub>
            <m:r>
              <w:rPr>
                <w:rFonts w:ascii="Cambria Math" w:eastAsia="맑은 고딕" w:hAnsi="Cambria Math" w:cs="맑은 고딕"/>
                <w:sz w:val="24"/>
                <w:szCs w:val="24"/>
                <w:lang w:eastAsia="ko-KR"/>
              </w:rPr>
              <m:t>L+1:L+H</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oMath>
      <w:r w:rsidR="00DF0764" w:rsidRPr="00DF0764">
        <w:rPr>
          <w:rFonts w:ascii="맑은 고딕" w:eastAsia="맑은 고딕" w:hAnsi="맑은 고딕" w:cs="맑은 고딕"/>
          <w:sz w:val="24"/>
          <w:szCs w:val="24"/>
          <w:lang w:eastAsia="ko-KR"/>
        </w:rPr>
        <w:t xml:space="preserve">는 예측 기간 동안의 동적 </w:t>
      </w:r>
      <w:proofErr w:type="spellStart"/>
      <w:r w:rsidR="00DF0764" w:rsidRPr="00DF0764">
        <w:rPr>
          <w:rFonts w:ascii="맑은 고딕" w:eastAsia="맑은 고딕" w:hAnsi="맑은 고딕" w:cs="맑은 고딕"/>
          <w:sz w:val="24"/>
          <w:szCs w:val="24"/>
          <w:lang w:eastAsia="ko-KR"/>
        </w:rPr>
        <w:t>공변량을</w:t>
      </w:r>
      <w:proofErr w:type="spellEnd"/>
      <w:r w:rsidR="00DF0764" w:rsidRPr="00DF0764">
        <w:rPr>
          <w:rFonts w:ascii="맑은 고딕" w:eastAsia="맑은 고딕" w:hAnsi="맑은 고딕" w:cs="맑은 고딕"/>
          <w:sz w:val="24"/>
          <w:szCs w:val="24"/>
          <w:lang w:eastAsia="ko-KR"/>
        </w:rPr>
        <w:t xml:space="preserve"> 의미하며, 모델이 예측 과정에서 시계열 </w:t>
      </w:r>
      <w:proofErr w:type="spellStart"/>
      <w:r w:rsidR="00DF0764" w:rsidRPr="00DF0764">
        <w:rPr>
          <w:rFonts w:ascii="맑은 고딕" w:eastAsia="맑은 고딕" w:hAnsi="맑은 고딕" w:cs="맑은 고딕"/>
          <w:sz w:val="24"/>
          <w:szCs w:val="24"/>
          <w:lang w:eastAsia="ko-KR"/>
        </w:rPr>
        <w:t>데이터뿐만</w:t>
      </w:r>
      <w:proofErr w:type="spellEnd"/>
      <w:r w:rsidR="00DF0764" w:rsidRPr="00DF0764">
        <w:rPr>
          <w:rFonts w:ascii="맑은 고딕" w:eastAsia="맑은 고딕" w:hAnsi="맑은 고딕" w:cs="맑은 고딕"/>
          <w:sz w:val="24"/>
          <w:szCs w:val="24"/>
          <w:lang w:eastAsia="ko-KR"/>
        </w:rPr>
        <w:t xml:space="preserve"> 아니라 외부 요인의 변동성을 반영할 수 있도록 돕는다. 이를 통해 </w:t>
      </w:r>
      <w:r w:rsidR="003A2C21">
        <w:rPr>
          <w:rFonts w:ascii="맑은 고딕" w:eastAsia="맑은 고딕" w:hAnsi="맑은 고딕" w:cs="맑은 고딕" w:hint="eastAsia"/>
          <w:sz w:val="24"/>
          <w:szCs w:val="24"/>
          <w:lang w:eastAsia="ko-KR"/>
        </w:rPr>
        <w:t>해당 모델은</w:t>
      </w:r>
      <w:r w:rsidR="00DF0764" w:rsidRPr="00DF0764">
        <w:rPr>
          <w:rFonts w:ascii="맑은 고딕" w:eastAsia="맑은 고딕" w:hAnsi="맑은 고딕" w:cs="맑은 고딕"/>
          <w:sz w:val="24"/>
          <w:szCs w:val="24"/>
          <w:lang w:eastAsia="ko-KR"/>
        </w:rPr>
        <w:t xml:space="preserve"> 단순한 패턴 학습을 넘어, 시계열 데이터와 외부 요인 간의 관계를 정교하게 모델링할 수 있다. 또한, Residual Block을 활용하여 누락된 정보를 보완하고, 원래 입력 데이터와의 관계를 유지하면서도 장기적인 시계열 패턴을 효과적으로 반영할 수 있도록 한다.</w:t>
      </w:r>
    </w:p>
    <w:p w14:paraId="15005434" w14:textId="77777777" w:rsidR="00DF0764" w:rsidRPr="00DF0764" w:rsidRDefault="00DF0764" w:rsidP="00E03865">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759CCAF2" w14:textId="77777777" w:rsidR="00DF0764" w:rsidRPr="00E03865" w:rsidRDefault="00DF0764" w:rsidP="00E03865">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2BB8133A" w14:textId="377169B7" w:rsidR="00AC1546" w:rsidRP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2.4.5 </w:t>
      </w:r>
      <w:proofErr w:type="spellStart"/>
      <w:r>
        <w:rPr>
          <w:rFonts w:ascii="맑은 고딕" w:eastAsia="맑은 고딕" w:hAnsi="맑은 고딕" w:cs="맑은 고딕" w:hint="eastAsia"/>
          <w:sz w:val="24"/>
          <w:szCs w:val="24"/>
          <w:lang w:eastAsia="ko-KR"/>
        </w:rPr>
        <w:t>DeepNPTS</w:t>
      </w:r>
      <w:proofErr w:type="spellEnd"/>
      <w:r>
        <w:rPr>
          <w:rFonts w:ascii="맑은 고딕" w:eastAsia="맑은 고딕" w:hAnsi="맑은 고딕" w:cs="맑은 고딕" w:hint="eastAsia"/>
          <w:sz w:val="24"/>
          <w:szCs w:val="24"/>
          <w:lang w:eastAsia="ko-KR"/>
        </w:rPr>
        <w:t xml:space="preserve"> (2023)</w:t>
      </w:r>
    </w:p>
    <w:p w14:paraId="6E8E0233" w14:textId="1A56FC9B" w:rsidR="00B92704" w:rsidRPr="00B92704" w:rsidRDefault="00B92704" w:rsidP="00B92704">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proofErr w:type="spellStart"/>
      <w:r w:rsidRPr="00B92704">
        <w:rPr>
          <w:rFonts w:ascii="맑은 고딕" w:eastAsia="맑은 고딕" w:hAnsi="맑은 고딕" w:cs="맑은 고딕"/>
          <w:sz w:val="24"/>
          <w:szCs w:val="24"/>
          <w:lang w:eastAsia="ko-KR"/>
        </w:rPr>
        <w:lastRenderedPageBreak/>
        <w:t>DeepNPTS</w:t>
      </w:r>
      <w:proofErr w:type="spellEnd"/>
      <w:r w:rsidRPr="00B92704">
        <w:rPr>
          <w:rFonts w:ascii="맑은 고딕" w:eastAsia="맑은 고딕" w:hAnsi="맑은 고딕" w:cs="맑은 고딕"/>
          <w:sz w:val="24"/>
          <w:szCs w:val="24"/>
          <w:lang w:eastAsia="ko-KR"/>
        </w:rPr>
        <w:t xml:space="preserve">(Deep Non-Parametric Time Series Forecaster)는 특정한 확률 분포를 가정하지 않고 데이터를 기반으로 학습하는 </w:t>
      </w:r>
      <w:proofErr w:type="spellStart"/>
      <w:r w:rsidRPr="00B92704">
        <w:rPr>
          <w:rFonts w:ascii="맑은 고딕" w:eastAsia="맑은 고딕" w:hAnsi="맑은 고딕" w:cs="맑은 고딕"/>
          <w:sz w:val="24"/>
          <w:szCs w:val="24"/>
          <w:lang w:eastAsia="ko-KR"/>
        </w:rPr>
        <w:t>비모수적</w:t>
      </w:r>
      <w:proofErr w:type="spellEnd"/>
      <w:r w:rsidRPr="00B92704">
        <w:rPr>
          <w:rFonts w:ascii="맑은 고딕" w:eastAsia="맑은 고딕" w:hAnsi="맑은 고딕" w:cs="맑은 고딕"/>
          <w:sz w:val="24"/>
          <w:szCs w:val="24"/>
          <w:lang w:eastAsia="ko-KR"/>
        </w:rPr>
        <w:t xml:space="preserve">(non-parametric) 시계열 예측 모델이다. 기존의 확률 기반 시계열 모델들은 특정한 분포를 전제로 하지만, </w:t>
      </w:r>
      <w:r w:rsidRPr="006303B0">
        <w:rPr>
          <w:rFonts w:ascii="맑은 고딕" w:eastAsia="맑은 고딕" w:hAnsi="맑은 고딕" w:cs="맑은 고딕" w:hint="eastAsia"/>
          <w:sz w:val="24"/>
          <w:szCs w:val="24"/>
          <w:lang w:eastAsia="ko-KR"/>
        </w:rPr>
        <w:t>해당 모델은</w:t>
      </w:r>
      <w:r w:rsidRPr="00B92704">
        <w:rPr>
          <w:rFonts w:ascii="맑은 고딕" w:eastAsia="맑은 고딕" w:hAnsi="맑은 고딕" w:cs="맑은 고딕"/>
          <w:sz w:val="24"/>
          <w:szCs w:val="24"/>
          <w:lang w:eastAsia="ko-KR"/>
        </w:rPr>
        <w:t xml:space="preserve"> 이러한 제한 없이 다양한 시계열 환경에서 유연하게 적용될 수 있는 특징을 가진다.</w:t>
      </w:r>
    </w:p>
    <w:p w14:paraId="11D84C67" w14:textId="5DF02EE4" w:rsidR="00EB60B9" w:rsidRPr="006303B0" w:rsidRDefault="00E67CFD" w:rsidP="00B92704">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또한, </w:t>
      </w:r>
      <w:r w:rsidR="00B92704" w:rsidRPr="00B92704">
        <w:rPr>
          <w:rFonts w:ascii="맑은 고딕" w:eastAsia="맑은 고딕" w:hAnsi="맑은 고딕" w:cs="맑은 고딕"/>
          <w:sz w:val="24"/>
          <w:szCs w:val="24"/>
          <w:lang w:eastAsia="ko-KR"/>
        </w:rPr>
        <w:t>모델은 샘플링 기반 접근법(Sampling-based Approach)을 활용하여 단일한 예측 값이 아닌 확률 분포를 직접 학습한다</w:t>
      </w:r>
      <w:r>
        <w:rPr>
          <w:rFonts w:ascii="맑은 고딕" w:eastAsia="맑은 고딕" w:hAnsi="맑은 고딕" w:cs="맑은 고딕" w:hint="eastAsia"/>
          <w:sz w:val="24"/>
          <w:szCs w:val="24"/>
          <w:lang w:eastAsia="ko-KR"/>
        </w:rPr>
        <w:t xml:space="preserve"> </w:t>
      </w:r>
      <w:r w:rsidR="006303B0" w:rsidRPr="006303B0">
        <w:rPr>
          <w:rFonts w:ascii="맑은 고딕" w:eastAsia="맑은 고딕" w:hAnsi="맑은 고딕" w:cs="맑은 고딕"/>
          <w:sz w:val="24"/>
          <w:szCs w:val="24"/>
          <w:lang w:eastAsia="ko-KR"/>
        </w:rPr>
        <w:t>(</w:t>
      </w:r>
      <w:proofErr w:type="spellStart"/>
      <w:r w:rsidR="006303B0" w:rsidRPr="006303B0">
        <w:rPr>
          <w:rFonts w:ascii="맑은 고딕" w:eastAsia="맑은 고딕" w:hAnsi="맑은 고딕" w:cs="맑은 고딕"/>
          <w:sz w:val="24"/>
          <w:szCs w:val="24"/>
          <w:lang w:eastAsia="ko-KR"/>
        </w:rPr>
        <w:t>Rangapuram</w:t>
      </w:r>
      <w:proofErr w:type="spellEnd"/>
      <w:r w:rsidR="006303B0" w:rsidRPr="006303B0">
        <w:rPr>
          <w:rFonts w:ascii="맑은 고딕" w:eastAsia="맑은 고딕" w:hAnsi="맑은 고딕" w:cs="맑은 고딕"/>
          <w:sz w:val="24"/>
          <w:szCs w:val="24"/>
          <w:lang w:eastAsia="ko-KR"/>
        </w:rPr>
        <w:t xml:space="preserve"> et al. 2023)​</w:t>
      </w:r>
      <w:r w:rsidR="006303B0">
        <w:rPr>
          <w:rFonts w:ascii="맑은 고딕" w:eastAsia="맑은 고딕" w:hAnsi="맑은 고딕" w:cs="맑은 고딕" w:hint="eastAsia"/>
          <w:sz w:val="24"/>
          <w:szCs w:val="24"/>
          <w:lang w:eastAsia="ko-KR"/>
        </w:rPr>
        <w:t>.</w:t>
      </w:r>
      <w:r w:rsidR="00B92704" w:rsidRPr="00B92704">
        <w:rPr>
          <w:rFonts w:ascii="맑은 고딕" w:eastAsia="맑은 고딕" w:hAnsi="맑은 고딕" w:cs="맑은 고딕"/>
          <w:sz w:val="24"/>
          <w:szCs w:val="24"/>
          <w:lang w:eastAsia="ko-KR"/>
        </w:rPr>
        <w:t xml:space="preserve"> 즉, 특정 시점에서 하나의 값을 예측하는 것이 아니라, 모든 가능한 예측 값에 대한 확률 분포를 학습함으로써 예측의 신뢰도를 정량적으로 표현할 수 있다. 이를 위해 Importance Sampling(IS), Monte Carlo Sampling(MC), Kernel Density Estimation(KDE) 등의 샘플링 기법을 활용하여 데이터의 변동성을 반영하며, </w:t>
      </w:r>
      <w:r w:rsidR="00EB60B9" w:rsidRPr="006303B0">
        <w:rPr>
          <w:rFonts w:ascii="맑은 고딕" w:eastAsia="맑은 고딕" w:hAnsi="맑은 고딕" w:cs="맑은 고딕"/>
          <w:sz w:val="24"/>
          <w:szCs w:val="24"/>
          <w:lang w:eastAsia="ko-KR"/>
        </w:rPr>
        <w:t xml:space="preserve">Adaptive Sampling Mechanism을 적용하여 샘플링 확률을 데이터 분포에 맞게 최적화함으로써, 단순한 계절성(seasonality)이나 추세(trend)뿐만 아니라 예측이 어려운 비정상적인 패턴까지도 반영할 수 </w:t>
      </w:r>
      <w:r w:rsidR="00EB60B9" w:rsidRPr="006303B0">
        <w:rPr>
          <w:rFonts w:ascii="맑은 고딕" w:eastAsia="맑은 고딕" w:hAnsi="맑은 고딕" w:cs="맑은 고딕" w:hint="eastAsia"/>
          <w:sz w:val="24"/>
          <w:szCs w:val="24"/>
          <w:lang w:eastAsia="ko-KR"/>
        </w:rPr>
        <w:t>있</w:t>
      </w:r>
      <w:r w:rsidR="00EB60B9" w:rsidRPr="006303B0">
        <w:rPr>
          <w:rFonts w:ascii="맑은 고딕" w:eastAsia="맑은 고딕" w:hAnsi="맑은 고딕" w:cs="맑은 고딕"/>
          <w:sz w:val="24"/>
          <w:szCs w:val="24"/>
          <w:lang w:eastAsia="ko-KR"/>
        </w:rPr>
        <w:t>다</w:t>
      </w:r>
      <w:r w:rsidR="00EB60B9" w:rsidRPr="006303B0">
        <w:rPr>
          <w:rFonts w:ascii="맑은 고딕" w:eastAsia="맑은 고딕" w:hAnsi="맑은 고딕" w:cs="맑은 고딕" w:hint="eastAsia"/>
          <w:sz w:val="24"/>
          <w:szCs w:val="24"/>
          <w:lang w:eastAsia="ko-KR"/>
        </w:rPr>
        <w:t>.</w:t>
      </w:r>
    </w:p>
    <w:p w14:paraId="2472E3B0" w14:textId="2A49764A" w:rsidR="00B92704" w:rsidRPr="006303B0" w:rsidRDefault="00B92704" w:rsidP="00B92704">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r w:rsidRPr="00B92704">
        <w:rPr>
          <w:rFonts w:ascii="맑은 고딕" w:eastAsia="맑은 고딕" w:hAnsi="맑은 고딕" w:cs="맑은 고딕"/>
          <w:sz w:val="24"/>
          <w:szCs w:val="24"/>
          <w:lang w:eastAsia="ko-KR"/>
        </w:rPr>
        <w:t>또한, 글로벌 학습 방식(Global Learning Approach)을 적용하여, 다수의 시계열 데이터를 하나의 모델에서 동시에 학습할 수 있다. 기존의 개별 학습 방식(Local Learning Approach)은 단일 시계열 데이터만을 독립적으로 학습하는 반면, 글로벌 학습 방식은 여러 시계열 데이터 간의 공통된 패턴을 효과적으로 학습하여 일반화 성능을 향상시킨다. 이러한 특성 덕분에 다양한 시계열 데이터 환경에서 높은 예측 성능을 유지하며, 새로운 데이터에도 빠르게 적응할 수 있다.</w:t>
      </w:r>
    </w:p>
    <w:p w14:paraId="4D8368D2" w14:textId="77777777" w:rsidR="00EB60B9" w:rsidRPr="00B92704" w:rsidRDefault="00EB60B9" w:rsidP="00B92704">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p>
    <w:p w14:paraId="099AD9C6" w14:textId="77777777" w:rsidR="00EB60B9" w:rsidRDefault="00EB60B9" w:rsidP="00482B6B">
      <w:pPr>
        <w:pBdr>
          <w:top w:val="nil"/>
          <w:left w:val="nil"/>
          <w:bottom w:val="nil"/>
          <w:right w:val="nil"/>
          <w:between w:val="nil"/>
        </w:pBdr>
        <w:spacing w:before="53" w:line="252" w:lineRule="auto"/>
        <w:ind w:leftChars="200" w:left="440" w:firstLineChars="100" w:firstLine="240"/>
        <w:jc w:val="both"/>
        <w:rPr>
          <w:rFonts w:eastAsiaTheme="minorEastAsia"/>
          <w:lang w:eastAsia="ko-KR"/>
        </w:rPr>
      </w:pPr>
      <w:r>
        <w:rPr>
          <w:rFonts w:ascii="맑은 고딕" w:eastAsia="맑은 고딕" w:hAnsi="맑은 고딕" w:cs="맑은 고딕" w:hint="eastAsia"/>
          <w:sz w:val="24"/>
          <w:szCs w:val="24"/>
          <w:lang w:eastAsia="ko-KR"/>
        </w:rPr>
        <w:t>모델</w:t>
      </w:r>
      <w:r w:rsidR="00482B6B" w:rsidRPr="00482B6B">
        <w:rPr>
          <w:rFonts w:ascii="맑은 고딕" w:eastAsia="맑은 고딕" w:hAnsi="맑은 고딕" w:cs="맑은 고딕"/>
          <w:sz w:val="24"/>
          <w:szCs w:val="24"/>
          <w:lang w:eastAsia="ko-KR"/>
        </w:rPr>
        <w:t xml:space="preserve">은 다층 </w:t>
      </w:r>
      <w:proofErr w:type="spellStart"/>
      <w:r w:rsidR="00482B6B" w:rsidRPr="00482B6B">
        <w:rPr>
          <w:rFonts w:ascii="맑은 고딕" w:eastAsia="맑은 고딕" w:hAnsi="맑은 고딕" w:cs="맑은 고딕"/>
          <w:sz w:val="24"/>
          <w:szCs w:val="24"/>
          <w:lang w:eastAsia="ko-KR"/>
        </w:rPr>
        <w:t>퍼셉트론</w:t>
      </w:r>
      <w:proofErr w:type="spellEnd"/>
      <w:r w:rsidR="00482B6B" w:rsidRPr="00482B6B">
        <w:rPr>
          <w:rFonts w:ascii="맑은 고딕" w:eastAsia="맑은 고딕" w:hAnsi="맑은 고딕" w:cs="맑은 고딕"/>
          <w:sz w:val="24"/>
          <w:szCs w:val="24"/>
          <w:lang w:eastAsia="ko-KR"/>
        </w:rPr>
        <w:t xml:space="preserve">(MLP, Multi-Layer Perceptron) 기반의 구조를 활용하여, 시계열 데이터의 과거 값을 입력으로 받아 특정 시점에서 </w:t>
      </w:r>
      <w:proofErr w:type="spellStart"/>
      <w:r w:rsidR="00482B6B" w:rsidRPr="00482B6B">
        <w:rPr>
          <w:rFonts w:ascii="맑은 고딕" w:eastAsia="맑은 고딕" w:hAnsi="맑은 고딕" w:cs="맑은 고딕"/>
          <w:sz w:val="24"/>
          <w:szCs w:val="24"/>
          <w:lang w:eastAsia="ko-KR"/>
        </w:rPr>
        <w:t>샘플링할</w:t>
      </w:r>
      <w:proofErr w:type="spellEnd"/>
      <w:r w:rsidR="00482B6B" w:rsidRPr="00482B6B">
        <w:rPr>
          <w:rFonts w:ascii="맑은 고딕" w:eastAsia="맑은 고딕" w:hAnsi="맑은 고딕" w:cs="맑은 고딕"/>
          <w:sz w:val="24"/>
          <w:szCs w:val="24"/>
          <w:lang w:eastAsia="ko-KR"/>
        </w:rPr>
        <w:t xml:space="preserve"> 확률 분포를 학습</w:t>
      </w:r>
      <w:r>
        <w:rPr>
          <w:rFonts w:ascii="맑은 고딕" w:eastAsia="맑은 고딕" w:hAnsi="맑은 고딕" w:cs="맑은 고딕" w:hint="eastAsia"/>
          <w:sz w:val="24"/>
          <w:szCs w:val="24"/>
          <w:lang w:eastAsia="ko-KR"/>
        </w:rPr>
        <w:t>한</w:t>
      </w:r>
      <w:r w:rsidR="00482B6B" w:rsidRPr="00482B6B">
        <w:rPr>
          <w:rFonts w:ascii="맑은 고딕" w:eastAsia="맑은 고딕" w:hAnsi="맑은 고딕" w:cs="맑은 고딕"/>
          <w:sz w:val="24"/>
          <w:szCs w:val="24"/>
          <w:lang w:eastAsia="ko-KR"/>
        </w:rPr>
        <w:t xml:space="preserve">다. 과거 시계열 데이터와 </w:t>
      </w:r>
      <w:proofErr w:type="spellStart"/>
      <w:r w:rsidR="00482B6B" w:rsidRPr="00482B6B">
        <w:rPr>
          <w:rFonts w:ascii="맑은 고딕" w:eastAsia="맑은 고딕" w:hAnsi="맑은 고딕" w:cs="맑은 고딕"/>
          <w:sz w:val="24"/>
          <w:szCs w:val="24"/>
          <w:lang w:eastAsia="ko-KR"/>
        </w:rPr>
        <w:t>공변량</w:t>
      </w:r>
      <w:proofErr w:type="spellEnd"/>
      <w:r w:rsidR="00482B6B" w:rsidRPr="00482B6B">
        <w:rPr>
          <w:rFonts w:ascii="맑은 고딕" w:eastAsia="맑은 고딕" w:hAnsi="맑은 고딕" w:cs="맑은 고딕"/>
          <w:sz w:val="24"/>
          <w:szCs w:val="24"/>
          <w:lang w:eastAsia="ko-KR"/>
        </w:rPr>
        <w:t xml:space="preserve">(covariates) 정보를 함께 </w:t>
      </w:r>
      <w:proofErr w:type="spellStart"/>
      <w:r w:rsidR="00482B6B" w:rsidRPr="00482B6B">
        <w:rPr>
          <w:rFonts w:ascii="맑은 고딕" w:eastAsia="맑은 고딕" w:hAnsi="맑은 고딕" w:cs="맑은 고딕"/>
          <w:sz w:val="24"/>
          <w:szCs w:val="24"/>
          <w:lang w:eastAsia="ko-KR"/>
        </w:rPr>
        <w:t>입력받아</w:t>
      </w:r>
      <w:proofErr w:type="spellEnd"/>
      <w:r w:rsidR="00482B6B" w:rsidRPr="00482B6B">
        <w:rPr>
          <w:rFonts w:ascii="맑은 고딕" w:eastAsia="맑은 고딕" w:hAnsi="맑은 고딕" w:cs="맑은 고딕"/>
          <w:sz w:val="24"/>
          <w:szCs w:val="24"/>
          <w:lang w:eastAsia="ko-KR"/>
        </w:rPr>
        <w:t xml:space="preserve">, 시간적 </w:t>
      </w:r>
      <w:proofErr w:type="spellStart"/>
      <w:r w:rsidR="00482B6B" w:rsidRPr="00482B6B">
        <w:rPr>
          <w:rFonts w:ascii="맑은 고딕" w:eastAsia="맑은 고딕" w:hAnsi="맑은 고딕" w:cs="맑은 고딕"/>
          <w:sz w:val="24"/>
          <w:szCs w:val="24"/>
          <w:lang w:eastAsia="ko-KR"/>
        </w:rPr>
        <w:t>패턴뿐만</w:t>
      </w:r>
      <w:proofErr w:type="spellEnd"/>
      <w:r w:rsidR="00482B6B" w:rsidRPr="00482B6B">
        <w:rPr>
          <w:rFonts w:ascii="맑은 고딕" w:eastAsia="맑은 고딕" w:hAnsi="맑은 고딕" w:cs="맑은 고딕"/>
          <w:sz w:val="24"/>
          <w:szCs w:val="24"/>
          <w:lang w:eastAsia="ko-KR"/>
        </w:rPr>
        <w:t xml:space="preserve"> 아니라 외부 요인의 영향을 반영할 수 있도록 한다.</w:t>
      </w:r>
      <w:r w:rsidR="00482B6B" w:rsidRPr="00482B6B">
        <w:rPr>
          <w:lang w:eastAsia="ko-KR"/>
        </w:rPr>
        <w:t xml:space="preserve"> </w:t>
      </w:r>
    </w:p>
    <w:p w14:paraId="2BECD63E" w14:textId="2D68ECA6" w:rsidR="00EB60B9" w:rsidRDefault="00482B6B" w:rsidP="00EB60B9">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r w:rsidRPr="00482B6B">
        <w:rPr>
          <w:rFonts w:ascii="맑은 고딕" w:eastAsia="맑은 고딕" w:hAnsi="맑은 고딕" w:cs="맑은 고딕"/>
          <w:sz w:val="24"/>
          <w:szCs w:val="24"/>
          <w:lang w:eastAsia="ko-KR"/>
        </w:rPr>
        <w:t xml:space="preserve">구체적으로, 모델은 주어진 시점까지의 데이터 </w:t>
      </w:r>
      <m:oMath>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0:T-1</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oMath>
      <w:r w:rsidRPr="00482B6B">
        <w:rPr>
          <w:rFonts w:ascii="맑은 고딕" w:eastAsia="맑은 고딕" w:hAnsi="맑은 고딕" w:cs="맑은 고딕"/>
          <w:sz w:val="24"/>
          <w:szCs w:val="24"/>
          <w:lang w:eastAsia="ko-KR"/>
        </w:rPr>
        <w:t xml:space="preserve">과 </w:t>
      </w:r>
      <w:proofErr w:type="spellStart"/>
      <w:r w:rsidRPr="00482B6B">
        <w:rPr>
          <w:rFonts w:ascii="맑은 고딕" w:eastAsia="맑은 고딕" w:hAnsi="맑은 고딕" w:cs="맑은 고딕"/>
          <w:sz w:val="24"/>
          <w:szCs w:val="24"/>
          <w:lang w:eastAsia="ko-KR"/>
        </w:rPr>
        <w:t>공변량</w:t>
      </w:r>
      <w:proofErr w:type="spellEnd"/>
      <w:r w:rsidRPr="00482B6B">
        <w:rPr>
          <w:rFonts w:ascii="맑은 고딕" w:eastAsia="맑은 고딕" w:hAnsi="맑은 고딕" w:cs="맑은 고딕"/>
          <w:sz w:val="24"/>
          <w:szCs w:val="24"/>
          <w:lang w:eastAsia="ko-KR"/>
        </w:rPr>
        <w:t xml:space="preserve"> </w:t>
      </w:r>
      <m:oMath>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x</m:t>
            </m:r>
          </m:e>
          <m:sub>
            <m:r>
              <w:rPr>
                <w:rFonts w:ascii="Cambria Math" w:eastAsia="맑은 고딕" w:hAnsi="Cambria Math" w:cs="맑은 고딕"/>
                <w:sz w:val="24"/>
                <w:szCs w:val="24"/>
                <w:lang w:eastAsia="ko-KR"/>
              </w:rPr>
              <m:t>0:T</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oMath>
      <w:r w:rsidRPr="00482B6B">
        <w:rPr>
          <w:rFonts w:ascii="맑은 고딕" w:eastAsia="맑은 고딕" w:hAnsi="맑은 고딕" w:cs="맑은 고딕"/>
          <w:sz w:val="24"/>
          <w:szCs w:val="24"/>
          <w:lang w:eastAsia="ko-KR"/>
        </w:rPr>
        <w:t xml:space="preserve">​을 입력으로 받아 샘플링 확률 분포 </w:t>
      </w:r>
      <m:oMath>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p</m:t>
            </m:r>
          </m:e>
          <m:sub>
            <m:r>
              <w:rPr>
                <w:rFonts w:ascii="Cambria Math" w:eastAsia="맑은 고딕" w:hAnsi="Cambria Math" w:cs="맑은 고딕"/>
                <w:sz w:val="24"/>
                <w:szCs w:val="24"/>
                <w:lang w:eastAsia="ko-KR"/>
              </w:rPr>
              <m:t>T</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t</m:t>
            </m:r>
          </m:e>
        </m:d>
      </m:oMath>
      <w:r w:rsidRPr="00482B6B">
        <w:rPr>
          <w:rFonts w:ascii="맑은 고딕" w:eastAsia="맑은 고딕" w:hAnsi="맑은 고딕" w:cs="맑은 고딕"/>
          <w:sz w:val="24"/>
          <w:szCs w:val="24"/>
          <w:lang w:eastAsia="ko-KR"/>
        </w:rPr>
        <w:t xml:space="preserve">를 출력하며, 이를 통해 예측 시점 </w:t>
      </w:r>
      <m:oMath>
        <m:r>
          <w:rPr>
            <w:rFonts w:ascii="Cambria Math" w:eastAsia="맑은 고딕" w:hAnsi="Cambria Math" w:cs="맑은 고딕"/>
            <w:sz w:val="24"/>
            <w:szCs w:val="24"/>
            <w:lang w:eastAsia="ko-KR"/>
          </w:rPr>
          <m:t>T</m:t>
        </m:r>
      </m:oMath>
      <w:r w:rsidRPr="00482B6B">
        <w:rPr>
          <w:rFonts w:ascii="맑은 고딕" w:eastAsia="맑은 고딕" w:hAnsi="맑은 고딕" w:cs="맑은 고딕"/>
          <w:sz w:val="24"/>
          <w:szCs w:val="24"/>
          <w:lang w:eastAsia="ko-KR"/>
        </w:rPr>
        <w:t>에서의 값을 추론한다.</w:t>
      </w:r>
      <w:r>
        <w:rPr>
          <w:rFonts w:ascii="맑은 고딕" w:eastAsia="맑은 고딕" w:hAnsi="맑은 고딕" w:cs="맑은 고딕" w:hint="eastAsia"/>
          <w:sz w:val="24"/>
          <w:szCs w:val="24"/>
          <w:lang w:eastAsia="ko-KR"/>
        </w:rPr>
        <w:t xml:space="preserve"> 이를 수식으로 표현하면 다음과 같다.</w:t>
      </w:r>
    </w:p>
    <w:p w14:paraId="5812A7CB" w14:textId="77777777" w:rsidR="00C86936" w:rsidRDefault="00C86936" w:rsidP="00EB60B9">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p>
    <w:p w14:paraId="3B8705EF" w14:textId="5F0A68F2" w:rsidR="00EB60B9" w:rsidRPr="00C86936" w:rsidRDefault="00000000" w:rsidP="00EB60B9">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m:oMathPara>
        <m:oMath>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p</m:t>
              </m:r>
            </m:e>
            <m:sub>
              <m:r>
                <w:rPr>
                  <w:rFonts w:ascii="Cambria Math" w:eastAsia="맑은 고딕" w:hAnsi="Cambria Math" w:cs="맑은 고딕"/>
                  <w:sz w:val="24"/>
                  <w:szCs w:val="24"/>
                  <w:lang w:eastAsia="ko-KR"/>
                </w:rPr>
                <m:t>T</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t</m:t>
              </m:r>
            </m:e>
          </m:d>
          <m:r>
            <w:rPr>
              <w:rFonts w:ascii="Cambria Math" w:eastAsia="맑은 고딕" w:hAnsi="Cambria Math" w:cs="맑은 고딕"/>
              <w:sz w:val="24"/>
              <w:szCs w:val="24"/>
              <w:lang w:eastAsia="ko-KR"/>
            </w:rPr>
            <m:t>=</m:t>
          </m:r>
          <m:r>
            <m:rPr>
              <m:sty m:val="p"/>
            </m:rPr>
            <w:rPr>
              <w:rFonts w:ascii="Cambria Math" w:eastAsia="맑은 고딕" w:hAnsi="Cambria Math" w:cs="맑은 고딕" w:hint="eastAsia"/>
              <w:sz w:val="24"/>
              <w:szCs w:val="24"/>
              <w:lang w:eastAsia="ko-KR"/>
            </w:rPr>
            <m:t>Ψ</m:t>
          </m:r>
          <m:d>
            <m:dPr>
              <m:ctrlPr>
                <w:rPr>
                  <w:rFonts w:ascii="Cambria Math" w:eastAsia="맑은 고딕" w:hAnsi="Cambria Math" w:cs="맑은 고딕"/>
                  <w:sz w:val="24"/>
                  <w:szCs w:val="24"/>
                  <w:lang w:eastAsia="ko-KR"/>
                </w:rPr>
              </m:ctrlPr>
            </m:dPr>
            <m:e>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x</m:t>
                  </m:r>
                  <m:ctrlPr>
                    <w:rPr>
                      <w:rFonts w:ascii="Cambria Math" w:eastAsia="맑은 고딕" w:hAnsi="Cambria Math" w:cs="맑은 고딕"/>
                      <w:sz w:val="24"/>
                      <w:szCs w:val="24"/>
                      <w:lang w:eastAsia="ko-KR"/>
                    </w:rPr>
                  </m:ctrlPr>
                </m:e>
                <m:sub>
                  <m:r>
                    <w:rPr>
                      <w:rFonts w:ascii="Cambria Math" w:eastAsia="맑은 고딕" w:hAnsi="Cambria Math" w:cs="맑은 고딕"/>
                      <w:sz w:val="24"/>
                      <w:szCs w:val="24"/>
                      <w:lang w:eastAsia="ko-KR"/>
                    </w:rPr>
                    <m:t>0:T</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r>
                <w:rPr>
                  <w:rFonts w:ascii="Cambria Math" w:eastAsia="맑은 고딕" w:hAnsi="Cambria Math" w:cs="맑은 고딕"/>
                  <w:sz w:val="24"/>
                  <w:szCs w:val="24"/>
                  <w:lang w:eastAsia="ko-KR"/>
                </w:rPr>
                <m:t>,</m:t>
              </m:r>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0:T-1</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sup>
              </m:sSubSup>
              <m:r>
                <w:rPr>
                  <w:rFonts w:ascii="Cambria Math" w:eastAsia="맑은 고딕" w:hAnsi="Cambria Math" w:cs="맑은 고딕"/>
                  <w:sz w:val="24"/>
                  <w:szCs w:val="24"/>
                  <w:lang w:eastAsia="ko-KR"/>
                </w:rPr>
                <m:t>;</m:t>
              </m:r>
              <w:bookmarkStart w:id="9" w:name="_Hlk189585135"/>
              <m:r>
                <m:rPr>
                  <m:sty m:val="p"/>
                </m:rPr>
                <w:rPr>
                  <w:rFonts w:ascii="Cambria Math" w:eastAsia="맑은 고딕" w:hAnsi="Cambria Math" w:cs="맑은 고딕"/>
                  <w:sz w:val="24"/>
                  <w:szCs w:val="24"/>
                  <w:lang w:eastAsia="ko-KR"/>
                </w:rPr>
                <m:t>ϕ</m:t>
              </m:r>
              <w:bookmarkEnd w:id="9"/>
              <m:ctrlPr>
                <w:rPr>
                  <w:rFonts w:ascii="Cambria Math" w:eastAsia="맑은 고딕" w:hAnsi="Cambria Math" w:cs="맑은 고딕"/>
                  <w:i/>
                  <w:sz w:val="24"/>
                  <w:szCs w:val="24"/>
                  <w:lang w:eastAsia="ko-KR"/>
                </w:rPr>
              </m:ctrlPr>
            </m:e>
          </m:d>
          <m:r>
            <w:rPr>
              <w:rFonts w:ascii="Cambria Math" w:eastAsia="맑은 고딕" w:hAnsi="Cambria Math" w:cs="맑은 고딕"/>
              <w:sz w:val="24"/>
              <w:szCs w:val="24"/>
              <w:lang w:eastAsia="ko-KR"/>
            </w:rPr>
            <m:t>,</m:t>
          </m:r>
          <m:r>
            <m:rPr>
              <m:sty m:val="p"/>
            </m:rPr>
            <w:rPr>
              <w:rFonts w:ascii="Cambria Math" w:eastAsia="맑은 고딕" w:hAnsi="Cambria Math" w:cs="맑은 고딕"/>
              <w:sz w:val="24"/>
              <w:szCs w:val="24"/>
              <w:lang w:eastAsia="ko-KR"/>
            </w:rPr>
            <m:t> </m:t>
          </m:r>
          <m:r>
            <w:rPr>
              <w:rFonts w:ascii="Cambria Math" w:eastAsia="맑은 고딕" w:hAnsi="Cambria Math" w:cs="맑은 고딕"/>
              <w:sz w:val="24"/>
              <w:szCs w:val="24"/>
              <w:lang w:eastAsia="ko-KR"/>
            </w:rPr>
            <m:t>t=0,1,</m:t>
          </m:r>
          <m:r>
            <m:rPr>
              <m:sty m:val="p"/>
            </m:rPr>
            <w:rPr>
              <w:rFonts w:ascii="Cambria Math" w:eastAsia="맑은 고딕" w:hAnsi="Cambria Math" w:cs="맑은 고딕" w:hint="eastAsia"/>
              <w:sz w:val="24"/>
              <w:szCs w:val="24"/>
              <w:lang w:eastAsia="ko-KR"/>
            </w:rPr>
            <m:t>…</m:t>
          </m:r>
          <m:r>
            <w:rPr>
              <w:rFonts w:ascii="Cambria Math" w:eastAsia="맑은 고딕" w:hAnsi="Cambria Math" w:cs="맑은 고딕"/>
              <w:sz w:val="24"/>
              <w:szCs w:val="24"/>
              <w:lang w:eastAsia="ko-KR"/>
            </w:rPr>
            <m:t>,T-1</m:t>
          </m:r>
        </m:oMath>
      </m:oMathPara>
    </w:p>
    <w:p w14:paraId="6A06C7CD" w14:textId="77777777" w:rsidR="00C86936" w:rsidRPr="00317F55" w:rsidRDefault="00C86936" w:rsidP="00EB60B9">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p>
    <w:p w14:paraId="1217646E" w14:textId="0436B876" w:rsidR="00317F55" w:rsidRDefault="00317F55" w:rsidP="00AC1546">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r w:rsidRPr="00317F55">
        <w:rPr>
          <w:rFonts w:ascii="맑은 고딕" w:eastAsia="맑은 고딕" w:hAnsi="맑은 고딕" w:cs="맑은 고딕"/>
          <w:sz w:val="24"/>
          <w:szCs w:val="24"/>
          <w:lang w:eastAsia="ko-KR"/>
        </w:rPr>
        <w:t xml:space="preserve">여기서 </w:t>
      </w:r>
      <m:oMath>
        <m:r>
          <m:rPr>
            <m:sty m:val="p"/>
          </m:rPr>
          <w:rPr>
            <w:rFonts w:ascii="Cambria Math" w:eastAsia="맑은 고딕" w:hAnsi="Cambria Math" w:cs="맑은 고딕" w:hint="eastAsia"/>
            <w:sz w:val="24"/>
            <w:szCs w:val="24"/>
            <w:lang w:eastAsia="ko-KR"/>
          </w:rPr>
          <m:t>Ψ</m:t>
        </m:r>
      </m:oMath>
      <w:r w:rsidRPr="00317F55">
        <w:rPr>
          <w:rFonts w:ascii="맑은 고딕" w:eastAsia="맑은 고딕" w:hAnsi="맑은 고딕" w:cs="맑은 고딕"/>
          <w:sz w:val="24"/>
          <w:szCs w:val="24"/>
          <w:lang w:eastAsia="ko-KR"/>
        </w:rPr>
        <w:t xml:space="preserve"> 는 </w:t>
      </w:r>
      <w:proofErr w:type="spellStart"/>
      <w:r w:rsidRPr="00317F55">
        <w:rPr>
          <w:rFonts w:ascii="맑은 고딕" w:eastAsia="맑은 고딕" w:hAnsi="맑은 고딕" w:cs="맑은 고딕"/>
          <w:sz w:val="24"/>
          <w:szCs w:val="24"/>
          <w:lang w:eastAsia="ko-KR"/>
        </w:rPr>
        <w:t>피드포워드</w:t>
      </w:r>
      <w:proofErr w:type="spellEnd"/>
      <w:r w:rsidRPr="00317F55">
        <w:rPr>
          <w:rFonts w:ascii="맑은 고딕" w:eastAsia="맑은 고딕" w:hAnsi="맑은 고딕" w:cs="맑은 고딕"/>
          <w:sz w:val="24"/>
          <w:szCs w:val="24"/>
          <w:lang w:eastAsia="ko-KR"/>
        </w:rPr>
        <w:t xml:space="preserve"> 신경망을 의미하며, </w:t>
      </w:r>
      <m:oMath>
        <m:r>
          <w:rPr>
            <w:rFonts w:ascii="Cambria Math" w:eastAsia="맑은 고딕" w:hAnsi="Cambria Math" w:cs="맑은 고딕"/>
            <w:sz w:val="24"/>
            <w:szCs w:val="24"/>
            <w:lang w:eastAsia="ko-KR"/>
          </w:rPr>
          <m:t>ϕ</m:t>
        </m:r>
      </m:oMath>
      <w:r w:rsidRPr="00317F55">
        <w:rPr>
          <w:rFonts w:ascii="맑은 고딕" w:eastAsia="맑은 고딕" w:hAnsi="맑은 고딕" w:cs="맑은 고딕"/>
          <w:sz w:val="24"/>
          <w:szCs w:val="24"/>
          <w:lang w:eastAsia="ko-KR"/>
        </w:rPr>
        <w:t xml:space="preserve"> 는 학습된 가중치 파라미터를 나타낸다. </w:t>
      </w:r>
      <w:r w:rsidR="00EB60B9" w:rsidRPr="00EB60B9">
        <w:rPr>
          <w:rFonts w:ascii="맑은 고딕" w:eastAsia="맑은 고딕" w:hAnsi="맑은 고딕" w:cs="맑은 고딕"/>
          <w:sz w:val="24"/>
          <w:szCs w:val="24"/>
          <w:lang w:eastAsia="ko-KR"/>
        </w:rPr>
        <w:t xml:space="preserve">이 신경망은 다중 시계열 데이터를 학습하면서 개별 시계열에 적합한 샘플링 확률을 동적으로 생성하는 방식으로 동작한다. 예측 과정에서는 </w:t>
      </w:r>
      <w:proofErr w:type="spellStart"/>
      <w:r w:rsidR="00EB60B9" w:rsidRPr="00EB60B9">
        <w:rPr>
          <w:rFonts w:ascii="맑은 고딕" w:eastAsia="맑은 고딕" w:hAnsi="맑은 고딕" w:cs="맑은 고딕"/>
          <w:sz w:val="24"/>
          <w:szCs w:val="24"/>
          <w:lang w:eastAsia="ko-KR"/>
        </w:rPr>
        <w:t>샘플링된</w:t>
      </w:r>
      <w:proofErr w:type="spellEnd"/>
      <w:r w:rsidR="00EB60B9" w:rsidRPr="00EB60B9">
        <w:rPr>
          <w:rFonts w:ascii="맑은 고딕" w:eastAsia="맑은 고딕" w:hAnsi="맑은 고딕" w:cs="맑은 고딕"/>
          <w:sz w:val="24"/>
          <w:szCs w:val="24"/>
          <w:lang w:eastAsia="ko-KR"/>
        </w:rPr>
        <w:t xml:space="preserve"> 확률을 기반으로 향후 시점의 값을 추론하며, 이를 통해 데이터의 장기적인 패턴과 비정상적인 변동성을 반영할 수 있다.</w:t>
      </w:r>
    </w:p>
    <w:p w14:paraId="1B46030D" w14:textId="6D62556F" w:rsidR="00317F55" w:rsidRDefault="006303B0" w:rsidP="00317F55">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다음으로, 모델은 </w:t>
      </w:r>
      <w:r w:rsidR="00317F55" w:rsidRPr="00317F55">
        <w:rPr>
          <w:rFonts w:ascii="맑은 고딕" w:eastAsia="맑은 고딕" w:hAnsi="맑은 고딕" w:cs="맑은 고딕"/>
          <w:sz w:val="24"/>
          <w:szCs w:val="24"/>
          <w:lang w:eastAsia="ko-KR"/>
        </w:rPr>
        <w:t xml:space="preserve">훈련 과정에서 Ranked Probability Score(RPS)를 손실 함수로 활용한다. 이는 예측된 분포와 실제 값 간의 차이를 측정하는 척도로, 다음과 </w:t>
      </w:r>
      <w:r w:rsidR="00DB2188">
        <w:rPr>
          <w:rFonts w:ascii="맑은 고딕" w:eastAsia="맑은 고딕" w:hAnsi="맑은 고딕" w:cs="맑은 고딕" w:hint="eastAsia"/>
          <w:sz w:val="24"/>
          <w:szCs w:val="24"/>
          <w:lang w:eastAsia="ko-KR"/>
        </w:rPr>
        <w:t xml:space="preserve">수식과 </w:t>
      </w:r>
      <w:r w:rsidR="00317F55" w:rsidRPr="00317F55">
        <w:rPr>
          <w:rFonts w:ascii="맑은 고딕" w:eastAsia="맑은 고딕" w:hAnsi="맑은 고딕" w:cs="맑은 고딕"/>
          <w:sz w:val="24"/>
          <w:szCs w:val="24"/>
          <w:lang w:eastAsia="ko-KR"/>
        </w:rPr>
        <w:t>같이 정의된다.</w:t>
      </w:r>
    </w:p>
    <w:p w14:paraId="2E9BEC48" w14:textId="77777777" w:rsidR="00C86936" w:rsidRDefault="00C86936" w:rsidP="00317F55">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p>
    <w:p w14:paraId="18BA376D" w14:textId="3427BCB9" w:rsidR="00317F55" w:rsidRPr="00C86936" w:rsidRDefault="00317F55" w:rsidP="00317F55">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m:oMathPara>
        <m:oMath>
          <m:r>
            <w:rPr>
              <w:rFonts w:ascii="Cambria Math" w:eastAsia="맑은 고딕" w:hAnsi="Cambria Math" w:cs="맑은 고딕"/>
              <w:sz w:val="24"/>
              <w:szCs w:val="24"/>
              <w:lang w:eastAsia="ko-KR"/>
            </w:rPr>
            <m:t>RPS</m:t>
          </m:r>
          <m:d>
            <m:dPr>
              <m:ctrlPr>
                <w:rPr>
                  <w:rFonts w:ascii="Cambria Math" w:eastAsia="맑은 고딕" w:hAnsi="Cambria Math" w:cs="맑은 고딕"/>
                  <w:i/>
                  <w:sz w:val="24"/>
                  <w:szCs w:val="24"/>
                  <w:lang w:eastAsia="ko-KR"/>
                </w:rPr>
              </m:ctrlPr>
            </m:dPr>
            <m:e>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F</m:t>
                  </m:r>
                </m:e>
                <m:sub>
                  <m:acc>
                    <m:accPr>
                      <m:ctrlPr>
                        <w:rPr>
                          <w:rFonts w:ascii="Cambria Math" w:eastAsia="맑은 고딕" w:hAnsi="Cambria Math" w:cs="맑은 고딕"/>
                          <w:sz w:val="24"/>
                          <w:szCs w:val="24"/>
                          <w:lang w:eastAsia="ko-KR"/>
                        </w:rPr>
                      </m:ctrlPr>
                    </m:accPr>
                    <m:e>
                      <m:r>
                        <w:rPr>
                          <w:rFonts w:ascii="Cambria Math" w:eastAsia="맑은 고딕" w:hAnsi="Cambria Math" w:cs="맑은 고딕"/>
                          <w:sz w:val="24"/>
                          <w:szCs w:val="24"/>
                          <w:lang w:eastAsia="ko-KR"/>
                        </w:rPr>
                        <m:t>Z</m:t>
                      </m:r>
                    </m:e>
                  </m:acc>
                  <m:r>
                    <w:rPr>
                      <w:rFonts w:ascii="Cambria Math" w:eastAsia="맑은 고딕" w:hAnsi="Cambria Math" w:cs="맑은 고딕"/>
                      <w:sz w:val="24"/>
                      <w:szCs w:val="24"/>
                      <w:lang w:eastAsia="ko-KR"/>
                    </w:rPr>
                    <m:t>T</m:t>
                  </m:r>
                </m:sub>
              </m:sSub>
              <m:r>
                <w:rPr>
                  <w:rFonts w:ascii="Cambria Math" w:eastAsia="맑은 고딕" w:hAnsi="Cambria Math" w:cs="맑은 고딕"/>
                  <w:sz w:val="24"/>
                  <w:szCs w:val="24"/>
                  <w:lang w:eastAsia="ko-KR"/>
                </w:rPr>
                <m:t>,</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T</m:t>
                  </m:r>
                </m:sub>
              </m:sSub>
            </m:e>
          </m:d>
          <m:r>
            <w:rPr>
              <w:rFonts w:ascii="Cambria Math" w:eastAsia="맑은 고딕" w:hAnsi="Cambria Math" w:cs="맑은 고딕"/>
              <w:sz w:val="24"/>
              <w:szCs w:val="24"/>
              <w:lang w:eastAsia="ko-KR"/>
            </w:rPr>
            <m:t>=</m:t>
          </m:r>
          <m:nary>
            <m:naryPr>
              <m:chr m:val="∑"/>
              <m:supHide m:val="1"/>
              <m:ctrlPr>
                <w:rPr>
                  <w:rFonts w:ascii="Cambria Math" w:eastAsia="맑은 고딕" w:hAnsi="Cambria Math" w:cs="맑은 고딕"/>
                  <w:sz w:val="24"/>
                  <w:szCs w:val="24"/>
                  <w:lang w:eastAsia="ko-KR"/>
                </w:rPr>
              </m:ctrlPr>
            </m:naryPr>
            <m:sub>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t</m:t>
                  </m:r>
                </m:sub>
              </m:sSub>
              <m:r>
                <m:rPr>
                  <m:sty m:val="p"/>
                </m:rPr>
                <w:rPr>
                  <w:rFonts w:ascii="Cambria Math" w:eastAsia="맑은 고딕" w:hAnsi="Cambria Math" w:cs="맑은 고딕" w:hint="eastAsia"/>
                  <w:sz w:val="24"/>
                  <w:szCs w:val="24"/>
                  <w:lang w:eastAsia="ko-KR"/>
                </w:rPr>
                <m:t>∈</m:t>
              </m:r>
              <m:r>
                <m:rPr>
                  <m:lit/>
                </m:rPr>
                <w:rPr>
                  <w:rFonts w:ascii="Cambria Math" w:eastAsia="맑은 고딕" w:hAnsi="Cambria Math" w:cs="맑은 고딕"/>
                  <w:sz w:val="24"/>
                  <w:szCs w:val="24"/>
                  <w:lang w:eastAsia="ko-KR"/>
                </w:rPr>
                <m:t>{</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0</m:t>
                  </m:r>
                </m:sub>
              </m:sSub>
              <m:r>
                <w:rPr>
                  <w:rFonts w:ascii="Cambria Math" w:eastAsia="맑은 고딕" w:hAnsi="Cambria Math" w:cs="맑은 고딕"/>
                  <w:sz w:val="24"/>
                  <w:szCs w:val="24"/>
                  <w:lang w:eastAsia="ko-KR"/>
                </w:rPr>
                <m:t>,…,</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T-1</m:t>
                  </m:r>
                </m:sub>
              </m:sSub>
              <m:r>
                <m:rPr>
                  <m:lit/>
                </m:rPr>
                <w:rPr>
                  <w:rFonts w:ascii="Cambria Math" w:eastAsia="맑은 고딕" w:hAnsi="Cambria Math" w:cs="맑은 고딕"/>
                  <w:sz w:val="24"/>
                  <w:szCs w:val="24"/>
                  <w:lang w:eastAsia="ko-KR"/>
                </w:rPr>
                <m:t>}</m:t>
              </m:r>
              <m:ctrlPr>
                <w:rPr>
                  <w:rFonts w:ascii="Cambria Math" w:eastAsia="맑은 고딕" w:hAnsi="Cambria Math" w:cs="맑은 고딕"/>
                  <w:i/>
                  <w:sz w:val="24"/>
                  <w:szCs w:val="24"/>
                  <w:lang w:eastAsia="ko-KR"/>
                </w:rPr>
              </m:ctrlPr>
            </m:sub>
            <m:sup>
              <m:ctrlPr>
                <w:rPr>
                  <w:rFonts w:ascii="Cambria Math" w:eastAsia="맑은 고딕" w:hAnsi="Cambria Math" w:cs="맑은 고딕"/>
                  <w:i/>
                  <w:sz w:val="24"/>
                  <w:szCs w:val="24"/>
                  <w:lang w:eastAsia="ko-KR"/>
                </w:rPr>
              </m:ctrlPr>
            </m:sup>
            <m:e>
              <m:sSub>
                <m:sSubPr>
                  <m:ctrlPr>
                    <w:rPr>
                      <w:rFonts w:ascii="Cambria Math" w:eastAsia="맑은 고딕" w:hAnsi="Cambria Math" w:cs="맑은 고딕"/>
                      <w:i/>
                      <w:sz w:val="24"/>
                      <w:szCs w:val="24"/>
                      <w:lang w:eastAsia="ko-KR"/>
                    </w:rPr>
                  </m:ctrlPr>
                </m:sSubPr>
                <m:e>
                  <m:r>
                    <m:rPr>
                      <m:sty m:val="p"/>
                    </m:rPr>
                    <w:rPr>
                      <w:rFonts w:ascii="Cambria Math" w:eastAsia="맑은 고딕" w:hAnsi="Cambria Math" w:cs="맑은 고딕" w:hint="eastAsia"/>
                      <w:sz w:val="24"/>
                      <w:szCs w:val="24"/>
                      <w:lang w:eastAsia="ko-KR"/>
                    </w:rPr>
                    <m:t>Λ</m:t>
                  </m:r>
                </m:e>
                <m:sub>
                  <m:sSub>
                    <m:sSubPr>
                      <m:ctrlPr>
                        <w:rPr>
                          <w:rFonts w:ascii="Cambria Math" w:eastAsia="맑은 고딕" w:hAnsi="Cambria Math" w:cs="맑은 고딕"/>
                          <w:i/>
                          <w:sz w:val="24"/>
                          <w:szCs w:val="24"/>
                          <w:lang w:eastAsia="ko-KR"/>
                        </w:rPr>
                      </m:ctrlPr>
                    </m:sSubPr>
                    <m:e>
                      <m:r>
                        <m:rPr>
                          <m:sty m:val="p"/>
                        </m:rPr>
                        <w:rPr>
                          <w:rFonts w:ascii="Cambria Math" w:eastAsia="맑은 고딕" w:hAnsi="Cambria Math" w:cs="맑은 고딕"/>
                          <w:sz w:val="24"/>
                          <w:szCs w:val="24"/>
                          <w:lang w:eastAsia="ko-KR"/>
                        </w:rPr>
                        <m:t>α</m:t>
                      </m:r>
                    </m:e>
                    <m:sub>
                      <m:r>
                        <w:rPr>
                          <w:rFonts w:ascii="Cambria Math" w:eastAsia="맑은 고딕" w:hAnsi="Cambria Math" w:cs="맑은 고딕"/>
                          <w:sz w:val="24"/>
                          <w:szCs w:val="24"/>
                          <w:lang w:eastAsia="ko-KR"/>
                        </w:rPr>
                        <m:t>t</m:t>
                      </m:r>
                    </m:sub>
                  </m:sSub>
                </m:sub>
              </m:sSub>
              <m:d>
                <m:dPr>
                  <m:ctrlPr>
                    <w:rPr>
                      <w:rFonts w:ascii="Cambria Math" w:eastAsia="맑은 고딕" w:hAnsi="Cambria Math" w:cs="맑은 고딕"/>
                      <w:i/>
                      <w:sz w:val="24"/>
                      <w:szCs w:val="24"/>
                      <w:lang w:eastAsia="ko-KR"/>
                    </w:rPr>
                  </m:ctrlPr>
                </m:dPr>
                <m:e>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t</m:t>
                      </m:r>
                    </m:sub>
                  </m:sSub>
                  <m:r>
                    <w:rPr>
                      <w:rFonts w:ascii="Cambria Math" w:eastAsia="맑은 고딕" w:hAnsi="Cambria Math" w:cs="맑은 고딕"/>
                      <w:sz w:val="24"/>
                      <w:szCs w:val="24"/>
                      <w:lang w:eastAsia="ko-KR"/>
                    </w:rPr>
                    <m:t>,</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T</m:t>
                      </m:r>
                    </m:sub>
                  </m:sSub>
                </m:e>
              </m:d>
              <m:ctrlPr>
                <w:rPr>
                  <w:rFonts w:ascii="Cambria Math" w:eastAsia="맑은 고딕" w:hAnsi="Cambria Math" w:cs="맑은 고딕"/>
                  <w:i/>
                  <w:sz w:val="24"/>
                  <w:szCs w:val="24"/>
                  <w:lang w:eastAsia="ko-KR"/>
                </w:rPr>
              </m:ctrlPr>
            </m:e>
          </m:nary>
        </m:oMath>
      </m:oMathPara>
    </w:p>
    <w:p w14:paraId="3E08524B" w14:textId="77777777" w:rsidR="00C86936" w:rsidRPr="00317F55" w:rsidRDefault="00C86936" w:rsidP="00317F55">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p>
    <w:p w14:paraId="67EFBA46" w14:textId="09E960C0" w:rsidR="00317F55" w:rsidRDefault="00317F55" w:rsidP="00317F55">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r w:rsidRPr="00317F55">
        <w:rPr>
          <w:rFonts w:ascii="맑은 고딕" w:eastAsia="맑은 고딕" w:hAnsi="맑은 고딕" w:cs="맑은 고딕"/>
          <w:sz w:val="24"/>
          <w:szCs w:val="24"/>
          <w:lang w:eastAsia="ko-KR"/>
        </w:rPr>
        <w:t xml:space="preserve">여기서 </w:t>
      </w:r>
      <m:oMath>
        <m:sSub>
          <m:sSubPr>
            <m:ctrlPr>
              <w:rPr>
                <w:rFonts w:ascii="Cambria Math" w:eastAsia="맑은 고딕" w:hAnsi="Cambria Math" w:cs="맑은 고딕"/>
                <w:b/>
                <w:i/>
                <w:sz w:val="24"/>
                <w:szCs w:val="24"/>
                <w:lang w:eastAsia="ko-KR"/>
              </w:rPr>
            </m:ctrlPr>
          </m:sSubPr>
          <m:e>
            <m:r>
              <m:rPr>
                <m:sty m:val="p"/>
              </m:rPr>
              <w:rPr>
                <w:rFonts w:ascii="Cambria Math" w:eastAsia="맑은 고딕" w:hAnsi="Cambria Math" w:cs="맑은 고딕" w:hint="eastAsia"/>
                <w:sz w:val="24"/>
                <w:szCs w:val="24"/>
                <w:lang w:eastAsia="ko-KR"/>
              </w:rPr>
              <m:t>Λ</m:t>
            </m:r>
            <m:ctrlPr>
              <w:rPr>
                <w:rFonts w:ascii="Cambria Math" w:eastAsia="맑은 고딕" w:hAnsi="Cambria Math" w:cs="맑은 고딕" w:hint="eastAsia"/>
                <w:sz w:val="24"/>
                <w:szCs w:val="24"/>
                <w:lang w:eastAsia="ko-KR"/>
              </w:rPr>
            </m:ctrlPr>
          </m:e>
          <m:sub>
            <m:r>
              <m:rPr>
                <m:sty m:val="p"/>
              </m:rPr>
              <w:rPr>
                <w:rFonts w:ascii="Cambria Math" w:eastAsia="맑은 고딕" w:hAnsi="Cambria Math" w:cs="맑은 고딕"/>
                <w:sz w:val="24"/>
                <w:szCs w:val="24"/>
                <w:lang w:eastAsia="ko-KR"/>
              </w:rPr>
              <m:t>α</m:t>
            </m:r>
          </m:sub>
        </m:sSub>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q,z</m:t>
            </m:r>
          </m:e>
        </m:d>
      </m:oMath>
      <w:r w:rsidRPr="00317F55">
        <w:rPr>
          <w:rFonts w:ascii="맑은 고딕" w:eastAsia="맑은 고딕" w:hAnsi="맑은 고딕" w:cs="맑은 고딕"/>
          <w:sz w:val="24"/>
          <w:szCs w:val="24"/>
          <w:lang w:eastAsia="ko-KR"/>
        </w:rPr>
        <w:t xml:space="preserve">는 특정 </w:t>
      </w:r>
      <w:proofErr w:type="spellStart"/>
      <w:r w:rsidRPr="00317F55">
        <w:rPr>
          <w:rFonts w:ascii="맑은 고딕" w:eastAsia="맑은 고딕" w:hAnsi="맑은 고딕" w:cs="맑은 고딕"/>
          <w:sz w:val="24"/>
          <w:szCs w:val="24"/>
          <w:lang w:eastAsia="ko-KR"/>
        </w:rPr>
        <w:t>분위수</w:t>
      </w:r>
      <w:proofErr w:type="spellEnd"/>
      <w:r w:rsidRPr="00317F55">
        <w:rPr>
          <w:rFonts w:ascii="맑은 고딕" w:eastAsia="맑은 고딕" w:hAnsi="맑은 고딕" w:cs="맑은 고딕"/>
          <w:sz w:val="24"/>
          <w:szCs w:val="24"/>
          <w:lang w:eastAsia="ko-KR"/>
        </w:rPr>
        <w:t xml:space="preserve"> </w:t>
      </w:r>
      <m:oMath>
        <m:sSub>
          <m:sSubPr>
            <m:ctrlPr>
              <w:rPr>
                <w:rFonts w:ascii="Cambria Math" w:eastAsia="맑은 고딕" w:hAnsi="Cambria Math" w:cs="맑은 고딕"/>
                <w:i/>
                <w:sz w:val="24"/>
                <w:szCs w:val="24"/>
                <w:lang w:eastAsia="ko-KR"/>
              </w:rPr>
            </m:ctrlPr>
          </m:sSubPr>
          <m:e>
            <m:r>
              <m:rPr>
                <m:sty m:val="p"/>
              </m:rPr>
              <w:rPr>
                <w:rFonts w:ascii="Cambria Math" w:eastAsia="맑은 고딕" w:hAnsi="Cambria Math" w:cs="맑은 고딕"/>
                <w:sz w:val="24"/>
                <w:szCs w:val="24"/>
                <w:lang w:eastAsia="ko-KR"/>
              </w:rPr>
              <m:t>α</m:t>
            </m:r>
            <m:ctrlPr>
              <w:rPr>
                <w:rFonts w:ascii="Cambria Math" w:eastAsia="맑은 고딕" w:hAnsi="Cambria Math" w:cs="맑은 고딕"/>
                <w:sz w:val="24"/>
                <w:szCs w:val="24"/>
                <w:lang w:eastAsia="ko-KR"/>
              </w:rPr>
            </m:ctrlPr>
          </m:e>
          <m:sub>
            <m:r>
              <w:rPr>
                <w:rFonts w:ascii="Cambria Math" w:eastAsia="맑은 고딕" w:hAnsi="Cambria Math" w:cs="맑은 고딕"/>
                <w:sz w:val="24"/>
                <w:szCs w:val="24"/>
                <w:lang w:eastAsia="ko-KR"/>
              </w:rPr>
              <m:t>t</m:t>
            </m:r>
          </m:sub>
        </m:sSub>
      </m:oMath>
      <w:r w:rsidRPr="00317F55">
        <w:rPr>
          <w:rFonts w:ascii="맑은 고딕" w:eastAsia="맑은 고딕" w:hAnsi="맑은 고딕" w:cs="맑은 고딕"/>
          <w:sz w:val="24"/>
          <w:szCs w:val="24"/>
          <w:lang w:eastAsia="ko-KR"/>
        </w:rPr>
        <w:t xml:space="preserve">에서의 </w:t>
      </w:r>
      <w:proofErr w:type="spellStart"/>
      <w:r w:rsidRPr="00317F55">
        <w:rPr>
          <w:rFonts w:ascii="맑은 고딕" w:eastAsia="맑은 고딕" w:hAnsi="맑은 고딕" w:cs="맑은 고딕"/>
          <w:sz w:val="24"/>
          <w:szCs w:val="24"/>
          <w:lang w:eastAsia="ko-KR"/>
        </w:rPr>
        <w:t>분위수</w:t>
      </w:r>
      <w:proofErr w:type="spellEnd"/>
      <w:r w:rsidRPr="00317F55">
        <w:rPr>
          <w:rFonts w:ascii="맑은 고딕" w:eastAsia="맑은 고딕" w:hAnsi="맑은 고딕" w:cs="맑은 고딕"/>
          <w:sz w:val="24"/>
          <w:szCs w:val="24"/>
          <w:lang w:eastAsia="ko-KR"/>
        </w:rPr>
        <w:t xml:space="preserve"> 손실(Quantile Loss)로 정의되며, 이는 다음</w:t>
      </w:r>
      <w:r w:rsidR="00DB2188">
        <w:rPr>
          <w:rFonts w:ascii="맑은 고딕" w:eastAsia="맑은 고딕" w:hAnsi="맑은 고딕" w:cs="맑은 고딕" w:hint="eastAsia"/>
          <w:sz w:val="24"/>
          <w:szCs w:val="24"/>
          <w:lang w:eastAsia="ko-KR"/>
        </w:rPr>
        <w:t xml:space="preserve"> 수식</w:t>
      </w:r>
      <w:r w:rsidRPr="00317F55">
        <w:rPr>
          <w:rFonts w:ascii="맑은 고딕" w:eastAsia="맑은 고딕" w:hAnsi="맑은 고딕" w:cs="맑은 고딕"/>
          <w:sz w:val="24"/>
          <w:szCs w:val="24"/>
          <w:lang w:eastAsia="ko-KR"/>
        </w:rPr>
        <w:t>과 같이 표현된다.</w:t>
      </w:r>
    </w:p>
    <w:p w14:paraId="0C1668A2" w14:textId="77777777" w:rsidR="00C86936" w:rsidRPr="00317F55" w:rsidRDefault="00C86936" w:rsidP="00317F55">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p>
    <w:p w14:paraId="7628FBD7" w14:textId="77777777" w:rsidR="00DB2188" w:rsidRPr="00C86936" w:rsidRDefault="00000000" w:rsidP="00317F55">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m:oMathPara>
        <m:oMath>
          <m:sSub>
            <m:sSubPr>
              <m:ctrlPr>
                <w:rPr>
                  <w:rFonts w:ascii="Cambria Math" w:eastAsia="맑은 고딕" w:hAnsi="Cambria Math" w:cs="맑은 고딕"/>
                  <w:i/>
                  <w:sz w:val="24"/>
                  <w:szCs w:val="24"/>
                  <w:lang w:eastAsia="ko-KR"/>
                </w:rPr>
              </m:ctrlPr>
            </m:sSubPr>
            <m:e>
              <m:r>
                <m:rPr>
                  <m:sty m:val="p"/>
                </m:rPr>
                <w:rPr>
                  <w:rFonts w:ascii="Cambria Math" w:eastAsia="맑은 고딕" w:hAnsi="Cambria Math" w:cs="맑은 고딕" w:hint="eastAsia"/>
                  <w:sz w:val="24"/>
                  <w:szCs w:val="24"/>
                  <w:lang w:eastAsia="ko-KR"/>
                </w:rPr>
                <m:t>Λ</m:t>
              </m:r>
              <m:ctrlPr>
                <w:rPr>
                  <w:rFonts w:ascii="Cambria Math" w:eastAsia="맑은 고딕" w:hAnsi="Cambria Math" w:cs="맑은 고딕" w:hint="eastAsia"/>
                  <w:sz w:val="24"/>
                  <w:szCs w:val="24"/>
                  <w:lang w:eastAsia="ko-KR"/>
                </w:rPr>
              </m:ctrlPr>
            </m:e>
            <m:sub>
              <m:r>
                <m:rPr>
                  <m:sty m:val="p"/>
                </m:rPr>
                <w:rPr>
                  <w:rFonts w:ascii="Cambria Math" w:eastAsia="맑은 고딕" w:hAnsi="Cambria Math" w:cs="맑은 고딕"/>
                  <w:sz w:val="24"/>
                  <w:szCs w:val="24"/>
                  <w:lang w:eastAsia="ko-KR"/>
                </w:rPr>
                <m:t>α</m:t>
              </m:r>
            </m:sub>
          </m:sSub>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q,z</m:t>
              </m:r>
            </m:e>
          </m:d>
          <m:r>
            <w:rPr>
              <w:rFonts w:ascii="Cambria Math" w:eastAsia="맑은 고딕" w:hAnsi="Cambria Math" w:cs="맑은 고딕"/>
              <w:sz w:val="24"/>
              <w:szCs w:val="24"/>
              <w:lang w:eastAsia="ko-KR"/>
            </w:rPr>
            <m:t>=</m:t>
          </m:r>
          <m:d>
            <m:dPr>
              <m:ctrlPr>
                <w:rPr>
                  <w:rFonts w:ascii="Cambria Math" w:eastAsia="맑은 고딕" w:hAnsi="Cambria Math" w:cs="맑은 고딕"/>
                  <w:i/>
                  <w:sz w:val="24"/>
                  <w:szCs w:val="24"/>
                  <w:lang w:eastAsia="ko-KR"/>
                </w:rPr>
              </m:ctrlPr>
            </m:dPr>
            <m:e>
              <m:r>
                <m:rPr>
                  <m:sty m:val="p"/>
                </m:rPr>
                <w:rPr>
                  <w:rFonts w:ascii="Cambria Math" w:eastAsia="맑은 고딕" w:hAnsi="Cambria Math" w:cs="맑은 고딕"/>
                  <w:sz w:val="24"/>
                  <w:szCs w:val="24"/>
                  <w:lang w:eastAsia="ko-KR"/>
                </w:rPr>
                <m:t>α</m:t>
              </m:r>
              <m:r>
                <w:rPr>
                  <w:rFonts w:ascii="Cambria Math" w:eastAsia="맑은 고딕" w:hAnsi="Cambria Math" w:cs="맑은 고딕"/>
                  <w:sz w:val="24"/>
                  <w:szCs w:val="24"/>
                  <w:lang w:eastAsia="ko-KR"/>
                </w:rPr>
                <m:t>-I</m:t>
              </m:r>
              <m:d>
                <m:dPr>
                  <m:begChr m:val="["/>
                  <m:endChr m:val="]"/>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z&lt;q</m:t>
                  </m:r>
                </m:e>
              </m:d>
            </m:e>
          </m:d>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z-q</m:t>
              </m:r>
            </m:e>
          </m:d>
        </m:oMath>
      </m:oMathPara>
    </w:p>
    <w:p w14:paraId="1867FB22" w14:textId="77777777" w:rsidR="00C86936" w:rsidRPr="00C86936" w:rsidRDefault="00C86936" w:rsidP="00317F55">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i/>
          <w:sz w:val="24"/>
          <w:szCs w:val="24"/>
          <w:lang w:eastAsia="ko-KR"/>
        </w:rPr>
      </w:pPr>
    </w:p>
    <w:p w14:paraId="3BBB595D" w14:textId="77777777" w:rsidR="004631AF" w:rsidRDefault="00317F55" w:rsidP="004631AF">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r w:rsidRPr="00317F55">
        <w:rPr>
          <w:rFonts w:ascii="맑은 고딕" w:eastAsia="맑은 고딕" w:hAnsi="맑은 고딕" w:cs="맑은 고딕"/>
          <w:sz w:val="24"/>
          <w:szCs w:val="24"/>
          <w:lang w:eastAsia="ko-KR"/>
        </w:rPr>
        <w:t>이 손실 함수는 예측된 확률 분포가 실제 관측된 값과 얼마나 잘 일치하는지를 평가하며, 모델이 학습 과정에서 더욱 정교한 샘플링 전략을 형성할 수 있도록 돕는다.</w:t>
      </w:r>
      <w:r w:rsidR="004631AF">
        <w:rPr>
          <w:rFonts w:ascii="맑은 고딕" w:eastAsia="맑은 고딕" w:hAnsi="맑은 고딕" w:cs="맑은 고딕" w:hint="eastAsia"/>
          <w:sz w:val="24"/>
          <w:szCs w:val="24"/>
          <w:lang w:eastAsia="ko-KR"/>
        </w:rPr>
        <w:t xml:space="preserve"> 또한, </w:t>
      </w:r>
      <w:r w:rsidR="006303B0">
        <w:rPr>
          <w:rFonts w:ascii="맑은 고딕" w:eastAsia="맑은 고딕" w:hAnsi="맑은 고딕" w:cs="맑은 고딕" w:hint="eastAsia"/>
          <w:sz w:val="24"/>
          <w:szCs w:val="24"/>
          <w:lang w:eastAsia="ko-KR"/>
        </w:rPr>
        <w:t xml:space="preserve">모델의 </w:t>
      </w:r>
      <w:r w:rsidRPr="00317F55">
        <w:rPr>
          <w:rFonts w:ascii="맑은 고딕" w:eastAsia="맑은 고딕" w:hAnsi="맑은 고딕" w:cs="맑은 고딕"/>
          <w:sz w:val="24"/>
          <w:szCs w:val="24"/>
          <w:lang w:eastAsia="ko-KR"/>
        </w:rPr>
        <w:t xml:space="preserve">예측 과정에서는 학습된 샘플링 확률을 기반으로 다중 샘플링을 수행하여 예측 분포를 구성한다. 즉, 특정 시점 </w:t>
      </w:r>
      <m:oMath>
        <m:r>
          <w:rPr>
            <w:rFonts w:ascii="Cambria Math" w:eastAsia="맑은 고딕" w:hAnsi="Cambria Math" w:cs="맑은 고딕"/>
            <w:sz w:val="24"/>
            <w:szCs w:val="24"/>
            <w:lang w:eastAsia="ko-KR"/>
          </w:rPr>
          <m:t>T</m:t>
        </m:r>
      </m:oMath>
      <w:r w:rsidRPr="00317F55">
        <w:rPr>
          <w:rFonts w:ascii="맑은 고딕" w:eastAsia="맑은 고딕" w:hAnsi="맑은 고딕" w:cs="맑은 고딕"/>
          <w:sz w:val="24"/>
          <w:szCs w:val="24"/>
          <w:lang w:eastAsia="ko-KR"/>
        </w:rPr>
        <w:t xml:space="preserve">에서 단일한 예측 값을 제공하는 것이 아니라, 확률적 분포를 생성함으로써 예측의 불확실성을 정량적으로 표현할 수 있다. </w:t>
      </w:r>
      <w:r w:rsidR="0096102A">
        <w:rPr>
          <w:rFonts w:ascii="맑은 고딕" w:eastAsia="맑은 고딕" w:hAnsi="맑은 고딕" w:cs="맑은 고딕" w:hint="eastAsia"/>
          <w:sz w:val="24"/>
          <w:szCs w:val="24"/>
          <w:lang w:eastAsia="ko-KR"/>
        </w:rPr>
        <w:t xml:space="preserve">     </w:t>
      </w:r>
      <w:r w:rsidR="004631AF">
        <w:rPr>
          <w:rFonts w:ascii="맑은 고딕" w:eastAsia="맑은 고딕" w:hAnsi="맑은 고딕" w:cs="맑은 고딕" w:hint="eastAsia"/>
          <w:sz w:val="24"/>
          <w:szCs w:val="24"/>
          <w:lang w:eastAsia="ko-KR"/>
        </w:rPr>
        <w:t xml:space="preserve">  </w:t>
      </w:r>
    </w:p>
    <w:p w14:paraId="7E148DD6" w14:textId="1250AAF6" w:rsidR="00317F55" w:rsidRPr="00317F55" w:rsidRDefault="004631AF" w:rsidP="004631AF">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 </w:t>
      </w:r>
      <w:r w:rsidR="006303B0">
        <w:rPr>
          <w:rFonts w:ascii="맑은 고딕" w:eastAsia="맑은 고딕" w:hAnsi="맑은 고딕" w:cs="맑은 고딕" w:hint="eastAsia"/>
          <w:sz w:val="24"/>
          <w:szCs w:val="24"/>
          <w:lang w:eastAsia="ko-KR"/>
        </w:rPr>
        <w:t>결론적으로</w:t>
      </w:r>
      <w:r w:rsidR="00317F55" w:rsidRPr="00317F55">
        <w:rPr>
          <w:rFonts w:ascii="맑은 고딕" w:eastAsia="맑은 고딕" w:hAnsi="맑은 고딕" w:cs="맑은 고딕"/>
          <w:sz w:val="24"/>
          <w:szCs w:val="24"/>
          <w:lang w:eastAsia="ko-KR"/>
        </w:rPr>
        <w:t>, 모델은 특정 시점에서의 샘플링 확률을 조정하는 방식으로 시계열 데이터 내 존재하는 다양한 패턴을 학습하며, 데이터의 변동성이 높은 환경에서도 안정적인 예측 성능을 유지할 수 있다.</w:t>
      </w:r>
    </w:p>
    <w:p w14:paraId="27A11EDD" w14:textId="77777777" w:rsidR="00317F55" w:rsidRPr="00482B6B" w:rsidRDefault="00317F55" w:rsidP="006303B0">
      <w:pPr>
        <w:pBdr>
          <w:top w:val="nil"/>
          <w:left w:val="nil"/>
          <w:bottom w:val="nil"/>
          <w:right w:val="nil"/>
          <w:between w:val="nil"/>
        </w:pBdr>
        <w:spacing w:before="53" w:line="252" w:lineRule="auto"/>
        <w:jc w:val="both"/>
        <w:rPr>
          <w:rFonts w:ascii="맑은 고딕" w:eastAsia="맑은 고딕" w:hAnsi="맑은 고딕" w:cs="맑은 고딕"/>
          <w:sz w:val="24"/>
          <w:szCs w:val="24"/>
          <w:lang w:eastAsia="ko-KR"/>
        </w:rPr>
      </w:pPr>
    </w:p>
    <w:p w14:paraId="721A0494" w14:textId="22D189C1" w:rsidR="00DD7527" w:rsidRPr="00AC1546" w:rsidRDefault="00DD7527" w:rsidP="00DD7527">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lang w:eastAsia="ko-KR"/>
        </w:rPr>
      </w:pPr>
      <w:commentRangeStart w:id="10"/>
      <w:r>
        <w:rPr>
          <w:rFonts w:ascii="Palatino Linotype" w:eastAsiaTheme="minorEastAsia" w:hAnsi="Palatino Linotype" w:cs="Palatino Linotype" w:hint="eastAsia"/>
          <w:i/>
          <w:sz w:val="24"/>
          <w:szCs w:val="24"/>
          <w:lang w:eastAsia="ko-KR"/>
        </w:rPr>
        <w:lastRenderedPageBreak/>
        <w:t xml:space="preserve">RNN </w:t>
      </w:r>
      <w:r>
        <w:rPr>
          <w:rFonts w:ascii="Palatino Linotype" w:eastAsiaTheme="minorEastAsia" w:hAnsi="Palatino Linotype" w:cs="Palatino Linotype" w:hint="eastAsia"/>
          <w:i/>
          <w:sz w:val="24"/>
          <w:szCs w:val="24"/>
          <w:lang w:eastAsia="ko-KR"/>
        </w:rPr>
        <w:t>기반</w:t>
      </w:r>
      <w:r>
        <w:rPr>
          <w:rFonts w:ascii="Palatino Linotype" w:eastAsiaTheme="minorEastAsia" w:hAnsi="Palatino Linotype" w:cs="Palatino Linotype" w:hint="eastAsia"/>
          <w:i/>
          <w:sz w:val="24"/>
          <w:szCs w:val="24"/>
          <w:lang w:eastAsia="ko-KR"/>
        </w:rPr>
        <w:t xml:space="preserve"> </w:t>
      </w:r>
      <w:r>
        <w:rPr>
          <w:rFonts w:ascii="Palatino Linotype" w:eastAsiaTheme="minorEastAsia" w:hAnsi="Palatino Linotype" w:cs="Palatino Linotype" w:hint="eastAsia"/>
          <w:i/>
          <w:sz w:val="24"/>
          <w:szCs w:val="24"/>
          <w:lang w:eastAsia="ko-KR"/>
        </w:rPr>
        <w:t>알고리즘</w:t>
      </w:r>
      <w:commentRangeEnd w:id="10"/>
      <w:r w:rsidR="005A15D5">
        <w:rPr>
          <w:rStyle w:val="af"/>
        </w:rPr>
        <w:commentReference w:id="10"/>
      </w:r>
      <w:r w:rsidR="00AC1546">
        <w:rPr>
          <w:rFonts w:ascii="Palatino Linotype" w:eastAsiaTheme="minorEastAsia" w:hAnsi="Palatino Linotype" w:cs="Palatino Linotype"/>
          <w:i/>
          <w:sz w:val="24"/>
          <w:szCs w:val="24"/>
          <w:lang w:eastAsia="ko-KR"/>
        </w:rPr>
        <w:t>’</w:t>
      </w:r>
    </w:p>
    <w:p w14:paraId="6720FF8B" w14:textId="11C8D2AB" w:rsid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2.5.1 </w:t>
      </w:r>
      <w:proofErr w:type="gramStart"/>
      <w:r w:rsidRPr="00AC1546">
        <w:rPr>
          <w:rFonts w:ascii="Palatino Linotype" w:eastAsiaTheme="minorEastAsia" w:hAnsi="Palatino Linotype" w:cs="Palatino Linotype"/>
          <w:i/>
          <w:sz w:val="24"/>
          <w:szCs w:val="24"/>
          <w:lang w:eastAsia="ko-KR"/>
        </w:rPr>
        <w:t>LSTM(</w:t>
      </w:r>
      <w:proofErr w:type="gramEnd"/>
      <w:r w:rsidR="00134010">
        <w:rPr>
          <w:rFonts w:ascii="Palatino Linotype" w:eastAsiaTheme="minorEastAsia" w:hAnsi="Palatino Linotype" w:cs="Palatino Linotype" w:hint="eastAsia"/>
          <w:i/>
          <w:sz w:val="24"/>
          <w:szCs w:val="24"/>
          <w:lang w:eastAsia="ko-KR"/>
        </w:rPr>
        <w:t>1997</w:t>
      </w:r>
      <w:r>
        <w:rPr>
          <w:rFonts w:ascii="Palatino Linotype" w:eastAsiaTheme="minorEastAsia" w:hAnsi="Palatino Linotype" w:cs="Palatino Linotype" w:hint="eastAsia"/>
          <w:i/>
          <w:sz w:val="24"/>
          <w:szCs w:val="24"/>
          <w:lang w:eastAsia="ko-KR"/>
        </w:rPr>
        <w:t>)</w:t>
      </w:r>
    </w:p>
    <w:p w14:paraId="2E0ABCA6" w14:textId="57B20060" w:rsidR="00A62B9A" w:rsidRPr="00A62B9A" w:rsidRDefault="00A62B9A" w:rsidP="004631AF">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r w:rsidRPr="00A62B9A">
        <w:rPr>
          <w:rFonts w:ascii="맑은 고딕" w:eastAsia="맑은 고딕" w:hAnsi="맑은 고딕" w:cs="맑은 고딕"/>
          <w:sz w:val="24"/>
          <w:szCs w:val="24"/>
          <w:lang w:eastAsia="ko-KR"/>
        </w:rPr>
        <w:t>LSTM(Long Short-Term Memory)은 Recurrent Neural Network(RNN)의 확장된 형태로</w:t>
      </w:r>
      <w:r>
        <w:rPr>
          <w:rFonts w:ascii="맑은 고딕" w:eastAsia="맑은 고딕" w:hAnsi="맑은 고딕" w:cs="맑은 고딕" w:hint="eastAsia"/>
          <w:sz w:val="24"/>
          <w:szCs w:val="24"/>
          <w:lang w:eastAsia="ko-KR"/>
        </w:rPr>
        <w:t xml:space="preserve"> </w:t>
      </w:r>
      <w:r w:rsidRPr="00A62B9A">
        <w:rPr>
          <w:rFonts w:ascii="맑은 고딕" w:eastAsia="맑은 고딕" w:hAnsi="맑은 고딕" w:cs="맑은 고딕"/>
          <w:sz w:val="24"/>
          <w:szCs w:val="24"/>
          <w:lang w:eastAsia="ko-KR"/>
        </w:rPr>
        <w:t xml:space="preserve">개발되었다. 기본적으로 RNN 기반 구조를 가지며, 순환 연결을 통해 이전 시점의 정보를 다음 시점으로 전달하는 특성을 </w:t>
      </w:r>
      <w:r w:rsidR="00467DB5">
        <w:rPr>
          <w:rFonts w:ascii="맑은 고딕" w:eastAsia="맑은 고딕" w:hAnsi="맑은 고딕" w:cs="맑은 고딕" w:hint="eastAsia"/>
          <w:sz w:val="24"/>
          <w:szCs w:val="24"/>
          <w:lang w:eastAsia="ko-KR"/>
        </w:rPr>
        <w:t>가진</w:t>
      </w:r>
      <w:r w:rsidRPr="00A62B9A">
        <w:rPr>
          <w:rFonts w:ascii="맑은 고딕" w:eastAsia="맑은 고딕" w:hAnsi="맑은 고딕" w:cs="맑은 고딕"/>
          <w:sz w:val="24"/>
          <w:szCs w:val="24"/>
          <w:lang w:eastAsia="ko-KR"/>
        </w:rPr>
        <w:t>다. 기존 RNN에서는 시간이 지남에 따라 기울기가 소실되거나 폭발하는 문제가 발생하여 장기적인 의존성을 학습하는 것이 어렵</w:t>
      </w:r>
      <w:r w:rsidR="00467DB5">
        <w:rPr>
          <w:rFonts w:ascii="맑은 고딕" w:eastAsia="맑은 고딕" w:hAnsi="맑은 고딕" w:cs="맑은 고딕" w:hint="eastAsia"/>
          <w:sz w:val="24"/>
          <w:szCs w:val="24"/>
          <w:lang w:eastAsia="ko-KR"/>
        </w:rPr>
        <w:t>기 때문에,</w:t>
      </w:r>
      <w:r w:rsidRPr="00A62B9A">
        <w:rPr>
          <w:rFonts w:ascii="맑은 고딕" w:eastAsia="맑은 고딕" w:hAnsi="맑은 고딕" w:cs="맑은 고딕"/>
          <w:sz w:val="24"/>
          <w:szCs w:val="24"/>
          <w:lang w:eastAsia="ko-KR"/>
        </w:rPr>
        <w:t xml:space="preserve"> 이를 해결하기 위해 모델은 특별한 게이트 구조와 셀 상태(cell state) 메커니즘을 도입하였다</w:t>
      </w:r>
      <w:r w:rsidR="00981EE7" w:rsidRPr="00981EE7">
        <w:rPr>
          <w:rFonts w:ascii="맑은 고딕" w:eastAsia="맑은 고딕" w:hAnsi="맑은 고딕" w:cs="맑은 고딕"/>
          <w:sz w:val="24"/>
          <w:szCs w:val="24"/>
          <w:lang w:eastAsia="ko-KR"/>
        </w:rPr>
        <w:t xml:space="preserve">(Hochreiter and </w:t>
      </w:r>
      <w:proofErr w:type="spellStart"/>
      <w:r w:rsidR="00981EE7" w:rsidRPr="00981EE7">
        <w:rPr>
          <w:rFonts w:ascii="맑은 고딕" w:eastAsia="맑은 고딕" w:hAnsi="맑은 고딕" w:cs="맑은 고딕"/>
          <w:sz w:val="24"/>
          <w:szCs w:val="24"/>
          <w:lang w:eastAsia="ko-KR"/>
        </w:rPr>
        <w:t>Schmidhuber</w:t>
      </w:r>
      <w:proofErr w:type="spellEnd"/>
      <w:r w:rsidR="00981EE7" w:rsidRPr="00981EE7">
        <w:rPr>
          <w:rFonts w:ascii="맑은 고딕" w:eastAsia="맑은 고딕" w:hAnsi="맑은 고딕" w:cs="맑은 고딕"/>
          <w:sz w:val="24"/>
          <w:szCs w:val="24"/>
          <w:lang w:eastAsia="ko-KR"/>
        </w:rPr>
        <w:t xml:space="preserve"> 1997)</w:t>
      </w:r>
      <w:r w:rsidR="00981EE7">
        <w:rPr>
          <w:rFonts w:ascii="맑은 고딕" w:eastAsia="맑은 고딕" w:hAnsi="맑은 고딕" w:cs="맑은 고딕" w:hint="eastAsia"/>
          <w:sz w:val="24"/>
          <w:szCs w:val="24"/>
          <w:lang w:eastAsia="ko-KR"/>
        </w:rPr>
        <w:t>.</w:t>
      </w:r>
    </w:p>
    <w:p w14:paraId="7D715201" w14:textId="2B2A9C88" w:rsidR="00981EE7" w:rsidRDefault="00A62B9A" w:rsidP="004631AF">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r w:rsidRPr="00A62B9A">
        <w:rPr>
          <w:rFonts w:ascii="맑은 고딕" w:eastAsia="맑은 고딕" w:hAnsi="맑은 고딕" w:cs="맑은 고딕"/>
          <w:sz w:val="24"/>
          <w:szCs w:val="24"/>
          <w:lang w:eastAsia="ko-KR"/>
        </w:rPr>
        <w:t>핵심 구성 요소는 셀 상태와 세 가지 주요 게이트인 입력 게이트(input gate), 삭제 게이트(forget gate), 출력 게이트(output gate)이다. 입력 게이트는 새로운 정보를 셀 상태에 추가할지를 결정하고, 삭제 게이트는 기존 정보를 유지하거나 제거하는 역할을 하며, 출력 게이트는 최종적으로 출력할 정보를 결정하는 기능을 수행한다. 이러한 구조를 통해 기존 RNN과 비교하여 장기 의존성을 보다 효과적으로 학습할 수 있다.</w:t>
      </w:r>
      <w:r w:rsidR="00981EE7">
        <w:rPr>
          <w:rFonts w:ascii="맑은 고딕" w:eastAsia="맑은 고딕" w:hAnsi="맑은 고딕" w:cs="맑은 고딕" w:hint="eastAsia"/>
          <w:sz w:val="24"/>
          <w:szCs w:val="24"/>
          <w:lang w:eastAsia="ko-KR"/>
        </w:rPr>
        <w:t xml:space="preserve"> </w:t>
      </w:r>
      <w:r w:rsidRPr="00A62B9A">
        <w:rPr>
          <w:rFonts w:ascii="맑은 고딕" w:eastAsia="맑은 고딕" w:hAnsi="맑은 고딕" w:cs="맑은 고딕"/>
          <w:sz w:val="24"/>
          <w:szCs w:val="24"/>
          <w:lang w:eastAsia="ko-KR"/>
        </w:rPr>
        <w:t>모델의 셀 상태는 다음과 같이 수식으로 표현된다</w:t>
      </w:r>
    </w:p>
    <w:p w14:paraId="0B9A1EC8" w14:textId="77777777" w:rsidR="00F63EF5" w:rsidRPr="00A62B9A" w:rsidRDefault="00F63EF5" w:rsidP="00981EE7">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p>
    <w:p w14:paraId="4939E9FF" w14:textId="4571B5CA" w:rsidR="00981EE7" w:rsidRDefault="00000000" w:rsidP="00A62B9A">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m:oMathPara>
        <m:oMath>
          <m:sSub>
            <m:sSubPr>
              <m:ctrlPr>
                <w:rPr>
                  <w:rFonts w:ascii="Cambria Math" w:eastAsia="맑은 고딕" w:hAnsi="Cambria Math" w:cs="맑은 고딕"/>
                  <w:b/>
                  <w:i/>
                  <w:sz w:val="24"/>
                  <w:szCs w:val="24"/>
                  <w:lang w:eastAsia="ko-KR"/>
                </w:rPr>
              </m:ctrlPr>
            </m:sSubPr>
            <m:e>
              <m:r>
                <w:rPr>
                  <w:rFonts w:ascii="Cambria Math" w:eastAsia="맑은 고딕" w:hAnsi="Cambria Math" w:cs="맑은 고딕"/>
                  <w:sz w:val="24"/>
                  <w:szCs w:val="24"/>
                  <w:lang w:eastAsia="ko-KR"/>
                </w:rPr>
                <m:t>C</m:t>
              </m:r>
              <m:ctrlPr>
                <w:rPr>
                  <w:rFonts w:ascii="Cambria Math" w:eastAsia="맑은 고딕" w:hAnsi="Cambria Math" w:cs="맑은 고딕"/>
                  <w:i/>
                  <w:sz w:val="24"/>
                  <w:szCs w:val="24"/>
                  <w:lang w:eastAsia="ko-KR"/>
                </w:rPr>
              </m:ctrlPr>
            </m:e>
            <m:sub>
              <m:r>
                <w:rPr>
                  <w:rFonts w:ascii="Cambria Math" w:eastAsia="맑은 고딕" w:hAnsi="Cambria Math" w:cs="맑은 고딕"/>
                  <w:sz w:val="24"/>
                  <w:szCs w:val="24"/>
                  <w:lang w:eastAsia="ko-KR"/>
                </w:rPr>
                <m:t>t</m:t>
              </m:r>
            </m:sub>
          </m:sSub>
          <m:r>
            <w:rPr>
              <w:rFonts w:ascii="Cambria Math" w:eastAsia="맑은 고딕" w:hAnsi="Cambria Math" w:cs="맑은 고딕"/>
              <w:sz w:val="24"/>
              <w:szCs w:val="24"/>
              <w:lang w:eastAsia="ko-KR"/>
            </w:rPr>
            <m:t>=</m:t>
          </m:r>
          <m:sSub>
            <m:sSubPr>
              <m:ctrlPr>
                <w:rPr>
                  <w:rFonts w:ascii="Cambria Math" w:eastAsia="맑은 고딕" w:hAnsi="Cambria Math" w:cs="맑은 고딕"/>
                  <w:b/>
                  <w:i/>
                  <w:sz w:val="24"/>
                  <w:szCs w:val="24"/>
                  <w:lang w:eastAsia="ko-KR"/>
                </w:rPr>
              </m:ctrlPr>
            </m:sSubPr>
            <m:e>
              <m:r>
                <w:rPr>
                  <w:rFonts w:ascii="Cambria Math" w:eastAsia="맑은 고딕" w:hAnsi="Cambria Math" w:cs="맑은 고딕"/>
                  <w:sz w:val="24"/>
                  <w:szCs w:val="24"/>
                  <w:lang w:eastAsia="ko-KR"/>
                </w:rPr>
                <m:t>f</m:t>
              </m:r>
              <m:ctrlPr>
                <w:rPr>
                  <w:rFonts w:ascii="Cambria Math" w:eastAsia="맑은 고딕" w:hAnsi="Cambria Math" w:cs="맑은 고딕"/>
                  <w:i/>
                  <w:sz w:val="24"/>
                  <w:szCs w:val="24"/>
                  <w:lang w:eastAsia="ko-KR"/>
                </w:rPr>
              </m:ctrlPr>
            </m:e>
            <m:sub>
              <m:r>
                <w:rPr>
                  <w:rFonts w:ascii="Cambria Math" w:eastAsia="맑은 고딕" w:hAnsi="Cambria Math" w:cs="맑은 고딕"/>
                  <w:sz w:val="24"/>
                  <w:szCs w:val="24"/>
                  <w:lang w:eastAsia="ko-KR"/>
                </w:rPr>
                <m:t>t</m:t>
              </m:r>
            </m:sub>
          </m:sSub>
          <m:r>
            <m:rPr>
              <m:sty m:val="p"/>
            </m:rPr>
            <w:rPr>
              <w:rFonts w:ascii="Cambria Math" w:eastAsia="맑은 고딕" w:hAnsi="Cambria Math" w:cs="맑은 고딕" w:hint="eastAsia"/>
              <w:sz w:val="24"/>
              <w:szCs w:val="24"/>
              <w:lang w:eastAsia="ko-KR"/>
            </w:rPr>
            <m:t>⊙</m:t>
          </m:r>
          <m:sSub>
            <m:sSubPr>
              <m:ctrlPr>
                <w:rPr>
                  <w:rFonts w:ascii="Cambria Math" w:eastAsia="맑은 고딕" w:hAnsi="Cambria Math" w:cs="맑은 고딕"/>
                  <w:b/>
                  <w:i/>
                  <w:sz w:val="24"/>
                  <w:szCs w:val="24"/>
                  <w:lang w:eastAsia="ko-KR"/>
                </w:rPr>
              </m:ctrlPr>
            </m:sSubPr>
            <m:e>
              <m:r>
                <w:rPr>
                  <w:rFonts w:ascii="Cambria Math" w:eastAsia="맑은 고딕" w:hAnsi="Cambria Math" w:cs="맑은 고딕"/>
                  <w:sz w:val="24"/>
                  <w:szCs w:val="24"/>
                  <w:lang w:eastAsia="ko-KR"/>
                </w:rPr>
                <m:t>C</m:t>
              </m:r>
              <m:ctrlPr>
                <w:rPr>
                  <w:rFonts w:ascii="Cambria Math" w:eastAsia="맑은 고딕" w:hAnsi="Cambria Math" w:cs="맑은 고딕"/>
                  <w:sz w:val="24"/>
                  <w:szCs w:val="24"/>
                  <w:lang w:eastAsia="ko-KR"/>
                </w:rPr>
              </m:ctrlPr>
            </m:e>
            <m:sub>
              <m:r>
                <w:rPr>
                  <w:rFonts w:ascii="Cambria Math" w:eastAsia="맑은 고딕" w:hAnsi="Cambria Math" w:cs="맑은 고딕"/>
                  <w:sz w:val="24"/>
                  <w:szCs w:val="24"/>
                  <w:lang w:eastAsia="ko-KR"/>
                </w:rPr>
                <m:t>t-1</m:t>
              </m:r>
            </m:sub>
          </m:sSub>
          <m:r>
            <w:rPr>
              <w:rFonts w:ascii="Cambria Math" w:eastAsia="맑은 고딕" w:hAnsi="Cambria Math" w:cs="맑은 고딕"/>
              <w:sz w:val="24"/>
              <w:szCs w:val="24"/>
              <w:lang w:eastAsia="ko-KR"/>
            </w:rPr>
            <m:t>+</m:t>
          </m:r>
          <m:sSub>
            <m:sSubPr>
              <m:ctrlPr>
                <w:rPr>
                  <w:rFonts w:ascii="Cambria Math" w:eastAsia="맑은 고딕" w:hAnsi="Cambria Math" w:cs="맑은 고딕"/>
                  <w:b/>
                  <w:i/>
                  <w:sz w:val="24"/>
                  <w:szCs w:val="24"/>
                  <w:lang w:eastAsia="ko-KR"/>
                </w:rPr>
              </m:ctrlPr>
            </m:sSubPr>
            <m:e>
              <m:r>
                <w:rPr>
                  <w:rFonts w:ascii="Cambria Math" w:eastAsia="맑은 고딕" w:hAnsi="Cambria Math" w:cs="맑은 고딕"/>
                  <w:sz w:val="24"/>
                  <w:szCs w:val="24"/>
                  <w:lang w:eastAsia="ko-KR"/>
                </w:rPr>
                <m:t>i</m:t>
              </m:r>
              <m:ctrlPr>
                <w:rPr>
                  <w:rFonts w:ascii="Cambria Math" w:eastAsia="맑은 고딕" w:hAnsi="Cambria Math" w:cs="맑은 고딕"/>
                  <w:i/>
                  <w:sz w:val="24"/>
                  <w:szCs w:val="24"/>
                  <w:lang w:eastAsia="ko-KR"/>
                </w:rPr>
              </m:ctrlPr>
            </m:e>
            <m:sub>
              <m:r>
                <w:rPr>
                  <w:rFonts w:ascii="Cambria Math" w:eastAsia="맑은 고딕" w:hAnsi="Cambria Math" w:cs="맑은 고딕"/>
                  <w:sz w:val="24"/>
                  <w:szCs w:val="24"/>
                  <w:lang w:eastAsia="ko-KR"/>
                </w:rPr>
                <m:t>t</m:t>
              </m:r>
            </m:sub>
          </m:sSub>
          <m:r>
            <m:rPr>
              <m:sty m:val="p"/>
            </m:rPr>
            <w:rPr>
              <w:rFonts w:ascii="Cambria Math" w:eastAsia="맑은 고딕" w:hAnsi="Cambria Math" w:cs="맑은 고딕" w:hint="eastAsia"/>
              <w:sz w:val="24"/>
              <w:szCs w:val="24"/>
              <w:lang w:eastAsia="ko-KR"/>
            </w:rPr>
            <m:t>⊙</m:t>
          </m:r>
          <m:acc>
            <m:accPr>
              <m:chr m:val="̃"/>
              <m:ctrlPr>
                <w:rPr>
                  <w:rFonts w:ascii="Cambria Math" w:eastAsia="맑은 고딕" w:hAnsi="Cambria Math" w:cs="맑은 고딕"/>
                  <w:sz w:val="24"/>
                  <w:szCs w:val="24"/>
                  <w:lang w:eastAsia="ko-KR"/>
                </w:rPr>
              </m:ctrlPr>
            </m:accPr>
            <m:e>
              <m:sSub>
                <m:sSubPr>
                  <m:ctrlPr>
                    <w:rPr>
                      <w:rFonts w:ascii="Cambria Math" w:eastAsia="맑은 고딕" w:hAnsi="Cambria Math" w:cs="맑은 고딕"/>
                      <w:b/>
                      <w:i/>
                      <w:sz w:val="24"/>
                      <w:szCs w:val="24"/>
                      <w:lang w:eastAsia="ko-KR"/>
                    </w:rPr>
                  </m:ctrlPr>
                </m:sSubPr>
                <m:e>
                  <m:r>
                    <w:rPr>
                      <w:rFonts w:ascii="Cambria Math" w:eastAsia="맑은 고딕" w:hAnsi="Cambria Math" w:cs="맑은 고딕"/>
                      <w:sz w:val="24"/>
                      <w:szCs w:val="24"/>
                      <w:lang w:eastAsia="ko-KR"/>
                    </w:rPr>
                    <m:t>C</m:t>
                  </m:r>
                  <m:ctrlPr>
                    <w:rPr>
                      <w:rFonts w:ascii="Cambria Math" w:eastAsia="맑은 고딕" w:hAnsi="Cambria Math" w:cs="맑은 고딕"/>
                      <w:sz w:val="24"/>
                      <w:szCs w:val="24"/>
                      <w:lang w:eastAsia="ko-KR"/>
                    </w:rPr>
                  </m:ctrlPr>
                </m:e>
                <m:sub>
                  <m:r>
                    <w:rPr>
                      <w:rFonts w:ascii="Cambria Math" w:eastAsia="맑은 고딕" w:hAnsi="Cambria Math" w:cs="맑은 고딕"/>
                      <w:sz w:val="24"/>
                      <w:szCs w:val="24"/>
                      <w:lang w:eastAsia="ko-KR"/>
                    </w:rPr>
                    <m:t>t</m:t>
                  </m:r>
                </m:sub>
              </m:sSub>
            </m:e>
          </m:acc>
        </m:oMath>
      </m:oMathPara>
    </w:p>
    <w:p w14:paraId="14FCF721" w14:textId="77777777" w:rsidR="00F63EF5" w:rsidRDefault="00F63EF5" w:rsidP="00A62B9A">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p>
    <w:p w14:paraId="39E4FB7B" w14:textId="329B9056" w:rsidR="00A62B9A" w:rsidRDefault="00A62B9A" w:rsidP="00A62B9A">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r w:rsidRPr="00A62B9A">
        <w:rPr>
          <w:rFonts w:ascii="맑은 고딕" w:eastAsia="맑은 고딕" w:hAnsi="맑은 고딕" w:cs="맑은 고딕"/>
          <w:sz w:val="24"/>
          <w:szCs w:val="24"/>
          <w:lang w:eastAsia="ko-KR"/>
        </w:rPr>
        <w:t xml:space="preserve">여기서 </w:t>
      </w:r>
      <m:oMath>
        <m:sSub>
          <m:sSubPr>
            <m:ctrlPr>
              <w:rPr>
                <w:rFonts w:ascii="Cambria Math" w:eastAsia="맑은 고딕" w:hAnsi="Cambria Math" w:cs="맑은 고딕"/>
                <w:b/>
                <w:i/>
                <w:sz w:val="24"/>
                <w:szCs w:val="24"/>
                <w:lang w:eastAsia="ko-KR"/>
              </w:rPr>
            </m:ctrlPr>
          </m:sSubPr>
          <m:e>
            <m:r>
              <w:rPr>
                <w:rFonts w:ascii="Cambria Math" w:eastAsia="맑은 고딕" w:hAnsi="Cambria Math" w:cs="맑은 고딕"/>
                <w:sz w:val="24"/>
                <w:szCs w:val="24"/>
                <w:lang w:eastAsia="ko-KR"/>
              </w:rPr>
              <m:t>f</m:t>
            </m:r>
            <m:ctrlPr>
              <w:rPr>
                <w:rFonts w:ascii="Cambria Math" w:eastAsia="맑은 고딕" w:hAnsi="Cambria Math" w:cs="맑은 고딕"/>
                <w:i/>
                <w:sz w:val="24"/>
                <w:szCs w:val="24"/>
                <w:lang w:eastAsia="ko-KR"/>
              </w:rPr>
            </m:ctrlPr>
          </m:e>
          <m:sub>
            <m:r>
              <w:rPr>
                <w:rFonts w:ascii="Cambria Math" w:eastAsia="맑은 고딕" w:hAnsi="Cambria Math" w:cs="맑은 고딕"/>
                <w:sz w:val="24"/>
                <w:szCs w:val="24"/>
                <w:lang w:eastAsia="ko-KR"/>
              </w:rPr>
              <m:t>t</m:t>
            </m:r>
          </m:sub>
        </m:sSub>
      </m:oMath>
      <w:r w:rsidRPr="00A62B9A">
        <w:rPr>
          <w:rFonts w:ascii="맑은 고딕" w:eastAsia="맑은 고딕" w:hAnsi="맑은 고딕" w:cs="맑은 고딕"/>
          <w:sz w:val="24"/>
          <w:szCs w:val="24"/>
          <w:lang w:eastAsia="ko-KR"/>
        </w:rPr>
        <w:t xml:space="preserve">​는 삭제 게이트, </w:t>
      </w:r>
      <m:oMath>
        <m:sSub>
          <m:sSubPr>
            <m:ctrlPr>
              <w:rPr>
                <w:rFonts w:ascii="Cambria Math" w:eastAsia="맑은 고딕" w:hAnsi="Cambria Math" w:cs="맑은 고딕"/>
                <w:b/>
                <w:i/>
                <w:sz w:val="24"/>
                <w:szCs w:val="24"/>
                <w:lang w:eastAsia="ko-KR"/>
              </w:rPr>
            </m:ctrlPr>
          </m:sSubPr>
          <m:e>
            <m:r>
              <w:rPr>
                <w:rFonts w:ascii="Cambria Math" w:eastAsia="맑은 고딕" w:hAnsi="Cambria Math" w:cs="맑은 고딕"/>
                <w:sz w:val="24"/>
                <w:szCs w:val="24"/>
                <w:lang w:eastAsia="ko-KR"/>
              </w:rPr>
              <m:t>i</m:t>
            </m:r>
            <m:ctrlPr>
              <w:rPr>
                <w:rFonts w:ascii="Cambria Math" w:eastAsia="맑은 고딕" w:hAnsi="Cambria Math" w:cs="맑은 고딕"/>
                <w:i/>
                <w:sz w:val="24"/>
                <w:szCs w:val="24"/>
                <w:lang w:eastAsia="ko-KR"/>
              </w:rPr>
            </m:ctrlPr>
          </m:e>
          <m:sub>
            <m:r>
              <w:rPr>
                <w:rFonts w:ascii="Cambria Math" w:eastAsia="맑은 고딕" w:hAnsi="Cambria Math" w:cs="맑은 고딕"/>
                <w:sz w:val="24"/>
                <w:szCs w:val="24"/>
                <w:lang w:eastAsia="ko-KR"/>
              </w:rPr>
              <m:t>t</m:t>
            </m:r>
          </m:sub>
        </m:sSub>
      </m:oMath>
      <w:r w:rsidRPr="00A62B9A">
        <w:rPr>
          <w:rFonts w:ascii="맑은 고딕" w:eastAsia="맑은 고딕" w:hAnsi="맑은 고딕" w:cs="맑은 고딕"/>
          <w:sz w:val="24"/>
          <w:szCs w:val="24"/>
          <w:lang w:eastAsia="ko-KR"/>
        </w:rPr>
        <w:t xml:space="preserve">는 입력 게이트, </w:t>
      </w:r>
      <m:oMath>
        <m:acc>
          <m:accPr>
            <m:chr m:val="̃"/>
            <m:ctrlPr>
              <w:rPr>
                <w:rFonts w:ascii="Cambria Math" w:eastAsia="맑은 고딕" w:hAnsi="Cambria Math" w:cs="맑은 고딕"/>
                <w:sz w:val="24"/>
                <w:szCs w:val="24"/>
                <w:lang w:eastAsia="ko-KR"/>
              </w:rPr>
            </m:ctrlPr>
          </m:accPr>
          <m:e>
            <m:sSub>
              <m:sSubPr>
                <m:ctrlPr>
                  <w:rPr>
                    <w:rFonts w:ascii="Cambria Math" w:eastAsia="맑은 고딕" w:hAnsi="Cambria Math" w:cs="맑은 고딕"/>
                    <w:b/>
                    <w:i/>
                    <w:sz w:val="24"/>
                    <w:szCs w:val="24"/>
                    <w:lang w:eastAsia="ko-KR"/>
                  </w:rPr>
                </m:ctrlPr>
              </m:sSubPr>
              <m:e>
                <m:r>
                  <w:rPr>
                    <w:rFonts w:ascii="Cambria Math" w:eastAsia="맑은 고딕" w:hAnsi="Cambria Math" w:cs="맑은 고딕"/>
                    <w:sz w:val="24"/>
                    <w:szCs w:val="24"/>
                    <w:lang w:eastAsia="ko-KR"/>
                  </w:rPr>
                  <m:t>C</m:t>
                </m:r>
                <m:ctrlPr>
                  <w:rPr>
                    <w:rFonts w:ascii="Cambria Math" w:eastAsia="맑은 고딕" w:hAnsi="Cambria Math" w:cs="맑은 고딕"/>
                    <w:sz w:val="24"/>
                    <w:szCs w:val="24"/>
                    <w:lang w:eastAsia="ko-KR"/>
                  </w:rPr>
                </m:ctrlPr>
              </m:e>
              <m:sub>
                <m:r>
                  <w:rPr>
                    <w:rFonts w:ascii="Cambria Math" w:eastAsia="맑은 고딕" w:hAnsi="Cambria Math" w:cs="맑은 고딕"/>
                    <w:sz w:val="24"/>
                    <w:szCs w:val="24"/>
                    <w:lang w:eastAsia="ko-KR"/>
                  </w:rPr>
                  <m:t>t</m:t>
                </m:r>
              </m:sub>
            </m:sSub>
          </m:e>
        </m:acc>
      </m:oMath>
      <w:r w:rsidRPr="00A62B9A">
        <w:rPr>
          <w:rFonts w:ascii="맑은 고딕" w:eastAsia="맑은 고딕" w:hAnsi="맑은 고딕" w:cs="맑은 고딕"/>
          <w:sz w:val="24"/>
          <w:szCs w:val="24"/>
          <w:lang w:eastAsia="ko-KR"/>
        </w:rPr>
        <w:t xml:space="preserve">​는 새로운 기억 정보이며, </w:t>
      </w:r>
      <m:oMath>
        <m:r>
          <w:rPr>
            <w:rFonts w:ascii="Cambria Math" w:eastAsia="맑은 고딕" w:hAnsi="Cambria Math" w:cs="맑은 고딕"/>
            <w:sz w:val="24"/>
            <w:szCs w:val="24"/>
            <w:lang w:eastAsia="ko-KR"/>
          </w:rPr>
          <m:t xml:space="preserve"> </m:t>
        </m:r>
        <m:r>
          <m:rPr>
            <m:sty m:val="p"/>
          </m:rPr>
          <w:rPr>
            <w:rFonts w:ascii="Cambria Math" w:eastAsia="맑은 고딕" w:hAnsi="Cambria Math" w:cs="맑은 고딕" w:hint="eastAsia"/>
            <w:sz w:val="24"/>
            <w:szCs w:val="24"/>
            <w:lang w:eastAsia="ko-KR"/>
          </w:rPr>
          <m:t>⊙</m:t>
        </m:r>
      </m:oMath>
      <w:r w:rsidRPr="00A62B9A">
        <w:rPr>
          <w:rFonts w:ascii="맑은 고딕" w:eastAsia="맑은 고딕" w:hAnsi="맑은 고딕" w:cs="맑은 고딕"/>
          <w:sz w:val="24"/>
          <w:szCs w:val="24"/>
          <w:lang w:eastAsia="ko-KR"/>
        </w:rPr>
        <w:t xml:space="preserve">는 요소별 곱을 의미한다. 또한, 최종 출력은 다음과 </w:t>
      </w:r>
      <w:r w:rsidR="00F63EF5">
        <w:rPr>
          <w:rFonts w:ascii="맑은 고딕" w:eastAsia="맑은 고딕" w:hAnsi="맑은 고딕" w:cs="맑은 고딕" w:hint="eastAsia"/>
          <w:sz w:val="24"/>
          <w:szCs w:val="24"/>
          <w:lang w:eastAsia="ko-KR"/>
        </w:rPr>
        <w:t xml:space="preserve">같은 수식으로 </w:t>
      </w:r>
      <w:r w:rsidRPr="00A62B9A">
        <w:rPr>
          <w:rFonts w:ascii="맑은 고딕" w:eastAsia="맑은 고딕" w:hAnsi="맑은 고딕" w:cs="맑은 고딕"/>
          <w:sz w:val="24"/>
          <w:szCs w:val="24"/>
          <w:lang w:eastAsia="ko-KR"/>
        </w:rPr>
        <w:t>정의된다</w:t>
      </w:r>
      <w:r w:rsidR="00F63EF5">
        <w:rPr>
          <w:rFonts w:ascii="맑은 고딕" w:eastAsia="맑은 고딕" w:hAnsi="맑은 고딕" w:cs="맑은 고딕" w:hint="eastAsia"/>
          <w:sz w:val="24"/>
          <w:szCs w:val="24"/>
          <w:lang w:eastAsia="ko-KR"/>
        </w:rPr>
        <w:t>.</w:t>
      </w:r>
    </w:p>
    <w:p w14:paraId="398332C3" w14:textId="77777777" w:rsidR="00F63EF5" w:rsidRPr="00A62B9A" w:rsidRDefault="00F63EF5" w:rsidP="00A62B9A">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p>
    <w:p w14:paraId="20907ABF" w14:textId="44B78A5B" w:rsidR="00A62B9A" w:rsidRPr="00A62B9A" w:rsidRDefault="00000000" w:rsidP="00A62B9A">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m:oMathPara>
        <m:oMath>
          <m:sSub>
            <m:sSubPr>
              <m:ctrlPr>
                <w:rPr>
                  <w:rFonts w:ascii="Cambria Math" w:eastAsia="맑은 고딕" w:hAnsi="Cambria Math" w:cs="맑은 고딕"/>
                  <w:b/>
                  <w:i/>
                  <w:sz w:val="24"/>
                  <w:szCs w:val="24"/>
                  <w:lang w:eastAsia="ko-KR"/>
                </w:rPr>
              </m:ctrlPr>
            </m:sSubPr>
            <m:e>
              <m:r>
                <w:rPr>
                  <w:rFonts w:ascii="Cambria Math" w:eastAsia="맑은 고딕" w:hAnsi="Cambria Math" w:cs="맑은 고딕"/>
                  <w:sz w:val="24"/>
                  <w:szCs w:val="24"/>
                  <w:lang w:eastAsia="ko-KR"/>
                </w:rPr>
                <m:t>h</m:t>
              </m:r>
              <m:ctrlPr>
                <w:rPr>
                  <w:rFonts w:ascii="Cambria Math" w:eastAsia="맑은 고딕" w:hAnsi="Cambria Math" w:cs="맑은 고딕"/>
                  <w:i/>
                  <w:sz w:val="24"/>
                  <w:szCs w:val="24"/>
                  <w:lang w:eastAsia="ko-KR"/>
                </w:rPr>
              </m:ctrlPr>
            </m:e>
            <m:sub>
              <m:r>
                <w:rPr>
                  <w:rFonts w:ascii="Cambria Math" w:eastAsia="맑은 고딕" w:hAnsi="Cambria Math" w:cs="맑은 고딕"/>
                  <w:sz w:val="24"/>
                  <w:szCs w:val="24"/>
                  <w:lang w:eastAsia="ko-KR"/>
                </w:rPr>
                <m:t>t</m:t>
              </m:r>
            </m:sub>
          </m:sSub>
          <m:r>
            <w:rPr>
              <w:rFonts w:ascii="Cambria Math" w:eastAsia="맑은 고딕" w:hAnsi="Cambria Math" w:cs="맑은 고딕"/>
              <w:sz w:val="24"/>
              <w:szCs w:val="24"/>
              <w:lang w:eastAsia="ko-KR"/>
            </w:rPr>
            <m:t>=</m:t>
          </m:r>
          <m:sSub>
            <m:sSubPr>
              <m:ctrlPr>
                <w:rPr>
                  <w:rFonts w:ascii="Cambria Math" w:eastAsia="맑은 고딕" w:hAnsi="Cambria Math" w:cs="맑은 고딕"/>
                  <w:b/>
                  <w:i/>
                  <w:sz w:val="24"/>
                  <w:szCs w:val="24"/>
                  <w:lang w:eastAsia="ko-KR"/>
                </w:rPr>
              </m:ctrlPr>
            </m:sSubPr>
            <m:e>
              <m:r>
                <w:rPr>
                  <w:rFonts w:ascii="Cambria Math" w:eastAsia="맑은 고딕" w:hAnsi="Cambria Math" w:cs="맑은 고딕"/>
                  <w:sz w:val="24"/>
                  <w:szCs w:val="24"/>
                  <w:lang w:eastAsia="ko-KR"/>
                </w:rPr>
                <m:t>o</m:t>
              </m:r>
              <m:ctrlPr>
                <w:rPr>
                  <w:rFonts w:ascii="Cambria Math" w:eastAsia="맑은 고딕" w:hAnsi="Cambria Math" w:cs="맑은 고딕"/>
                  <w:i/>
                  <w:sz w:val="24"/>
                  <w:szCs w:val="24"/>
                  <w:lang w:eastAsia="ko-KR"/>
                </w:rPr>
              </m:ctrlPr>
            </m:e>
            <m:sub>
              <m:r>
                <w:rPr>
                  <w:rFonts w:ascii="Cambria Math" w:eastAsia="맑은 고딕" w:hAnsi="Cambria Math" w:cs="맑은 고딕"/>
                  <w:sz w:val="24"/>
                  <w:szCs w:val="24"/>
                  <w:lang w:eastAsia="ko-KR"/>
                </w:rPr>
                <m:t>t</m:t>
              </m:r>
            </m:sub>
          </m:sSub>
          <m:r>
            <m:rPr>
              <m:sty m:val="p"/>
            </m:rPr>
            <w:rPr>
              <w:rFonts w:ascii="Cambria Math" w:eastAsia="맑은 고딕" w:hAnsi="Cambria Math" w:cs="맑은 고딕" w:hint="eastAsia"/>
              <w:sz w:val="24"/>
              <w:szCs w:val="24"/>
              <w:lang w:eastAsia="ko-KR"/>
            </w:rPr>
            <m:t>⊙</m:t>
          </m:r>
          <m:func>
            <m:funcPr>
              <m:ctrlPr>
                <w:rPr>
                  <w:rFonts w:ascii="Cambria Math" w:eastAsia="맑은 고딕" w:hAnsi="Cambria Math" w:cs="맑은 고딕"/>
                  <w:sz w:val="24"/>
                  <w:szCs w:val="24"/>
                  <w:lang w:eastAsia="ko-KR"/>
                </w:rPr>
              </m:ctrlPr>
            </m:funcPr>
            <m:fName>
              <m:r>
                <m:rPr>
                  <m:sty m:val="p"/>
                </m:rPr>
                <w:rPr>
                  <w:rFonts w:ascii="Cambria Math" w:eastAsia="맑은 고딕" w:hAnsi="Cambria Math" w:cs="맑은 고딕"/>
                  <w:sz w:val="24"/>
                  <w:szCs w:val="24"/>
                  <w:lang w:eastAsia="ko-KR"/>
                </w:rPr>
                <m:t>tanh</m:t>
              </m:r>
              <m:ctrlPr>
                <w:rPr>
                  <w:rFonts w:ascii="Cambria Math" w:eastAsia="맑은 고딕" w:hAnsi="Cambria Math" w:cs="맑은 고딕"/>
                  <w:i/>
                  <w:sz w:val="24"/>
                  <w:szCs w:val="24"/>
                  <w:lang w:eastAsia="ko-KR"/>
                </w:rPr>
              </m:ctrlPr>
            </m:fName>
            <m:e>
              <m:d>
                <m:dPr>
                  <m:ctrlPr>
                    <w:rPr>
                      <w:rFonts w:ascii="Cambria Math" w:eastAsia="맑은 고딕" w:hAnsi="Cambria Math" w:cs="맑은 고딕"/>
                      <w:i/>
                      <w:sz w:val="24"/>
                      <w:szCs w:val="24"/>
                      <w:lang w:eastAsia="ko-KR"/>
                    </w:rPr>
                  </m:ctrlPr>
                </m:dPr>
                <m:e>
                  <m:sSub>
                    <m:sSubPr>
                      <m:ctrlPr>
                        <w:rPr>
                          <w:rFonts w:ascii="Cambria Math" w:eastAsia="맑은 고딕" w:hAnsi="Cambria Math" w:cs="맑은 고딕"/>
                          <w:b/>
                          <w:i/>
                          <w:sz w:val="24"/>
                          <w:szCs w:val="24"/>
                          <w:lang w:eastAsia="ko-KR"/>
                        </w:rPr>
                      </m:ctrlPr>
                    </m:sSubPr>
                    <m:e>
                      <m:r>
                        <w:rPr>
                          <w:rFonts w:ascii="Cambria Math" w:eastAsia="맑은 고딕" w:hAnsi="Cambria Math" w:cs="맑은 고딕"/>
                          <w:sz w:val="24"/>
                          <w:szCs w:val="24"/>
                          <w:lang w:eastAsia="ko-KR"/>
                        </w:rPr>
                        <m:t>C</m:t>
                      </m:r>
                      <m:ctrlPr>
                        <w:rPr>
                          <w:rFonts w:ascii="Cambria Math" w:eastAsia="맑은 고딕" w:hAnsi="Cambria Math" w:cs="맑은 고딕"/>
                          <w:i/>
                          <w:sz w:val="24"/>
                          <w:szCs w:val="24"/>
                          <w:lang w:eastAsia="ko-KR"/>
                        </w:rPr>
                      </m:ctrlPr>
                    </m:e>
                    <m:sub>
                      <m:r>
                        <w:rPr>
                          <w:rFonts w:ascii="Cambria Math" w:eastAsia="맑은 고딕" w:hAnsi="Cambria Math" w:cs="맑은 고딕"/>
                          <w:sz w:val="24"/>
                          <w:szCs w:val="24"/>
                          <w:lang w:eastAsia="ko-KR"/>
                        </w:rPr>
                        <m:t>t</m:t>
                      </m:r>
                    </m:sub>
                  </m:sSub>
                </m:e>
              </m:d>
            </m:e>
          </m:func>
        </m:oMath>
      </m:oMathPara>
    </w:p>
    <w:p w14:paraId="5678949E" w14:textId="77777777" w:rsidR="00F63EF5" w:rsidRDefault="00F63EF5" w:rsidP="00A62B9A">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p>
    <w:p w14:paraId="50A375F6" w14:textId="4E8FFCED" w:rsidR="00F63EF5" w:rsidRPr="00F63EF5" w:rsidRDefault="00F63EF5" w:rsidP="00F63EF5">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또한, 모델은 </w:t>
      </w:r>
      <w:r w:rsidRPr="00F63EF5">
        <w:rPr>
          <w:rFonts w:ascii="맑은 고딕" w:eastAsia="맑은 고딕" w:hAnsi="맑은 고딕" w:cs="맑은 고딕"/>
          <w:sz w:val="24"/>
          <w:szCs w:val="24"/>
          <w:lang w:eastAsia="ko-KR"/>
        </w:rPr>
        <w:t xml:space="preserve">가중치를 업데이트하기 위해 </w:t>
      </w:r>
      <w:proofErr w:type="spellStart"/>
      <w:r w:rsidRPr="00F63EF5">
        <w:rPr>
          <w:rFonts w:ascii="맑은 고딕" w:eastAsia="맑은 고딕" w:hAnsi="맑은 고딕" w:cs="맑은 고딕"/>
          <w:sz w:val="24"/>
          <w:szCs w:val="24"/>
          <w:lang w:eastAsia="ko-KR"/>
        </w:rPr>
        <w:t>역전파</w:t>
      </w:r>
      <w:proofErr w:type="spellEnd"/>
      <w:r w:rsidRPr="00F63EF5">
        <w:rPr>
          <w:rFonts w:ascii="맑은 고딕" w:eastAsia="맑은 고딕" w:hAnsi="맑은 고딕" w:cs="맑은 고딕"/>
          <w:sz w:val="24"/>
          <w:szCs w:val="24"/>
          <w:lang w:eastAsia="ko-KR"/>
        </w:rPr>
        <w:t xml:space="preserve"> 알고리즘을 사용하</w:t>
      </w:r>
      <w:r>
        <w:rPr>
          <w:rFonts w:ascii="맑은 고딕" w:eastAsia="맑은 고딕" w:hAnsi="맑은 고딕" w:cs="맑은 고딕" w:hint="eastAsia"/>
          <w:sz w:val="24"/>
          <w:szCs w:val="24"/>
          <w:lang w:eastAsia="ko-KR"/>
        </w:rPr>
        <w:t>고</w:t>
      </w:r>
      <w:r w:rsidRPr="00F63EF5">
        <w:rPr>
          <w:rFonts w:ascii="맑은 고딕" w:eastAsia="맑은 고딕" w:hAnsi="맑은 고딕" w:cs="맑은 고딕"/>
          <w:sz w:val="24"/>
          <w:szCs w:val="24"/>
          <w:lang w:eastAsia="ko-KR"/>
        </w:rPr>
        <w:t>, 시퀀스 데이터를 다루</w:t>
      </w:r>
      <w:r>
        <w:rPr>
          <w:rFonts w:ascii="맑은 고딕" w:eastAsia="맑은 고딕" w:hAnsi="맑은 고딕" w:cs="맑은 고딕" w:hint="eastAsia"/>
          <w:sz w:val="24"/>
          <w:szCs w:val="24"/>
          <w:lang w:eastAsia="ko-KR"/>
        </w:rPr>
        <w:t>기 때문에</w:t>
      </w:r>
      <w:r w:rsidRPr="00F63EF5">
        <w:rPr>
          <w:rFonts w:ascii="맑은 고딕" w:eastAsia="맑은 고딕" w:hAnsi="맑은 고딕" w:cs="맑은 고딕"/>
          <w:sz w:val="24"/>
          <w:szCs w:val="24"/>
          <w:lang w:eastAsia="ko-KR"/>
        </w:rPr>
        <w:t xml:space="preserve"> 시간에 따른 </w:t>
      </w:r>
      <w:proofErr w:type="spellStart"/>
      <w:r w:rsidRPr="00F63EF5">
        <w:rPr>
          <w:rFonts w:ascii="맑은 고딕" w:eastAsia="맑은 고딕" w:hAnsi="맑은 고딕" w:cs="맑은 고딕"/>
          <w:sz w:val="24"/>
          <w:szCs w:val="24"/>
          <w:lang w:eastAsia="ko-KR"/>
        </w:rPr>
        <w:t>역전파</w:t>
      </w:r>
      <w:proofErr w:type="spellEnd"/>
      <w:r w:rsidRPr="00F63EF5">
        <w:rPr>
          <w:rFonts w:ascii="맑은 고딕" w:eastAsia="맑은 고딕" w:hAnsi="맑은 고딕" w:cs="맑은 고딕"/>
          <w:sz w:val="24"/>
          <w:szCs w:val="24"/>
          <w:lang w:eastAsia="ko-KR"/>
        </w:rPr>
        <w:t>(Backpropagation Through Time, BPTT)가 적용된다. 손실 함수의 기울기를 계산하고, 이를 바탕으로 가중치를 업데이트하여 모델의 성능을 최적화한다.</w:t>
      </w:r>
    </w:p>
    <w:p w14:paraId="61C1BBCA" w14:textId="0F9C9C2A" w:rsidR="00A62B9A" w:rsidRPr="00A62B9A" w:rsidRDefault="00A62B9A" w:rsidP="00891644">
      <w:pPr>
        <w:pBdr>
          <w:top w:val="nil"/>
          <w:left w:val="nil"/>
          <w:bottom w:val="nil"/>
          <w:right w:val="nil"/>
          <w:between w:val="nil"/>
        </w:pBdr>
        <w:spacing w:before="53" w:line="252" w:lineRule="auto"/>
        <w:ind w:leftChars="200" w:left="440" w:firstLineChars="100" w:firstLine="240"/>
        <w:jc w:val="both"/>
        <w:rPr>
          <w:rFonts w:ascii="맑은 고딕" w:eastAsia="맑은 고딕" w:hAnsi="맑은 고딕" w:cs="맑은 고딕"/>
          <w:lang w:eastAsia="ko-KR"/>
        </w:rPr>
      </w:pPr>
      <w:r w:rsidRPr="00A62B9A">
        <w:rPr>
          <w:rFonts w:ascii="맑은 고딕" w:eastAsia="맑은 고딕" w:hAnsi="맑은 고딕" w:cs="맑은 고딕"/>
          <w:sz w:val="24"/>
          <w:szCs w:val="24"/>
          <w:lang w:eastAsia="ko-KR"/>
        </w:rPr>
        <w:t xml:space="preserve">이러한 구조 덕분에 해당 모델은 장기적인 패턴을 보다 효과적으로 학습할 수 있으며, </w:t>
      </w:r>
      <w:r w:rsidR="00891644" w:rsidRPr="00891644">
        <w:rPr>
          <w:rFonts w:ascii="맑은 고딕" w:eastAsia="맑은 고딕" w:hAnsi="맑은 고딕" w:cs="맑은 고딕"/>
          <w:sz w:val="24"/>
          <w:szCs w:val="24"/>
          <w:lang w:eastAsia="ko-KR"/>
        </w:rPr>
        <w:t>자연어 처리(NLP), 음성 및 영상 처리, 금융 데이터 분석, 생체 신호 분석, 수요 예측(demand forecasting)과 같은 시계열 분석 문제에서 활용되고</w:t>
      </w:r>
      <w:r w:rsidR="00891644">
        <w:rPr>
          <w:rFonts w:ascii="맑은 고딕" w:eastAsia="맑은 고딕" w:hAnsi="맑은 고딕" w:cs="맑은 고딕" w:hint="eastAsia"/>
          <w:sz w:val="24"/>
          <w:szCs w:val="24"/>
          <w:lang w:eastAsia="ko-KR"/>
        </w:rPr>
        <w:t xml:space="preserve">, </w:t>
      </w:r>
      <w:r w:rsidRPr="00A62B9A">
        <w:rPr>
          <w:rFonts w:ascii="맑은 고딕" w:eastAsia="맑은 고딕" w:hAnsi="맑은 고딕" w:cs="맑은 고딕"/>
          <w:sz w:val="24"/>
          <w:szCs w:val="24"/>
          <w:lang w:eastAsia="ko-KR"/>
        </w:rPr>
        <w:t xml:space="preserve">특정한 시계열 </w:t>
      </w:r>
      <w:r w:rsidRPr="00A62B9A">
        <w:rPr>
          <w:rFonts w:ascii="맑은 고딕" w:eastAsia="맑은 고딕" w:hAnsi="맑은 고딕" w:cs="맑은 고딕"/>
          <w:sz w:val="24"/>
          <w:szCs w:val="24"/>
          <w:lang w:eastAsia="ko-KR"/>
        </w:rPr>
        <w:lastRenderedPageBreak/>
        <w:t>데이터 처리에서 강력한 성능을 유지하고 다양한 최적화 기법과 결합하여 지속적으로 발전하고 있다.</w:t>
      </w:r>
    </w:p>
    <w:p w14:paraId="374044DE" w14:textId="77777777" w:rsidR="00860FCD" w:rsidRPr="00860FCD" w:rsidRDefault="00860FCD" w:rsidP="00891644">
      <w:pPr>
        <w:pBdr>
          <w:top w:val="nil"/>
          <w:left w:val="nil"/>
          <w:bottom w:val="nil"/>
          <w:right w:val="nil"/>
          <w:between w:val="nil"/>
        </w:pBdr>
        <w:spacing w:before="191" w:line="252" w:lineRule="auto"/>
        <w:jc w:val="both"/>
        <w:rPr>
          <w:rFonts w:ascii="맑은 고딕" w:eastAsia="맑은 고딕" w:hAnsi="맑은 고딕" w:cs="맑은 고딕"/>
          <w:sz w:val="24"/>
          <w:szCs w:val="24"/>
          <w:lang w:eastAsia="ko-KR"/>
        </w:rPr>
      </w:pPr>
    </w:p>
    <w:p w14:paraId="3E5803AF" w14:textId="6B6CAD68" w:rsid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2.5.2 </w:t>
      </w:r>
      <w:proofErr w:type="gramStart"/>
      <w:r w:rsidRPr="00AC1546">
        <w:rPr>
          <w:rFonts w:ascii="Palatino Linotype" w:eastAsiaTheme="minorEastAsia" w:hAnsi="Palatino Linotype" w:cs="Palatino Linotype"/>
          <w:i/>
          <w:sz w:val="24"/>
          <w:szCs w:val="24"/>
          <w:lang w:eastAsia="ko-KR"/>
        </w:rPr>
        <w:t>GRU(</w:t>
      </w:r>
      <w:proofErr w:type="gramEnd"/>
      <w:r w:rsidRPr="00AC1546">
        <w:rPr>
          <w:rFonts w:ascii="Palatino Linotype" w:eastAsiaTheme="minorEastAsia" w:hAnsi="Palatino Linotype" w:cs="Palatino Linotype"/>
          <w:i/>
          <w:sz w:val="24"/>
          <w:szCs w:val="24"/>
          <w:lang w:eastAsia="ko-KR"/>
        </w:rPr>
        <w:t>2014)</w:t>
      </w:r>
    </w:p>
    <w:p w14:paraId="59BCFB10" w14:textId="7FBF3498" w:rsidR="00F32CEE" w:rsidRPr="008D5101" w:rsidRDefault="00AC1546" w:rsidP="008D5101">
      <w:pPr>
        <w:pBdr>
          <w:top w:val="nil"/>
          <w:left w:val="nil"/>
          <w:bottom w:val="nil"/>
          <w:right w:val="nil"/>
          <w:between w:val="nil"/>
        </w:pBdr>
        <w:spacing w:before="191" w:line="252" w:lineRule="auto"/>
        <w:ind w:left="612" w:firstLine="351"/>
        <w:jc w:val="both"/>
        <w:rPr>
          <w:rFonts w:ascii="맑은 고딕" w:eastAsia="맑은 고딕" w:hAnsi="맑은 고딕" w:cs="맑은 고딕"/>
          <w:lang w:eastAsia="ko-KR"/>
        </w:rPr>
      </w:pPr>
      <w:r w:rsidRPr="00F32CEE">
        <w:rPr>
          <w:rFonts w:ascii="맑은 고딕" w:eastAsia="맑은 고딕" w:hAnsi="맑은 고딕" w:cs="맑은 고딕" w:hint="eastAsia"/>
          <w:sz w:val="24"/>
          <w:szCs w:val="24"/>
          <w:lang w:eastAsia="ko-KR"/>
        </w:rPr>
        <w:t xml:space="preserve"> </w:t>
      </w:r>
      <w:r w:rsidR="00F32CEE" w:rsidRPr="00F32CEE">
        <w:rPr>
          <w:rFonts w:ascii="맑은 고딕" w:eastAsia="맑은 고딕" w:hAnsi="맑은 고딕" w:cs="맑은 고딕"/>
          <w:sz w:val="24"/>
          <w:szCs w:val="24"/>
          <w:lang w:eastAsia="ko-KR"/>
        </w:rPr>
        <w:t xml:space="preserve">Gated Recurrent Unit(GRU)는 </w:t>
      </w:r>
      <w:r w:rsidR="004631AF" w:rsidRPr="00F32CEE">
        <w:rPr>
          <w:rFonts w:ascii="맑은 고딕" w:eastAsia="맑은 고딕" w:hAnsi="맑은 고딕" w:cs="맑은 고딕"/>
          <w:sz w:val="24"/>
          <w:szCs w:val="24"/>
          <w:lang w:eastAsia="ko-KR"/>
        </w:rPr>
        <w:t xml:space="preserve">LSTM(Long Short-Term Memory)의 </w:t>
      </w:r>
      <w:proofErr w:type="spellStart"/>
      <w:r w:rsidR="004631AF" w:rsidRPr="00F32CEE">
        <w:rPr>
          <w:rFonts w:ascii="맑은 고딕" w:eastAsia="맑은 고딕" w:hAnsi="맑은 고딕" w:cs="맑은 고딕"/>
          <w:sz w:val="24"/>
          <w:szCs w:val="24"/>
          <w:lang w:eastAsia="ko-KR"/>
        </w:rPr>
        <w:t>경량화된</w:t>
      </w:r>
      <w:proofErr w:type="spellEnd"/>
      <w:r w:rsidR="004631AF" w:rsidRPr="00F32CEE">
        <w:rPr>
          <w:rFonts w:ascii="맑은 고딕" w:eastAsia="맑은 고딕" w:hAnsi="맑은 고딕" w:cs="맑은 고딕"/>
          <w:sz w:val="24"/>
          <w:szCs w:val="24"/>
          <w:lang w:eastAsia="ko-KR"/>
        </w:rPr>
        <w:t xml:space="preserve"> 변형으로, </w:t>
      </w:r>
      <w:r w:rsidR="004631AF">
        <w:rPr>
          <w:rFonts w:ascii="맑은 고딕" w:eastAsia="맑은 고딕" w:hAnsi="맑은 고딕" w:cs="맑은 고딕" w:hint="eastAsia"/>
          <w:sz w:val="24"/>
          <w:szCs w:val="24"/>
          <w:lang w:eastAsia="ko-KR"/>
        </w:rPr>
        <w:t xml:space="preserve">동일하게 </w:t>
      </w:r>
      <w:r w:rsidR="00F32CEE" w:rsidRPr="00F32CEE">
        <w:rPr>
          <w:rFonts w:ascii="맑은 고딕" w:eastAsia="맑은 고딕" w:hAnsi="맑은 고딕" w:cs="맑은 고딕"/>
          <w:sz w:val="24"/>
          <w:szCs w:val="24"/>
          <w:lang w:eastAsia="ko-KR"/>
        </w:rPr>
        <w:t>기존 RNN이 가진 기울기 소실 및 폭발 문제를 해결하기 위해 설계되었으며, 순환 연결을 통해 시간에 따른 정보를 유지하고 전달하는 특성을 갖는다. LSTM</w:t>
      </w:r>
      <w:r w:rsidR="00C86936">
        <w:rPr>
          <w:rFonts w:ascii="맑은 고딕" w:eastAsia="맑은 고딕" w:hAnsi="맑은 고딕" w:cs="맑은 고딕" w:hint="eastAsia"/>
          <w:sz w:val="24"/>
          <w:szCs w:val="24"/>
          <w:lang w:eastAsia="ko-KR"/>
        </w:rPr>
        <w:t xml:space="preserve">은 </w:t>
      </w:r>
      <w:r w:rsidR="00F32CEE" w:rsidRPr="00F32CEE">
        <w:rPr>
          <w:rFonts w:ascii="맑은 고딕" w:eastAsia="맑은 고딕" w:hAnsi="맑은 고딕" w:cs="맑은 고딕"/>
          <w:sz w:val="24"/>
          <w:szCs w:val="24"/>
          <w:lang w:eastAsia="ko-KR"/>
        </w:rPr>
        <w:t xml:space="preserve">게이트 구조(입력 게이트, 삭제 게이트, 출력 게이트)를 통해 장기 의존성 문제를 해결하는 반면, GRU는 </w:t>
      </w:r>
      <w:r w:rsidR="00C86936">
        <w:rPr>
          <w:rFonts w:ascii="맑은 고딕" w:eastAsia="맑은 고딕" w:hAnsi="맑은 고딕" w:cs="맑은 고딕" w:hint="eastAsia"/>
          <w:sz w:val="24"/>
          <w:szCs w:val="24"/>
          <w:lang w:eastAsia="ko-KR"/>
        </w:rPr>
        <w:t xml:space="preserve">비교적 </w:t>
      </w:r>
      <w:r w:rsidR="00F32CEE" w:rsidRPr="00F32CEE">
        <w:rPr>
          <w:rFonts w:ascii="맑은 고딕" w:eastAsia="맑은 고딕" w:hAnsi="맑은 고딕" w:cs="맑은 고딕"/>
          <w:sz w:val="24"/>
          <w:szCs w:val="24"/>
          <w:lang w:eastAsia="ko-KR"/>
        </w:rPr>
        <w:t>단순화된 게이트 구조(업데이트 게이트와 리셋 게이트)를 채택하여 계산 효율성을 높</w:t>
      </w:r>
      <w:r w:rsidR="00C86936">
        <w:rPr>
          <w:rFonts w:ascii="맑은 고딕" w:eastAsia="맑은 고딕" w:hAnsi="맑은 고딕" w:cs="맑은 고딕" w:hint="eastAsia"/>
          <w:sz w:val="24"/>
          <w:szCs w:val="24"/>
          <w:lang w:eastAsia="ko-KR"/>
        </w:rPr>
        <w:t>였</w:t>
      </w:r>
      <w:r w:rsidR="00F32CEE" w:rsidRPr="00F32CEE">
        <w:rPr>
          <w:rFonts w:ascii="맑은 고딕" w:eastAsia="맑은 고딕" w:hAnsi="맑은 고딕" w:cs="맑은 고딕"/>
          <w:sz w:val="24"/>
          <w:szCs w:val="24"/>
          <w:lang w:eastAsia="ko-KR"/>
        </w:rPr>
        <w:t>다.</w:t>
      </w:r>
      <w:r w:rsidR="00EE55E0">
        <w:rPr>
          <w:rFonts w:ascii="맑은 고딕" w:eastAsia="맑은 고딕" w:hAnsi="맑은 고딕" w:cs="맑은 고딕" w:hint="eastAsia"/>
          <w:sz w:val="24"/>
          <w:szCs w:val="24"/>
          <w:lang w:eastAsia="ko-KR"/>
        </w:rPr>
        <w:t xml:space="preserve"> </w:t>
      </w:r>
      <w:r w:rsidR="00F32CEE" w:rsidRPr="00F32CEE">
        <w:rPr>
          <w:rFonts w:ascii="맑은 고딕" w:eastAsia="맑은 고딕" w:hAnsi="맑은 고딕" w:cs="맑은 고딕"/>
          <w:sz w:val="24"/>
          <w:szCs w:val="24"/>
          <w:lang w:eastAsia="ko-KR"/>
        </w:rPr>
        <w:t>별도의 메모리 셀을 사용하지 않고 은닉 상태를 직접 조절하며, 적은 파라미터 수로도 효과적인 학습이 가능하여 작은 데이터셋에서도 성능 저하 없이 빠르게 학습할 수 있다</w:t>
      </w:r>
      <w:r w:rsidR="008D5101" w:rsidRPr="008D5101">
        <w:rPr>
          <w:rFonts w:ascii="맑은 고딕" w:eastAsia="맑은 고딕" w:hAnsi="맑은 고딕" w:cs="맑은 고딕"/>
          <w:lang w:eastAsia="ko-KR"/>
        </w:rPr>
        <w:t>(Cho et al. 2014)</w:t>
      </w:r>
      <w:r w:rsidR="008D5101">
        <w:rPr>
          <w:rFonts w:ascii="맑은 고딕" w:eastAsia="맑은 고딕" w:hAnsi="맑은 고딕" w:cs="맑은 고딕" w:hint="eastAsia"/>
          <w:lang w:eastAsia="ko-KR"/>
        </w:rPr>
        <w:t>.</w:t>
      </w:r>
    </w:p>
    <w:p w14:paraId="45D1F5C6" w14:textId="77777777" w:rsidR="00090D68" w:rsidRDefault="002650FE" w:rsidP="002650FE">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r w:rsidRPr="002650FE">
        <w:rPr>
          <w:rFonts w:ascii="맑은 고딕" w:eastAsia="맑은 고딕" w:hAnsi="맑은 고딕" w:cs="맑은 고딕"/>
          <w:sz w:val="24"/>
          <w:szCs w:val="24"/>
          <w:lang w:eastAsia="ko-KR"/>
        </w:rPr>
        <w:t xml:space="preserve">GRU의 핵심 요소는 업데이트 게이트(update gate) </w:t>
      </w:r>
      <m:oMath>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z</m:t>
            </m:r>
          </m:e>
          <m:sub>
            <m:r>
              <w:rPr>
                <w:rFonts w:ascii="Cambria Math" w:eastAsiaTheme="minorEastAsia" w:hAnsi="Cambria Math" w:cs="Palatino Linotype"/>
                <w:sz w:val="24"/>
                <w:szCs w:val="24"/>
                <w:lang w:eastAsia="ko-KR"/>
              </w:rPr>
              <m:t>t</m:t>
            </m:r>
          </m:sub>
        </m:sSub>
      </m:oMath>
      <w:r w:rsidRPr="002650FE">
        <w:rPr>
          <w:rFonts w:ascii="맑은 고딕" w:eastAsia="맑은 고딕" w:hAnsi="맑은 고딕" w:cs="맑은 고딕"/>
          <w:sz w:val="24"/>
          <w:szCs w:val="24"/>
          <w:lang w:eastAsia="ko-KR"/>
        </w:rPr>
        <w:t xml:space="preserve">와 리셋 게이트(reset gate) </w:t>
      </w:r>
      <m:oMath>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r</m:t>
            </m:r>
          </m:e>
          <m:sub>
            <m:r>
              <w:rPr>
                <w:rFonts w:ascii="Cambria Math" w:eastAsiaTheme="minorEastAsia" w:hAnsi="Cambria Math" w:cs="Palatino Linotype"/>
                <w:sz w:val="24"/>
                <w:szCs w:val="24"/>
                <w:lang w:eastAsia="ko-KR"/>
              </w:rPr>
              <m:t>t</m:t>
            </m:r>
          </m:sub>
        </m:sSub>
      </m:oMath>
      <w:r w:rsidRPr="002650FE">
        <w:rPr>
          <w:rFonts w:ascii="맑은 고딕" w:eastAsia="맑은 고딕" w:hAnsi="맑은 고딕" w:cs="맑은 고딕"/>
          <w:sz w:val="24"/>
          <w:szCs w:val="24"/>
          <w:lang w:eastAsia="ko-KR"/>
        </w:rPr>
        <w:t xml:space="preserve">이며, 업데이트 게이트는 기존 정보를 유지할지 새로운 정보를 반영할지를 결정하고, 리셋 게이트는 이전 상태 정보를 어느 정도 잊을지를 조절한다. </w:t>
      </w:r>
    </w:p>
    <w:p w14:paraId="5F19CF8C" w14:textId="0E24DBD1" w:rsidR="002650FE" w:rsidRDefault="00090D68" w:rsidP="002650FE">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r w:rsidRPr="00090D68">
        <w:rPr>
          <w:rFonts w:ascii="맑은 고딕" w:eastAsia="맑은 고딕" w:hAnsi="맑은 고딕" w:cs="맑은 고딕"/>
          <w:sz w:val="24"/>
          <w:szCs w:val="24"/>
          <w:lang w:eastAsia="ko-KR"/>
        </w:rPr>
        <w:t>업데이트 게이트</w:t>
      </w:r>
      <w:r w:rsidRPr="00090D68">
        <w:rPr>
          <w:rFonts w:ascii="맑은 고딕" w:eastAsia="맑은 고딕" w:hAnsi="맑은 고딕" w:cs="맑은 고딕" w:hint="eastAsia"/>
          <w:sz w:val="24"/>
          <w:szCs w:val="24"/>
          <w:lang w:eastAsia="ko-KR"/>
        </w:rPr>
        <w:t xml:space="preserve"> </w:t>
      </w:r>
      <m:oMath>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t</m:t>
            </m:r>
          </m:sub>
        </m:sSub>
      </m:oMath>
      <w:r>
        <w:rPr>
          <w:rFonts w:ascii="맑은 고딕" w:eastAsia="맑은 고딕" w:hAnsi="맑은 고딕" w:cs="맑은 고딕" w:hint="eastAsia"/>
          <w:sz w:val="24"/>
          <w:szCs w:val="24"/>
          <w:lang w:eastAsia="ko-KR"/>
        </w:rPr>
        <w:t xml:space="preserve">는 이전 상태 </w:t>
      </w:r>
      <m:oMath>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h</m:t>
            </m:r>
          </m:e>
          <m:sub>
            <m:r>
              <w:rPr>
                <w:rFonts w:ascii="Cambria Math" w:eastAsia="맑은 고딕" w:hAnsi="Cambria Math" w:cs="맑은 고딕"/>
                <w:sz w:val="24"/>
                <w:szCs w:val="24"/>
                <w:lang w:eastAsia="ko-KR"/>
              </w:rPr>
              <m:t>t</m:t>
            </m:r>
            <m:r>
              <m:rPr>
                <m:sty m:val="p"/>
              </m:rPr>
              <w:rPr>
                <w:rFonts w:ascii="Cambria Math" w:eastAsia="맑은 고딕" w:hAnsi="Cambria Math" w:cs="맑은 고딕"/>
                <w:sz w:val="24"/>
                <w:szCs w:val="24"/>
                <w:lang w:eastAsia="ko-KR"/>
              </w:rPr>
              <m:t>-1</m:t>
            </m:r>
          </m:sub>
        </m:sSub>
      </m:oMath>
      <w:r>
        <w:rPr>
          <w:rFonts w:ascii="맑은 고딕" w:eastAsia="맑은 고딕" w:hAnsi="맑은 고딕" w:cs="맑은 고딕" w:hint="eastAsia"/>
          <w:sz w:val="24"/>
          <w:szCs w:val="24"/>
          <w:lang w:eastAsia="ko-KR"/>
        </w:rPr>
        <w:t xml:space="preserve">와 현재 입력 </w:t>
      </w:r>
      <m:oMath>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x</m:t>
            </m:r>
          </m:e>
          <m:sub>
            <m:r>
              <w:rPr>
                <w:rFonts w:ascii="Cambria Math" w:eastAsia="맑은 고딕" w:hAnsi="Cambria Math" w:cs="맑은 고딕"/>
                <w:sz w:val="24"/>
                <w:szCs w:val="24"/>
                <w:lang w:eastAsia="ko-KR"/>
              </w:rPr>
              <m:t>t</m:t>
            </m:r>
          </m:sub>
        </m:sSub>
      </m:oMath>
      <w:r>
        <w:rPr>
          <w:rFonts w:ascii="맑은 고딕" w:eastAsia="맑은 고딕" w:hAnsi="맑은 고딕" w:cs="맑은 고딕" w:hint="eastAsia"/>
          <w:sz w:val="24"/>
          <w:szCs w:val="24"/>
          <w:lang w:eastAsia="ko-KR"/>
        </w:rPr>
        <w:t xml:space="preserve">을 </w:t>
      </w:r>
      <w:r w:rsidRPr="00090D68">
        <w:rPr>
          <w:rFonts w:ascii="맑은 고딕" w:eastAsia="맑은 고딕" w:hAnsi="맑은 고딕" w:cs="맑은 고딕"/>
          <w:sz w:val="24"/>
          <w:szCs w:val="24"/>
          <w:lang w:eastAsia="ko-KR"/>
        </w:rPr>
        <w:t>기반으로 현재 상태를 얼마나 업데이트할지를 결정한다. 리셋 게이트</w:t>
      </w:r>
      <w:r w:rsidRPr="00090D68">
        <w:rPr>
          <w:rFonts w:ascii="맑은 고딕" w:eastAsia="맑은 고딕" w:hAnsi="맑은 고딕" w:cs="맑은 고딕" w:hint="eastAsia"/>
          <w:sz w:val="24"/>
          <w:szCs w:val="24"/>
          <w:lang w:eastAsia="ko-KR"/>
        </w:rPr>
        <w:t xml:space="preserve"> </w:t>
      </w:r>
      <m:oMath>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r</m:t>
            </m:r>
          </m:e>
          <m:sub>
            <m:r>
              <w:rPr>
                <w:rFonts w:ascii="Cambria Math" w:eastAsia="맑은 고딕" w:hAnsi="Cambria Math" w:cs="맑은 고딕"/>
                <w:sz w:val="24"/>
                <w:szCs w:val="24"/>
                <w:lang w:eastAsia="ko-KR"/>
              </w:rPr>
              <m:t>t</m:t>
            </m:r>
          </m:sub>
        </m:sSub>
      </m:oMath>
      <w:r>
        <w:rPr>
          <w:rFonts w:ascii="맑은 고딕" w:eastAsia="맑은 고딕" w:hAnsi="맑은 고딕" w:cs="맑은 고딕" w:hint="eastAsia"/>
          <w:sz w:val="24"/>
          <w:szCs w:val="24"/>
          <w:lang w:eastAsia="ko-KR"/>
        </w:rPr>
        <w:t xml:space="preserve">는 </w:t>
      </w:r>
      <w:r w:rsidRPr="00090D68">
        <w:rPr>
          <w:rFonts w:ascii="맑은 고딕" w:eastAsia="맑은 고딕" w:hAnsi="맑은 고딕" w:cs="맑은 고딕"/>
          <w:sz w:val="24"/>
          <w:szCs w:val="24"/>
          <w:lang w:eastAsia="ko-KR"/>
        </w:rPr>
        <w:t>이전 은닉 상태의 정보를 얼마나 유지할지를 조절하며, 이를 통해 중요한 정보를 선택적으로 보존하고 불필요한 정보를 제거할 수 있다. 후보 활성화 상태</w:t>
      </w:r>
      <w:r w:rsidRPr="00090D68">
        <w:rPr>
          <w:rFonts w:ascii="맑은 고딕" w:eastAsia="맑은 고딕" w:hAnsi="맑은 고딕" w:cs="맑은 고딕" w:hint="eastAsia"/>
          <w:sz w:val="24"/>
          <w:szCs w:val="24"/>
          <w:lang w:eastAsia="ko-KR"/>
        </w:rPr>
        <w:t xml:space="preserve"> </w:t>
      </w:r>
      <m:oMath>
        <m:acc>
          <m:accPr>
            <m:chr m:val="̃"/>
            <m:ctrlPr>
              <w:rPr>
                <w:rFonts w:ascii="Cambria Math" w:eastAsia="맑은 고딕" w:hAnsi="Cambria Math" w:cs="맑은 고딕"/>
                <w:sz w:val="24"/>
                <w:szCs w:val="24"/>
                <w:lang w:eastAsia="ko-KR"/>
              </w:rPr>
            </m:ctrlPr>
          </m:accPr>
          <m:e>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h</m:t>
                </m:r>
              </m:e>
              <m:sub>
                <m:r>
                  <w:rPr>
                    <w:rFonts w:ascii="Cambria Math" w:eastAsia="맑은 고딕" w:hAnsi="Cambria Math" w:cs="맑은 고딕"/>
                    <w:sz w:val="24"/>
                    <w:szCs w:val="24"/>
                    <w:lang w:eastAsia="ko-KR"/>
                  </w:rPr>
                  <m:t>t</m:t>
                </m:r>
              </m:sub>
            </m:sSub>
          </m:e>
        </m:acc>
      </m:oMath>
      <w:proofErr w:type="gramStart"/>
      <w:r>
        <w:rPr>
          <w:rFonts w:ascii="맑은 고딕" w:eastAsia="맑은 고딕" w:hAnsi="맑은 고딕" w:cs="맑은 고딕" w:hint="eastAsia"/>
          <w:sz w:val="24"/>
          <w:szCs w:val="24"/>
          <w:lang w:eastAsia="ko-KR"/>
        </w:rPr>
        <w:t xml:space="preserve">는 </w:t>
      </w:r>
      <w:r w:rsidRPr="00090D68">
        <w:rPr>
          <w:rFonts w:ascii="맑은 고딕" w:eastAsia="맑은 고딕" w:hAnsi="맑은 고딕" w:cs="맑은 고딕"/>
          <w:sz w:val="24"/>
          <w:szCs w:val="24"/>
          <w:lang w:eastAsia="ko-KR"/>
        </w:rPr>
        <w:t xml:space="preserve"> 현재</w:t>
      </w:r>
      <w:proofErr w:type="gramEnd"/>
      <w:r w:rsidRPr="00090D68">
        <w:rPr>
          <w:rFonts w:ascii="맑은 고딕" w:eastAsia="맑은 고딕" w:hAnsi="맑은 고딕" w:cs="맑은 고딕"/>
          <w:sz w:val="24"/>
          <w:szCs w:val="24"/>
          <w:lang w:eastAsia="ko-KR"/>
        </w:rPr>
        <w:t xml:space="preserve"> 입력과 이전 상태를 기반으로 계산되며, 리셋 게이트의 영향을 받는다. 마지막으로, 최종 은닉 상태</w:t>
      </w:r>
      <w:r w:rsidRPr="00090D68">
        <w:rPr>
          <w:rFonts w:ascii="맑은 고딕" w:eastAsia="맑은 고딕" w:hAnsi="맑은 고딕" w:cs="맑은 고딕" w:hint="eastAsia"/>
          <w:sz w:val="24"/>
          <w:szCs w:val="24"/>
          <w:lang w:eastAsia="ko-KR"/>
        </w:rPr>
        <w:t xml:space="preserve"> </w:t>
      </w:r>
      <m:oMath>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h</m:t>
            </m:r>
          </m:e>
          <m:sub>
            <m:r>
              <w:rPr>
                <w:rFonts w:ascii="Cambria Math" w:eastAsia="맑은 고딕" w:hAnsi="Cambria Math" w:cs="맑은 고딕"/>
                <w:sz w:val="24"/>
                <w:szCs w:val="24"/>
                <w:lang w:eastAsia="ko-KR"/>
              </w:rPr>
              <m:t>t</m:t>
            </m:r>
          </m:sub>
        </m:sSub>
      </m:oMath>
      <w:proofErr w:type="gramStart"/>
      <w:r>
        <w:rPr>
          <w:rFonts w:ascii="맑은 고딕" w:eastAsia="맑은 고딕" w:hAnsi="맑은 고딕" w:cs="맑은 고딕" w:hint="eastAsia"/>
          <w:sz w:val="24"/>
          <w:szCs w:val="24"/>
          <w:lang w:eastAsia="ko-KR"/>
        </w:rPr>
        <w:t xml:space="preserve">는 </w:t>
      </w:r>
      <w:r w:rsidRPr="00090D68">
        <w:rPr>
          <w:rFonts w:ascii="맑은 고딕" w:eastAsia="맑은 고딕" w:hAnsi="맑은 고딕" w:cs="맑은 고딕"/>
          <w:sz w:val="24"/>
          <w:szCs w:val="24"/>
          <w:lang w:eastAsia="ko-KR"/>
        </w:rPr>
        <w:t xml:space="preserve"> 이전</w:t>
      </w:r>
      <w:proofErr w:type="gramEnd"/>
      <w:r w:rsidRPr="00090D68">
        <w:rPr>
          <w:rFonts w:ascii="맑은 고딕" w:eastAsia="맑은 고딕" w:hAnsi="맑은 고딕" w:cs="맑은 고딕"/>
          <w:sz w:val="24"/>
          <w:szCs w:val="24"/>
          <w:lang w:eastAsia="ko-KR"/>
        </w:rPr>
        <w:t xml:space="preserve"> 상태와 후보 활성화 상태 사이에서 업데이트 게이트에 의해 가중 </w:t>
      </w:r>
      <w:proofErr w:type="spellStart"/>
      <w:r w:rsidRPr="00090D68">
        <w:rPr>
          <w:rFonts w:ascii="맑은 고딕" w:eastAsia="맑은 고딕" w:hAnsi="맑은 고딕" w:cs="맑은 고딕"/>
          <w:sz w:val="24"/>
          <w:szCs w:val="24"/>
          <w:lang w:eastAsia="ko-KR"/>
        </w:rPr>
        <w:t>평균되어</w:t>
      </w:r>
      <w:proofErr w:type="spellEnd"/>
      <w:r w:rsidRPr="00090D68">
        <w:rPr>
          <w:rFonts w:ascii="맑은 고딕" w:eastAsia="맑은 고딕" w:hAnsi="맑은 고딕" w:cs="맑은 고딕"/>
          <w:sz w:val="24"/>
          <w:szCs w:val="24"/>
          <w:lang w:eastAsia="ko-KR"/>
        </w:rPr>
        <w:t xml:space="preserve"> 결정된다. </w:t>
      </w:r>
      <w:r w:rsidR="008D5101">
        <w:rPr>
          <w:rFonts w:ascii="맑은 고딕" w:eastAsia="맑은 고딕" w:hAnsi="맑은 고딕" w:cs="맑은 고딕" w:hint="eastAsia"/>
          <w:sz w:val="24"/>
          <w:szCs w:val="24"/>
          <w:lang w:eastAsia="ko-KR"/>
        </w:rPr>
        <w:t xml:space="preserve">모델의 </w:t>
      </w:r>
      <w:r w:rsidR="002650FE" w:rsidRPr="002650FE">
        <w:rPr>
          <w:rFonts w:ascii="맑은 고딕" w:eastAsia="맑은 고딕" w:hAnsi="맑은 고딕" w:cs="맑은 고딕"/>
          <w:sz w:val="24"/>
          <w:szCs w:val="24"/>
          <w:lang w:eastAsia="ko-KR"/>
        </w:rPr>
        <w:t>동작 방식은 다음과 같</w:t>
      </w:r>
      <w:r w:rsidR="004631AF">
        <w:rPr>
          <w:rFonts w:ascii="맑은 고딕" w:eastAsia="맑은 고딕" w:hAnsi="맑은 고딕" w:cs="맑은 고딕" w:hint="eastAsia"/>
          <w:sz w:val="24"/>
          <w:szCs w:val="24"/>
          <w:lang w:eastAsia="ko-KR"/>
        </w:rPr>
        <w:t>이</w:t>
      </w:r>
      <w:r w:rsidR="002650FE" w:rsidRPr="002650FE">
        <w:rPr>
          <w:rFonts w:ascii="맑은 고딕" w:eastAsia="맑은 고딕" w:hAnsi="맑은 고딕" w:cs="맑은 고딕"/>
          <w:sz w:val="24"/>
          <w:szCs w:val="24"/>
          <w:lang w:eastAsia="ko-KR"/>
        </w:rPr>
        <w:t xml:space="preserve"> 수식으로 표현된다</w:t>
      </w:r>
      <w:r w:rsidR="002650FE">
        <w:rPr>
          <w:rFonts w:ascii="맑은 고딕" w:eastAsia="맑은 고딕" w:hAnsi="맑은 고딕" w:cs="맑은 고딕" w:hint="eastAsia"/>
          <w:sz w:val="24"/>
          <w:szCs w:val="24"/>
          <w:lang w:eastAsia="ko-KR"/>
        </w:rPr>
        <w:t>.</w:t>
      </w:r>
    </w:p>
    <w:p w14:paraId="317BEC98" w14:textId="77777777" w:rsidR="002650FE" w:rsidRPr="002650FE" w:rsidRDefault="002650FE" w:rsidP="002650FE">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p>
    <w:p w14:paraId="280C3DAD" w14:textId="5048B0B1" w:rsidR="00860FCD" w:rsidRPr="00C86936" w:rsidRDefault="00000000" w:rsidP="00F32CEE">
      <w:pPr>
        <w:pBdr>
          <w:top w:val="nil"/>
          <w:left w:val="nil"/>
          <w:bottom w:val="nil"/>
          <w:right w:val="nil"/>
          <w:between w:val="nil"/>
        </w:pBdr>
        <w:spacing w:before="191" w:line="252" w:lineRule="auto"/>
        <w:ind w:left="612" w:firstLine="351"/>
        <w:jc w:val="both"/>
        <w:rPr>
          <w:rFonts w:ascii="Palatino Linotype" w:eastAsiaTheme="minorEastAsia" w:hAnsi="Palatino Linotype" w:cs="Palatino Linotype"/>
          <w:i/>
          <w:sz w:val="24"/>
          <w:szCs w:val="24"/>
          <w:lang w:eastAsia="ko-KR"/>
        </w:rPr>
      </w:pPr>
      <m:oMathPara>
        <m:oMath>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z</m:t>
              </m:r>
            </m:e>
            <m:sub>
              <m:r>
                <w:rPr>
                  <w:rFonts w:ascii="Cambria Math" w:eastAsiaTheme="minorEastAsia" w:hAnsi="Cambria Math" w:cs="Palatino Linotype"/>
                  <w:sz w:val="24"/>
                  <w:szCs w:val="24"/>
                  <w:lang w:eastAsia="ko-KR"/>
                </w:rPr>
                <m:t>t</m:t>
              </m:r>
            </m:sub>
          </m:sSub>
          <m:r>
            <w:rPr>
              <w:rFonts w:ascii="Cambria Math" w:eastAsiaTheme="minorEastAsia" w:hAnsi="Cambria Math" w:cs="Palatino Linotype"/>
              <w:sz w:val="24"/>
              <w:szCs w:val="24"/>
              <w:lang w:eastAsia="ko-KR"/>
            </w:rPr>
            <m:t>=</m:t>
          </m:r>
          <m:r>
            <m:rPr>
              <m:sty m:val="p"/>
            </m:rPr>
            <w:rPr>
              <w:rFonts w:ascii="Cambria Math" w:eastAsiaTheme="minorEastAsia" w:hAnsi="Cambria Math" w:cs="Palatino Linotype"/>
              <w:sz w:val="24"/>
              <w:szCs w:val="24"/>
              <w:lang w:eastAsia="ko-KR"/>
            </w:rPr>
            <m:t>σ</m:t>
          </m:r>
          <m:d>
            <m:dPr>
              <m:ctrlPr>
                <w:rPr>
                  <w:rFonts w:ascii="Cambria Math" w:eastAsiaTheme="minorEastAsia" w:hAnsi="Cambria Math" w:cs="Palatino Linotype"/>
                  <w:i/>
                  <w:sz w:val="24"/>
                  <w:szCs w:val="24"/>
                  <w:lang w:eastAsia="ko-KR"/>
                </w:rPr>
              </m:ctrlPr>
            </m:dPr>
            <m:e>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W</m:t>
                  </m:r>
                </m:e>
                <m:sub>
                  <m:r>
                    <w:rPr>
                      <w:rFonts w:ascii="Cambria Math" w:eastAsiaTheme="minorEastAsia" w:hAnsi="Cambria Math" w:cs="Palatino Linotype"/>
                      <w:sz w:val="24"/>
                      <w:szCs w:val="24"/>
                      <w:lang w:eastAsia="ko-KR"/>
                    </w:rPr>
                    <m:t>z</m:t>
                  </m:r>
                </m:sub>
              </m:sSub>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x</m:t>
                  </m:r>
                </m:e>
                <m:sub>
                  <m:r>
                    <w:rPr>
                      <w:rFonts w:ascii="Cambria Math" w:eastAsiaTheme="minorEastAsia" w:hAnsi="Cambria Math" w:cs="Palatino Linotype"/>
                      <w:sz w:val="24"/>
                      <w:szCs w:val="24"/>
                      <w:lang w:eastAsia="ko-KR"/>
                    </w:rPr>
                    <m:t>t</m:t>
                  </m:r>
                </m:sub>
              </m:sSub>
              <m:r>
                <w:rPr>
                  <w:rFonts w:ascii="Cambria Math" w:eastAsiaTheme="minorEastAsia" w:hAnsi="Cambria Math" w:cs="Palatino Linotype"/>
                  <w:sz w:val="24"/>
                  <w:szCs w:val="24"/>
                  <w:lang w:eastAsia="ko-KR"/>
                </w:rPr>
                <m:t>+</m:t>
              </m:r>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U</m:t>
                  </m:r>
                </m:e>
                <m:sub>
                  <m:r>
                    <w:rPr>
                      <w:rFonts w:ascii="Cambria Math" w:eastAsiaTheme="minorEastAsia" w:hAnsi="Cambria Math" w:cs="Palatino Linotype"/>
                      <w:sz w:val="24"/>
                      <w:szCs w:val="24"/>
                      <w:lang w:eastAsia="ko-KR"/>
                    </w:rPr>
                    <m:t>z</m:t>
                  </m:r>
                </m:sub>
              </m:sSub>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h</m:t>
                  </m:r>
                </m:e>
                <m:sub>
                  <m:r>
                    <w:rPr>
                      <w:rFonts w:ascii="Cambria Math" w:eastAsiaTheme="minorEastAsia" w:hAnsi="Cambria Math" w:cs="Palatino Linotype"/>
                      <w:sz w:val="24"/>
                      <w:szCs w:val="24"/>
                      <w:lang w:eastAsia="ko-KR"/>
                    </w:rPr>
                    <m:t>t-1</m:t>
                  </m:r>
                </m:sub>
              </m:sSub>
            </m:e>
          </m:d>
        </m:oMath>
      </m:oMathPara>
    </w:p>
    <w:p w14:paraId="015CEF60" w14:textId="77777777" w:rsidR="00C86936" w:rsidRPr="002650FE" w:rsidRDefault="00C86936" w:rsidP="00F32CEE">
      <w:pPr>
        <w:pBdr>
          <w:top w:val="nil"/>
          <w:left w:val="nil"/>
          <w:bottom w:val="nil"/>
          <w:right w:val="nil"/>
          <w:between w:val="nil"/>
        </w:pBdr>
        <w:spacing w:before="191" w:line="252" w:lineRule="auto"/>
        <w:ind w:left="612" w:firstLine="351"/>
        <w:jc w:val="both"/>
        <w:rPr>
          <w:rFonts w:ascii="Palatino Linotype" w:eastAsiaTheme="minorEastAsia" w:hAnsi="Palatino Linotype" w:cs="Palatino Linotype"/>
          <w:i/>
          <w:sz w:val="24"/>
          <w:szCs w:val="24"/>
          <w:lang w:eastAsia="ko-KR"/>
        </w:rPr>
      </w:pPr>
    </w:p>
    <w:p w14:paraId="74F80479" w14:textId="6304BBB7" w:rsidR="002650FE" w:rsidRPr="00C86936" w:rsidRDefault="00000000" w:rsidP="00F32CEE">
      <w:pPr>
        <w:pBdr>
          <w:top w:val="nil"/>
          <w:left w:val="nil"/>
          <w:bottom w:val="nil"/>
          <w:right w:val="nil"/>
          <w:between w:val="nil"/>
        </w:pBdr>
        <w:spacing w:before="191" w:line="252" w:lineRule="auto"/>
        <w:ind w:left="612" w:firstLine="351"/>
        <w:jc w:val="both"/>
        <w:rPr>
          <w:rFonts w:ascii="Palatino Linotype" w:eastAsiaTheme="minorEastAsia" w:hAnsi="Palatino Linotype" w:cs="Palatino Linotype"/>
          <w:i/>
          <w:sz w:val="24"/>
          <w:szCs w:val="24"/>
          <w:lang w:eastAsia="ko-KR"/>
        </w:rPr>
      </w:pPr>
      <m:oMathPara>
        <m:oMath>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r</m:t>
              </m:r>
            </m:e>
            <m:sub>
              <m:r>
                <w:rPr>
                  <w:rFonts w:ascii="Cambria Math" w:eastAsiaTheme="minorEastAsia" w:hAnsi="Cambria Math" w:cs="Palatino Linotype"/>
                  <w:sz w:val="24"/>
                  <w:szCs w:val="24"/>
                  <w:lang w:eastAsia="ko-KR"/>
                </w:rPr>
                <m:t>t</m:t>
              </m:r>
            </m:sub>
          </m:sSub>
          <m:r>
            <w:rPr>
              <w:rFonts w:ascii="Cambria Math" w:eastAsiaTheme="minorEastAsia" w:hAnsi="Cambria Math" w:cs="Palatino Linotype"/>
              <w:sz w:val="24"/>
              <w:szCs w:val="24"/>
              <w:lang w:eastAsia="ko-KR"/>
            </w:rPr>
            <m:t>=</m:t>
          </m:r>
          <m:r>
            <m:rPr>
              <m:sty m:val="p"/>
            </m:rPr>
            <w:rPr>
              <w:rFonts w:ascii="Cambria Math" w:eastAsiaTheme="minorEastAsia" w:hAnsi="Cambria Math" w:cs="Palatino Linotype"/>
              <w:sz w:val="24"/>
              <w:szCs w:val="24"/>
              <w:lang w:eastAsia="ko-KR"/>
            </w:rPr>
            <m:t>σ</m:t>
          </m:r>
          <m:d>
            <m:dPr>
              <m:ctrlPr>
                <w:rPr>
                  <w:rFonts w:ascii="Cambria Math" w:eastAsiaTheme="minorEastAsia" w:hAnsi="Cambria Math" w:cs="Palatino Linotype"/>
                  <w:i/>
                  <w:sz w:val="24"/>
                  <w:szCs w:val="24"/>
                  <w:lang w:eastAsia="ko-KR"/>
                </w:rPr>
              </m:ctrlPr>
            </m:dPr>
            <m:e>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W</m:t>
                  </m:r>
                </m:e>
                <m:sub>
                  <m:r>
                    <w:rPr>
                      <w:rFonts w:ascii="Cambria Math" w:eastAsiaTheme="minorEastAsia" w:hAnsi="Cambria Math" w:cs="Palatino Linotype"/>
                      <w:sz w:val="24"/>
                      <w:szCs w:val="24"/>
                      <w:lang w:eastAsia="ko-KR"/>
                    </w:rPr>
                    <m:t>r</m:t>
                  </m:r>
                </m:sub>
              </m:sSub>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x</m:t>
                  </m:r>
                </m:e>
                <m:sub>
                  <m:r>
                    <w:rPr>
                      <w:rFonts w:ascii="Cambria Math" w:eastAsiaTheme="minorEastAsia" w:hAnsi="Cambria Math" w:cs="Palatino Linotype"/>
                      <w:sz w:val="24"/>
                      <w:szCs w:val="24"/>
                      <w:lang w:eastAsia="ko-KR"/>
                    </w:rPr>
                    <m:t>t</m:t>
                  </m:r>
                </m:sub>
              </m:sSub>
              <m:r>
                <w:rPr>
                  <w:rFonts w:ascii="Cambria Math" w:eastAsiaTheme="minorEastAsia" w:hAnsi="Cambria Math" w:cs="Palatino Linotype"/>
                  <w:sz w:val="24"/>
                  <w:szCs w:val="24"/>
                  <w:lang w:eastAsia="ko-KR"/>
                </w:rPr>
                <m:t>+</m:t>
              </m:r>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U</m:t>
                  </m:r>
                </m:e>
                <m:sub>
                  <m:r>
                    <w:rPr>
                      <w:rFonts w:ascii="Cambria Math" w:eastAsiaTheme="minorEastAsia" w:hAnsi="Cambria Math" w:cs="Palatino Linotype"/>
                      <w:sz w:val="24"/>
                      <w:szCs w:val="24"/>
                      <w:lang w:eastAsia="ko-KR"/>
                    </w:rPr>
                    <m:t>r</m:t>
                  </m:r>
                </m:sub>
              </m:sSub>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h</m:t>
                  </m:r>
                </m:e>
                <m:sub>
                  <m:r>
                    <w:rPr>
                      <w:rFonts w:ascii="Cambria Math" w:eastAsiaTheme="minorEastAsia" w:hAnsi="Cambria Math" w:cs="Palatino Linotype"/>
                      <w:sz w:val="24"/>
                      <w:szCs w:val="24"/>
                      <w:lang w:eastAsia="ko-KR"/>
                    </w:rPr>
                    <m:t>t-1</m:t>
                  </m:r>
                </m:sub>
              </m:sSub>
            </m:e>
          </m:d>
        </m:oMath>
      </m:oMathPara>
    </w:p>
    <w:p w14:paraId="7832B848" w14:textId="77777777" w:rsidR="00C86936" w:rsidRPr="002650FE" w:rsidRDefault="00C86936" w:rsidP="00F32CEE">
      <w:pPr>
        <w:pBdr>
          <w:top w:val="nil"/>
          <w:left w:val="nil"/>
          <w:bottom w:val="nil"/>
          <w:right w:val="nil"/>
          <w:between w:val="nil"/>
        </w:pBdr>
        <w:spacing w:before="191" w:line="252" w:lineRule="auto"/>
        <w:ind w:left="612" w:firstLine="351"/>
        <w:jc w:val="both"/>
        <w:rPr>
          <w:rFonts w:ascii="Palatino Linotype" w:eastAsiaTheme="minorEastAsia" w:hAnsi="Palatino Linotype" w:cs="Palatino Linotype"/>
          <w:i/>
          <w:sz w:val="24"/>
          <w:szCs w:val="24"/>
          <w:lang w:eastAsia="ko-KR"/>
        </w:rPr>
      </w:pPr>
    </w:p>
    <w:p w14:paraId="3F578483" w14:textId="0751B956" w:rsidR="002650FE" w:rsidRPr="00C86936" w:rsidRDefault="00000000" w:rsidP="00F32CEE">
      <w:pPr>
        <w:pBdr>
          <w:top w:val="nil"/>
          <w:left w:val="nil"/>
          <w:bottom w:val="nil"/>
          <w:right w:val="nil"/>
          <w:between w:val="nil"/>
        </w:pBdr>
        <w:spacing w:before="191" w:line="252" w:lineRule="auto"/>
        <w:ind w:left="612" w:firstLine="351"/>
        <w:jc w:val="both"/>
        <w:rPr>
          <w:rFonts w:ascii="Palatino Linotype" w:eastAsiaTheme="minorEastAsia" w:hAnsi="Palatino Linotype" w:cs="Palatino Linotype"/>
          <w:i/>
          <w:sz w:val="24"/>
          <w:szCs w:val="24"/>
          <w:lang w:eastAsia="ko-KR"/>
        </w:rPr>
      </w:pPr>
      <m:oMathPara>
        <m:oMath>
          <m:acc>
            <m:accPr>
              <m:chr m:val="̃"/>
              <m:ctrlPr>
                <w:rPr>
                  <w:rFonts w:ascii="Cambria Math" w:eastAsiaTheme="minorEastAsia" w:hAnsi="Cambria Math" w:cs="Palatino Linotype"/>
                  <w:sz w:val="24"/>
                  <w:szCs w:val="24"/>
                  <w:lang w:eastAsia="ko-KR"/>
                </w:rPr>
              </m:ctrlPr>
            </m:accPr>
            <m:e>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h</m:t>
                  </m:r>
                  <m:ctrlPr>
                    <w:rPr>
                      <w:rFonts w:ascii="Cambria Math" w:eastAsiaTheme="minorEastAsia" w:hAnsi="Cambria Math" w:cs="Palatino Linotype"/>
                      <w:sz w:val="24"/>
                      <w:szCs w:val="24"/>
                      <w:lang w:eastAsia="ko-KR"/>
                    </w:rPr>
                  </m:ctrlPr>
                </m:e>
                <m:sub>
                  <m:r>
                    <w:rPr>
                      <w:rFonts w:ascii="Cambria Math" w:eastAsiaTheme="minorEastAsia" w:hAnsi="Cambria Math" w:cs="Palatino Linotype"/>
                      <w:sz w:val="24"/>
                      <w:szCs w:val="24"/>
                      <w:lang w:eastAsia="ko-KR"/>
                    </w:rPr>
                    <m:t>t</m:t>
                  </m:r>
                </m:sub>
              </m:sSub>
            </m:e>
          </m:acc>
          <m:r>
            <w:rPr>
              <w:rFonts w:ascii="Cambria Math" w:eastAsiaTheme="minorEastAsia" w:hAnsi="Cambria Math" w:cs="Palatino Linotype"/>
              <w:sz w:val="24"/>
              <w:szCs w:val="24"/>
              <w:lang w:eastAsia="ko-KR"/>
            </w:rPr>
            <m:t>=</m:t>
          </m:r>
          <m:func>
            <m:funcPr>
              <m:ctrlPr>
                <w:rPr>
                  <w:rFonts w:ascii="Cambria Math" w:eastAsiaTheme="minorEastAsia" w:hAnsi="Cambria Math" w:cs="Palatino Linotype"/>
                  <w:sz w:val="24"/>
                  <w:szCs w:val="24"/>
                  <w:lang w:eastAsia="ko-KR"/>
                </w:rPr>
              </m:ctrlPr>
            </m:funcPr>
            <m:fName>
              <m:r>
                <m:rPr>
                  <m:sty m:val="p"/>
                </m:rPr>
                <w:rPr>
                  <w:rFonts w:ascii="Cambria Math" w:eastAsiaTheme="minorEastAsia" w:hAnsi="Cambria Math" w:cs="Palatino Linotype"/>
                  <w:sz w:val="24"/>
                  <w:szCs w:val="24"/>
                  <w:lang w:eastAsia="ko-KR"/>
                </w:rPr>
                <m:t>tanh</m:t>
              </m:r>
              <m:ctrlPr>
                <w:rPr>
                  <w:rFonts w:ascii="Cambria Math" w:eastAsiaTheme="minorEastAsia" w:hAnsi="Cambria Math" w:cs="Palatino Linotype"/>
                  <w:i/>
                  <w:sz w:val="24"/>
                  <w:szCs w:val="24"/>
                  <w:lang w:eastAsia="ko-KR"/>
                </w:rPr>
              </m:ctrlPr>
            </m:fName>
            <m:e>
              <m:d>
                <m:dPr>
                  <m:ctrlPr>
                    <w:rPr>
                      <w:rFonts w:ascii="Cambria Math" w:eastAsiaTheme="minorEastAsia" w:hAnsi="Cambria Math" w:cs="Palatino Linotype"/>
                      <w:i/>
                      <w:sz w:val="24"/>
                      <w:szCs w:val="24"/>
                      <w:lang w:eastAsia="ko-KR"/>
                    </w:rPr>
                  </m:ctrlPr>
                </m:dPr>
                <m:e>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W</m:t>
                      </m:r>
                    </m:e>
                    <m:sub>
                      <m:r>
                        <w:rPr>
                          <w:rFonts w:ascii="Cambria Math" w:eastAsiaTheme="minorEastAsia" w:hAnsi="Cambria Math" w:cs="Palatino Linotype"/>
                          <w:sz w:val="24"/>
                          <w:szCs w:val="24"/>
                          <w:lang w:eastAsia="ko-KR"/>
                        </w:rPr>
                        <m:t>h</m:t>
                      </m:r>
                    </m:sub>
                  </m:sSub>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x</m:t>
                      </m:r>
                    </m:e>
                    <m:sub>
                      <m:r>
                        <w:rPr>
                          <w:rFonts w:ascii="Cambria Math" w:eastAsiaTheme="minorEastAsia" w:hAnsi="Cambria Math" w:cs="Palatino Linotype"/>
                          <w:sz w:val="24"/>
                          <w:szCs w:val="24"/>
                          <w:lang w:eastAsia="ko-KR"/>
                        </w:rPr>
                        <m:t>t</m:t>
                      </m:r>
                    </m:sub>
                  </m:sSub>
                  <m:r>
                    <w:rPr>
                      <w:rFonts w:ascii="Cambria Math" w:eastAsiaTheme="minorEastAsia" w:hAnsi="Cambria Math" w:cs="Palatino Linotype"/>
                      <w:sz w:val="24"/>
                      <w:szCs w:val="24"/>
                      <w:lang w:eastAsia="ko-KR"/>
                    </w:rPr>
                    <m:t>+</m:t>
                  </m:r>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U</m:t>
                      </m:r>
                    </m:e>
                    <m:sub>
                      <m:r>
                        <w:rPr>
                          <w:rFonts w:ascii="Cambria Math" w:eastAsiaTheme="minorEastAsia" w:hAnsi="Cambria Math" w:cs="Palatino Linotype"/>
                          <w:sz w:val="24"/>
                          <w:szCs w:val="24"/>
                          <w:lang w:eastAsia="ko-KR"/>
                        </w:rPr>
                        <m:t>h</m:t>
                      </m:r>
                    </m:sub>
                  </m:sSub>
                  <m:d>
                    <m:dPr>
                      <m:ctrlPr>
                        <w:rPr>
                          <w:rFonts w:ascii="Cambria Math" w:eastAsiaTheme="minorEastAsia" w:hAnsi="Cambria Math" w:cs="Palatino Linotype"/>
                          <w:i/>
                          <w:sz w:val="24"/>
                          <w:szCs w:val="24"/>
                          <w:lang w:eastAsia="ko-KR"/>
                        </w:rPr>
                      </m:ctrlPr>
                    </m:dPr>
                    <m:e>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r</m:t>
                          </m:r>
                        </m:e>
                        <m:sub>
                          <m:r>
                            <w:rPr>
                              <w:rFonts w:ascii="Cambria Math" w:eastAsiaTheme="minorEastAsia" w:hAnsi="Cambria Math" w:cs="Palatino Linotype"/>
                              <w:sz w:val="24"/>
                              <w:szCs w:val="24"/>
                              <w:lang w:eastAsia="ko-KR"/>
                            </w:rPr>
                            <m:t>t</m:t>
                          </m:r>
                        </m:sub>
                      </m:sSub>
                      <m:r>
                        <m:rPr>
                          <m:sty m:val="p"/>
                        </m:rPr>
                        <w:rPr>
                          <w:rFonts w:ascii="Cambria Math" w:eastAsiaTheme="minorEastAsia" w:hAnsi="Cambria Math" w:cs="Palatino Linotype" w:hint="eastAsia"/>
                          <w:sz w:val="24"/>
                          <w:szCs w:val="24"/>
                          <w:lang w:eastAsia="ko-KR"/>
                        </w:rPr>
                        <m:t>⊙</m:t>
                      </m:r>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h</m:t>
                          </m:r>
                          <m:ctrlPr>
                            <w:rPr>
                              <w:rFonts w:ascii="Cambria Math" w:eastAsiaTheme="minorEastAsia" w:hAnsi="Cambria Math" w:cs="Palatino Linotype"/>
                              <w:sz w:val="24"/>
                              <w:szCs w:val="24"/>
                              <w:lang w:eastAsia="ko-KR"/>
                            </w:rPr>
                          </m:ctrlPr>
                        </m:e>
                        <m:sub>
                          <m:r>
                            <w:rPr>
                              <w:rFonts w:ascii="Cambria Math" w:eastAsiaTheme="minorEastAsia" w:hAnsi="Cambria Math" w:cs="Palatino Linotype"/>
                              <w:sz w:val="24"/>
                              <w:szCs w:val="24"/>
                              <w:lang w:eastAsia="ko-KR"/>
                            </w:rPr>
                            <m:t>t-1</m:t>
                          </m:r>
                        </m:sub>
                      </m:sSub>
                    </m:e>
                  </m:d>
                </m:e>
              </m:d>
            </m:e>
          </m:func>
        </m:oMath>
      </m:oMathPara>
    </w:p>
    <w:p w14:paraId="10C4FEDF" w14:textId="77777777" w:rsidR="00C86936" w:rsidRPr="002650FE" w:rsidRDefault="00C86936" w:rsidP="00F32CEE">
      <w:pPr>
        <w:pBdr>
          <w:top w:val="nil"/>
          <w:left w:val="nil"/>
          <w:bottom w:val="nil"/>
          <w:right w:val="nil"/>
          <w:between w:val="nil"/>
        </w:pBdr>
        <w:spacing w:before="191" w:line="252" w:lineRule="auto"/>
        <w:ind w:left="612" w:firstLine="351"/>
        <w:jc w:val="both"/>
        <w:rPr>
          <w:rFonts w:ascii="Palatino Linotype" w:eastAsiaTheme="minorEastAsia" w:hAnsi="Palatino Linotype" w:cs="Palatino Linotype"/>
          <w:i/>
          <w:sz w:val="24"/>
          <w:szCs w:val="24"/>
          <w:lang w:eastAsia="ko-KR"/>
        </w:rPr>
      </w:pPr>
    </w:p>
    <w:p w14:paraId="23159086" w14:textId="215904B6" w:rsidR="002650FE" w:rsidRPr="002650FE" w:rsidRDefault="00000000" w:rsidP="002650FE">
      <w:pPr>
        <w:pBdr>
          <w:top w:val="nil"/>
          <w:left w:val="nil"/>
          <w:bottom w:val="nil"/>
          <w:right w:val="nil"/>
          <w:between w:val="nil"/>
        </w:pBdr>
        <w:spacing w:before="191" w:line="252" w:lineRule="auto"/>
        <w:ind w:left="612" w:firstLine="351"/>
        <w:jc w:val="both"/>
        <w:rPr>
          <w:rFonts w:ascii="Palatino Linotype" w:eastAsiaTheme="minorEastAsia" w:hAnsi="Palatino Linotype" w:cs="Palatino Linotype"/>
          <w:i/>
          <w:sz w:val="24"/>
          <w:szCs w:val="24"/>
          <w:lang w:eastAsia="ko-KR"/>
        </w:rPr>
      </w:pPr>
      <m:oMathPara>
        <m:oMath>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h</m:t>
              </m:r>
            </m:e>
            <m:sub>
              <m:r>
                <w:rPr>
                  <w:rFonts w:ascii="Cambria Math" w:eastAsiaTheme="minorEastAsia" w:hAnsi="Cambria Math" w:cs="Palatino Linotype"/>
                  <w:sz w:val="24"/>
                  <w:szCs w:val="24"/>
                  <w:lang w:eastAsia="ko-KR"/>
                </w:rPr>
                <m:t>t</m:t>
              </m:r>
            </m:sub>
          </m:sSub>
          <m:r>
            <w:rPr>
              <w:rFonts w:ascii="Cambria Math" w:eastAsiaTheme="minorEastAsia" w:hAnsi="Cambria Math" w:cs="Palatino Linotype"/>
              <w:sz w:val="24"/>
              <w:szCs w:val="24"/>
              <w:lang w:eastAsia="ko-KR"/>
            </w:rPr>
            <m:t>=</m:t>
          </m:r>
          <m:d>
            <m:dPr>
              <m:ctrlPr>
                <w:rPr>
                  <w:rFonts w:ascii="Cambria Math" w:eastAsiaTheme="minorEastAsia" w:hAnsi="Cambria Math" w:cs="Palatino Linotype"/>
                  <w:i/>
                  <w:sz w:val="24"/>
                  <w:szCs w:val="24"/>
                  <w:lang w:eastAsia="ko-KR"/>
                </w:rPr>
              </m:ctrlPr>
            </m:dPr>
            <m:e>
              <m:r>
                <w:rPr>
                  <w:rFonts w:ascii="Cambria Math" w:eastAsiaTheme="minorEastAsia" w:hAnsi="Cambria Math" w:cs="Palatino Linotype"/>
                  <w:sz w:val="24"/>
                  <w:szCs w:val="24"/>
                  <w:lang w:eastAsia="ko-KR"/>
                </w:rPr>
                <m:t>1-</m:t>
              </m:r>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z</m:t>
                  </m:r>
                </m:e>
                <m:sub>
                  <m:r>
                    <w:rPr>
                      <w:rFonts w:ascii="Cambria Math" w:eastAsiaTheme="minorEastAsia" w:hAnsi="Cambria Math" w:cs="Palatino Linotype"/>
                      <w:sz w:val="24"/>
                      <w:szCs w:val="24"/>
                      <w:lang w:eastAsia="ko-KR"/>
                    </w:rPr>
                    <m:t>t</m:t>
                  </m:r>
                </m:sub>
              </m:sSub>
            </m:e>
          </m:d>
          <m:r>
            <m:rPr>
              <m:sty m:val="p"/>
            </m:rPr>
            <w:rPr>
              <w:rFonts w:ascii="Cambria Math" w:eastAsiaTheme="minorEastAsia" w:hAnsi="Cambria Math" w:cs="Palatino Linotype" w:hint="eastAsia"/>
              <w:sz w:val="24"/>
              <w:szCs w:val="24"/>
              <w:lang w:eastAsia="ko-KR"/>
            </w:rPr>
            <m:t>⊙</m:t>
          </m:r>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h</m:t>
              </m:r>
              <m:ctrlPr>
                <w:rPr>
                  <w:rFonts w:ascii="Cambria Math" w:eastAsiaTheme="minorEastAsia" w:hAnsi="Cambria Math" w:cs="Palatino Linotype"/>
                  <w:sz w:val="24"/>
                  <w:szCs w:val="24"/>
                  <w:lang w:eastAsia="ko-KR"/>
                </w:rPr>
              </m:ctrlPr>
            </m:e>
            <m:sub>
              <m:r>
                <w:rPr>
                  <w:rFonts w:ascii="Cambria Math" w:eastAsiaTheme="minorEastAsia" w:hAnsi="Cambria Math" w:cs="Palatino Linotype"/>
                  <w:sz w:val="24"/>
                  <w:szCs w:val="24"/>
                  <w:lang w:eastAsia="ko-KR"/>
                </w:rPr>
                <m:t>t-1</m:t>
              </m:r>
            </m:sub>
          </m:sSub>
          <m:r>
            <w:rPr>
              <w:rFonts w:ascii="Cambria Math" w:eastAsiaTheme="minorEastAsia" w:hAnsi="Cambria Math" w:cs="Palatino Linotype"/>
              <w:sz w:val="24"/>
              <w:szCs w:val="24"/>
              <w:lang w:eastAsia="ko-KR"/>
            </w:rPr>
            <m:t>+</m:t>
          </m:r>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z</m:t>
              </m:r>
            </m:e>
            <m:sub>
              <m:r>
                <w:rPr>
                  <w:rFonts w:ascii="Cambria Math" w:eastAsiaTheme="minorEastAsia" w:hAnsi="Cambria Math" w:cs="Palatino Linotype"/>
                  <w:sz w:val="24"/>
                  <w:szCs w:val="24"/>
                  <w:lang w:eastAsia="ko-KR"/>
                </w:rPr>
                <m:t>t</m:t>
              </m:r>
            </m:sub>
          </m:sSub>
          <m:r>
            <m:rPr>
              <m:sty m:val="p"/>
            </m:rPr>
            <w:rPr>
              <w:rFonts w:ascii="Cambria Math" w:eastAsiaTheme="minorEastAsia" w:hAnsi="Cambria Math" w:cs="Palatino Linotype" w:hint="eastAsia"/>
              <w:sz w:val="24"/>
              <w:szCs w:val="24"/>
              <w:lang w:eastAsia="ko-KR"/>
            </w:rPr>
            <m:t>⊙</m:t>
          </m:r>
          <m:acc>
            <m:accPr>
              <m:chr m:val="̃"/>
              <m:ctrlPr>
                <w:rPr>
                  <w:rFonts w:ascii="Cambria Math" w:eastAsiaTheme="minorEastAsia" w:hAnsi="Cambria Math" w:cs="Palatino Linotype"/>
                  <w:sz w:val="24"/>
                  <w:szCs w:val="24"/>
                  <w:lang w:eastAsia="ko-KR"/>
                </w:rPr>
              </m:ctrlPr>
            </m:accPr>
            <m:e>
              <m:sSub>
                <m:sSubPr>
                  <m:ctrlPr>
                    <w:rPr>
                      <w:rFonts w:ascii="Cambria Math" w:eastAsiaTheme="minorEastAsia" w:hAnsi="Cambria Math" w:cs="Palatino Linotype"/>
                      <w:i/>
                      <w:sz w:val="24"/>
                      <w:szCs w:val="24"/>
                      <w:lang w:eastAsia="ko-KR"/>
                    </w:rPr>
                  </m:ctrlPr>
                </m:sSubPr>
                <m:e>
                  <m:r>
                    <w:rPr>
                      <w:rFonts w:ascii="Cambria Math" w:eastAsiaTheme="minorEastAsia" w:hAnsi="Cambria Math" w:cs="Palatino Linotype"/>
                      <w:sz w:val="24"/>
                      <w:szCs w:val="24"/>
                      <w:lang w:eastAsia="ko-KR"/>
                    </w:rPr>
                    <m:t>h</m:t>
                  </m:r>
                  <m:ctrlPr>
                    <w:rPr>
                      <w:rFonts w:ascii="Cambria Math" w:eastAsiaTheme="minorEastAsia" w:hAnsi="Cambria Math" w:cs="Palatino Linotype"/>
                      <w:sz w:val="24"/>
                      <w:szCs w:val="24"/>
                      <w:lang w:eastAsia="ko-KR"/>
                    </w:rPr>
                  </m:ctrlPr>
                </m:e>
                <m:sub>
                  <m:r>
                    <w:rPr>
                      <w:rFonts w:ascii="Cambria Math" w:eastAsiaTheme="minorEastAsia" w:hAnsi="Cambria Math" w:cs="Palatino Linotype"/>
                      <w:sz w:val="24"/>
                      <w:szCs w:val="24"/>
                      <w:lang w:eastAsia="ko-KR"/>
                    </w:rPr>
                    <m:t>t</m:t>
                  </m:r>
                </m:sub>
              </m:sSub>
            </m:e>
          </m:acc>
        </m:oMath>
      </m:oMathPara>
    </w:p>
    <w:p w14:paraId="4A8E3C5B" w14:textId="77777777" w:rsidR="002650FE" w:rsidRDefault="002650FE" w:rsidP="002650FE">
      <w:pPr>
        <w:pBdr>
          <w:top w:val="nil"/>
          <w:left w:val="nil"/>
          <w:bottom w:val="nil"/>
          <w:right w:val="nil"/>
          <w:between w:val="nil"/>
        </w:pBdr>
        <w:spacing w:before="191" w:line="252" w:lineRule="auto"/>
        <w:ind w:left="612" w:firstLine="351"/>
        <w:jc w:val="both"/>
        <w:rPr>
          <w:rFonts w:ascii="Palatino Linotype" w:eastAsiaTheme="minorEastAsia" w:hAnsi="Palatino Linotype" w:cs="Palatino Linotype"/>
          <w:i/>
          <w:sz w:val="24"/>
          <w:szCs w:val="24"/>
          <w:lang w:eastAsia="ko-KR"/>
        </w:rPr>
      </w:pPr>
    </w:p>
    <w:p w14:paraId="6972F184" w14:textId="2BE711E6" w:rsidR="008D5101" w:rsidRDefault="002650FE" w:rsidP="008D5101">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r w:rsidRPr="002650FE">
        <w:rPr>
          <w:rFonts w:ascii="맑은 고딕" w:eastAsia="맑은 고딕" w:hAnsi="맑은 고딕" w:cs="맑은 고딕" w:hint="eastAsia"/>
          <w:sz w:val="24"/>
          <w:szCs w:val="24"/>
          <w:lang w:eastAsia="ko-KR"/>
        </w:rPr>
        <w:t xml:space="preserve">여기서 </w:t>
      </w:r>
      <m:oMath>
        <m:r>
          <w:rPr>
            <w:rFonts w:ascii="Cambria Math" w:eastAsia="맑은 고딕" w:hAnsi="Cambria Math" w:cs="맑은 고딕"/>
            <w:sz w:val="24"/>
            <w:szCs w:val="24"/>
            <w:lang w:eastAsia="ko-KR"/>
          </w:rPr>
          <m:t>σ</m:t>
        </m:r>
      </m:oMath>
      <w:r w:rsidRPr="00090D68">
        <w:rPr>
          <w:rFonts w:ascii="맑은 고딕" w:eastAsia="맑은 고딕" w:hAnsi="맑은 고딕" w:cs="맑은 고딕" w:hint="eastAsia"/>
          <w:sz w:val="24"/>
          <w:szCs w:val="24"/>
          <w:lang w:eastAsia="ko-KR"/>
        </w:rPr>
        <w:t>는</w:t>
      </w:r>
      <w:r w:rsidRPr="00090D68">
        <w:rPr>
          <w:rFonts w:ascii="맑은 고딕" w:eastAsia="맑은 고딕" w:hAnsi="맑은 고딕" w:cs="맑은 고딕"/>
          <w:sz w:val="24"/>
          <w:szCs w:val="24"/>
          <w:lang w:eastAsia="ko-KR"/>
        </w:rPr>
        <w:t xml:space="preserve"> </w:t>
      </w:r>
      <w:proofErr w:type="spellStart"/>
      <w:r w:rsidRPr="00090D68">
        <w:rPr>
          <w:rFonts w:ascii="맑은 고딕" w:eastAsia="맑은 고딕" w:hAnsi="맑은 고딕" w:cs="맑은 고딕"/>
          <w:sz w:val="24"/>
          <w:szCs w:val="24"/>
          <w:lang w:eastAsia="ko-KR"/>
        </w:rPr>
        <w:t>시그모이드</w:t>
      </w:r>
      <w:proofErr w:type="spellEnd"/>
      <w:r w:rsidRPr="00090D68">
        <w:rPr>
          <w:rFonts w:ascii="맑은 고딕" w:eastAsia="맑은 고딕" w:hAnsi="맑은 고딕" w:cs="맑은 고딕"/>
          <w:sz w:val="24"/>
          <w:szCs w:val="24"/>
          <w:lang w:eastAsia="ko-KR"/>
        </w:rPr>
        <w:t xml:space="preserve"> 활성화 함수이며, </w:t>
      </w:r>
      <m:oMath>
        <m:r>
          <m:rPr>
            <m:sty m:val="p"/>
          </m:rPr>
          <w:rPr>
            <w:rFonts w:ascii="Cambria Math" w:eastAsia="맑은 고딕" w:hAnsi="Cambria Math" w:cs="맑은 고딕"/>
            <w:sz w:val="24"/>
            <w:szCs w:val="24"/>
            <w:lang w:eastAsia="ko-KR"/>
          </w:rPr>
          <m:t>tanh</m:t>
        </m:r>
      </m:oMath>
      <w:r>
        <w:rPr>
          <w:rFonts w:ascii="맑은 고딕" w:eastAsia="맑은 고딕" w:hAnsi="맑은 고딕" w:cs="맑은 고딕" w:hint="eastAsia"/>
          <w:sz w:val="24"/>
          <w:szCs w:val="24"/>
          <w:lang w:eastAsia="ko-KR"/>
        </w:rPr>
        <w:t xml:space="preserve">는 </w:t>
      </w:r>
      <w:proofErr w:type="spellStart"/>
      <w:r w:rsidRPr="00090D68">
        <w:rPr>
          <w:rFonts w:ascii="맑은 고딕" w:eastAsia="맑은 고딕" w:hAnsi="맑은 고딕" w:cs="맑은 고딕"/>
          <w:sz w:val="24"/>
          <w:szCs w:val="24"/>
          <w:lang w:eastAsia="ko-KR"/>
        </w:rPr>
        <w:t>하이퍼볼릭</w:t>
      </w:r>
      <w:proofErr w:type="spellEnd"/>
      <w:r w:rsidRPr="00090D68">
        <w:rPr>
          <w:rFonts w:ascii="맑은 고딕" w:eastAsia="맑은 고딕" w:hAnsi="맑은 고딕" w:cs="맑은 고딕"/>
          <w:sz w:val="24"/>
          <w:szCs w:val="24"/>
          <w:lang w:eastAsia="ko-KR"/>
        </w:rPr>
        <w:t xml:space="preserve"> 탄젠트 활성화 함수를 의미한다. </w:t>
      </w:r>
      <w:r w:rsidR="00090D68" w:rsidRPr="00090D68">
        <w:rPr>
          <w:rFonts w:ascii="맑은 고딕" w:eastAsia="맑은 고딕" w:hAnsi="맑은 고딕" w:cs="맑은 고딕"/>
          <w:sz w:val="24"/>
          <w:szCs w:val="24"/>
          <w:lang w:eastAsia="ko-KR"/>
        </w:rPr>
        <w:t xml:space="preserve">이를 통해 </w:t>
      </w:r>
      <w:r w:rsidR="008D5101">
        <w:rPr>
          <w:rFonts w:ascii="맑은 고딕" w:eastAsia="맑은 고딕" w:hAnsi="맑은 고딕" w:cs="맑은 고딕" w:hint="eastAsia"/>
          <w:sz w:val="24"/>
          <w:szCs w:val="24"/>
          <w:lang w:eastAsia="ko-KR"/>
        </w:rPr>
        <w:t xml:space="preserve">시계열 문제에서 </w:t>
      </w:r>
      <w:r w:rsidR="008D5101" w:rsidRPr="008D5101">
        <w:rPr>
          <w:rFonts w:ascii="맑은 고딕" w:eastAsia="맑은 고딕" w:hAnsi="맑은 고딕" w:cs="맑은 고딕"/>
          <w:sz w:val="24"/>
          <w:szCs w:val="24"/>
          <w:lang w:eastAsia="ko-KR"/>
        </w:rPr>
        <w:t xml:space="preserve">입력 데이터 </w:t>
      </w:r>
      <m:oMath>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x</m:t>
            </m:r>
          </m:e>
          <m:sub>
            <m:r>
              <w:rPr>
                <w:rFonts w:ascii="Cambria Math" w:eastAsia="맑은 고딕" w:hAnsi="Cambria Math" w:cs="맑은 고딕"/>
                <w:sz w:val="24"/>
                <w:szCs w:val="24"/>
                <w:lang w:eastAsia="ko-KR"/>
              </w:rPr>
              <m:t>t</m:t>
            </m:r>
          </m:sub>
        </m:sSub>
      </m:oMath>
      <w:r w:rsidR="008D5101" w:rsidRPr="008D5101">
        <w:rPr>
          <w:rFonts w:ascii="맑은 고딕" w:eastAsia="맑은 고딕" w:hAnsi="맑은 고딕" w:cs="맑은 고딕"/>
          <w:sz w:val="24"/>
          <w:szCs w:val="24"/>
          <w:lang w:eastAsia="ko-KR"/>
        </w:rPr>
        <w:t xml:space="preserve">가 현재 상태에 반영되고, 과거의 은닉 상태 </w:t>
      </w:r>
      <m:oMath>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h</m:t>
            </m:r>
          </m:e>
          <m:sub>
            <m:r>
              <w:rPr>
                <w:rFonts w:ascii="Cambria Math" w:eastAsia="맑은 고딕" w:hAnsi="Cambria Math" w:cs="맑은 고딕"/>
                <w:sz w:val="24"/>
                <w:szCs w:val="24"/>
                <w:lang w:eastAsia="ko-KR"/>
              </w:rPr>
              <m:t>t</m:t>
            </m:r>
            <m:r>
              <m:rPr>
                <m:sty m:val="p"/>
              </m:rPr>
              <w:rPr>
                <w:rFonts w:ascii="Cambria Math" w:eastAsia="맑은 고딕" w:hAnsi="Cambria Math" w:cs="맑은 고딕"/>
                <w:sz w:val="24"/>
                <w:szCs w:val="24"/>
                <w:lang w:eastAsia="ko-KR"/>
              </w:rPr>
              <m:t>-1</m:t>
            </m:r>
          </m:sub>
        </m:sSub>
      </m:oMath>
      <w:r w:rsidR="008D5101" w:rsidRPr="008D5101">
        <w:rPr>
          <w:rFonts w:ascii="맑은 고딕" w:eastAsia="맑은 고딕" w:hAnsi="맑은 고딕" w:cs="맑은 고딕"/>
          <w:sz w:val="24"/>
          <w:szCs w:val="24"/>
          <w:lang w:eastAsia="ko-KR"/>
        </w:rPr>
        <w:t xml:space="preserve">와 결합되어 최종 은닉 상태 </w:t>
      </w:r>
      <m:oMath>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h</m:t>
            </m:r>
          </m:e>
          <m:sub>
            <m:r>
              <w:rPr>
                <w:rFonts w:ascii="Cambria Math" w:eastAsia="맑은 고딕" w:hAnsi="Cambria Math" w:cs="맑은 고딕"/>
                <w:sz w:val="24"/>
                <w:szCs w:val="24"/>
                <w:lang w:eastAsia="ko-KR"/>
              </w:rPr>
              <m:t>t</m:t>
            </m:r>
          </m:sub>
        </m:sSub>
      </m:oMath>
      <w:r w:rsidR="008D5101" w:rsidRPr="008D5101">
        <w:rPr>
          <w:rFonts w:ascii="맑은 고딕" w:eastAsia="맑은 고딕" w:hAnsi="맑은 고딕" w:cs="맑은 고딕"/>
          <w:sz w:val="24"/>
          <w:szCs w:val="24"/>
          <w:lang w:eastAsia="ko-KR"/>
        </w:rPr>
        <w:t>가 결정되는지</w:t>
      </w:r>
      <w:r w:rsidR="003D7242">
        <w:rPr>
          <w:rFonts w:ascii="맑은 고딕" w:eastAsia="맑은 고딕" w:hAnsi="맑은 고딕" w:cs="맑은 고딕" w:hint="eastAsia"/>
          <w:sz w:val="24"/>
          <w:szCs w:val="24"/>
          <w:lang w:eastAsia="ko-KR"/>
        </w:rPr>
        <w:t xml:space="preserve"> </w:t>
      </w:r>
      <w:r w:rsidR="008D5101" w:rsidRPr="008D5101">
        <w:rPr>
          <w:rFonts w:ascii="맑은 고딕" w:eastAsia="맑은 고딕" w:hAnsi="맑은 고딕" w:cs="맑은 고딕"/>
          <w:sz w:val="24"/>
          <w:szCs w:val="24"/>
          <w:lang w:eastAsia="ko-KR"/>
        </w:rPr>
        <w:t>설명할 수 있다.</w:t>
      </w:r>
      <w:r w:rsidR="008D5101">
        <w:rPr>
          <w:rFonts w:ascii="맑은 고딕" w:eastAsia="맑은 고딕" w:hAnsi="맑은 고딕" w:cs="맑은 고딕" w:hint="eastAsia"/>
          <w:sz w:val="24"/>
          <w:szCs w:val="24"/>
          <w:lang w:eastAsia="ko-KR"/>
        </w:rPr>
        <w:t xml:space="preserve"> </w:t>
      </w:r>
    </w:p>
    <w:p w14:paraId="05C7BD69" w14:textId="3C8FAA65" w:rsidR="003D7242" w:rsidRPr="003D7242" w:rsidRDefault="003D7242" w:rsidP="003D7242">
      <w:pPr>
        <w:pBdr>
          <w:top w:val="nil"/>
          <w:left w:val="nil"/>
          <w:bottom w:val="nil"/>
          <w:right w:val="nil"/>
          <w:between w:val="nil"/>
        </w:pBdr>
        <w:spacing w:before="191" w:line="252" w:lineRule="auto"/>
        <w:ind w:left="612" w:firstLine="351"/>
        <w:jc w:val="both"/>
        <w:rPr>
          <w:rFonts w:ascii="맑은 고딕" w:eastAsia="맑은 고딕" w:hAnsi="맑은 고딕" w:cs="맑은 고딕"/>
          <w:sz w:val="24"/>
          <w:szCs w:val="24"/>
          <w:lang w:eastAsia="ko-KR"/>
        </w:rPr>
      </w:pPr>
      <w:r w:rsidRPr="003D7242">
        <w:rPr>
          <w:rFonts w:ascii="맑은 고딕" w:eastAsia="맑은 고딕" w:hAnsi="맑은 고딕" w:cs="맑은 고딕"/>
          <w:sz w:val="24"/>
          <w:szCs w:val="24"/>
          <w:lang w:eastAsia="ko-KR"/>
        </w:rPr>
        <w:t xml:space="preserve">결론적으로, </w:t>
      </w:r>
      <w:r>
        <w:rPr>
          <w:rFonts w:ascii="맑은 고딕" w:eastAsia="맑은 고딕" w:hAnsi="맑은 고딕" w:cs="맑은 고딕" w:hint="eastAsia"/>
          <w:sz w:val="24"/>
          <w:szCs w:val="24"/>
          <w:lang w:eastAsia="ko-KR"/>
        </w:rPr>
        <w:t>해당 모델은</w:t>
      </w:r>
      <w:r w:rsidRPr="003D7242">
        <w:rPr>
          <w:rFonts w:ascii="맑은 고딕" w:eastAsia="맑은 고딕" w:hAnsi="맑은 고딕" w:cs="맑은 고딕"/>
          <w:sz w:val="24"/>
          <w:szCs w:val="24"/>
          <w:lang w:eastAsia="ko-KR"/>
        </w:rPr>
        <w:t xml:space="preserve"> LSTM보다 구조가 단순하고 </w:t>
      </w:r>
      <w:proofErr w:type="spellStart"/>
      <w:r w:rsidRPr="003D7242">
        <w:rPr>
          <w:rFonts w:ascii="맑은 고딕" w:eastAsia="맑은 고딕" w:hAnsi="맑은 고딕" w:cs="맑은 고딕"/>
          <w:sz w:val="24"/>
          <w:szCs w:val="24"/>
          <w:lang w:eastAsia="ko-KR"/>
        </w:rPr>
        <w:t>연산량이</w:t>
      </w:r>
      <w:proofErr w:type="spellEnd"/>
      <w:r w:rsidRPr="003D7242">
        <w:rPr>
          <w:rFonts w:ascii="맑은 고딕" w:eastAsia="맑은 고딕" w:hAnsi="맑은 고딕" w:cs="맑은 고딕"/>
          <w:sz w:val="24"/>
          <w:szCs w:val="24"/>
          <w:lang w:eastAsia="ko-KR"/>
        </w:rPr>
        <w:t xml:space="preserve"> 적어 학습 속도가 </w:t>
      </w:r>
      <w:proofErr w:type="gramStart"/>
      <w:r w:rsidRPr="003D7242">
        <w:rPr>
          <w:rFonts w:ascii="맑은 고딕" w:eastAsia="맑은 고딕" w:hAnsi="맑은 고딕" w:cs="맑은 고딕"/>
          <w:sz w:val="24"/>
          <w:szCs w:val="24"/>
          <w:lang w:eastAsia="ko-KR"/>
        </w:rPr>
        <w:t>빠르며,  장기</w:t>
      </w:r>
      <w:proofErr w:type="gramEnd"/>
      <w:r w:rsidRPr="003D7242">
        <w:rPr>
          <w:rFonts w:ascii="맑은 고딕" w:eastAsia="맑은 고딕" w:hAnsi="맑은 고딕" w:cs="맑은 고딕"/>
          <w:sz w:val="24"/>
          <w:szCs w:val="24"/>
          <w:lang w:eastAsia="ko-KR"/>
        </w:rPr>
        <w:t xml:space="preserve"> 의존성을 효과적으로 학습할 수 있는 업데이트 게이트와 불필요한 정보를 조절하는 리셋 게이트를 활용하는 구조적 특성을 가지고 있</w:t>
      </w:r>
      <w:r>
        <w:rPr>
          <w:rFonts w:ascii="맑은 고딕" w:eastAsia="맑은 고딕" w:hAnsi="맑은 고딕" w:cs="맑은 고딕" w:hint="eastAsia"/>
          <w:sz w:val="24"/>
          <w:szCs w:val="24"/>
          <w:lang w:eastAsia="ko-KR"/>
        </w:rPr>
        <w:t xml:space="preserve">어 </w:t>
      </w:r>
      <w:r w:rsidRPr="003D7242">
        <w:rPr>
          <w:rFonts w:ascii="맑은 고딕" w:eastAsia="맑은 고딕" w:hAnsi="맑은 고딕" w:cs="맑은 고딕"/>
          <w:sz w:val="24"/>
          <w:szCs w:val="24"/>
          <w:lang w:eastAsia="ko-KR"/>
        </w:rPr>
        <w:t>기계 번역, 감성 분석, 텍스트 요약 등의 자연어 처리(NLP)</w:t>
      </w:r>
      <w:r>
        <w:rPr>
          <w:rFonts w:ascii="맑은 고딕" w:eastAsia="맑은 고딕" w:hAnsi="맑은 고딕" w:cs="맑은 고딕" w:hint="eastAsia"/>
          <w:sz w:val="24"/>
          <w:szCs w:val="24"/>
          <w:lang w:eastAsia="ko-KR"/>
        </w:rPr>
        <w:t xml:space="preserve"> 분야</w:t>
      </w:r>
      <w:r w:rsidRPr="003D7242">
        <w:rPr>
          <w:rFonts w:ascii="맑은 고딕" w:eastAsia="맑은 고딕" w:hAnsi="맑은 고딕" w:cs="맑은 고딕"/>
          <w:sz w:val="24"/>
          <w:szCs w:val="24"/>
          <w:lang w:eastAsia="ko-KR"/>
        </w:rPr>
        <w:t>에 활용되</w:t>
      </w:r>
      <w:r>
        <w:rPr>
          <w:rFonts w:ascii="맑은 고딕" w:eastAsia="맑은 고딕" w:hAnsi="맑은 고딕" w:cs="맑은 고딕" w:hint="eastAsia"/>
          <w:sz w:val="24"/>
          <w:szCs w:val="24"/>
          <w:lang w:eastAsia="ko-KR"/>
        </w:rPr>
        <w:t>고</w:t>
      </w:r>
      <w:r w:rsidRPr="003D7242">
        <w:rPr>
          <w:rFonts w:ascii="맑은 고딕" w:eastAsia="맑은 고딕" w:hAnsi="맑은 고딕" w:cs="맑은 고딕"/>
          <w:sz w:val="24"/>
          <w:szCs w:val="24"/>
          <w:lang w:eastAsia="ko-KR"/>
        </w:rPr>
        <w:t>, 수요 예측</w:t>
      </w:r>
      <w:r>
        <w:rPr>
          <w:rFonts w:ascii="맑은 고딕" w:eastAsia="맑은 고딕" w:hAnsi="맑은 고딕" w:cs="맑은 고딕" w:hint="eastAsia"/>
          <w:sz w:val="24"/>
          <w:szCs w:val="24"/>
          <w:lang w:eastAsia="ko-KR"/>
        </w:rPr>
        <w:t xml:space="preserve"> </w:t>
      </w:r>
      <w:r w:rsidRPr="003D7242">
        <w:rPr>
          <w:rFonts w:ascii="맑은 고딕" w:eastAsia="맑은 고딕" w:hAnsi="맑은 고딕" w:cs="맑은 고딕"/>
          <w:sz w:val="24"/>
          <w:szCs w:val="24"/>
          <w:lang w:eastAsia="ko-KR"/>
        </w:rPr>
        <w:t>및 심전도, 뇌파 분석과 같은 시계열 데이터 처리에서도 높은 성능을 보</w:t>
      </w:r>
      <w:r>
        <w:rPr>
          <w:rFonts w:ascii="맑은 고딕" w:eastAsia="맑은 고딕" w:hAnsi="맑은 고딕" w:cs="맑은 고딕" w:hint="eastAsia"/>
          <w:sz w:val="24"/>
          <w:szCs w:val="24"/>
          <w:lang w:eastAsia="ko-KR"/>
        </w:rPr>
        <w:t>인다.</w:t>
      </w:r>
    </w:p>
    <w:p w14:paraId="0789B3E4" w14:textId="77777777" w:rsidR="002650FE" w:rsidRDefault="002650FE" w:rsidP="003D7242">
      <w:pPr>
        <w:pBdr>
          <w:top w:val="nil"/>
          <w:left w:val="nil"/>
          <w:bottom w:val="nil"/>
          <w:right w:val="nil"/>
          <w:between w:val="nil"/>
        </w:pBdr>
        <w:spacing w:before="191" w:line="252" w:lineRule="auto"/>
        <w:jc w:val="both"/>
        <w:rPr>
          <w:rFonts w:ascii="Palatino Linotype" w:eastAsiaTheme="minorEastAsia" w:hAnsi="Palatino Linotype" w:cs="Palatino Linotype"/>
          <w:i/>
          <w:sz w:val="24"/>
          <w:szCs w:val="24"/>
          <w:lang w:eastAsia="ko-KR"/>
        </w:rPr>
      </w:pPr>
    </w:p>
    <w:p w14:paraId="239CC16E" w14:textId="1DADC5AD" w:rsid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2.5.3 </w:t>
      </w:r>
      <w:proofErr w:type="spellStart"/>
      <w:proofErr w:type="gramStart"/>
      <w:r w:rsidRPr="00AC1546">
        <w:rPr>
          <w:rFonts w:ascii="Palatino Linotype" w:eastAsiaTheme="minorEastAsia" w:hAnsi="Palatino Linotype" w:cs="Palatino Linotype"/>
          <w:i/>
          <w:sz w:val="24"/>
          <w:szCs w:val="24"/>
          <w:lang w:eastAsia="ko-KR"/>
        </w:rPr>
        <w:t>DilatedRNN</w:t>
      </w:r>
      <w:proofErr w:type="spellEnd"/>
      <w:r w:rsidRPr="00AC1546">
        <w:rPr>
          <w:rFonts w:ascii="Palatino Linotype" w:eastAsiaTheme="minorEastAsia" w:hAnsi="Palatino Linotype" w:cs="Palatino Linotype"/>
          <w:i/>
          <w:sz w:val="24"/>
          <w:szCs w:val="24"/>
          <w:lang w:eastAsia="ko-KR"/>
        </w:rPr>
        <w:t>(</w:t>
      </w:r>
      <w:proofErr w:type="gramEnd"/>
      <w:r w:rsidRPr="00AC1546">
        <w:rPr>
          <w:rFonts w:ascii="Palatino Linotype" w:eastAsiaTheme="minorEastAsia" w:hAnsi="Palatino Linotype" w:cs="Palatino Linotype"/>
          <w:i/>
          <w:sz w:val="24"/>
          <w:szCs w:val="24"/>
          <w:lang w:eastAsia="ko-KR"/>
        </w:rPr>
        <w:t>2017)</w:t>
      </w:r>
    </w:p>
    <w:p w14:paraId="1F34D920" w14:textId="77777777" w:rsidR="00565290" w:rsidRDefault="006C5416" w:rsidP="00565290">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6C5416">
        <w:rPr>
          <w:rFonts w:ascii="맑은 고딕" w:eastAsia="맑은 고딕" w:hAnsi="맑은 고딕" w:cs="맑은 고딕"/>
          <w:sz w:val="24"/>
          <w:szCs w:val="24"/>
          <w:lang w:eastAsia="ko-KR"/>
        </w:rPr>
        <w:t>Dilated Recurrent Neural Network(</w:t>
      </w:r>
      <w:proofErr w:type="spellStart"/>
      <w:r w:rsidRPr="006C5416">
        <w:rPr>
          <w:rFonts w:ascii="맑은 고딕" w:eastAsia="맑은 고딕" w:hAnsi="맑은 고딕" w:cs="맑은 고딕"/>
          <w:sz w:val="24"/>
          <w:szCs w:val="24"/>
          <w:lang w:eastAsia="ko-KR"/>
        </w:rPr>
        <w:t>DilatedRNN</w:t>
      </w:r>
      <w:proofErr w:type="spellEnd"/>
      <w:r w:rsidRPr="006C5416">
        <w:rPr>
          <w:rFonts w:ascii="맑은 고딕" w:eastAsia="맑은 고딕" w:hAnsi="맑은 고딕" w:cs="맑은 고딕"/>
          <w:sz w:val="24"/>
          <w:szCs w:val="24"/>
          <w:lang w:eastAsia="ko-KR"/>
        </w:rPr>
        <w:t xml:space="preserve">, 2017)는 Recurrent Neural Network(RNN)의 구조를 확장하여 발전된 모델로, dilated(확장된) 연결을 도입하여 특정 시간 간격을 늘려 데이터를 처리함으로써 긴 시계열 패턴을 효과적으로 학습할 수 있다. </w:t>
      </w:r>
      <w:r w:rsidR="00B664CE" w:rsidRPr="006C5416">
        <w:rPr>
          <w:rFonts w:ascii="맑은 고딕" w:eastAsia="맑은 고딕" w:hAnsi="맑은 고딕" w:cs="맑은 고딕"/>
          <w:sz w:val="24"/>
          <w:szCs w:val="24"/>
          <w:lang w:eastAsia="ko-KR"/>
        </w:rPr>
        <w:t>(Chang et al., 2017).</w:t>
      </w:r>
      <w:r w:rsidR="00565290">
        <w:rPr>
          <w:rFonts w:ascii="맑은 고딕" w:eastAsia="맑은 고딕" w:hAnsi="맑은 고딕" w:cs="맑은 고딕" w:hint="eastAsia"/>
          <w:sz w:val="24"/>
          <w:szCs w:val="24"/>
          <w:lang w:eastAsia="ko-KR"/>
        </w:rPr>
        <w:t xml:space="preserve"> </w:t>
      </w:r>
    </w:p>
    <w:p w14:paraId="688CB4D5" w14:textId="18C02AC0" w:rsidR="003D41E4" w:rsidRDefault="00B664CE" w:rsidP="00565290">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해당 모델</w:t>
      </w:r>
      <w:r w:rsidR="003D41E4" w:rsidRPr="003D41E4">
        <w:rPr>
          <w:rFonts w:ascii="맑은 고딕" w:eastAsia="맑은 고딕" w:hAnsi="맑은 고딕" w:cs="맑은 고딕"/>
          <w:sz w:val="24"/>
          <w:szCs w:val="24"/>
          <w:lang w:eastAsia="ko-KR"/>
        </w:rPr>
        <w:t xml:space="preserve">의 핵심 개념은 </w:t>
      </w:r>
      <w:r w:rsidR="00FC4642" w:rsidRPr="00FC4642">
        <w:rPr>
          <w:rFonts w:ascii="맑은 고딕" w:eastAsia="맑은 고딕" w:hAnsi="맑은 고딕" w:cs="맑은 고딕" w:hint="eastAsia"/>
          <w:sz w:val="24"/>
          <w:szCs w:val="24"/>
          <w:lang w:eastAsia="ko-KR"/>
        </w:rPr>
        <w:t>D</w:t>
      </w:r>
      <w:r w:rsidR="003D41E4" w:rsidRPr="00FC4642">
        <w:rPr>
          <w:rFonts w:ascii="맑은 고딕" w:eastAsia="맑은 고딕" w:hAnsi="맑은 고딕" w:cs="맑은 고딕"/>
          <w:sz w:val="24"/>
          <w:szCs w:val="24"/>
          <w:lang w:eastAsia="ko-KR"/>
        </w:rPr>
        <w:t>ilated recurrent skip connection</w:t>
      </w:r>
      <w:r w:rsidR="003D41E4" w:rsidRPr="003D41E4">
        <w:rPr>
          <w:rFonts w:ascii="맑은 고딕" w:eastAsia="맑은 고딕" w:hAnsi="맑은 고딕" w:cs="맑은 고딕"/>
          <w:sz w:val="24"/>
          <w:szCs w:val="24"/>
          <w:lang w:eastAsia="ko-KR"/>
        </w:rPr>
        <w:t>으로, RNN의 순차적 연결을 확장하여 특정 시점 간의 간격을 늘려 데이터를 처리하는 방식이다.</w:t>
      </w:r>
      <w:r>
        <w:rPr>
          <w:rFonts w:ascii="맑은 고딕" w:eastAsia="맑은 고딕" w:hAnsi="맑은 고딕" w:cs="맑은 고딕" w:hint="eastAsia"/>
          <w:sz w:val="24"/>
          <w:szCs w:val="24"/>
          <w:lang w:eastAsia="ko-KR"/>
        </w:rPr>
        <w:t xml:space="preserve"> </w:t>
      </w:r>
      <w:r w:rsidR="003D41E4" w:rsidRPr="00B664CE">
        <w:rPr>
          <w:rFonts w:ascii="맑은 고딕" w:eastAsia="맑은 고딕" w:hAnsi="맑은 고딕" w:cs="맑은 고딕"/>
          <w:sz w:val="24"/>
          <w:szCs w:val="24"/>
          <w:lang w:eastAsia="ko-KR"/>
        </w:rPr>
        <w:t>일반적인 RNN에서는 은닉 상태가 다음과 같이 순차적으로 업데이트된다.</w:t>
      </w:r>
    </w:p>
    <w:p w14:paraId="7304BB3E" w14:textId="77777777" w:rsidR="00565290" w:rsidRDefault="00565290" w:rsidP="00565290">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5233E4B7" w14:textId="36DE2EE3" w:rsidR="003D41E4" w:rsidRPr="003D41E4" w:rsidRDefault="00000000" w:rsidP="003D41E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m:oMathPara>
        <m:oMath>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c</m:t>
              </m:r>
            </m:e>
            <m:sub>
              <m:r>
                <w:rPr>
                  <w:rFonts w:ascii="Cambria Math" w:eastAsia="맑은 고딕" w:hAnsi="Cambria Math" w:cs="맑은 고딕"/>
                  <w:sz w:val="24"/>
                  <w:szCs w:val="24"/>
                  <w:lang w:eastAsia="ko-KR"/>
                </w:rPr>
                <m:t>t</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l</m:t>
                  </m:r>
                </m:e>
              </m:d>
            </m:sup>
          </m:sSubSup>
          <m:r>
            <w:rPr>
              <w:rFonts w:ascii="Cambria Math" w:eastAsia="맑은 고딕" w:hAnsi="Cambria Math" w:cs="맑은 고딕"/>
              <w:sz w:val="24"/>
              <w:szCs w:val="24"/>
              <w:lang w:eastAsia="ko-KR"/>
            </w:rPr>
            <m:t>=f</m:t>
          </m:r>
          <m:d>
            <m:dPr>
              <m:ctrlPr>
                <w:rPr>
                  <w:rFonts w:ascii="Cambria Math" w:eastAsia="맑은 고딕" w:hAnsi="Cambria Math" w:cs="맑은 고딕"/>
                  <w:i/>
                  <w:sz w:val="24"/>
                  <w:szCs w:val="24"/>
                  <w:lang w:eastAsia="ko-KR"/>
                </w:rPr>
              </m:ctrlPr>
            </m:dPr>
            <m:e>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x</m:t>
                  </m:r>
                </m:e>
                <m:sub>
                  <m:r>
                    <w:rPr>
                      <w:rFonts w:ascii="Cambria Math" w:eastAsia="맑은 고딕" w:hAnsi="Cambria Math" w:cs="맑은 고딕"/>
                      <w:sz w:val="24"/>
                      <w:szCs w:val="24"/>
                      <w:lang w:eastAsia="ko-KR"/>
                    </w:rPr>
                    <m:t>t</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l</m:t>
                      </m:r>
                    </m:e>
                  </m:d>
                </m:sup>
              </m:sSubSup>
              <m:r>
                <w:rPr>
                  <w:rFonts w:ascii="Cambria Math" w:eastAsia="맑은 고딕" w:hAnsi="Cambria Math" w:cs="맑은 고딕"/>
                  <w:sz w:val="24"/>
                  <w:szCs w:val="24"/>
                  <w:lang w:eastAsia="ko-KR"/>
                </w:rPr>
                <m:t>,</m:t>
              </m:r>
              <m:sSubSup>
                <m:sSubSupPr>
                  <m:ctrlPr>
                    <w:rPr>
                      <w:rFonts w:ascii="Cambria Math" w:eastAsia="맑은 고딕" w:hAnsi="Cambria Math" w:cs="맑은 고딕"/>
                      <w:i/>
                      <w:sz w:val="24"/>
                      <w:szCs w:val="24"/>
                      <w:lang w:eastAsia="ko-KR"/>
                    </w:rPr>
                  </m:ctrlPr>
                </m:sSubSupPr>
                <m:e>
                  <m:r>
                    <w:rPr>
                      <w:rFonts w:ascii="Cambria Math" w:eastAsia="맑은 고딕" w:hAnsi="Cambria Math" w:cs="맑은 고딕"/>
                      <w:sz w:val="24"/>
                      <w:szCs w:val="24"/>
                      <w:lang w:eastAsia="ko-KR"/>
                    </w:rPr>
                    <m:t>c</m:t>
                  </m:r>
                </m:e>
                <m:sub>
                  <m:r>
                    <w:rPr>
                      <w:rFonts w:ascii="Cambria Math" w:eastAsia="맑은 고딕" w:hAnsi="Cambria Math" w:cs="맑은 고딕"/>
                      <w:sz w:val="24"/>
                      <w:szCs w:val="24"/>
                      <w:lang w:eastAsia="ko-KR"/>
                    </w:rPr>
                    <m:t>t-1</m:t>
                  </m:r>
                </m:sub>
                <m:sup>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l</m:t>
                      </m:r>
                    </m:e>
                  </m:d>
                </m:sup>
              </m:sSubSup>
            </m:e>
          </m:d>
        </m:oMath>
      </m:oMathPara>
    </w:p>
    <w:p w14:paraId="440CCECD" w14:textId="77777777" w:rsidR="003D41E4" w:rsidRDefault="003D41E4" w:rsidP="003D41E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1CF47C9A" w14:textId="47002497" w:rsidR="006C5416" w:rsidRDefault="003D41E4" w:rsidP="006C5416">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3D41E4">
        <w:rPr>
          <w:rFonts w:ascii="맑은 고딕" w:eastAsia="맑은 고딕" w:hAnsi="맑은 고딕" w:cs="맑은 고딕"/>
          <w:sz w:val="24"/>
          <w:szCs w:val="24"/>
          <w:lang w:eastAsia="ko-KR"/>
        </w:rPr>
        <w:lastRenderedPageBreak/>
        <w:t>하지만,</w:t>
      </w:r>
      <w:r w:rsidR="00565290">
        <w:rPr>
          <w:rFonts w:ascii="맑은 고딕" w:eastAsia="맑은 고딕" w:hAnsi="맑은 고딕" w:cs="맑은 고딕" w:hint="eastAsia"/>
          <w:sz w:val="24"/>
          <w:szCs w:val="24"/>
          <w:lang w:eastAsia="ko-KR"/>
        </w:rPr>
        <w:t xml:space="preserve"> </w:t>
      </w:r>
      <w:r w:rsidRPr="003D41E4">
        <w:rPr>
          <w:rFonts w:ascii="맑은 고딕" w:eastAsia="맑은 고딕" w:hAnsi="맑은 고딕" w:cs="맑은 고딕"/>
          <w:sz w:val="24"/>
          <w:szCs w:val="24"/>
          <w:lang w:eastAsia="ko-KR"/>
        </w:rPr>
        <w:t>Dilated Skip Connection을 적용하면 특정 시간 간격을 확장하여 더 멀리 떨어진 이전 상태와 연결할 수 있다. 이러한 구조를 수식으로 표현하면 다음과 같다.</w:t>
      </w:r>
    </w:p>
    <w:p w14:paraId="13DDDC7E" w14:textId="77777777" w:rsidR="00565290" w:rsidRPr="006C5416" w:rsidRDefault="00565290" w:rsidP="006C5416">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3BFF9B74" w14:textId="3A667340" w:rsidR="006C5416" w:rsidRPr="00594BE2" w:rsidRDefault="00000000" w:rsidP="003D41E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m:oMathPara>
        <m:oMath>
          <m:sSubSup>
            <m:sSubSupPr>
              <m:ctrlPr>
                <w:rPr>
                  <w:rFonts w:ascii="Cambria Math" w:eastAsia="맑은 고딕" w:hAnsi="Cambria Math" w:cs="맑은 고딕"/>
                  <w:sz w:val="24"/>
                  <w:szCs w:val="24"/>
                  <w:lang w:eastAsia="ko-KR"/>
                </w:rPr>
              </m:ctrlPr>
            </m:sSubSupPr>
            <m:e>
              <m:r>
                <w:rPr>
                  <w:rFonts w:ascii="Cambria Math" w:eastAsia="맑은 고딕" w:hAnsi="Cambria Math" w:cs="맑은 고딕"/>
                  <w:sz w:val="24"/>
                  <w:szCs w:val="24"/>
                  <w:lang w:eastAsia="ko-KR"/>
                </w:rPr>
                <m:t>c</m:t>
              </m:r>
            </m:e>
            <m:sub>
              <m:r>
                <w:rPr>
                  <w:rFonts w:ascii="Cambria Math" w:eastAsia="맑은 고딕" w:hAnsi="Cambria Math" w:cs="맑은 고딕"/>
                  <w:sz w:val="24"/>
                  <w:szCs w:val="24"/>
                  <w:lang w:eastAsia="ko-KR"/>
                </w:rPr>
                <m:t>t</m:t>
              </m:r>
            </m:sub>
            <m:sup>
              <m:d>
                <m:dPr>
                  <m:ctrlPr>
                    <w:rPr>
                      <w:rFonts w:ascii="Cambria Math" w:eastAsia="맑은 고딕" w:hAnsi="Cambria Math" w:cs="맑은 고딕"/>
                      <w:sz w:val="24"/>
                      <w:szCs w:val="24"/>
                      <w:lang w:eastAsia="ko-KR"/>
                    </w:rPr>
                  </m:ctrlPr>
                </m:dPr>
                <m:e>
                  <m:r>
                    <w:rPr>
                      <w:rFonts w:ascii="Cambria Math" w:eastAsia="맑은 고딕" w:hAnsi="Cambria Math" w:cs="맑은 고딕"/>
                      <w:sz w:val="24"/>
                      <w:szCs w:val="24"/>
                      <w:lang w:eastAsia="ko-KR"/>
                    </w:rPr>
                    <m:t>l</m:t>
                  </m:r>
                </m:e>
              </m:d>
            </m:sup>
          </m:sSubSup>
          <m:r>
            <m:rPr>
              <m:sty m:val="p"/>
            </m:rPr>
            <w:rPr>
              <w:rFonts w:ascii="Cambria Math" w:eastAsia="맑은 고딕" w:hAnsi="Cambria Math" w:cs="맑은 고딕"/>
              <w:sz w:val="24"/>
              <w:szCs w:val="24"/>
              <w:lang w:eastAsia="ko-KR"/>
            </w:rPr>
            <m:t>=</m:t>
          </m:r>
          <m:r>
            <w:rPr>
              <w:rFonts w:ascii="Cambria Math" w:eastAsia="맑은 고딕" w:hAnsi="Cambria Math" w:cs="맑은 고딕"/>
              <w:sz w:val="24"/>
              <w:szCs w:val="24"/>
              <w:lang w:eastAsia="ko-KR"/>
            </w:rPr>
            <m:t>f</m:t>
          </m:r>
          <m:d>
            <m:dPr>
              <m:ctrlPr>
                <w:rPr>
                  <w:rFonts w:ascii="Cambria Math" w:eastAsia="맑은 고딕" w:hAnsi="Cambria Math" w:cs="맑은 고딕"/>
                  <w:sz w:val="24"/>
                  <w:szCs w:val="24"/>
                  <w:lang w:eastAsia="ko-KR"/>
                </w:rPr>
              </m:ctrlPr>
            </m:dPr>
            <m:e>
              <m:sSubSup>
                <m:sSubSupPr>
                  <m:ctrlPr>
                    <w:rPr>
                      <w:rFonts w:ascii="Cambria Math" w:eastAsia="맑은 고딕" w:hAnsi="Cambria Math" w:cs="맑은 고딕"/>
                      <w:sz w:val="24"/>
                      <w:szCs w:val="24"/>
                      <w:lang w:eastAsia="ko-KR"/>
                    </w:rPr>
                  </m:ctrlPr>
                </m:sSubSupPr>
                <m:e>
                  <m:r>
                    <w:rPr>
                      <w:rFonts w:ascii="Cambria Math" w:eastAsia="맑은 고딕" w:hAnsi="Cambria Math" w:cs="맑은 고딕"/>
                      <w:sz w:val="24"/>
                      <w:szCs w:val="24"/>
                      <w:lang w:eastAsia="ko-KR"/>
                    </w:rPr>
                    <m:t>x</m:t>
                  </m:r>
                </m:e>
                <m:sub>
                  <m:r>
                    <w:rPr>
                      <w:rFonts w:ascii="Cambria Math" w:eastAsia="맑은 고딕" w:hAnsi="Cambria Math" w:cs="맑은 고딕"/>
                      <w:sz w:val="24"/>
                      <w:szCs w:val="24"/>
                      <w:lang w:eastAsia="ko-KR"/>
                    </w:rPr>
                    <m:t>t</m:t>
                  </m:r>
                </m:sub>
                <m:sup>
                  <m:d>
                    <m:dPr>
                      <m:ctrlPr>
                        <w:rPr>
                          <w:rFonts w:ascii="Cambria Math" w:eastAsia="맑은 고딕" w:hAnsi="Cambria Math" w:cs="맑은 고딕"/>
                          <w:sz w:val="24"/>
                          <w:szCs w:val="24"/>
                          <w:lang w:eastAsia="ko-KR"/>
                        </w:rPr>
                      </m:ctrlPr>
                    </m:dPr>
                    <m:e>
                      <m:r>
                        <w:rPr>
                          <w:rFonts w:ascii="Cambria Math" w:eastAsia="맑은 고딕" w:hAnsi="Cambria Math" w:cs="맑은 고딕"/>
                          <w:sz w:val="24"/>
                          <w:szCs w:val="24"/>
                          <w:lang w:eastAsia="ko-KR"/>
                        </w:rPr>
                        <m:t>l</m:t>
                      </m:r>
                    </m:e>
                  </m:d>
                </m:sup>
              </m:sSubSup>
              <m:r>
                <m:rPr>
                  <m:sty m:val="p"/>
                </m:rPr>
                <w:rPr>
                  <w:rFonts w:ascii="Cambria Math" w:eastAsia="맑은 고딕" w:hAnsi="Cambria Math" w:cs="맑은 고딕"/>
                  <w:sz w:val="24"/>
                  <w:szCs w:val="24"/>
                  <w:lang w:eastAsia="ko-KR"/>
                </w:rPr>
                <m:t>,</m:t>
              </m:r>
              <m:sSubSup>
                <m:sSubSupPr>
                  <m:ctrlPr>
                    <w:rPr>
                      <w:rFonts w:ascii="Cambria Math" w:eastAsia="맑은 고딕" w:hAnsi="Cambria Math" w:cs="맑은 고딕"/>
                      <w:sz w:val="24"/>
                      <w:szCs w:val="24"/>
                      <w:lang w:eastAsia="ko-KR"/>
                    </w:rPr>
                  </m:ctrlPr>
                </m:sSubSupPr>
                <m:e>
                  <m:r>
                    <w:rPr>
                      <w:rFonts w:ascii="Cambria Math" w:eastAsia="맑은 고딕" w:hAnsi="Cambria Math" w:cs="맑은 고딕"/>
                      <w:sz w:val="24"/>
                      <w:szCs w:val="24"/>
                      <w:lang w:eastAsia="ko-KR"/>
                    </w:rPr>
                    <m:t>c</m:t>
                  </m:r>
                </m:e>
                <m:sub>
                  <m:r>
                    <w:rPr>
                      <w:rFonts w:ascii="Cambria Math" w:eastAsia="맑은 고딕" w:hAnsi="Cambria Math" w:cs="맑은 고딕"/>
                      <w:sz w:val="24"/>
                      <w:szCs w:val="24"/>
                      <w:lang w:eastAsia="ko-KR"/>
                    </w:rPr>
                    <m:t>t</m:t>
                  </m:r>
                  <m:r>
                    <m:rPr>
                      <m:sty m:val="p"/>
                    </m:rPr>
                    <w:rPr>
                      <w:rFonts w:ascii="Cambria Math" w:eastAsia="맑은 고딕" w:hAnsi="Cambria Math" w:cs="맑은 고딕"/>
                      <w:sz w:val="24"/>
                      <w:szCs w:val="24"/>
                      <w:lang w:eastAsia="ko-KR"/>
                    </w:rPr>
                    <m:t>-</m:t>
                  </m:r>
                  <m:r>
                    <w:rPr>
                      <w:rFonts w:ascii="Cambria Math" w:eastAsia="맑은 고딕" w:hAnsi="Cambria Math" w:cs="맑은 고딕"/>
                      <w:sz w:val="24"/>
                      <w:szCs w:val="24"/>
                      <w:lang w:eastAsia="ko-KR"/>
                    </w:rPr>
                    <m:t>s</m:t>
                  </m:r>
                  <m:d>
                    <m:dPr>
                      <m:ctrlPr>
                        <w:rPr>
                          <w:rFonts w:ascii="Cambria Math" w:eastAsia="맑은 고딕" w:hAnsi="Cambria Math" w:cs="맑은 고딕"/>
                          <w:sz w:val="24"/>
                          <w:szCs w:val="24"/>
                          <w:lang w:eastAsia="ko-KR"/>
                        </w:rPr>
                      </m:ctrlPr>
                    </m:dPr>
                    <m:e>
                      <m:r>
                        <w:rPr>
                          <w:rFonts w:ascii="Cambria Math" w:eastAsia="맑은 고딕" w:hAnsi="Cambria Math" w:cs="맑은 고딕"/>
                          <w:sz w:val="24"/>
                          <w:szCs w:val="24"/>
                          <w:lang w:eastAsia="ko-KR"/>
                        </w:rPr>
                        <m:t>l</m:t>
                      </m:r>
                    </m:e>
                  </m:d>
                </m:sub>
                <m:sup>
                  <m:d>
                    <m:dPr>
                      <m:ctrlPr>
                        <w:rPr>
                          <w:rFonts w:ascii="Cambria Math" w:eastAsia="맑은 고딕" w:hAnsi="Cambria Math" w:cs="맑은 고딕"/>
                          <w:sz w:val="24"/>
                          <w:szCs w:val="24"/>
                          <w:lang w:eastAsia="ko-KR"/>
                        </w:rPr>
                      </m:ctrlPr>
                    </m:dPr>
                    <m:e>
                      <m:r>
                        <w:rPr>
                          <w:rFonts w:ascii="Cambria Math" w:eastAsia="맑은 고딕" w:hAnsi="Cambria Math" w:cs="맑은 고딕"/>
                          <w:sz w:val="24"/>
                          <w:szCs w:val="24"/>
                          <w:lang w:eastAsia="ko-KR"/>
                        </w:rPr>
                        <m:t>l</m:t>
                      </m:r>
                    </m:e>
                  </m:d>
                </m:sup>
              </m:sSubSup>
            </m:e>
          </m:d>
        </m:oMath>
      </m:oMathPara>
    </w:p>
    <w:p w14:paraId="002CDA98" w14:textId="77777777" w:rsidR="00594BE2" w:rsidRPr="006C5416" w:rsidRDefault="00594BE2" w:rsidP="003D41E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11950FCE" w14:textId="3F8584BE" w:rsidR="00B664CE" w:rsidRDefault="006C5416" w:rsidP="00B664CE">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6C5416">
        <w:rPr>
          <w:rFonts w:ascii="맑은 고딕" w:eastAsia="맑은 고딕" w:hAnsi="맑은 고딕" w:cs="맑은 고딕" w:hint="eastAsia"/>
          <w:sz w:val="24"/>
          <w:szCs w:val="24"/>
          <w:lang w:eastAsia="ko-KR"/>
        </w:rPr>
        <w:t xml:space="preserve"> 여기서, </w:t>
      </w:r>
      <m:oMath>
        <m:sSubSup>
          <m:sSubSupPr>
            <m:ctrlPr>
              <w:rPr>
                <w:rFonts w:ascii="Cambria Math" w:eastAsia="맑은 고딕" w:hAnsi="Cambria Math" w:cs="맑은 고딕"/>
                <w:sz w:val="24"/>
                <w:szCs w:val="24"/>
                <w:lang w:eastAsia="ko-KR"/>
              </w:rPr>
            </m:ctrlPr>
          </m:sSubSupPr>
          <m:e>
            <m:r>
              <w:rPr>
                <w:rFonts w:ascii="Cambria Math" w:eastAsia="맑은 고딕" w:hAnsi="Cambria Math" w:cs="맑은 고딕"/>
                <w:sz w:val="24"/>
                <w:szCs w:val="24"/>
                <w:lang w:eastAsia="ko-KR"/>
              </w:rPr>
              <m:t>c</m:t>
            </m:r>
          </m:e>
          <m:sub>
            <m:r>
              <w:rPr>
                <w:rFonts w:ascii="Cambria Math" w:eastAsia="맑은 고딕" w:hAnsi="Cambria Math" w:cs="맑은 고딕"/>
                <w:sz w:val="24"/>
                <w:szCs w:val="24"/>
                <w:lang w:eastAsia="ko-KR"/>
              </w:rPr>
              <m:t>t</m:t>
            </m:r>
          </m:sub>
          <m:sup>
            <m:d>
              <m:dPr>
                <m:ctrlPr>
                  <w:rPr>
                    <w:rFonts w:ascii="Cambria Math" w:eastAsia="맑은 고딕" w:hAnsi="Cambria Math" w:cs="맑은 고딕"/>
                    <w:sz w:val="24"/>
                    <w:szCs w:val="24"/>
                    <w:lang w:eastAsia="ko-KR"/>
                  </w:rPr>
                </m:ctrlPr>
              </m:dPr>
              <m:e>
                <m:r>
                  <w:rPr>
                    <w:rFonts w:ascii="Cambria Math" w:eastAsia="맑은 고딕" w:hAnsi="Cambria Math" w:cs="맑은 고딕"/>
                    <w:sz w:val="24"/>
                    <w:szCs w:val="24"/>
                    <w:lang w:eastAsia="ko-KR"/>
                  </w:rPr>
                  <m:t>l</m:t>
                </m:r>
              </m:e>
            </m:d>
          </m:sup>
        </m:sSubSup>
      </m:oMath>
      <w:r w:rsidRPr="006C5416">
        <w:rPr>
          <w:rFonts w:ascii="맑은 고딕" w:eastAsia="맑은 고딕" w:hAnsi="맑은 고딕" w:cs="맑은 고딕" w:hint="eastAsia"/>
          <w:sz w:val="24"/>
          <w:szCs w:val="24"/>
          <w:lang w:eastAsia="ko-KR"/>
        </w:rPr>
        <w:t xml:space="preserve">는 </w:t>
      </w:r>
      <m:oMath>
        <m:r>
          <w:rPr>
            <w:rFonts w:ascii="Cambria Math" w:eastAsia="맑은 고딕" w:hAnsi="Cambria Math" w:cs="맑은 고딕"/>
            <w:sz w:val="24"/>
            <w:szCs w:val="24"/>
            <w:lang w:eastAsia="ko-KR"/>
          </w:rPr>
          <m:t>l</m:t>
        </m:r>
      </m:oMath>
      <w:r w:rsidRPr="006C5416">
        <w:rPr>
          <w:rFonts w:ascii="맑은 고딕" w:eastAsia="맑은 고딕" w:hAnsi="맑은 고딕" w:cs="맑은 고딕" w:hint="eastAsia"/>
          <w:sz w:val="24"/>
          <w:szCs w:val="24"/>
          <w:lang w:eastAsia="ko-KR"/>
        </w:rPr>
        <w:t xml:space="preserve"> 번째 층에서의 hidden state를 나타내며, </w:t>
      </w:r>
      <m:oMath>
        <m:sSubSup>
          <m:sSubSupPr>
            <m:ctrlPr>
              <w:rPr>
                <w:rFonts w:ascii="Cambria Math" w:eastAsia="맑은 고딕" w:hAnsi="Cambria Math" w:cs="맑은 고딕"/>
                <w:sz w:val="24"/>
                <w:szCs w:val="24"/>
                <w:lang w:eastAsia="ko-KR"/>
              </w:rPr>
            </m:ctrlPr>
          </m:sSubSupPr>
          <m:e>
            <m:r>
              <w:rPr>
                <w:rFonts w:ascii="Cambria Math" w:eastAsia="맑은 고딕" w:hAnsi="Cambria Math" w:cs="맑은 고딕"/>
                <w:sz w:val="24"/>
                <w:szCs w:val="24"/>
                <w:lang w:eastAsia="ko-KR"/>
              </w:rPr>
              <m:t>x</m:t>
            </m:r>
          </m:e>
          <m:sub>
            <m:r>
              <w:rPr>
                <w:rFonts w:ascii="Cambria Math" w:eastAsia="맑은 고딕" w:hAnsi="Cambria Math" w:cs="맑은 고딕"/>
                <w:sz w:val="24"/>
                <w:szCs w:val="24"/>
                <w:lang w:eastAsia="ko-KR"/>
              </w:rPr>
              <m:t>t</m:t>
            </m:r>
          </m:sub>
          <m:sup>
            <m:d>
              <m:dPr>
                <m:ctrlPr>
                  <w:rPr>
                    <w:rFonts w:ascii="Cambria Math" w:eastAsia="맑은 고딕" w:hAnsi="Cambria Math" w:cs="맑은 고딕"/>
                    <w:sz w:val="24"/>
                    <w:szCs w:val="24"/>
                    <w:lang w:eastAsia="ko-KR"/>
                  </w:rPr>
                </m:ctrlPr>
              </m:dPr>
              <m:e>
                <m:r>
                  <w:rPr>
                    <w:rFonts w:ascii="Cambria Math" w:eastAsia="맑은 고딕" w:hAnsi="Cambria Math" w:cs="맑은 고딕"/>
                    <w:sz w:val="24"/>
                    <w:szCs w:val="24"/>
                    <w:lang w:eastAsia="ko-KR"/>
                  </w:rPr>
                  <m:t>l</m:t>
                </m:r>
              </m:e>
            </m:d>
          </m:sup>
        </m:sSubSup>
      </m:oMath>
      <w:r w:rsidR="003D41E4">
        <w:rPr>
          <w:rFonts w:ascii="맑은 고딕" w:eastAsia="맑은 고딕" w:hAnsi="맑은 고딕" w:cs="맑은 고딕" w:hint="eastAsia"/>
          <w:sz w:val="24"/>
          <w:szCs w:val="24"/>
          <w:lang w:eastAsia="ko-KR"/>
        </w:rPr>
        <w:t xml:space="preserve">는 해당 층에서의 입력 데이터이다. 또한, </w:t>
      </w:r>
      <m:oMath>
        <m:r>
          <w:rPr>
            <w:rFonts w:ascii="Cambria Math" w:eastAsia="맑은 고딕" w:hAnsi="Cambria Math" w:cs="맑은 고딕"/>
            <w:sz w:val="24"/>
            <w:szCs w:val="24"/>
            <w:lang w:eastAsia="ko-KR"/>
          </w:rPr>
          <m:t>s</m:t>
        </m:r>
        <m:d>
          <m:dPr>
            <m:ctrlPr>
              <w:rPr>
                <w:rFonts w:ascii="Cambria Math" w:eastAsia="맑은 고딕" w:hAnsi="Cambria Math" w:cs="맑은 고딕"/>
                <w:sz w:val="24"/>
                <w:szCs w:val="24"/>
                <w:lang w:eastAsia="ko-KR"/>
              </w:rPr>
            </m:ctrlPr>
          </m:dPr>
          <m:e>
            <m:r>
              <w:rPr>
                <w:rFonts w:ascii="Cambria Math" w:eastAsia="맑은 고딕" w:hAnsi="Cambria Math" w:cs="맑은 고딕"/>
                <w:sz w:val="24"/>
                <w:szCs w:val="24"/>
                <w:lang w:eastAsia="ko-KR"/>
              </w:rPr>
              <m:t>l</m:t>
            </m:r>
          </m:e>
        </m:d>
      </m:oMath>
      <w:r w:rsidR="003D41E4">
        <w:rPr>
          <w:rFonts w:ascii="맑은 고딕" w:eastAsia="맑은 고딕" w:hAnsi="맑은 고딕" w:cs="맑은 고딕" w:hint="eastAsia"/>
          <w:sz w:val="24"/>
          <w:szCs w:val="24"/>
          <w:lang w:eastAsia="ko-KR"/>
        </w:rPr>
        <w:t xml:space="preserve">는 해당 층의 dilation skip 간격을 의미하며, 이는 특정 시간 간격마다 연결되는 구조를 형성한다. </w:t>
      </w:r>
      <w:r w:rsidR="00B664CE">
        <w:rPr>
          <w:rFonts w:ascii="맑은 고딕" w:eastAsia="맑은 고딕" w:hAnsi="맑은 고딕" w:cs="맑은 고딕" w:hint="eastAsia"/>
          <w:sz w:val="24"/>
          <w:szCs w:val="24"/>
          <w:lang w:eastAsia="ko-KR"/>
        </w:rPr>
        <w:t xml:space="preserve">즉, </w:t>
      </w:r>
      <w:r w:rsidR="00B664CE" w:rsidRPr="00B664CE">
        <w:rPr>
          <w:rFonts w:ascii="맑은 고딕" w:eastAsia="맑은 고딕" w:hAnsi="맑은 고딕" w:cs="맑은 고딕"/>
          <w:sz w:val="24"/>
          <w:szCs w:val="24"/>
          <w:lang w:eastAsia="ko-KR"/>
        </w:rPr>
        <w:t xml:space="preserve">일반 RNN은 모든 시점에서 </w:t>
      </w:r>
      <m:oMath>
        <m:r>
          <w:rPr>
            <w:rFonts w:ascii="Cambria Math" w:eastAsia="맑은 고딕" w:hAnsi="Cambria Math" w:cs="맑은 고딕"/>
            <w:sz w:val="24"/>
            <w:szCs w:val="24"/>
            <w:lang w:eastAsia="ko-KR"/>
          </w:rPr>
          <m:t>t-1</m:t>
        </m:r>
      </m:oMath>
      <w:r w:rsidR="00B664CE" w:rsidRPr="00B664CE">
        <w:rPr>
          <w:rFonts w:ascii="맑은 고딕" w:eastAsia="맑은 고딕" w:hAnsi="맑은 고딕" w:cs="맑은 고딕"/>
          <w:sz w:val="24"/>
          <w:szCs w:val="24"/>
          <w:lang w:eastAsia="ko-KR"/>
        </w:rPr>
        <w:t xml:space="preserve">과 연결되는 반면, Dilated Skip Connection은 일정한 간격 </w:t>
      </w:r>
      <m:oMath>
        <m:r>
          <w:rPr>
            <w:rFonts w:ascii="Cambria Math" w:eastAsia="맑은 고딕" w:hAnsi="Cambria Math" w:cs="맑은 고딕"/>
            <w:sz w:val="24"/>
            <w:szCs w:val="24"/>
            <w:lang w:eastAsia="ko-KR"/>
          </w:rPr>
          <m:t>s</m:t>
        </m:r>
        <m:d>
          <m:dPr>
            <m:ctrlPr>
              <w:rPr>
                <w:rFonts w:ascii="Cambria Math" w:eastAsia="맑은 고딕" w:hAnsi="Cambria Math" w:cs="맑은 고딕"/>
                <w:sz w:val="24"/>
                <w:szCs w:val="24"/>
                <w:lang w:eastAsia="ko-KR"/>
              </w:rPr>
            </m:ctrlPr>
          </m:dPr>
          <m:e>
            <m:r>
              <w:rPr>
                <w:rFonts w:ascii="Cambria Math" w:eastAsia="맑은 고딕" w:hAnsi="Cambria Math" w:cs="맑은 고딕"/>
                <w:sz w:val="24"/>
                <w:szCs w:val="24"/>
                <w:lang w:eastAsia="ko-KR"/>
              </w:rPr>
              <m:t>l</m:t>
            </m:r>
          </m:e>
        </m:d>
      </m:oMath>
      <w:r w:rsidR="00B664CE" w:rsidRPr="00B664CE">
        <w:rPr>
          <w:rFonts w:ascii="맑은 고딕" w:eastAsia="맑은 고딕" w:hAnsi="맑은 고딕" w:cs="맑은 고딕"/>
          <w:sz w:val="24"/>
          <w:szCs w:val="24"/>
          <w:lang w:eastAsia="ko-KR"/>
        </w:rPr>
        <w:t>을 두고 연결되므로, 더 긴 시퀀스 정보를 효과적으로 학습할 수 있다.</w:t>
      </w:r>
    </w:p>
    <w:p w14:paraId="2164196F" w14:textId="60B1F818" w:rsidR="00594BE2" w:rsidRDefault="00594BE2" w:rsidP="003D41E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모</w:t>
      </w:r>
      <w:r w:rsidR="00B664CE">
        <w:rPr>
          <w:rFonts w:ascii="맑은 고딕" w:eastAsia="맑은 고딕" w:hAnsi="맑은 고딕" w:cs="맑은 고딕" w:hint="eastAsia"/>
          <w:sz w:val="24"/>
          <w:szCs w:val="24"/>
          <w:lang w:eastAsia="ko-KR"/>
        </w:rPr>
        <w:t>델은</w:t>
      </w:r>
      <w:r w:rsidRPr="00594BE2">
        <w:rPr>
          <w:rFonts w:ascii="맑은 고딕" w:eastAsia="맑은 고딕" w:hAnsi="맑은 고딕" w:cs="맑은 고딕"/>
          <w:sz w:val="24"/>
          <w:szCs w:val="24"/>
          <w:lang w:eastAsia="ko-KR"/>
        </w:rPr>
        <w:t xml:space="preserve"> </w:t>
      </w:r>
      <w:r w:rsidR="00B664CE">
        <w:rPr>
          <w:rFonts w:ascii="맑은 고딕" w:eastAsia="맑은 고딕" w:hAnsi="맑은 고딕" w:cs="맑은 고딕" w:hint="eastAsia"/>
          <w:sz w:val="24"/>
          <w:szCs w:val="24"/>
          <w:lang w:eastAsia="ko-KR"/>
        </w:rPr>
        <w:t xml:space="preserve">입력 시 </w:t>
      </w:r>
      <w:r w:rsidRPr="00594BE2">
        <w:rPr>
          <w:rFonts w:ascii="맑은 고딕" w:eastAsia="맑은 고딕" w:hAnsi="맑은 고딕" w:cs="맑은 고딕"/>
          <w:sz w:val="24"/>
          <w:szCs w:val="24"/>
          <w:lang w:eastAsia="ko-KR"/>
        </w:rPr>
        <w:t xml:space="preserve">각 층의 dilation 값을 </w:t>
      </w:r>
      <w:r w:rsidR="00210057">
        <w:rPr>
          <w:rFonts w:ascii="맑은 고딕" w:eastAsia="맑은 고딕" w:hAnsi="맑은 고딕" w:cs="맑은 고딕" w:hint="eastAsia"/>
          <w:sz w:val="24"/>
          <w:szCs w:val="24"/>
          <w:lang w:eastAsia="ko-KR"/>
        </w:rPr>
        <w:t xml:space="preserve">1, 2, 4등 </w:t>
      </w:r>
      <w:r w:rsidRPr="00594BE2">
        <w:rPr>
          <w:rFonts w:ascii="맑은 고딕" w:eastAsia="맑은 고딕" w:hAnsi="맑은 고딕" w:cs="맑은 고딕"/>
          <w:sz w:val="24"/>
          <w:szCs w:val="24"/>
          <w:lang w:eastAsia="ko-KR"/>
        </w:rPr>
        <w:t>지수적으로 증가시키는 방식으로 설정</w:t>
      </w:r>
      <w:r w:rsidR="00B664CE">
        <w:rPr>
          <w:rFonts w:ascii="맑은 고딕" w:eastAsia="맑은 고딕" w:hAnsi="맑은 고딕" w:cs="맑은 고딕" w:hint="eastAsia"/>
          <w:sz w:val="24"/>
          <w:szCs w:val="24"/>
          <w:lang w:eastAsia="ko-KR"/>
        </w:rPr>
        <w:t>한다</w:t>
      </w:r>
      <w:r w:rsidRPr="00594BE2">
        <w:rPr>
          <w:rFonts w:ascii="맑은 고딕" w:eastAsia="맑은 고딕" w:hAnsi="맑은 고딕" w:cs="맑은 고딕"/>
          <w:sz w:val="24"/>
          <w:szCs w:val="24"/>
          <w:lang w:eastAsia="ko-KR"/>
        </w:rPr>
        <w:t>.</w:t>
      </w:r>
      <w:r>
        <w:rPr>
          <w:rFonts w:ascii="맑은 고딕" w:eastAsia="맑은 고딕" w:hAnsi="맑은 고딕" w:cs="맑은 고딕" w:hint="eastAsia"/>
          <w:sz w:val="24"/>
          <w:szCs w:val="24"/>
          <w:lang w:eastAsia="ko-KR"/>
        </w:rPr>
        <w:t xml:space="preserve"> </w:t>
      </w:r>
      <w:r w:rsidRPr="00594BE2">
        <w:rPr>
          <w:rFonts w:ascii="맑은 고딕" w:eastAsia="맑은 고딕" w:hAnsi="맑은 고딕" w:cs="맑은 고딕"/>
          <w:sz w:val="24"/>
          <w:szCs w:val="24"/>
          <w:lang w:eastAsia="ko-KR"/>
        </w:rPr>
        <w:t>이를 수식으로 표현하면 다음과 같다</w:t>
      </w:r>
      <w:r w:rsidR="00B664CE">
        <w:rPr>
          <w:rFonts w:ascii="맑은 고딕" w:eastAsia="맑은 고딕" w:hAnsi="맑은 고딕" w:cs="맑은 고딕" w:hint="eastAsia"/>
          <w:sz w:val="24"/>
          <w:szCs w:val="24"/>
          <w:lang w:eastAsia="ko-KR"/>
        </w:rPr>
        <w:t>.</w:t>
      </w:r>
    </w:p>
    <w:p w14:paraId="7BC045D2" w14:textId="77777777" w:rsidR="00B664CE" w:rsidRDefault="00B664CE" w:rsidP="003D41E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65093792" w14:textId="122AB971" w:rsidR="00B664CE" w:rsidRDefault="00B664CE" w:rsidP="003D41E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m:oMathPara>
        <m:oMath>
          <m:r>
            <w:rPr>
              <w:rFonts w:ascii="Cambria Math" w:eastAsia="맑은 고딕" w:hAnsi="Cambria Math" w:cs="맑은 고딕"/>
              <w:sz w:val="24"/>
              <w:szCs w:val="24"/>
              <w:lang w:eastAsia="ko-KR"/>
            </w:rPr>
            <m:t>s</m:t>
          </m:r>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l</m:t>
              </m:r>
            </m:e>
          </m:d>
          <m:r>
            <w:rPr>
              <w:rFonts w:ascii="Cambria Math" w:eastAsia="맑은 고딕" w:hAnsi="Cambria Math" w:cs="맑은 고딕"/>
              <w:sz w:val="24"/>
              <w:szCs w:val="24"/>
              <w:lang w:eastAsia="ko-KR"/>
            </w:rPr>
            <m:t>=</m:t>
          </m:r>
          <m:sSup>
            <m:sSupPr>
              <m:ctrlPr>
                <w:rPr>
                  <w:rFonts w:ascii="Cambria Math" w:eastAsia="맑은 고딕" w:hAnsi="Cambria Math" w:cs="맑은 고딕"/>
                  <w:i/>
                  <w:sz w:val="24"/>
                  <w:szCs w:val="24"/>
                  <w:lang w:eastAsia="ko-KR"/>
                </w:rPr>
              </m:ctrlPr>
            </m:sSupPr>
            <m:e>
              <m:r>
                <w:rPr>
                  <w:rFonts w:ascii="Cambria Math" w:eastAsia="맑은 고딕" w:hAnsi="Cambria Math" w:cs="맑은 고딕"/>
                  <w:sz w:val="24"/>
                  <w:szCs w:val="24"/>
                  <w:lang w:eastAsia="ko-KR"/>
                </w:rPr>
                <m:t>M</m:t>
              </m:r>
            </m:e>
            <m:sup>
              <m:r>
                <w:rPr>
                  <w:rFonts w:ascii="Cambria Math" w:eastAsia="맑은 고딕" w:hAnsi="Cambria Math" w:cs="맑은 고딕"/>
                  <w:sz w:val="24"/>
                  <w:szCs w:val="24"/>
                  <w:lang w:eastAsia="ko-KR"/>
                </w:rPr>
                <m:t>l-1</m:t>
              </m:r>
            </m:sup>
          </m:sSup>
          <m:r>
            <w:rPr>
              <w:rFonts w:ascii="Cambria Math" w:eastAsia="맑은 고딕" w:hAnsi="Cambria Math" w:cs="맑은 고딕"/>
              <w:sz w:val="24"/>
              <w:szCs w:val="24"/>
              <w:lang w:eastAsia="ko-KR"/>
            </w:rPr>
            <m:t>,</m:t>
          </m:r>
          <m:r>
            <m:rPr>
              <m:sty m:val="p"/>
            </m:rPr>
            <w:rPr>
              <w:rFonts w:ascii="Cambria Math" w:eastAsia="맑은 고딕" w:hAnsi="Cambria Math" w:cs="맑은 고딕"/>
              <w:sz w:val="24"/>
              <w:szCs w:val="24"/>
              <w:lang w:eastAsia="ko-KR"/>
            </w:rPr>
            <m:t> </m:t>
          </m:r>
          <m:r>
            <w:rPr>
              <w:rFonts w:ascii="Cambria Math" w:eastAsia="맑은 고딕" w:hAnsi="Cambria Math" w:cs="맑은 고딕"/>
              <w:sz w:val="24"/>
              <w:szCs w:val="24"/>
              <w:lang w:eastAsia="ko-KR"/>
            </w:rPr>
            <m:t>l=1,</m:t>
          </m:r>
          <m:r>
            <m:rPr>
              <m:sty m:val="p"/>
            </m:rPr>
            <w:rPr>
              <w:rFonts w:ascii="Cambria Math" w:eastAsia="맑은 고딕" w:hAnsi="Cambria Math" w:cs="맑은 고딕" w:hint="eastAsia"/>
              <w:sz w:val="24"/>
              <w:szCs w:val="24"/>
              <w:lang w:eastAsia="ko-KR"/>
            </w:rPr>
            <m:t>…</m:t>
          </m:r>
          <m:r>
            <w:rPr>
              <w:rFonts w:ascii="Cambria Math" w:eastAsia="맑은 고딕" w:hAnsi="Cambria Math" w:cs="맑은 고딕"/>
              <w:sz w:val="24"/>
              <w:szCs w:val="24"/>
              <w:lang w:eastAsia="ko-KR"/>
            </w:rPr>
            <m:t>,L</m:t>
          </m:r>
        </m:oMath>
      </m:oMathPara>
    </w:p>
    <w:p w14:paraId="588D578B" w14:textId="77777777" w:rsidR="00B664CE" w:rsidRDefault="00B664CE" w:rsidP="003D41E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73FB7C3D" w14:textId="0AD9DFA4" w:rsidR="003D41E4" w:rsidRPr="00210057" w:rsidRDefault="00B664CE" w:rsidP="003D41E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iCs/>
          <w:sz w:val="24"/>
          <w:szCs w:val="24"/>
          <w:lang w:eastAsia="ko-KR"/>
        </w:rPr>
      </w:pPr>
      <w:r>
        <w:rPr>
          <w:rFonts w:ascii="맑은 고딕" w:eastAsia="맑은 고딕" w:hAnsi="맑은 고딕" w:cs="맑은 고딕" w:hint="eastAsia"/>
          <w:sz w:val="24"/>
          <w:szCs w:val="24"/>
          <w:lang w:eastAsia="ko-KR"/>
        </w:rPr>
        <w:t xml:space="preserve">여기서 </w:t>
      </w:r>
      <m:oMath>
        <m:r>
          <w:rPr>
            <w:rFonts w:ascii="Cambria Math" w:eastAsia="맑은 고딕" w:hAnsi="Cambria Math" w:cs="맑은 고딕"/>
            <w:sz w:val="24"/>
            <w:szCs w:val="24"/>
            <w:lang w:eastAsia="ko-KR"/>
          </w:rPr>
          <m:t>s</m:t>
        </m:r>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l</m:t>
            </m:r>
          </m:e>
        </m:d>
      </m:oMath>
      <w:proofErr w:type="gramStart"/>
      <w:r>
        <w:rPr>
          <w:rFonts w:ascii="맑은 고딕" w:eastAsia="맑은 고딕" w:hAnsi="맑은 고딕" w:cs="맑은 고딕" w:hint="eastAsia"/>
          <w:sz w:val="24"/>
          <w:szCs w:val="24"/>
          <w:lang w:eastAsia="ko-KR"/>
        </w:rPr>
        <w:t xml:space="preserve">은 </w:t>
      </w:r>
      <w:r w:rsidRPr="006C5416">
        <w:rPr>
          <w:rFonts w:ascii="맑은 고딕" w:eastAsia="맑은 고딕" w:hAnsi="맑은 고딕" w:cs="맑은 고딕" w:hint="eastAsia"/>
          <w:sz w:val="24"/>
          <w:szCs w:val="24"/>
          <w:lang w:eastAsia="ko-KR"/>
        </w:rPr>
        <w:t>는</w:t>
      </w:r>
      <w:proofErr w:type="gramEnd"/>
      <w:r w:rsidRPr="006C5416">
        <w:rPr>
          <w:rFonts w:ascii="맑은 고딕" w:eastAsia="맑은 고딕" w:hAnsi="맑은 고딕" w:cs="맑은 고딕" w:hint="eastAsia"/>
          <w:sz w:val="24"/>
          <w:szCs w:val="24"/>
          <w:lang w:eastAsia="ko-KR"/>
        </w:rPr>
        <w:t xml:space="preserve"> </w:t>
      </w:r>
      <m:oMath>
        <m:r>
          <w:rPr>
            <w:rFonts w:ascii="Cambria Math" w:eastAsia="맑은 고딕" w:hAnsi="Cambria Math" w:cs="맑은 고딕"/>
            <w:sz w:val="24"/>
            <w:szCs w:val="24"/>
            <w:lang w:eastAsia="ko-KR"/>
          </w:rPr>
          <m:t>l</m:t>
        </m:r>
      </m:oMath>
      <w:r>
        <w:rPr>
          <w:rFonts w:ascii="맑은 고딕" w:eastAsia="맑은 고딕" w:hAnsi="맑은 고딕" w:cs="맑은 고딕" w:hint="eastAsia"/>
          <w:iCs/>
          <w:sz w:val="24"/>
          <w:szCs w:val="24"/>
          <w:lang w:eastAsia="ko-KR"/>
        </w:rPr>
        <w:t xml:space="preserve">번째 층에서 적용되는 dilation 값이고, </w:t>
      </w:r>
      <m:oMath>
        <m:r>
          <w:rPr>
            <w:rFonts w:ascii="Cambria Math" w:eastAsia="맑은 고딕" w:hAnsi="Cambria Math" w:cs="맑은 고딕"/>
            <w:sz w:val="24"/>
            <w:szCs w:val="24"/>
            <w:lang w:eastAsia="ko-KR"/>
          </w:rPr>
          <m:t>M</m:t>
        </m:r>
      </m:oMath>
      <w:r>
        <w:rPr>
          <w:rFonts w:ascii="맑은 고딕" w:eastAsia="맑은 고딕" w:hAnsi="맑은 고딕" w:cs="맑은 고딕" w:hint="eastAsia"/>
          <w:sz w:val="24"/>
          <w:szCs w:val="24"/>
          <w:lang w:eastAsia="ko-KR"/>
        </w:rPr>
        <w:t>은 dilation 증가율</w:t>
      </w:r>
      <w:r w:rsidR="00210057">
        <w:rPr>
          <w:rFonts w:ascii="맑은 고딕" w:eastAsia="맑은 고딕" w:hAnsi="맑은 고딕" w:cs="맑은 고딕" w:hint="eastAsia"/>
          <w:sz w:val="24"/>
          <w:szCs w:val="24"/>
          <w:lang w:eastAsia="ko-KR"/>
        </w:rPr>
        <w:t xml:space="preserve">, </w:t>
      </w:r>
      <m:oMath>
        <m:r>
          <w:rPr>
            <w:rFonts w:ascii="Cambria Math" w:eastAsia="맑은 고딕" w:hAnsi="Cambria Math" w:cs="맑은 고딕"/>
            <w:sz w:val="24"/>
            <w:szCs w:val="24"/>
            <w:lang w:eastAsia="ko-KR"/>
          </w:rPr>
          <m:t>L</m:t>
        </m:r>
      </m:oMath>
      <w:r w:rsidR="00210057">
        <w:rPr>
          <w:rFonts w:ascii="맑은 고딕" w:eastAsia="맑은 고딕" w:hAnsi="맑은 고딕" w:cs="맑은 고딕" w:hint="eastAsia"/>
          <w:sz w:val="24"/>
          <w:szCs w:val="24"/>
          <w:lang w:eastAsia="ko-KR"/>
        </w:rPr>
        <w:t xml:space="preserve"> 은 총 층의 개수</w:t>
      </w:r>
      <w:r>
        <w:rPr>
          <w:rFonts w:ascii="맑은 고딕" w:eastAsia="맑은 고딕" w:hAnsi="맑은 고딕" w:cs="맑은 고딕" w:hint="eastAsia"/>
          <w:sz w:val="24"/>
          <w:szCs w:val="24"/>
          <w:lang w:eastAsia="ko-KR"/>
        </w:rPr>
        <w:t>이다.</w:t>
      </w:r>
      <w:r w:rsidR="00210057">
        <w:rPr>
          <w:rFonts w:ascii="맑은 고딕" w:eastAsia="맑은 고딕" w:hAnsi="맑은 고딕" w:cs="맑은 고딕" w:hint="eastAsia"/>
          <w:sz w:val="24"/>
          <w:szCs w:val="24"/>
          <w:lang w:eastAsia="ko-KR"/>
        </w:rPr>
        <w:t xml:space="preserve"> </w:t>
      </w:r>
      <w:proofErr w:type="spellStart"/>
      <w:r w:rsidR="00210057" w:rsidRPr="00210057">
        <w:rPr>
          <w:rFonts w:ascii="맑은 고딕" w:eastAsia="맑은 고딕" w:hAnsi="맑은 고딕" w:cs="맑은 고딕"/>
          <w:sz w:val="24"/>
          <w:szCs w:val="24"/>
          <w:lang w:eastAsia="ko-KR"/>
        </w:rPr>
        <w:t>DilatedRNN</w:t>
      </w:r>
      <w:proofErr w:type="spellEnd"/>
      <w:r w:rsidR="00210057" w:rsidRPr="00210057">
        <w:rPr>
          <w:rFonts w:ascii="맑은 고딕" w:eastAsia="맑은 고딕" w:hAnsi="맑은 고딕" w:cs="맑은 고딕"/>
          <w:sz w:val="24"/>
          <w:szCs w:val="24"/>
          <w:lang w:eastAsia="ko-KR"/>
        </w:rPr>
        <w:t xml:space="preserve">에서는 층(layer)이 깊어질수록 dilation 값이 증가하며, 더 넓은 시간 간격을 학습할 수 있다. </w:t>
      </w:r>
      <w:r w:rsidR="00210057" w:rsidRPr="00210057">
        <w:rPr>
          <w:rFonts w:ascii="맑은 고딕" w:eastAsia="맑은 고딕" w:hAnsi="맑은 고딕" w:cs="맑은 고딕"/>
          <w:iCs/>
          <w:sz w:val="24"/>
          <w:szCs w:val="24"/>
          <w:lang w:eastAsia="ko-KR"/>
        </w:rPr>
        <w:t>각 층의 dilation</w:t>
      </w:r>
      <w:r w:rsidR="00210057">
        <w:rPr>
          <w:rFonts w:ascii="맑은 고딕" w:eastAsia="맑은 고딕" w:hAnsi="맑은 고딕" w:cs="맑은 고딕" w:hint="eastAsia"/>
          <w:iCs/>
          <w:sz w:val="24"/>
          <w:szCs w:val="24"/>
          <w:lang w:eastAsia="ko-KR"/>
        </w:rPr>
        <w:t>은</w:t>
      </w:r>
      <w:r w:rsidR="00210057" w:rsidRPr="00210057">
        <w:rPr>
          <w:rFonts w:ascii="맑은 고딕" w:eastAsia="맑은 고딕" w:hAnsi="맑은 고딕" w:cs="맑은 고딕"/>
          <w:iCs/>
          <w:sz w:val="24"/>
          <w:szCs w:val="24"/>
          <w:lang w:eastAsia="ko-KR"/>
        </w:rPr>
        <w:t xml:space="preserve"> 증가하여, </w:t>
      </w:r>
      <w:r w:rsidR="00210057">
        <w:rPr>
          <w:rFonts w:ascii="맑은 고딕" w:eastAsia="맑은 고딕" w:hAnsi="맑은 고딕" w:cs="맑은 고딕" w:hint="eastAsia"/>
          <w:iCs/>
          <w:sz w:val="24"/>
          <w:szCs w:val="24"/>
          <w:lang w:eastAsia="ko-KR"/>
        </w:rPr>
        <w:t xml:space="preserve">낮은 층에서는 짧은 시간 범위를 학습, 높은 층에서는 </w:t>
      </w:r>
      <w:r w:rsidR="00210057" w:rsidRPr="00210057">
        <w:rPr>
          <w:rFonts w:ascii="맑은 고딕" w:eastAsia="맑은 고딕" w:hAnsi="맑은 고딕" w:cs="맑은 고딕"/>
          <w:iCs/>
          <w:sz w:val="24"/>
          <w:szCs w:val="24"/>
          <w:lang w:eastAsia="ko-KR"/>
        </w:rPr>
        <w:t>더 넓은 시간 범위를 학습할 수 있</w:t>
      </w:r>
      <w:r w:rsidR="00210057" w:rsidRPr="00210057">
        <w:rPr>
          <w:rFonts w:ascii="맑은 고딕" w:eastAsia="맑은 고딕" w:hAnsi="맑은 고딕" w:cs="맑은 고딕" w:hint="eastAsia"/>
          <w:iCs/>
          <w:sz w:val="24"/>
          <w:szCs w:val="24"/>
          <w:lang w:eastAsia="ko-KR"/>
        </w:rPr>
        <w:t>다.</w:t>
      </w:r>
    </w:p>
    <w:p w14:paraId="3BC2D5B5" w14:textId="77777777" w:rsidR="00B664CE" w:rsidRDefault="00B664CE" w:rsidP="003D41E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78536A90" w14:textId="0B92915B" w:rsidR="003D41E4" w:rsidRDefault="003D41E4" w:rsidP="003D41E4">
      <w:pPr>
        <w:pBdr>
          <w:top w:val="nil"/>
          <w:left w:val="nil"/>
          <w:bottom w:val="nil"/>
          <w:right w:val="nil"/>
          <w:between w:val="nil"/>
        </w:pBdr>
        <w:tabs>
          <w:tab w:val="left" w:pos="613"/>
        </w:tabs>
        <w:autoSpaceDE/>
        <w:autoSpaceDN/>
        <w:spacing w:before="163"/>
        <w:ind w:left="612" w:firstLineChars="100" w:firstLine="240"/>
        <w:jc w:val="center"/>
        <w:rPr>
          <w:rFonts w:ascii="맑은 고딕" w:eastAsia="맑은 고딕" w:hAnsi="맑은 고딕" w:cs="맑은 고딕"/>
          <w:sz w:val="24"/>
          <w:szCs w:val="24"/>
          <w:lang w:eastAsia="ko-KR"/>
        </w:rPr>
      </w:pPr>
      <w:r w:rsidRPr="003D41E4">
        <w:rPr>
          <w:rFonts w:ascii="맑은 고딕" w:eastAsia="맑은 고딕" w:hAnsi="맑은 고딕" w:cs="맑은 고딕"/>
          <w:noProof/>
          <w:sz w:val="24"/>
          <w:szCs w:val="24"/>
          <w:lang w:eastAsia="ko-KR"/>
        </w:rPr>
        <w:drawing>
          <wp:inline distT="0" distB="0" distL="0" distR="0" wp14:anchorId="10DF0855" wp14:editId="5B8CC2A1">
            <wp:extent cx="5003800" cy="1136235"/>
            <wp:effectExtent l="0" t="0" r="0" b="0"/>
            <wp:docPr id="1452787734" name="그림 1" descr="라인, 도표, 폰트,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87734" name="그림 1" descr="라인, 도표, 폰트, 그래프이(가) 표시된 사진&#10;&#10;AI가 생성한 콘텐츠는 부정확할 수 있습니다."/>
                    <pic:cNvPicPr/>
                  </pic:nvPicPr>
                  <pic:blipFill>
                    <a:blip r:embed="rId19"/>
                    <a:stretch>
                      <a:fillRect/>
                    </a:stretch>
                  </pic:blipFill>
                  <pic:spPr>
                    <a:xfrm>
                      <a:off x="0" y="0"/>
                      <a:ext cx="5021489" cy="1140252"/>
                    </a:xfrm>
                    <a:prstGeom prst="rect">
                      <a:avLst/>
                    </a:prstGeom>
                  </pic:spPr>
                </pic:pic>
              </a:graphicData>
            </a:graphic>
          </wp:inline>
        </w:drawing>
      </w:r>
    </w:p>
    <w:p w14:paraId="79C67CFE" w14:textId="47476884" w:rsidR="003D41E4" w:rsidRDefault="003D41E4" w:rsidP="003D41E4">
      <w:pPr>
        <w:pStyle w:val="ab"/>
        <w:jc w:val="center"/>
        <w:rPr>
          <w:rFonts w:eastAsiaTheme="minorEastAsia"/>
          <w:lang w:eastAsia="ko-KR"/>
        </w:rPr>
      </w:pPr>
      <w:r>
        <w:rPr>
          <w:rFonts w:ascii="맑은 고딕" w:eastAsia="맑은 고딕" w:hAnsi="맑은 고딕" w:cs="맑은 고딕" w:hint="eastAsia"/>
          <w:lang w:eastAsia="ko-KR"/>
        </w:rPr>
        <w:t>그림</w:t>
      </w:r>
      <w:r>
        <w:rPr>
          <w:lang w:eastAsia="ko-KR"/>
        </w:rPr>
        <w:t xml:space="preserve"> </w:t>
      </w:r>
      <w:r>
        <w:rPr>
          <w:rFonts w:eastAsiaTheme="minorEastAsia" w:hint="eastAsia"/>
          <w:lang w:eastAsia="ko-KR"/>
        </w:rPr>
        <w:t xml:space="preserve">9. </w:t>
      </w:r>
      <w:proofErr w:type="spellStart"/>
      <w:r w:rsidR="00594BE2" w:rsidRPr="00594BE2">
        <w:rPr>
          <w:rFonts w:eastAsiaTheme="minorEastAsia"/>
          <w:lang w:eastAsia="ko-KR"/>
        </w:rPr>
        <w:t>DilatedRNN</w:t>
      </w:r>
      <w:proofErr w:type="spellEnd"/>
      <w:r w:rsidR="00594BE2">
        <w:rPr>
          <w:rFonts w:eastAsiaTheme="minorEastAsia" w:hint="eastAsia"/>
          <w:lang w:eastAsia="ko-KR"/>
        </w:rPr>
        <w:t xml:space="preserve"> </w:t>
      </w:r>
      <w:r w:rsidR="00594BE2">
        <w:rPr>
          <w:rFonts w:eastAsiaTheme="minorEastAsia" w:hint="eastAsia"/>
          <w:lang w:eastAsia="ko-KR"/>
        </w:rPr>
        <w:t>구조</w:t>
      </w:r>
    </w:p>
    <w:p w14:paraId="21349861" w14:textId="77777777" w:rsidR="003D41E4" w:rsidRDefault="003D41E4" w:rsidP="003D41E4">
      <w:pPr>
        <w:pBdr>
          <w:top w:val="nil"/>
          <w:left w:val="nil"/>
          <w:bottom w:val="nil"/>
          <w:right w:val="nil"/>
          <w:between w:val="nil"/>
        </w:pBdr>
        <w:tabs>
          <w:tab w:val="left" w:pos="613"/>
        </w:tabs>
        <w:autoSpaceDE/>
        <w:autoSpaceDN/>
        <w:spacing w:before="163"/>
        <w:ind w:left="612" w:firstLineChars="100" w:firstLine="240"/>
        <w:jc w:val="center"/>
        <w:rPr>
          <w:rFonts w:ascii="맑은 고딕" w:eastAsia="맑은 고딕" w:hAnsi="맑은 고딕" w:cs="맑은 고딕"/>
          <w:sz w:val="24"/>
          <w:szCs w:val="24"/>
          <w:lang w:eastAsia="ko-KR"/>
        </w:rPr>
      </w:pPr>
    </w:p>
    <w:p w14:paraId="29142109" w14:textId="4B782DE0" w:rsidR="004C4100" w:rsidRDefault="00594BE2" w:rsidP="004C4100">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lastRenderedPageBreak/>
        <w:t>[</w:t>
      </w:r>
      <w:r w:rsidRPr="00594BE2">
        <w:rPr>
          <w:rFonts w:ascii="맑은 고딕" w:eastAsia="맑은 고딕" w:hAnsi="맑은 고딕" w:cs="맑은 고딕"/>
          <w:sz w:val="24"/>
          <w:szCs w:val="24"/>
          <w:lang w:eastAsia="ko-KR"/>
        </w:rPr>
        <w:t xml:space="preserve">그림 </w:t>
      </w:r>
      <w:r>
        <w:rPr>
          <w:rFonts w:ascii="맑은 고딕" w:eastAsia="맑은 고딕" w:hAnsi="맑은 고딕" w:cs="맑은 고딕" w:hint="eastAsia"/>
          <w:sz w:val="24"/>
          <w:szCs w:val="24"/>
          <w:lang w:eastAsia="ko-KR"/>
        </w:rPr>
        <w:t>9]에서</w:t>
      </w:r>
      <w:r w:rsidRPr="00594BE2">
        <w:rPr>
          <w:rFonts w:ascii="맑은 고딕" w:eastAsia="맑은 고딕" w:hAnsi="맑은 고딕" w:cs="맑은 고딕"/>
          <w:sz w:val="24"/>
          <w:szCs w:val="24"/>
          <w:lang w:eastAsia="ko-KR"/>
        </w:rPr>
        <w:t xml:space="preserve"> </w:t>
      </w:r>
      <w:r w:rsidR="00210057">
        <w:rPr>
          <w:rFonts w:ascii="맑은 고딕" w:eastAsia="맑은 고딕" w:hAnsi="맑은 고딕" w:cs="맑은 고딕" w:hint="eastAsia"/>
          <w:sz w:val="24"/>
          <w:szCs w:val="24"/>
          <w:lang w:eastAsia="ko-KR"/>
        </w:rPr>
        <w:t>좌측</w:t>
      </w:r>
      <w:r w:rsidRPr="00594BE2">
        <w:rPr>
          <w:rFonts w:ascii="맑은 고딕" w:eastAsia="맑은 고딕" w:hAnsi="맑은 고딕" w:cs="맑은 고딕"/>
          <w:sz w:val="24"/>
          <w:szCs w:val="24"/>
          <w:lang w:eastAsia="ko-KR"/>
        </w:rPr>
        <w:t xml:space="preserve"> 구조는 세 개의 layer으로 구성된 </w:t>
      </w:r>
      <w:r w:rsidR="00451DE4">
        <w:rPr>
          <w:rFonts w:ascii="맑은 고딕" w:eastAsia="맑은 고딕" w:hAnsi="맑은 고딕" w:cs="맑은 고딕" w:hint="eastAsia"/>
          <w:sz w:val="24"/>
          <w:szCs w:val="24"/>
          <w:lang w:eastAsia="ko-KR"/>
        </w:rPr>
        <w:t>해당 모델</w:t>
      </w:r>
      <w:r w:rsidRPr="00594BE2">
        <w:rPr>
          <w:rFonts w:ascii="맑은 고딕" w:eastAsia="맑은 고딕" w:hAnsi="맑은 고딕" w:cs="맑은 고딕"/>
          <w:sz w:val="24"/>
          <w:szCs w:val="24"/>
          <w:lang w:eastAsia="ko-KR"/>
        </w:rPr>
        <w:t xml:space="preserve">의 예시이며, 각 </w:t>
      </w:r>
      <w:r w:rsidR="00FC4642" w:rsidRPr="00594BE2">
        <w:rPr>
          <w:rFonts w:ascii="맑은 고딕" w:eastAsia="맑은 고딕" w:hAnsi="맑은 고딕" w:cs="맑은 고딕"/>
          <w:sz w:val="24"/>
          <w:szCs w:val="24"/>
          <w:lang w:eastAsia="ko-KR"/>
        </w:rPr>
        <w:t>layer</w:t>
      </w:r>
      <w:r w:rsidRPr="00594BE2">
        <w:rPr>
          <w:rFonts w:ascii="맑은 고딕" w:eastAsia="맑은 고딕" w:hAnsi="맑은 고딕" w:cs="맑은 고딕"/>
          <w:sz w:val="24"/>
          <w:szCs w:val="24"/>
          <w:lang w:eastAsia="ko-KR"/>
        </w:rPr>
        <w:t xml:space="preserve">의 dilation 값이 1, 2, 4로 설정된 것을 보여준다. 이 구조는 기존 RNN보다 더 넓은 시간 간격을 학습할 수 있도록 설계되어 있으며, 특정 패턴이 장기적으로 유지되는 데이터에서 효과적으로 작동할 수 있다. </w:t>
      </w:r>
      <w:r w:rsidR="00210057">
        <w:rPr>
          <w:rFonts w:ascii="맑은 고딕" w:eastAsia="맑은 고딕" w:hAnsi="맑은 고딕" w:cs="맑은 고딕" w:hint="eastAsia"/>
          <w:sz w:val="24"/>
          <w:szCs w:val="24"/>
          <w:lang w:eastAsia="ko-KR"/>
        </w:rPr>
        <w:t>우측</w:t>
      </w:r>
      <w:r w:rsidRPr="00594BE2">
        <w:rPr>
          <w:rFonts w:ascii="맑은 고딕" w:eastAsia="맑은 고딕" w:hAnsi="맑은 고딕" w:cs="맑은 고딕"/>
          <w:sz w:val="24"/>
          <w:szCs w:val="24"/>
          <w:lang w:eastAsia="ko-KR"/>
        </w:rPr>
        <w:t xml:space="preserve"> 구조는 두 개의 layer으로 구성된 </w:t>
      </w:r>
      <w:r w:rsidR="00451DE4">
        <w:rPr>
          <w:rFonts w:ascii="맑은 고딕" w:eastAsia="맑은 고딕" w:hAnsi="맑은 고딕" w:cs="맑은 고딕" w:hint="eastAsia"/>
          <w:sz w:val="24"/>
          <w:szCs w:val="24"/>
          <w:lang w:eastAsia="ko-KR"/>
        </w:rPr>
        <w:t>모습</w:t>
      </w:r>
      <w:r w:rsidRPr="00594BE2">
        <w:rPr>
          <w:rFonts w:ascii="맑은 고딕" w:eastAsia="맑은 고딕" w:hAnsi="맑은 고딕" w:cs="맑은 고딕"/>
          <w:sz w:val="24"/>
          <w:szCs w:val="24"/>
          <w:lang w:eastAsia="ko-KR"/>
        </w:rPr>
        <w:t xml:space="preserve">을 보여주며, 첫 번째 </w:t>
      </w:r>
      <w:r w:rsidR="00FC4642" w:rsidRPr="00594BE2">
        <w:rPr>
          <w:rFonts w:ascii="맑은 고딕" w:eastAsia="맑은 고딕" w:hAnsi="맑은 고딕" w:cs="맑은 고딕"/>
          <w:sz w:val="24"/>
          <w:szCs w:val="24"/>
          <w:lang w:eastAsia="ko-KR"/>
        </w:rPr>
        <w:t>layer</w:t>
      </w:r>
      <w:r w:rsidRPr="00594BE2">
        <w:rPr>
          <w:rFonts w:ascii="맑은 고딕" w:eastAsia="맑은 고딕" w:hAnsi="맑은 고딕" w:cs="맑은 고딕"/>
          <w:sz w:val="24"/>
          <w:szCs w:val="24"/>
          <w:lang w:eastAsia="ko-KR"/>
        </w:rPr>
        <w:t xml:space="preserve">에서 dilation 값이 2로 설정되어 있다. </w:t>
      </w:r>
      <w:r w:rsidR="00210057">
        <w:rPr>
          <w:rFonts w:ascii="맑은 고딕" w:eastAsia="맑은 고딕" w:hAnsi="맑은 고딕" w:cs="맑은 고딕" w:hint="eastAsia"/>
          <w:sz w:val="24"/>
          <w:szCs w:val="24"/>
          <w:lang w:eastAsia="ko-KR"/>
        </w:rPr>
        <w:t xml:space="preserve">이 </w:t>
      </w:r>
      <w:r w:rsidRPr="00594BE2">
        <w:rPr>
          <w:rFonts w:ascii="맑은 고딕" w:eastAsia="맑은 고딕" w:hAnsi="맑은 고딕" w:cs="맑은 고딕"/>
          <w:sz w:val="24"/>
          <w:szCs w:val="24"/>
          <w:lang w:eastAsia="ko-KR"/>
        </w:rPr>
        <w:t>경우, 일부 데이터</w:t>
      </w:r>
      <w:r w:rsidR="00210057">
        <w:rPr>
          <w:rFonts w:ascii="맑은 고딕" w:eastAsia="맑은 고딕" w:hAnsi="맑은 고딕" w:cs="맑은 고딕" w:hint="eastAsia"/>
          <w:sz w:val="24"/>
          <w:szCs w:val="24"/>
          <w:lang w:eastAsia="ko-KR"/>
        </w:rPr>
        <w:t xml:space="preserve">가 </w:t>
      </w:r>
      <w:r w:rsidRPr="00594BE2">
        <w:rPr>
          <w:rFonts w:ascii="맑은 고딕" w:eastAsia="맑은 고딕" w:hAnsi="맑은 고딕" w:cs="맑은 고딕"/>
          <w:sz w:val="24"/>
          <w:szCs w:val="24"/>
          <w:lang w:eastAsia="ko-KR"/>
        </w:rPr>
        <w:t>손실될 수 있</w:t>
      </w:r>
      <w:r w:rsidR="00210057">
        <w:rPr>
          <w:rFonts w:ascii="맑은 고딕" w:eastAsia="맑은 고딕" w:hAnsi="맑은 고딕" w:cs="맑은 고딕" w:hint="eastAsia"/>
          <w:sz w:val="24"/>
          <w:szCs w:val="24"/>
          <w:lang w:eastAsia="ko-KR"/>
        </w:rPr>
        <w:t>어</w:t>
      </w:r>
      <w:r w:rsidRPr="00594BE2">
        <w:rPr>
          <w:rFonts w:ascii="맑은 고딕" w:eastAsia="맑은 고딕" w:hAnsi="맑은 고딕" w:cs="맑은 고딕"/>
          <w:sz w:val="24"/>
          <w:szCs w:val="24"/>
          <w:lang w:eastAsia="ko-KR"/>
        </w:rPr>
        <w:t>, 추가</w:t>
      </w:r>
      <w:r w:rsidR="00210057">
        <w:rPr>
          <w:rFonts w:ascii="맑은 고딕" w:eastAsia="맑은 고딕" w:hAnsi="맑은 고딕" w:cs="맑은 고딕" w:hint="eastAsia"/>
          <w:sz w:val="24"/>
          <w:szCs w:val="24"/>
          <w:lang w:eastAsia="ko-KR"/>
        </w:rPr>
        <w:t xml:space="preserve"> </w:t>
      </w:r>
      <w:proofErr w:type="spellStart"/>
      <w:r w:rsidRPr="00594BE2">
        <w:rPr>
          <w:rFonts w:ascii="맑은 고딕" w:eastAsia="맑은 고딕" w:hAnsi="맑은 고딕" w:cs="맑은 고딕"/>
          <w:sz w:val="24"/>
          <w:szCs w:val="24"/>
          <w:lang w:eastAsia="ko-KR"/>
        </w:rPr>
        <w:t>임베딩</w:t>
      </w:r>
      <w:proofErr w:type="spellEnd"/>
      <w:r w:rsidRPr="00594BE2">
        <w:rPr>
          <w:rFonts w:ascii="맑은 고딕" w:eastAsia="맑은 고딕" w:hAnsi="맑은 고딕" w:cs="맑은 고딕"/>
          <w:sz w:val="24"/>
          <w:szCs w:val="24"/>
          <w:lang w:eastAsia="ko-KR"/>
        </w:rPr>
        <w:t xml:space="preserve"> 연결(빨간색 화살표)이 적용된다. 이러한 보완적 연결을 통해 데이터 의존성을 유지하며, 학습의 안정성을 향상시킬 수 있다.</w:t>
      </w:r>
    </w:p>
    <w:p w14:paraId="1DD8435A" w14:textId="796E9837" w:rsidR="004C4100" w:rsidRDefault="00451DE4" w:rsidP="004C4100">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451DE4">
        <w:rPr>
          <w:rFonts w:ascii="맑은 고딕" w:eastAsia="맑은 고딕" w:hAnsi="맑은 고딕" w:cs="맑은 고딕"/>
          <w:sz w:val="24"/>
          <w:szCs w:val="24"/>
          <w:lang w:eastAsia="ko-KR"/>
        </w:rPr>
        <w:t xml:space="preserve">결론적으로, </w:t>
      </w:r>
      <w:r>
        <w:rPr>
          <w:rFonts w:ascii="맑은 고딕" w:eastAsia="맑은 고딕" w:hAnsi="맑은 고딕" w:cs="맑은 고딕" w:hint="eastAsia"/>
          <w:sz w:val="24"/>
          <w:szCs w:val="24"/>
          <w:lang w:eastAsia="ko-KR"/>
        </w:rPr>
        <w:t>해당 모델</w:t>
      </w:r>
      <w:r w:rsidRPr="00451DE4">
        <w:rPr>
          <w:rFonts w:ascii="맑은 고딕" w:eastAsia="맑은 고딕" w:hAnsi="맑은 고딕" w:cs="맑은 고딕"/>
          <w:sz w:val="24"/>
          <w:szCs w:val="24"/>
          <w:lang w:eastAsia="ko-KR"/>
        </w:rPr>
        <w:t>은 RNN의 단점을 보완하면서 장기적인 시계열 패턴을 효과적으로 학습할 수 있도록 설계</w:t>
      </w:r>
      <w:r>
        <w:rPr>
          <w:rFonts w:ascii="맑은 고딕" w:eastAsia="맑은 고딕" w:hAnsi="맑은 고딕" w:cs="맑은 고딕" w:hint="eastAsia"/>
          <w:sz w:val="24"/>
          <w:szCs w:val="24"/>
          <w:lang w:eastAsia="ko-KR"/>
        </w:rPr>
        <w:t xml:space="preserve">되었다. </w:t>
      </w:r>
      <w:r w:rsidRPr="00451DE4">
        <w:rPr>
          <w:rFonts w:ascii="맑은 고딕" w:eastAsia="맑은 고딕" w:hAnsi="맑은 고딕" w:cs="맑은 고딕"/>
          <w:sz w:val="24"/>
          <w:szCs w:val="24"/>
          <w:lang w:eastAsia="ko-KR"/>
        </w:rPr>
        <w:t xml:space="preserve">일반적인 RNN은 모든 시점을 순차적으로 업데이트해야 하지만, </w:t>
      </w:r>
      <w:r w:rsidR="00FC4642">
        <w:rPr>
          <w:rFonts w:ascii="맑은 고딕" w:eastAsia="맑은 고딕" w:hAnsi="맑은 고딕" w:cs="맑은 고딕" w:hint="eastAsia"/>
          <w:sz w:val="24"/>
          <w:szCs w:val="24"/>
          <w:lang w:eastAsia="ko-KR"/>
        </w:rPr>
        <w:t xml:space="preserve">모델의 </w:t>
      </w:r>
      <w:r w:rsidRPr="00451DE4">
        <w:rPr>
          <w:rFonts w:ascii="맑은 고딕" w:eastAsia="맑은 고딕" w:hAnsi="맑은 고딕" w:cs="맑은 고딕"/>
          <w:sz w:val="24"/>
          <w:szCs w:val="24"/>
          <w:lang w:eastAsia="ko-KR"/>
        </w:rPr>
        <w:t>Dilated Skip Connection을 활용하면 과거 정보를 넓은 시간 간격으로 직접 연결할 수 있</w:t>
      </w:r>
      <w:r w:rsidR="00FC4642">
        <w:rPr>
          <w:rFonts w:ascii="맑은 고딕" w:eastAsia="맑은 고딕" w:hAnsi="맑은 고딕" w:cs="맑은 고딕" w:hint="eastAsia"/>
          <w:sz w:val="24"/>
          <w:szCs w:val="24"/>
          <w:lang w:eastAsia="ko-KR"/>
        </w:rPr>
        <w:t>으며</w:t>
      </w:r>
      <w:r w:rsidRPr="00451DE4">
        <w:rPr>
          <w:rFonts w:ascii="맑은 고딕" w:eastAsia="맑은 고딕" w:hAnsi="맑은 고딕" w:cs="맑은 고딕"/>
          <w:sz w:val="24"/>
          <w:szCs w:val="24"/>
          <w:lang w:eastAsia="ko-KR"/>
        </w:rPr>
        <w:t>, 모든 시점을 거치지 않고 학습할 수 있어 긴 시퀀스를 처리할 때 발생하는</w:t>
      </w:r>
      <w:r w:rsidRPr="00451DE4">
        <w:rPr>
          <w:rFonts w:ascii="맑은 고딕" w:eastAsia="맑은 고딕" w:hAnsi="맑은 고딕" w:cs="맑은 고딕" w:hint="eastAsia"/>
          <w:sz w:val="24"/>
          <w:szCs w:val="24"/>
          <w:lang w:eastAsia="ko-KR"/>
        </w:rPr>
        <w:t xml:space="preserve"> </w:t>
      </w:r>
      <w:r>
        <w:rPr>
          <w:rFonts w:ascii="맑은 고딕" w:eastAsia="맑은 고딕" w:hAnsi="맑은 고딕" w:cs="맑은 고딕" w:hint="eastAsia"/>
          <w:sz w:val="24"/>
          <w:szCs w:val="24"/>
          <w:lang w:eastAsia="ko-KR"/>
        </w:rPr>
        <w:t xml:space="preserve">RNN의 </w:t>
      </w:r>
      <w:r w:rsidRPr="00451DE4">
        <w:rPr>
          <w:rFonts w:ascii="맑은 고딕" w:eastAsia="맑은 고딕" w:hAnsi="맑은 고딕" w:cs="맑은 고딕"/>
          <w:sz w:val="24"/>
          <w:szCs w:val="24"/>
          <w:lang w:eastAsia="ko-KR"/>
        </w:rPr>
        <w:t>vanishing gradient문제를 완화</w:t>
      </w:r>
      <w:r>
        <w:rPr>
          <w:rFonts w:ascii="맑은 고딕" w:eastAsia="맑은 고딕" w:hAnsi="맑은 고딕" w:cs="맑은 고딕" w:hint="eastAsia"/>
          <w:sz w:val="24"/>
          <w:szCs w:val="24"/>
          <w:lang w:eastAsia="ko-KR"/>
        </w:rPr>
        <w:t>한</w:t>
      </w:r>
      <w:r w:rsidRPr="00451DE4">
        <w:rPr>
          <w:rFonts w:ascii="맑은 고딕" w:eastAsia="맑은 고딕" w:hAnsi="맑은 고딕" w:cs="맑은 고딕"/>
          <w:sz w:val="24"/>
          <w:szCs w:val="24"/>
          <w:lang w:eastAsia="ko-KR"/>
        </w:rPr>
        <w:t>다</w:t>
      </w:r>
      <w:r w:rsidR="00FC4642">
        <w:rPr>
          <w:rFonts w:ascii="맑은 고딕" w:eastAsia="맑은 고딕" w:hAnsi="맑은 고딕" w:cs="맑은 고딕" w:hint="eastAsia"/>
          <w:sz w:val="24"/>
          <w:szCs w:val="24"/>
          <w:lang w:eastAsia="ko-KR"/>
        </w:rPr>
        <w:t>.</w:t>
      </w:r>
    </w:p>
    <w:p w14:paraId="78C185AA" w14:textId="77777777" w:rsidR="00451DE4" w:rsidRPr="004C4100" w:rsidRDefault="00451DE4" w:rsidP="004C4100">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6428C9A1" w14:textId="42EAF40C" w:rsidR="00860FCD" w:rsidRDefault="00AC1546" w:rsidP="00504519">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2.5.4 </w:t>
      </w:r>
      <w:proofErr w:type="gramStart"/>
      <w:r w:rsidRPr="00AC1546">
        <w:rPr>
          <w:rFonts w:ascii="Palatino Linotype" w:eastAsiaTheme="minorEastAsia" w:hAnsi="Palatino Linotype" w:cs="Palatino Linotype"/>
          <w:i/>
          <w:sz w:val="24"/>
          <w:szCs w:val="24"/>
          <w:lang w:eastAsia="ko-KR"/>
        </w:rPr>
        <w:t>TCN(</w:t>
      </w:r>
      <w:proofErr w:type="gramEnd"/>
      <w:r w:rsidRPr="00AC1546">
        <w:rPr>
          <w:rFonts w:ascii="Palatino Linotype" w:eastAsiaTheme="minorEastAsia" w:hAnsi="Palatino Linotype" w:cs="Palatino Linotype"/>
          <w:i/>
          <w:sz w:val="24"/>
          <w:szCs w:val="24"/>
          <w:lang w:eastAsia="ko-KR"/>
        </w:rPr>
        <w:t>2018</w:t>
      </w:r>
      <w:r>
        <w:rPr>
          <w:rFonts w:ascii="Palatino Linotype" w:eastAsiaTheme="minorEastAsia" w:hAnsi="Palatino Linotype" w:cs="Palatino Linotype" w:hint="eastAsia"/>
          <w:i/>
          <w:sz w:val="24"/>
          <w:szCs w:val="24"/>
          <w:lang w:eastAsia="ko-KR"/>
        </w:rPr>
        <w:t>)</w:t>
      </w:r>
    </w:p>
    <w:p w14:paraId="2AA24171" w14:textId="2A4D7C45" w:rsidR="00504519" w:rsidRPr="00E95D69" w:rsidRDefault="00504519" w:rsidP="00E95D69">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w:r w:rsidRPr="00504519">
        <w:rPr>
          <w:rFonts w:ascii="맑은 고딕" w:eastAsia="맑은 고딕" w:hAnsi="맑은 고딕" w:cs="맑은 고딕"/>
          <w:sz w:val="24"/>
          <w:szCs w:val="24"/>
          <w:lang w:eastAsia="ko-KR"/>
        </w:rPr>
        <w:t xml:space="preserve">Temporal Convolutional Network(TCN)는 2018년 발표된 시계열 데이터 처리에 특화된 </w:t>
      </w:r>
      <w:proofErr w:type="spellStart"/>
      <w:r w:rsidRPr="00504519">
        <w:rPr>
          <w:rFonts w:ascii="맑은 고딕" w:eastAsia="맑은 고딕" w:hAnsi="맑은 고딕" w:cs="맑은 고딕"/>
          <w:sz w:val="24"/>
          <w:szCs w:val="24"/>
          <w:lang w:eastAsia="ko-KR"/>
        </w:rPr>
        <w:t>합성곱</w:t>
      </w:r>
      <w:proofErr w:type="spellEnd"/>
      <w:r w:rsidRPr="00504519">
        <w:rPr>
          <w:rFonts w:ascii="맑은 고딕" w:eastAsia="맑은 고딕" w:hAnsi="맑은 고딕" w:cs="맑은 고딕"/>
          <w:sz w:val="24"/>
          <w:szCs w:val="24"/>
          <w:lang w:eastAsia="ko-KR"/>
        </w:rPr>
        <w:t xml:space="preserve"> 신경망(Convolutional Neural Network, CNN) 기반의 모델이다</w:t>
      </w:r>
      <w:r w:rsidR="002D663F">
        <w:rPr>
          <w:rFonts w:ascii="맑은 고딕" w:eastAsia="맑은 고딕" w:hAnsi="맑은 고딕" w:cs="맑은 고딕" w:hint="eastAsia"/>
          <w:sz w:val="24"/>
          <w:szCs w:val="24"/>
          <w:lang w:eastAsia="ko-KR"/>
        </w:rPr>
        <w:t xml:space="preserve"> </w:t>
      </w:r>
      <w:r w:rsidR="002D663F" w:rsidRPr="002D663F">
        <w:rPr>
          <w:rFonts w:ascii="맑은 고딕" w:eastAsia="맑은 고딕" w:hAnsi="맑은 고딕" w:cs="맑은 고딕"/>
          <w:sz w:val="24"/>
          <w:szCs w:val="24"/>
          <w:lang w:eastAsia="ko-KR"/>
        </w:rPr>
        <w:t>(Bai et al., 2018)</w:t>
      </w:r>
      <w:r w:rsidR="002D663F">
        <w:rPr>
          <w:rFonts w:ascii="맑은 고딕" w:eastAsia="맑은 고딕" w:hAnsi="맑은 고딕" w:cs="맑은 고딕" w:hint="eastAsia"/>
          <w:sz w:val="24"/>
          <w:szCs w:val="24"/>
          <w:lang w:eastAsia="ko-KR"/>
        </w:rPr>
        <w:t xml:space="preserve">. 해당 모델은 세 가지 특징을 바탕으로 </w:t>
      </w:r>
      <w:r w:rsidR="00E95D69" w:rsidRPr="00E95D69">
        <w:rPr>
          <w:rFonts w:ascii="맑은 고딕" w:eastAsia="맑은 고딕" w:hAnsi="맑은 고딕" w:cs="맑은 고딕"/>
          <w:sz w:val="24"/>
          <w:szCs w:val="24"/>
          <w:lang w:eastAsia="ko-KR"/>
        </w:rPr>
        <w:t>장기적인 시간 의존성을 효과적으로 학습할 수 있다</w:t>
      </w:r>
      <w:r w:rsidR="002D663F">
        <w:rPr>
          <w:rFonts w:ascii="맑은 고딕" w:eastAsia="맑은 고딕" w:hAnsi="맑은 고딕" w:cs="맑은 고딕" w:hint="eastAsia"/>
          <w:sz w:val="24"/>
          <w:szCs w:val="24"/>
          <w:lang w:eastAsia="ko-KR"/>
        </w:rPr>
        <w:t xml:space="preserve">는 장점이 있다. </w:t>
      </w:r>
    </w:p>
    <w:p w14:paraId="55CE365E" w14:textId="0C5BEF28" w:rsidR="00530CE1" w:rsidRDefault="00EC788D" w:rsidP="00530CE1">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앞서 언급한 </w:t>
      </w:r>
      <w:r w:rsidR="00E95D69">
        <w:rPr>
          <w:rFonts w:ascii="맑은 고딕" w:eastAsia="맑은 고딕" w:hAnsi="맑은 고딕" w:cs="맑은 고딕" w:hint="eastAsia"/>
          <w:sz w:val="24"/>
          <w:szCs w:val="24"/>
          <w:lang w:eastAsia="ko-KR"/>
        </w:rPr>
        <w:t>모델</w:t>
      </w:r>
      <w:r w:rsidR="00530CE1" w:rsidRPr="00530CE1">
        <w:rPr>
          <w:rFonts w:ascii="맑은 고딕" w:eastAsia="맑은 고딕" w:hAnsi="맑은 고딕" w:cs="맑은 고딕"/>
          <w:sz w:val="24"/>
          <w:szCs w:val="24"/>
          <w:lang w:eastAsia="ko-KR"/>
        </w:rPr>
        <w:t xml:space="preserve">의 </w:t>
      </w:r>
      <w:r w:rsidR="002D663F">
        <w:rPr>
          <w:rFonts w:ascii="맑은 고딕" w:eastAsia="맑은 고딕" w:hAnsi="맑은 고딕" w:cs="맑은 고딕" w:hint="eastAsia"/>
          <w:sz w:val="24"/>
          <w:szCs w:val="24"/>
          <w:lang w:eastAsia="ko-KR"/>
        </w:rPr>
        <w:t xml:space="preserve">세 가지 </w:t>
      </w:r>
      <w:r w:rsidR="00530CE1" w:rsidRPr="00530CE1">
        <w:rPr>
          <w:rFonts w:ascii="맑은 고딕" w:eastAsia="맑은 고딕" w:hAnsi="맑은 고딕" w:cs="맑은 고딕"/>
          <w:sz w:val="24"/>
          <w:szCs w:val="24"/>
          <w:lang w:eastAsia="ko-KR"/>
        </w:rPr>
        <w:t>주요 특징으로 Causal Convolution, Dilated Convolution, Residual Connections가 있다. Causal Convolution은 미래 시점의 정보가 현재 시점에 반영되지 않도록 설계되어 있으며, Dilated Convolution은 시간 간격을 확장하는 방식으로 긴 시퀀스 내 장기 의존성을 학습할 수 있도록 한다. 또한, Residual Connections는 깊은 네트워크의 학습을 안정화하고 성능을 향상시키는 역할을 한다.</w:t>
      </w:r>
    </w:p>
    <w:p w14:paraId="0FBBDE18" w14:textId="7BB63681" w:rsidR="00A47CC7" w:rsidRPr="00B734B7" w:rsidRDefault="00E95D69" w:rsidP="00B734B7">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모델의 </w:t>
      </w:r>
      <w:r w:rsidR="00530CE1" w:rsidRPr="00530CE1">
        <w:rPr>
          <w:rFonts w:ascii="맑은 고딕" w:eastAsia="맑은 고딕" w:hAnsi="맑은 고딕" w:cs="맑은 고딕"/>
          <w:sz w:val="24"/>
          <w:szCs w:val="24"/>
          <w:lang w:eastAsia="ko-KR"/>
        </w:rPr>
        <w:t>구조는 기본적으로 1D CNN과 유사하</w:t>
      </w:r>
      <w:r w:rsidR="00E15564">
        <w:rPr>
          <w:rFonts w:ascii="맑은 고딕" w:eastAsia="맑은 고딕" w:hAnsi="맑은 고딕" w:cs="맑은 고딕" w:hint="eastAsia"/>
          <w:sz w:val="24"/>
          <w:szCs w:val="24"/>
          <w:lang w:eastAsia="ko-KR"/>
        </w:rPr>
        <w:t>다.</w:t>
      </w:r>
      <w:r w:rsidR="00530CE1" w:rsidRPr="00530CE1">
        <w:rPr>
          <w:rFonts w:ascii="맑은 고딕" w:eastAsia="맑은 고딕" w:hAnsi="맑은 고딕" w:cs="맑은 고딕"/>
          <w:sz w:val="24"/>
          <w:szCs w:val="24"/>
          <w:lang w:eastAsia="ko-KR"/>
        </w:rPr>
        <w:t xml:space="preserve"> </w:t>
      </w:r>
      <w:r w:rsidR="00E15564" w:rsidRPr="00E15564">
        <w:rPr>
          <w:rFonts w:ascii="맑은 고딕" w:eastAsia="맑은 고딕" w:hAnsi="맑은 고딕" w:cs="맑은 고딕"/>
          <w:sz w:val="24"/>
          <w:szCs w:val="24"/>
          <w:lang w:eastAsia="ko-KR"/>
        </w:rPr>
        <w:t>1D CNN</w:t>
      </w:r>
      <w:proofErr w:type="gramStart"/>
      <w:r w:rsidR="00E15564" w:rsidRPr="00E15564">
        <w:rPr>
          <w:rFonts w:ascii="맑은 고딕" w:eastAsia="맑은 고딕" w:hAnsi="맑은 고딕" w:cs="맑은 고딕"/>
          <w:sz w:val="24"/>
          <w:szCs w:val="24"/>
          <w:lang w:eastAsia="ko-KR"/>
        </w:rPr>
        <w:t xml:space="preserve">은  </w:t>
      </w:r>
      <w:proofErr w:type="spellStart"/>
      <w:r w:rsidR="00E15564" w:rsidRPr="00E15564">
        <w:rPr>
          <w:rFonts w:ascii="맑은 고딕" w:eastAsia="맑은 고딕" w:hAnsi="맑은 고딕" w:cs="맑은 고딕"/>
          <w:sz w:val="24"/>
          <w:szCs w:val="24"/>
          <w:lang w:eastAsia="ko-KR"/>
        </w:rPr>
        <w:t>시간축을</w:t>
      </w:r>
      <w:proofErr w:type="spellEnd"/>
      <w:proofErr w:type="gramEnd"/>
      <w:r w:rsidR="00E15564" w:rsidRPr="00E15564">
        <w:rPr>
          <w:rFonts w:ascii="맑은 고딕" w:eastAsia="맑은 고딕" w:hAnsi="맑은 고딕" w:cs="맑은 고딕"/>
          <w:sz w:val="24"/>
          <w:szCs w:val="24"/>
          <w:lang w:eastAsia="ko-KR"/>
        </w:rPr>
        <w:t xml:space="preserve"> 따라 </w:t>
      </w:r>
      <w:proofErr w:type="spellStart"/>
      <w:r w:rsidR="00E15564" w:rsidRPr="00E15564">
        <w:rPr>
          <w:rFonts w:ascii="맑은 고딕" w:eastAsia="맑은 고딕" w:hAnsi="맑은 고딕" w:cs="맑은 고딕"/>
          <w:sz w:val="24"/>
          <w:szCs w:val="24"/>
          <w:lang w:eastAsia="ko-KR"/>
        </w:rPr>
        <w:t>합성곱을</w:t>
      </w:r>
      <w:proofErr w:type="spellEnd"/>
      <w:r w:rsidR="00E15564" w:rsidRPr="00E15564">
        <w:rPr>
          <w:rFonts w:ascii="맑은 고딕" w:eastAsia="맑은 고딕" w:hAnsi="맑은 고딕" w:cs="맑은 고딕"/>
          <w:sz w:val="24"/>
          <w:szCs w:val="24"/>
          <w:lang w:eastAsia="ko-KR"/>
        </w:rPr>
        <w:t xml:space="preserve"> 수행하며, 각 입력 벡터는 특정 시점의 데이터 포인트를 나타낸다. 이와 유사하게, </w:t>
      </w:r>
      <w:r w:rsidR="00E15564">
        <w:rPr>
          <w:rFonts w:ascii="맑은 고딕" w:eastAsia="맑은 고딕" w:hAnsi="맑은 고딕" w:cs="맑은 고딕" w:hint="eastAsia"/>
          <w:sz w:val="24"/>
          <w:szCs w:val="24"/>
          <w:lang w:eastAsia="ko-KR"/>
        </w:rPr>
        <w:t>해당 모델 또한</w:t>
      </w:r>
      <w:r w:rsidR="00E15564" w:rsidRPr="00E15564">
        <w:rPr>
          <w:rFonts w:ascii="맑은 고딕" w:eastAsia="맑은 고딕" w:hAnsi="맑은 고딕" w:cs="맑은 고딕"/>
          <w:sz w:val="24"/>
          <w:szCs w:val="24"/>
          <w:lang w:eastAsia="ko-KR"/>
        </w:rPr>
        <w:t xml:space="preserve"> 시간 순서를 유지하</w:t>
      </w:r>
      <w:r w:rsidR="00E15564">
        <w:rPr>
          <w:rFonts w:ascii="맑은 고딕" w:eastAsia="맑은 고딕" w:hAnsi="맑은 고딕" w:cs="맑은 고딕" w:hint="eastAsia"/>
          <w:sz w:val="24"/>
          <w:szCs w:val="24"/>
          <w:lang w:eastAsia="ko-KR"/>
        </w:rPr>
        <w:t>며</w:t>
      </w:r>
      <w:r w:rsidR="00E15564" w:rsidRPr="00E15564">
        <w:rPr>
          <w:rFonts w:ascii="맑은 고딕" w:eastAsia="맑은 고딕" w:hAnsi="맑은 고딕" w:cs="맑은 고딕"/>
          <w:sz w:val="24"/>
          <w:szCs w:val="24"/>
          <w:lang w:eastAsia="ko-KR"/>
        </w:rPr>
        <w:t xml:space="preserve"> </w:t>
      </w:r>
      <w:proofErr w:type="spellStart"/>
      <w:r w:rsidR="00E15564" w:rsidRPr="00E15564">
        <w:rPr>
          <w:rFonts w:ascii="맑은 고딕" w:eastAsia="맑은 고딕" w:hAnsi="맑은 고딕" w:cs="맑은 고딕"/>
          <w:sz w:val="24"/>
          <w:szCs w:val="24"/>
          <w:lang w:eastAsia="ko-KR"/>
        </w:rPr>
        <w:t>합성곱을</w:t>
      </w:r>
      <w:proofErr w:type="spellEnd"/>
      <w:r w:rsidR="00E15564" w:rsidRPr="00E15564">
        <w:rPr>
          <w:rFonts w:ascii="맑은 고딕" w:eastAsia="맑은 고딕" w:hAnsi="맑은 고딕" w:cs="맑은 고딕"/>
          <w:sz w:val="24"/>
          <w:szCs w:val="24"/>
          <w:lang w:eastAsia="ko-KR"/>
        </w:rPr>
        <w:t xml:space="preserve"> 수행하여 과거의 정보를 바탕으로 현재의 출력을 계산한다. </w:t>
      </w:r>
      <w:r w:rsidR="00B734B7" w:rsidRPr="00B734B7">
        <w:rPr>
          <w:rFonts w:ascii="맑은 고딕" w:eastAsia="맑은 고딕" w:hAnsi="맑은 고딕" w:cs="맑은 고딕"/>
          <w:sz w:val="24"/>
          <w:szCs w:val="24"/>
          <w:lang w:eastAsia="ko-KR"/>
        </w:rPr>
        <w:t xml:space="preserve">하지만, 모델이 시계열 데이터를 효과적으로 </w:t>
      </w:r>
      <w:r w:rsidR="00B734B7" w:rsidRPr="00B734B7">
        <w:rPr>
          <w:rFonts w:ascii="맑은 고딕" w:eastAsia="맑은 고딕" w:hAnsi="맑은 고딕" w:cs="맑은 고딕"/>
          <w:sz w:val="24"/>
          <w:szCs w:val="24"/>
          <w:lang w:eastAsia="ko-KR"/>
        </w:rPr>
        <w:lastRenderedPageBreak/>
        <w:t>처리하기 위해 Causal Convolution과 Dilated Convolution을 도입</w:t>
      </w:r>
      <w:r w:rsidR="00B734B7">
        <w:rPr>
          <w:rFonts w:ascii="맑은 고딕" w:eastAsia="맑은 고딕" w:hAnsi="맑은 고딕" w:cs="맑은 고딕" w:hint="eastAsia"/>
          <w:sz w:val="24"/>
          <w:szCs w:val="24"/>
          <w:lang w:eastAsia="ko-KR"/>
        </w:rPr>
        <w:t>하였고</w:t>
      </w:r>
      <w:r w:rsidR="00B734B7" w:rsidRPr="00B734B7">
        <w:rPr>
          <w:rFonts w:ascii="맑은 고딕" w:eastAsia="맑은 고딕" w:hAnsi="맑은 고딕" w:cs="맑은 고딕"/>
          <w:sz w:val="24"/>
          <w:szCs w:val="24"/>
          <w:lang w:eastAsia="ko-KR"/>
        </w:rPr>
        <w:t>, 깊은 신경망 구조에서 안정적인 학습이 가능하도록 Residual Connection을 적용하였다.</w:t>
      </w:r>
    </w:p>
    <w:p w14:paraId="26EC3CC5" w14:textId="05BDA43F" w:rsidR="00A47CC7" w:rsidRDefault="00B734B7" w:rsidP="00A47CC7">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자세히 살펴보면,</w:t>
      </w:r>
      <w:r w:rsidR="00E95D69">
        <w:rPr>
          <w:rFonts w:ascii="맑은 고딕" w:eastAsia="맑은 고딕" w:hAnsi="맑은 고딕" w:cs="맑은 고딕" w:hint="eastAsia"/>
          <w:sz w:val="24"/>
          <w:szCs w:val="24"/>
          <w:lang w:eastAsia="ko-KR"/>
        </w:rPr>
        <w:t xml:space="preserve"> </w:t>
      </w:r>
      <w:r w:rsidR="00530CE1" w:rsidRPr="00530CE1">
        <w:rPr>
          <w:rFonts w:ascii="맑은 고딕" w:eastAsia="맑은 고딕" w:hAnsi="맑은 고딕" w:cs="맑은 고딕"/>
          <w:sz w:val="24"/>
          <w:szCs w:val="24"/>
          <w:lang w:eastAsia="ko-KR"/>
        </w:rPr>
        <w:t>Causal Convolution은 시간적 순서를 보존하는 방식으로 특정 시점의 출력이 현재 및 과거 입력 값에만 의존하도록 한다. 이를 통해 RNN처럼 과거에서 미래로 정보를 전달하는 기능을 CNN에서 구현할 수 있다.</w:t>
      </w:r>
      <w:r w:rsidR="00A47CC7" w:rsidRPr="00A47CC7">
        <w:rPr>
          <w:rFonts w:ascii="맑은 고딕" w:eastAsia="맑은 고딕" w:hAnsi="맑은 고딕" w:cs="맑은 고딕"/>
          <w:sz w:val="24"/>
          <w:szCs w:val="24"/>
          <w:lang w:eastAsia="ko-KR"/>
        </w:rPr>
        <w:t xml:space="preserve"> 수식으로 다음과 같이 표현</w:t>
      </w:r>
      <w:r w:rsidR="00A47CC7">
        <w:rPr>
          <w:rFonts w:ascii="맑은 고딕" w:eastAsia="맑은 고딕" w:hAnsi="맑은 고딕" w:cs="맑은 고딕" w:hint="eastAsia"/>
          <w:sz w:val="24"/>
          <w:szCs w:val="24"/>
          <w:lang w:eastAsia="ko-KR"/>
        </w:rPr>
        <w:t xml:space="preserve">되며, </w:t>
      </w:r>
      <m:oMath>
        <m:r>
          <w:rPr>
            <w:rFonts w:ascii="Cambria Math" w:eastAsia="맑은 고딕" w:hAnsi="Cambria Math" w:cs="맑은 고딕"/>
            <w:sz w:val="24"/>
            <w:szCs w:val="24"/>
            <w:lang w:eastAsia="ko-KR"/>
          </w:rPr>
          <m:t>k</m:t>
        </m:r>
      </m:oMath>
      <w:r w:rsidR="00A47CC7" w:rsidRPr="00A47CC7">
        <w:rPr>
          <w:rFonts w:ascii="맑은 고딕" w:eastAsia="맑은 고딕" w:hAnsi="맑은 고딕" w:cs="맑은 고딕"/>
          <w:sz w:val="24"/>
          <w:szCs w:val="24"/>
          <w:lang w:eastAsia="ko-KR"/>
        </w:rPr>
        <w:t xml:space="preserve"> 는 커널 크기, </w:t>
      </w:r>
      <m:oMath>
        <m:sSub>
          <m:sSubPr>
            <m:ctrlPr>
              <w:rPr>
                <w:rFonts w:ascii="Cambria Math" w:eastAsia="맑은 고딕" w:hAnsi="Cambria Math" w:cs="맑은 고딕"/>
                <w:b/>
                <w:i/>
                <w:sz w:val="24"/>
                <w:szCs w:val="24"/>
                <w:lang w:eastAsia="ko-KR"/>
              </w:rPr>
            </m:ctrlPr>
          </m:sSubPr>
          <m:e>
            <m:r>
              <w:rPr>
                <w:rFonts w:ascii="Cambria Math" w:eastAsia="맑은 고딕" w:hAnsi="Cambria Math" w:cs="맑은 고딕"/>
                <w:sz w:val="24"/>
                <w:szCs w:val="24"/>
                <w:lang w:eastAsia="ko-KR"/>
              </w:rPr>
              <m:t>x</m:t>
            </m:r>
            <m:ctrlPr>
              <w:rPr>
                <w:rFonts w:ascii="Cambria Math" w:eastAsia="맑은 고딕" w:hAnsi="Cambria Math" w:cs="맑은 고딕"/>
                <w:sz w:val="24"/>
                <w:szCs w:val="24"/>
                <w:lang w:eastAsia="ko-KR"/>
              </w:rPr>
            </m:ctrlPr>
          </m:e>
          <m:sub>
            <m:r>
              <w:rPr>
                <w:rFonts w:ascii="Cambria Math" w:eastAsia="맑은 고딕" w:hAnsi="Cambria Math" w:cs="맑은 고딕"/>
                <w:sz w:val="24"/>
                <w:szCs w:val="24"/>
                <w:lang w:eastAsia="ko-KR"/>
              </w:rPr>
              <m:t>t-i</m:t>
            </m:r>
          </m:sub>
        </m:sSub>
      </m:oMath>
      <w:r w:rsidR="00A47CC7" w:rsidRPr="00A47CC7">
        <w:rPr>
          <w:rFonts w:ascii="맑은 고딕" w:eastAsia="맑은 고딕" w:hAnsi="맑은 고딕" w:cs="맑은 고딕"/>
          <w:sz w:val="24"/>
          <w:szCs w:val="24"/>
          <w:lang w:eastAsia="ko-KR"/>
        </w:rPr>
        <w:t xml:space="preserve">는 현재 시점 </w:t>
      </w:r>
      <m:oMath>
        <m:r>
          <w:rPr>
            <w:rFonts w:ascii="Cambria Math" w:eastAsia="맑은 고딕" w:hAnsi="Cambria Math" w:cs="맑은 고딕"/>
            <w:sz w:val="24"/>
            <w:szCs w:val="24"/>
            <w:lang w:eastAsia="ko-KR"/>
          </w:rPr>
          <m:t>t</m:t>
        </m:r>
      </m:oMath>
      <w:r w:rsidR="00A47CC7" w:rsidRPr="00A47CC7">
        <w:rPr>
          <w:rFonts w:ascii="맑은 고딕" w:eastAsia="맑은 고딕" w:hAnsi="맑은 고딕" w:cs="맑은 고딕"/>
          <w:sz w:val="24"/>
          <w:szCs w:val="24"/>
          <w:lang w:eastAsia="ko-KR"/>
        </w:rPr>
        <w:t xml:space="preserve"> 보다 과거의 입력 </w:t>
      </w:r>
      <w:proofErr w:type="spellStart"/>
      <w:r w:rsidR="00A47CC7" w:rsidRPr="00A47CC7">
        <w:rPr>
          <w:rFonts w:ascii="맑은 고딕" w:eastAsia="맑은 고딕" w:hAnsi="맑은 고딕" w:cs="맑은 고딕"/>
          <w:sz w:val="24"/>
          <w:szCs w:val="24"/>
          <w:lang w:eastAsia="ko-KR"/>
        </w:rPr>
        <w:t>값만을</w:t>
      </w:r>
      <w:proofErr w:type="spellEnd"/>
      <w:r w:rsidR="00A47CC7" w:rsidRPr="00A47CC7">
        <w:rPr>
          <w:rFonts w:ascii="맑은 고딕" w:eastAsia="맑은 고딕" w:hAnsi="맑은 고딕" w:cs="맑은 고딕"/>
          <w:sz w:val="24"/>
          <w:szCs w:val="24"/>
          <w:lang w:eastAsia="ko-KR"/>
        </w:rPr>
        <w:t xml:space="preserve"> 포함한다.</w:t>
      </w:r>
    </w:p>
    <w:p w14:paraId="31234D87" w14:textId="4FE4159A" w:rsidR="00A47CC7" w:rsidRPr="00A47CC7" w:rsidRDefault="00A47CC7" w:rsidP="00A47CC7">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w:p>
    <w:p w14:paraId="3F423968" w14:textId="6769F8EF" w:rsidR="00A47CC7" w:rsidRPr="00A47CC7" w:rsidRDefault="00000000" w:rsidP="00A47CC7">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b/>
          <w:sz w:val="24"/>
          <w:szCs w:val="24"/>
          <w:lang w:eastAsia="ko-KR"/>
        </w:rPr>
      </w:pPr>
      <m:oMathPara>
        <m:oMath>
          <m:sSub>
            <m:sSubPr>
              <m:ctrlPr>
                <w:rPr>
                  <w:rFonts w:ascii="Cambria Math" w:eastAsia="맑은 고딕" w:hAnsi="Cambria Math" w:cs="맑은 고딕"/>
                  <w:b/>
                  <w:i/>
                  <w:sz w:val="24"/>
                  <w:szCs w:val="24"/>
                  <w:lang w:eastAsia="ko-KR"/>
                </w:rPr>
              </m:ctrlPr>
            </m:sSubPr>
            <m:e>
              <m:r>
                <w:rPr>
                  <w:rFonts w:ascii="Cambria Math" w:eastAsia="맑은 고딕" w:hAnsi="Cambria Math" w:cs="맑은 고딕"/>
                  <w:sz w:val="24"/>
                  <w:szCs w:val="24"/>
                  <w:lang w:eastAsia="ko-KR"/>
                </w:rPr>
                <m:t>y</m:t>
              </m:r>
              <m:ctrlPr>
                <w:rPr>
                  <w:rFonts w:ascii="Cambria Math" w:eastAsia="맑은 고딕" w:hAnsi="Cambria Math" w:cs="맑은 고딕"/>
                  <w:i/>
                  <w:sz w:val="24"/>
                  <w:szCs w:val="24"/>
                  <w:lang w:eastAsia="ko-KR"/>
                </w:rPr>
              </m:ctrlPr>
            </m:e>
            <m:sub>
              <m:r>
                <w:rPr>
                  <w:rFonts w:ascii="Cambria Math" w:eastAsia="맑은 고딕" w:hAnsi="Cambria Math" w:cs="맑은 고딕"/>
                  <w:sz w:val="24"/>
                  <w:szCs w:val="24"/>
                  <w:lang w:eastAsia="ko-KR"/>
                </w:rPr>
                <m:t>t</m:t>
              </m:r>
            </m:sub>
          </m:sSub>
          <m:r>
            <w:rPr>
              <w:rFonts w:ascii="Cambria Math" w:eastAsia="맑은 고딕" w:hAnsi="Cambria Math" w:cs="맑은 고딕"/>
              <w:sz w:val="24"/>
              <w:szCs w:val="24"/>
              <w:lang w:eastAsia="ko-KR"/>
            </w:rPr>
            <m:t>=</m:t>
          </m:r>
          <m:nary>
            <m:naryPr>
              <m:chr m:val="∑"/>
              <m:ctrlPr>
                <w:rPr>
                  <w:rFonts w:ascii="Cambria Math" w:eastAsia="맑은 고딕" w:hAnsi="Cambria Math" w:cs="맑은 고딕"/>
                  <w:sz w:val="24"/>
                  <w:szCs w:val="24"/>
                  <w:lang w:eastAsia="ko-KR"/>
                </w:rPr>
              </m:ctrlPr>
            </m:naryPr>
            <m:sub>
              <m:r>
                <w:rPr>
                  <w:rFonts w:ascii="Cambria Math" w:eastAsia="맑은 고딕" w:hAnsi="Cambria Math" w:cs="맑은 고딕"/>
                  <w:sz w:val="24"/>
                  <w:szCs w:val="24"/>
                  <w:lang w:eastAsia="ko-KR"/>
                </w:rPr>
                <m:t>i=0</m:t>
              </m:r>
              <m:ctrlPr>
                <w:rPr>
                  <w:rFonts w:ascii="Cambria Math" w:eastAsia="맑은 고딕" w:hAnsi="Cambria Math" w:cs="맑은 고딕"/>
                  <w:b/>
                  <w:i/>
                  <w:sz w:val="24"/>
                  <w:szCs w:val="24"/>
                  <w:lang w:eastAsia="ko-KR"/>
                </w:rPr>
              </m:ctrlPr>
            </m:sub>
            <m:sup>
              <m:r>
                <w:rPr>
                  <w:rFonts w:ascii="Cambria Math" w:eastAsia="맑은 고딕" w:hAnsi="Cambria Math" w:cs="맑은 고딕"/>
                  <w:sz w:val="24"/>
                  <w:szCs w:val="24"/>
                  <w:lang w:eastAsia="ko-KR"/>
                </w:rPr>
                <m:t>k-1</m:t>
              </m:r>
              <m:ctrlPr>
                <w:rPr>
                  <w:rFonts w:ascii="Cambria Math" w:eastAsia="맑은 고딕" w:hAnsi="Cambria Math" w:cs="맑은 고딕"/>
                  <w:b/>
                  <w:i/>
                  <w:sz w:val="24"/>
                  <w:szCs w:val="24"/>
                  <w:lang w:eastAsia="ko-KR"/>
                </w:rPr>
              </m:ctrlPr>
            </m:sup>
            <m:e>
              <m:r>
                <w:rPr>
                  <w:rFonts w:ascii="Cambria Math" w:eastAsia="맑은 고딕" w:hAnsi="Cambria Math" w:cs="맑은 고딕"/>
                  <w:sz w:val="24"/>
                  <w:szCs w:val="24"/>
                  <w:lang w:eastAsia="ko-KR"/>
                </w:rPr>
                <m:t>f</m:t>
              </m:r>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ctrlPr>
                <w:rPr>
                  <w:rFonts w:ascii="Cambria Math" w:eastAsia="맑은 고딕" w:hAnsi="Cambria Math" w:cs="맑은 고딕"/>
                  <w:i/>
                  <w:sz w:val="24"/>
                  <w:szCs w:val="24"/>
                  <w:lang w:eastAsia="ko-KR"/>
                </w:rPr>
              </m:ctrlPr>
            </m:e>
          </m:nary>
          <m:r>
            <m:rPr>
              <m:sty m:val="p"/>
            </m:rPr>
            <w:rPr>
              <w:rFonts w:ascii="Cambria Math" w:eastAsia="맑은 고딕" w:hAnsi="Cambria Math" w:cs="맑은 고딕"/>
              <w:sz w:val="24"/>
              <w:szCs w:val="24"/>
              <w:lang w:eastAsia="ko-KR"/>
            </w:rPr>
            <m:t>⋅</m:t>
          </m:r>
          <m:sSub>
            <m:sSubPr>
              <m:ctrlPr>
                <w:rPr>
                  <w:rFonts w:ascii="Cambria Math" w:eastAsia="맑은 고딕" w:hAnsi="Cambria Math" w:cs="맑은 고딕"/>
                  <w:b/>
                  <w:i/>
                  <w:sz w:val="24"/>
                  <w:szCs w:val="24"/>
                  <w:lang w:eastAsia="ko-KR"/>
                </w:rPr>
              </m:ctrlPr>
            </m:sSubPr>
            <m:e>
              <m:r>
                <w:rPr>
                  <w:rFonts w:ascii="Cambria Math" w:eastAsia="맑은 고딕" w:hAnsi="Cambria Math" w:cs="맑은 고딕"/>
                  <w:sz w:val="24"/>
                  <w:szCs w:val="24"/>
                  <w:lang w:eastAsia="ko-KR"/>
                </w:rPr>
                <m:t>x</m:t>
              </m:r>
              <m:ctrlPr>
                <w:rPr>
                  <w:rFonts w:ascii="Cambria Math" w:eastAsia="맑은 고딕" w:hAnsi="Cambria Math" w:cs="맑은 고딕"/>
                  <w:sz w:val="24"/>
                  <w:szCs w:val="24"/>
                  <w:lang w:eastAsia="ko-KR"/>
                </w:rPr>
              </m:ctrlPr>
            </m:e>
            <m:sub>
              <m:r>
                <w:rPr>
                  <w:rFonts w:ascii="Cambria Math" w:eastAsia="맑은 고딕" w:hAnsi="Cambria Math" w:cs="맑은 고딕"/>
                  <w:sz w:val="24"/>
                  <w:szCs w:val="24"/>
                  <w:lang w:eastAsia="ko-KR"/>
                </w:rPr>
                <m:t>t-i</m:t>
              </m:r>
            </m:sub>
          </m:sSub>
        </m:oMath>
      </m:oMathPara>
    </w:p>
    <w:p w14:paraId="3C1F1AC3" w14:textId="77777777" w:rsidR="00A47CC7" w:rsidRPr="00530CE1" w:rsidRDefault="00A47CC7" w:rsidP="00A47CC7">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b/>
          <w:sz w:val="24"/>
          <w:szCs w:val="24"/>
          <w:lang w:eastAsia="ko-KR"/>
        </w:rPr>
      </w:pPr>
    </w:p>
    <w:p w14:paraId="5A5FFB21" w14:textId="5E545AD4" w:rsidR="00A47CC7" w:rsidRDefault="00E15564" w:rsidP="00A47CC7">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다음으로, </w:t>
      </w:r>
      <w:r w:rsidR="00530CE1" w:rsidRPr="00530CE1">
        <w:rPr>
          <w:rFonts w:ascii="맑은 고딕" w:eastAsia="맑은 고딕" w:hAnsi="맑은 고딕" w:cs="맑은 고딕"/>
          <w:sz w:val="24"/>
          <w:szCs w:val="24"/>
          <w:lang w:eastAsia="ko-KR"/>
        </w:rPr>
        <w:t xml:space="preserve">Dilated Convolution은 단순한 </w:t>
      </w:r>
      <w:proofErr w:type="spellStart"/>
      <w:r w:rsidR="00530CE1" w:rsidRPr="00530CE1">
        <w:rPr>
          <w:rFonts w:ascii="맑은 고딕" w:eastAsia="맑은 고딕" w:hAnsi="맑은 고딕" w:cs="맑은 고딕"/>
          <w:sz w:val="24"/>
          <w:szCs w:val="24"/>
          <w:lang w:eastAsia="ko-KR"/>
        </w:rPr>
        <w:t>합성곱만으로는</w:t>
      </w:r>
      <w:proofErr w:type="spellEnd"/>
      <w:r w:rsidR="00530CE1" w:rsidRPr="00530CE1">
        <w:rPr>
          <w:rFonts w:ascii="맑은 고딕" w:eastAsia="맑은 고딕" w:hAnsi="맑은 고딕" w:cs="맑은 고딕"/>
          <w:sz w:val="24"/>
          <w:szCs w:val="24"/>
          <w:lang w:eastAsia="ko-KR"/>
        </w:rPr>
        <w:t xml:space="preserve"> 장기 의존성을 학습하는 데 한계가 있기 때문에 사용된다. 이 방법은 커널 적용 간격을 조정하여 더 넓은 수용 영역을 확보하도록 한다. 층이 깊어질수록 dilation factor가 지수적으로 증가하게 되어, 비교적 적은 층수로도 RNN보다 긴 시퀀스 의존성을 학습할 수 있다.</w:t>
      </w:r>
      <w:r w:rsidR="00A47CC7">
        <w:rPr>
          <w:rFonts w:ascii="맑은 고딕" w:eastAsia="맑은 고딕" w:hAnsi="맑은 고딕" w:cs="맑은 고딕" w:hint="eastAsia"/>
          <w:sz w:val="24"/>
          <w:szCs w:val="24"/>
          <w:lang w:eastAsia="ko-KR"/>
        </w:rPr>
        <w:t xml:space="preserve"> </w:t>
      </w:r>
      <w:r w:rsidR="00A47CC7" w:rsidRPr="00A47CC7">
        <w:rPr>
          <w:rFonts w:ascii="맑은 고딕" w:eastAsia="맑은 고딕" w:hAnsi="맑은 고딕" w:cs="맑은 고딕"/>
          <w:sz w:val="24"/>
          <w:szCs w:val="24"/>
          <w:lang w:eastAsia="ko-KR"/>
        </w:rPr>
        <w:t>수식으로</w:t>
      </w:r>
      <w:r w:rsidR="00A47CC7">
        <w:rPr>
          <w:rFonts w:ascii="맑은 고딕" w:eastAsia="맑은 고딕" w:hAnsi="맑은 고딕" w:cs="맑은 고딕" w:hint="eastAsia"/>
          <w:sz w:val="24"/>
          <w:szCs w:val="24"/>
          <w:lang w:eastAsia="ko-KR"/>
        </w:rPr>
        <w:t xml:space="preserve"> </w:t>
      </w:r>
      <w:r w:rsidR="00E95D69">
        <w:rPr>
          <w:rFonts w:ascii="맑은 고딕" w:eastAsia="맑은 고딕" w:hAnsi="맑은 고딕" w:cs="맑은 고딕" w:hint="eastAsia"/>
          <w:sz w:val="24"/>
          <w:szCs w:val="24"/>
          <w:lang w:eastAsia="ko-KR"/>
        </w:rPr>
        <w:t>아래와</w:t>
      </w:r>
      <w:r w:rsidR="00A47CC7" w:rsidRPr="00A47CC7">
        <w:rPr>
          <w:rFonts w:ascii="맑은 고딕" w:eastAsia="맑은 고딕" w:hAnsi="맑은 고딕" w:cs="맑은 고딕"/>
          <w:sz w:val="24"/>
          <w:szCs w:val="24"/>
          <w:lang w:eastAsia="ko-KR"/>
        </w:rPr>
        <w:t xml:space="preserve"> 같</w:t>
      </w:r>
      <w:r w:rsidR="00E95D69">
        <w:rPr>
          <w:rFonts w:ascii="맑은 고딕" w:eastAsia="맑은 고딕" w:hAnsi="맑은 고딕" w:cs="맑은 고딕" w:hint="eastAsia"/>
          <w:sz w:val="24"/>
          <w:szCs w:val="24"/>
          <w:lang w:eastAsia="ko-KR"/>
        </w:rPr>
        <w:t xml:space="preserve">으며, </w:t>
      </w:r>
      <m:oMath>
        <m:r>
          <w:rPr>
            <w:rFonts w:ascii="Cambria Math" w:eastAsia="맑은 고딕" w:hAnsi="Cambria Math" w:cs="맑은 고딕"/>
            <w:sz w:val="24"/>
            <w:szCs w:val="24"/>
            <w:lang w:eastAsia="ko-KR"/>
          </w:rPr>
          <m:t>d</m:t>
        </m:r>
      </m:oMath>
      <w:proofErr w:type="gramStart"/>
      <w:r w:rsidR="00E95D69">
        <w:rPr>
          <w:rFonts w:ascii="맑은 고딕" w:eastAsia="맑은 고딕" w:hAnsi="맑은 고딕" w:cs="맑은 고딕" w:hint="eastAsia"/>
          <w:sz w:val="24"/>
          <w:szCs w:val="24"/>
          <w:lang w:eastAsia="ko-KR"/>
        </w:rPr>
        <w:t>는  dilation</w:t>
      </w:r>
      <w:proofErr w:type="gramEnd"/>
      <w:r w:rsidR="00E95D69">
        <w:rPr>
          <w:rFonts w:ascii="맑은 고딕" w:eastAsia="맑은 고딕" w:hAnsi="맑은 고딕" w:cs="맑은 고딕" w:hint="eastAsia"/>
          <w:sz w:val="24"/>
          <w:szCs w:val="24"/>
          <w:lang w:eastAsia="ko-KR"/>
        </w:rPr>
        <w:t xml:space="preserve"> factor이다.</w:t>
      </w:r>
    </w:p>
    <w:p w14:paraId="213BC000" w14:textId="77777777" w:rsidR="00E95D69" w:rsidRDefault="00E95D69" w:rsidP="00A47CC7">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w:p>
    <w:p w14:paraId="43D6E507" w14:textId="0555D751" w:rsidR="00A47CC7" w:rsidRPr="00A47CC7" w:rsidRDefault="00A47CC7" w:rsidP="00A47CC7">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m:oMathPara>
        <m:oMath>
          <m:r>
            <w:rPr>
              <w:rFonts w:ascii="Cambria Math" w:eastAsia="맑은 고딕" w:hAnsi="Cambria Math" w:cs="맑은 고딕"/>
              <w:sz w:val="24"/>
              <w:szCs w:val="24"/>
              <w:lang w:eastAsia="ko-KR"/>
            </w:rPr>
            <m:t>F</m:t>
          </m:r>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s</m:t>
              </m:r>
            </m:e>
          </m:d>
          <m:r>
            <w:rPr>
              <w:rFonts w:ascii="Cambria Math" w:eastAsia="맑은 고딕" w:hAnsi="Cambria Math" w:cs="맑은 고딕"/>
              <w:sz w:val="24"/>
              <w:szCs w:val="24"/>
              <w:lang w:eastAsia="ko-KR"/>
            </w:rPr>
            <m:t>=</m:t>
          </m:r>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x</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m:t>
                  </m:r>
                </m:e>
                <m:sub>
                  <m:r>
                    <w:rPr>
                      <w:rFonts w:ascii="Cambria Math" w:eastAsia="맑은 고딕" w:hAnsi="Cambria Math" w:cs="맑은 고딕"/>
                      <w:sz w:val="24"/>
                      <w:szCs w:val="24"/>
                      <w:lang w:eastAsia="ko-KR"/>
                    </w:rPr>
                    <m:t>d</m:t>
                  </m:r>
                </m:sub>
              </m:sSub>
              <m:r>
                <w:rPr>
                  <w:rFonts w:ascii="Cambria Math" w:eastAsia="맑은 고딕" w:hAnsi="Cambria Math" w:cs="맑은 고딕"/>
                  <w:sz w:val="24"/>
                  <w:szCs w:val="24"/>
                  <w:lang w:eastAsia="ko-KR"/>
                </w:rPr>
                <m:t>f</m:t>
              </m:r>
            </m:e>
          </m:d>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s</m:t>
              </m:r>
            </m:e>
          </m:d>
          <m:r>
            <w:rPr>
              <w:rFonts w:ascii="Cambria Math" w:eastAsia="맑은 고딕" w:hAnsi="Cambria Math" w:cs="맑은 고딕"/>
              <w:sz w:val="24"/>
              <w:szCs w:val="24"/>
              <w:lang w:eastAsia="ko-KR"/>
            </w:rPr>
            <m:t>=</m:t>
          </m:r>
          <m:nary>
            <m:naryPr>
              <m:chr m:val="∑"/>
              <m:ctrlPr>
                <w:rPr>
                  <w:rFonts w:ascii="Cambria Math" w:eastAsia="맑은 고딕" w:hAnsi="Cambria Math" w:cs="맑은 고딕"/>
                  <w:b/>
                  <w:sz w:val="24"/>
                  <w:szCs w:val="24"/>
                  <w:lang w:eastAsia="ko-KR"/>
                </w:rPr>
              </m:ctrlPr>
            </m:naryPr>
            <m:sub>
              <m:r>
                <w:rPr>
                  <w:rFonts w:ascii="Cambria Math" w:eastAsia="맑은 고딕" w:hAnsi="Cambria Math" w:cs="맑은 고딕"/>
                  <w:sz w:val="24"/>
                  <w:szCs w:val="24"/>
                  <w:lang w:eastAsia="ko-KR"/>
                </w:rPr>
                <m:t>i=0</m:t>
              </m:r>
              <m:ctrlPr>
                <w:rPr>
                  <w:rFonts w:ascii="Cambria Math" w:eastAsia="맑은 고딕" w:hAnsi="Cambria Math" w:cs="맑은 고딕"/>
                  <w:i/>
                  <w:sz w:val="24"/>
                  <w:szCs w:val="24"/>
                  <w:lang w:eastAsia="ko-KR"/>
                </w:rPr>
              </m:ctrlPr>
            </m:sub>
            <m:sup>
              <m:r>
                <w:rPr>
                  <w:rFonts w:ascii="Cambria Math" w:eastAsia="맑은 고딕" w:hAnsi="Cambria Math" w:cs="맑은 고딕"/>
                  <w:sz w:val="24"/>
                  <w:szCs w:val="24"/>
                  <w:lang w:eastAsia="ko-KR"/>
                </w:rPr>
                <m:t>k-1</m:t>
              </m:r>
              <m:ctrlPr>
                <w:rPr>
                  <w:rFonts w:ascii="Cambria Math" w:eastAsia="맑은 고딕" w:hAnsi="Cambria Math" w:cs="맑은 고딕"/>
                  <w:i/>
                  <w:sz w:val="24"/>
                  <w:szCs w:val="24"/>
                  <w:lang w:eastAsia="ko-KR"/>
                </w:rPr>
              </m:ctrlPr>
            </m:sup>
            <m:e>
              <m:r>
                <w:rPr>
                  <w:rFonts w:ascii="Cambria Math" w:eastAsia="맑은 고딕" w:hAnsi="Cambria Math" w:cs="맑은 고딕"/>
                  <w:sz w:val="24"/>
                  <w:szCs w:val="24"/>
                  <w:lang w:eastAsia="ko-KR"/>
                </w:rPr>
                <m:t>f</m:t>
              </m:r>
              <m:d>
                <m:dPr>
                  <m:ctrlPr>
                    <w:rPr>
                      <w:rFonts w:ascii="Cambria Math" w:eastAsia="맑은 고딕" w:hAnsi="Cambria Math" w:cs="맑은 고딕"/>
                      <w:i/>
                      <w:sz w:val="24"/>
                      <w:szCs w:val="24"/>
                      <w:lang w:eastAsia="ko-KR"/>
                    </w:rPr>
                  </m:ctrlPr>
                </m:dPr>
                <m:e>
                  <m:r>
                    <w:rPr>
                      <w:rFonts w:ascii="Cambria Math" w:eastAsia="맑은 고딕" w:hAnsi="Cambria Math" w:cs="맑은 고딕"/>
                      <w:sz w:val="24"/>
                      <w:szCs w:val="24"/>
                      <w:lang w:eastAsia="ko-KR"/>
                    </w:rPr>
                    <m:t>i</m:t>
                  </m:r>
                </m:e>
              </m:d>
              <m:ctrlPr>
                <w:rPr>
                  <w:rFonts w:ascii="Cambria Math" w:eastAsia="맑은 고딕" w:hAnsi="Cambria Math" w:cs="맑은 고딕"/>
                  <w:i/>
                  <w:sz w:val="24"/>
                  <w:szCs w:val="24"/>
                  <w:lang w:eastAsia="ko-KR"/>
                </w:rPr>
              </m:ctrlPr>
            </m:e>
          </m:nary>
          <m:r>
            <m:rPr>
              <m:sty m:val="b"/>
            </m:rPr>
            <w:rPr>
              <w:rFonts w:ascii="Cambria Math" w:eastAsia="맑은 고딕" w:hAnsi="Cambria Math" w:cs="맑은 고딕"/>
              <w:sz w:val="24"/>
              <w:szCs w:val="24"/>
              <w:lang w:eastAsia="ko-KR"/>
            </w:rPr>
            <m:t>⋅</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x</m:t>
              </m:r>
              <m:ctrlPr>
                <w:rPr>
                  <w:rFonts w:ascii="Cambria Math" w:eastAsia="맑은 고딕" w:hAnsi="Cambria Math" w:cs="맑은 고딕"/>
                  <w:b/>
                  <w:sz w:val="24"/>
                  <w:szCs w:val="24"/>
                  <w:lang w:eastAsia="ko-KR"/>
                </w:rPr>
              </m:ctrlPr>
            </m:e>
            <m:sub>
              <m:r>
                <w:rPr>
                  <w:rFonts w:ascii="Cambria Math" w:eastAsia="맑은 고딕" w:hAnsi="Cambria Math" w:cs="맑은 고딕"/>
                  <w:sz w:val="24"/>
                  <w:szCs w:val="24"/>
                  <w:lang w:eastAsia="ko-KR"/>
                </w:rPr>
                <m:t>s-d</m:t>
              </m:r>
              <m:r>
                <m:rPr>
                  <m:sty m:val="b"/>
                </m:rPr>
                <w:rPr>
                  <w:rFonts w:ascii="Cambria Math" w:eastAsia="맑은 고딕" w:hAnsi="Cambria Math" w:cs="맑은 고딕"/>
                  <w:sz w:val="24"/>
                  <w:szCs w:val="24"/>
                  <w:lang w:eastAsia="ko-KR"/>
                </w:rPr>
                <m:t>⋅</m:t>
              </m:r>
              <m:r>
                <w:rPr>
                  <w:rFonts w:ascii="Cambria Math" w:eastAsia="맑은 고딕" w:hAnsi="Cambria Math" w:cs="맑은 고딕"/>
                  <w:sz w:val="24"/>
                  <w:szCs w:val="24"/>
                  <w:lang w:eastAsia="ko-KR"/>
                </w:rPr>
                <m:t>i</m:t>
              </m:r>
            </m:sub>
          </m:sSub>
        </m:oMath>
      </m:oMathPara>
    </w:p>
    <w:p w14:paraId="19F7CBBB" w14:textId="26FAB97A" w:rsidR="00E95D69" w:rsidRPr="00E95D69" w:rsidRDefault="00E95D69" w:rsidP="00530CE1">
      <w:pPr>
        <w:pBdr>
          <w:top w:val="nil"/>
          <w:left w:val="nil"/>
          <w:bottom w:val="nil"/>
          <w:right w:val="nil"/>
          <w:between w:val="nil"/>
        </w:pBdr>
        <w:tabs>
          <w:tab w:val="left" w:pos="613"/>
        </w:tabs>
        <w:autoSpaceDE/>
        <w:autoSpaceDN/>
        <w:spacing w:before="163"/>
        <w:ind w:left="612" w:firstLine="120"/>
        <w:jc w:val="both"/>
        <w:rPr>
          <w:rFonts w:ascii="Cambria Math" w:eastAsia="맑은 고딕" w:hAnsi="Cambria Math" w:cs="맑은 고딕"/>
          <w:i/>
          <w:sz w:val="24"/>
          <w:szCs w:val="24"/>
          <w:lang w:eastAsia="ko-KR"/>
        </w:rPr>
      </w:pPr>
      <m:oMathPara>
        <m:oMath>
          <m:r>
            <w:rPr>
              <w:rFonts w:ascii="Cambria Math" w:eastAsia="맑은 고딕" w:hAnsi="Cambria Math" w:cs="맑은 고딕"/>
              <w:sz w:val="24"/>
              <w:szCs w:val="24"/>
              <w:lang w:eastAsia="ko-KR"/>
            </w:rPr>
            <m:t>d=</m:t>
          </m:r>
          <m:sSup>
            <m:sSupPr>
              <m:ctrlPr>
                <w:rPr>
                  <w:rFonts w:ascii="Cambria Math" w:eastAsia="맑은 고딕" w:hAnsi="Cambria Math" w:cs="맑은 고딕"/>
                  <w:i/>
                  <w:sz w:val="24"/>
                  <w:szCs w:val="24"/>
                  <w:lang w:eastAsia="ko-KR"/>
                </w:rPr>
              </m:ctrlPr>
            </m:sSupPr>
            <m:e>
              <m:r>
                <w:rPr>
                  <w:rFonts w:ascii="Cambria Math" w:eastAsia="맑은 고딕" w:hAnsi="Cambria Math" w:cs="맑은 고딕"/>
                  <w:sz w:val="24"/>
                  <w:szCs w:val="24"/>
                  <w:lang w:eastAsia="ko-KR"/>
                </w:rPr>
                <m:t>2</m:t>
              </m:r>
            </m:e>
            <m:sup>
              <m:r>
                <w:rPr>
                  <w:rFonts w:ascii="Cambria Math" w:eastAsia="맑은 고딕" w:hAnsi="Cambria Math" w:cs="맑은 고딕"/>
                  <w:sz w:val="24"/>
                  <w:szCs w:val="24"/>
                  <w:lang w:eastAsia="ko-KR"/>
                </w:rPr>
                <m:t>i</m:t>
              </m:r>
            </m:sup>
          </m:sSup>
        </m:oMath>
      </m:oMathPara>
    </w:p>
    <w:p w14:paraId="46793B2C" w14:textId="77777777" w:rsidR="00E95D69" w:rsidRDefault="00E95D69" w:rsidP="00530CE1">
      <w:pPr>
        <w:pBdr>
          <w:top w:val="nil"/>
          <w:left w:val="nil"/>
          <w:bottom w:val="nil"/>
          <w:right w:val="nil"/>
          <w:between w:val="nil"/>
        </w:pBdr>
        <w:tabs>
          <w:tab w:val="left" w:pos="613"/>
        </w:tabs>
        <w:autoSpaceDE/>
        <w:autoSpaceDN/>
        <w:spacing w:before="163"/>
        <w:ind w:left="612" w:firstLine="120"/>
        <w:jc w:val="both"/>
        <w:rPr>
          <w:rFonts w:ascii="Cambria Math" w:eastAsia="맑은 고딕" w:hAnsi="Cambria Math" w:cs="맑은 고딕"/>
          <w:i/>
          <w:sz w:val="24"/>
          <w:szCs w:val="24"/>
          <w:lang w:eastAsia="ko-KR"/>
        </w:rPr>
      </w:pPr>
    </w:p>
    <w:p w14:paraId="5E8659C3" w14:textId="1BC23360" w:rsidR="00E95D69" w:rsidRPr="00E95D69" w:rsidRDefault="00530CE1" w:rsidP="00E95D69">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lang w:eastAsia="ko-KR"/>
        </w:rPr>
      </w:pPr>
      <w:r w:rsidRPr="00530CE1">
        <w:rPr>
          <w:rFonts w:ascii="맑은 고딕" w:eastAsia="맑은 고딕" w:hAnsi="맑은 고딕" w:cs="맑은 고딕"/>
          <w:sz w:val="24"/>
          <w:szCs w:val="24"/>
          <w:lang w:eastAsia="ko-KR"/>
        </w:rPr>
        <w:t>Residual Block은 깊은 네트워크</w:t>
      </w:r>
      <w:r w:rsidR="00A67B6C">
        <w:rPr>
          <w:rFonts w:ascii="맑은 고딕" w:eastAsia="맑은 고딕" w:hAnsi="맑은 고딕" w:cs="맑은 고딕" w:hint="eastAsia"/>
          <w:sz w:val="24"/>
          <w:szCs w:val="24"/>
          <w:lang w:eastAsia="ko-KR"/>
        </w:rPr>
        <w:t xml:space="preserve"> 구조에서</w:t>
      </w:r>
      <w:r w:rsidRPr="00530CE1">
        <w:rPr>
          <w:rFonts w:ascii="맑은 고딕" w:eastAsia="맑은 고딕" w:hAnsi="맑은 고딕" w:cs="맑은 고딕"/>
          <w:sz w:val="24"/>
          <w:szCs w:val="24"/>
          <w:lang w:eastAsia="ko-KR"/>
        </w:rPr>
        <w:t xml:space="preserve"> 학습이 어려워지는 문제를 해결하기 위해 사용되며, 두 개의 Dilated Causal Convolution 레이어를 포함한다. 블록은 입력과 출력을 더해주는 방식(skip connection)으로 구성되며, </w:t>
      </w:r>
      <w:r w:rsidR="00B734B7" w:rsidRPr="00451DE4">
        <w:rPr>
          <w:rFonts w:ascii="맑은 고딕" w:eastAsia="맑은 고딕" w:hAnsi="맑은 고딕" w:cs="맑은 고딕"/>
          <w:sz w:val="24"/>
          <w:szCs w:val="24"/>
          <w:lang w:eastAsia="ko-KR"/>
        </w:rPr>
        <w:t>vanishing gradient</w:t>
      </w:r>
      <w:r w:rsidRPr="00530CE1">
        <w:rPr>
          <w:rFonts w:ascii="맑은 고딕" w:eastAsia="맑은 고딕" w:hAnsi="맑은 고딕" w:cs="맑은 고딕"/>
          <w:sz w:val="24"/>
          <w:szCs w:val="24"/>
          <w:lang w:eastAsia="ko-KR"/>
        </w:rPr>
        <w:t>문제를 완화한다.</w:t>
      </w:r>
      <w:r w:rsidR="00E95D69">
        <w:rPr>
          <w:rFonts w:ascii="맑은 고딕" w:eastAsia="맑은 고딕" w:hAnsi="맑은 고딕" w:cs="맑은 고딕" w:hint="eastAsia"/>
          <w:sz w:val="24"/>
          <w:szCs w:val="24"/>
          <w:lang w:eastAsia="ko-KR"/>
        </w:rPr>
        <w:t xml:space="preserve"> 수식은 아래와 같</w:t>
      </w:r>
      <w:r w:rsidR="00B734B7">
        <w:rPr>
          <w:rFonts w:ascii="맑은 고딕" w:eastAsia="맑은 고딕" w:hAnsi="맑은 고딕" w:cs="맑은 고딕" w:hint="eastAsia"/>
          <w:sz w:val="24"/>
          <w:szCs w:val="24"/>
          <w:lang w:eastAsia="ko-KR"/>
        </w:rPr>
        <w:t>다.</w:t>
      </w:r>
    </w:p>
    <w:p w14:paraId="2FA3E61C" w14:textId="77777777" w:rsidR="00E95D69" w:rsidRDefault="00E95D69" w:rsidP="00530CE1">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w:p>
    <w:p w14:paraId="4DAC0C8C" w14:textId="08BE5437" w:rsidR="00530CE1" w:rsidRPr="00B734B7" w:rsidRDefault="00A47CC7" w:rsidP="00530CE1">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m:oMathPara>
        <m:oMath>
          <m:r>
            <w:rPr>
              <w:rFonts w:ascii="Cambria Math" w:eastAsia="맑은 고딕" w:hAnsi="Cambria Math" w:cs="맑은 고딕"/>
              <w:sz w:val="24"/>
              <w:szCs w:val="24"/>
              <w:lang w:eastAsia="ko-KR"/>
            </w:rPr>
            <m:t>o=</m:t>
          </m:r>
          <m:r>
            <m:rPr>
              <m:nor/>
            </m:rPr>
            <w:rPr>
              <w:rFonts w:ascii="Cambria Math" w:eastAsia="맑은 고딕" w:hAnsi="Cambria Math" w:cs="맑은 고딕"/>
              <w:sz w:val="24"/>
              <w:szCs w:val="24"/>
              <w:lang w:eastAsia="ko-KR"/>
            </w:rPr>
            <m:t>Activation</m:t>
          </m:r>
          <m:d>
            <m:dPr>
              <m:ctrlPr>
                <w:rPr>
                  <w:rFonts w:ascii="Cambria Math" w:eastAsia="맑은 고딕" w:hAnsi="Cambria Math" w:cs="맑은 고딕"/>
                  <w:sz w:val="24"/>
                  <w:szCs w:val="24"/>
                  <w:lang w:eastAsia="ko-KR"/>
                </w:rPr>
              </m:ctrlPr>
            </m:dPr>
            <m:e>
              <m:r>
                <w:rPr>
                  <w:rFonts w:ascii="Cambria Math" w:eastAsia="맑은 고딕" w:hAnsi="Cambria Math" w:cs="맑은 고딕"/>
                  <w:sz w:val="24"/>
                  <w:szCs w:val="24"/>
                  <w:lang w:eastAsia="ko-KR"/>
                </w:rPr>
                <m:t>x</m:t>
              </m:r>
              <m:r>
                <m:rPr>
                  <m:sty m:val="p"/>
                </m:rPr>
                <w:rPr>
                  <w:rFonts w:ascii="Cambria Math" w:eastAsia="맑은 고딕" w:hAnsi="Cambria Math" w:cs="맑은 고딕"/>
                  <w:sz w:val="24"/>
                  <w:szCs w:val="24"/>
                  <w:lang w:eastAsia="ko-KR"/>
                </w:rPr>
                <m:t>+</m:t>
              </m:r>
              <m:r>
                <w:rPr>
                  <w:rFonts w:ascii="Cambria Math" w:eastAsia="맑은 고딕" w:hAnsi="Cambria Math" w:cs="맑은 고딕"/>
                  <w:sz w:val="24"/>
                  <w:szCs w:val="24"/>
                  <w:lang w:eastAsia="ko-KR"/>
                </w:rPr>
                <m:t>F</m:t>
              </m:r>
              <m:d>
                <m:dPr>
                  <m:ctrlPr>
                    <w:rPr>
                      <w:rFonts w:ascii="Cambria Math" w:eastAsia="맑은 고딕" w:hAnsi="Cambria Math" w:cs="맑은 고딕"/>
                      <w:sz w:val="24"/>
                      <w:szCs w:val="24"/>
                      <w:lang w:eastAsia="ko-KR"/>
                    </w:rPr>
                  </m:ctrlPr>
                </m:dPr>
                <m:e>
                  <m:r>
                    <w:rPr>
                      <w:rFonts w:ascii="Cambria Math" w:eastAsia="맑은 고딕" w:hAnsi="Cambria Math" w:cs="맑은 고딕"/>
                      <w:sz w:val="24"/>
                      <w:szCs w:val="24"/>
                      <w:lang w:eastAsia="ko-KR"/>
                    </w:rPr>
                    <m:t>x</m:t>
                  </m:r>
                </m:e>
              </m:d>
            </m:e>
          </m:d>
        </m:oMath>
      </m:oMathPara>
    </w:p>
    <w:p w14:paraId="1803B403" w14:textId="77777777" w:rsidR="00B734B7" w:rsidRDefault="00B734B7" w:rsidP="00B734B7">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w:p>
    <w:p w14:paraId="163A94CC" w14:textId="77777777" w:rsidR="00A67B6C" w:rsidRPr="00A67B6C" w:rsidRDefault="00B734B7" w:rsidP="00A67B6C">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위 수식에서 </w:t>
      </w:r>
      <m:oMath>
        <m:r>
          <w:rPr>
            <w:rFonts w:ascii="Cambria Math" w:eastAsia="맑은 고딕" w:hAnsi="Cambria Math" w:cs="맑은 고딕"/>
            <w:sz w:val="24"/>
            <w:szCs w:val="24"/>
            <w:lang w:eastAsia="ko-KR"/>
          </w:rPr>
          <m:t>x</m:t>
        </m:r>
      </m:oMath>
      <w:r w:rsidRPr="00B734B7">
        <w:rPr>
          <w:rFonts w:ascii="맑은 고딕" w:eastAsia="맑은 고딕" w:hAnsi="맑은 고딕" w:cs="맑은 고딕"/>
          <w:sz w:val="24"/>
          <w:szCs w:val="24"/>
          <w:lang w:eastAsia="ko-KR"/>
        </w:rPr>
        <w:t xml:space="preserve"> </w:t>
      </w:r>
      <w:r w:rsidRPr="00B734B7">
        <w:rPr>
          <w:rFonts w:ascii="맑은 고딕" w:eastAsia="맑은 고딕" w:hAnsi="맑은 고딕" w:cs="맑은 고딕" w:hint="eastAsia"/>
          <w:sz w:val="24"/>
          <w:szCs w:val="24"/>
          <w:lang w:eastAsia="ko-KR"/>
        </w:rPr>
        <w:t xml:space="preserve">는 </w:t>
      </w:r>
      <w:r w:rsidRPr="00B734B7">
        <w:rPr>
          <w:rFonts w:ascii="맑은 고딕" w:eastAsia="맑은 고딕" w:hAnsi="맑은 고딕" w:cs="맑은 고딕"/>
          <w:sz w:val="24"/>
          <w:szCs w:val="24"/>
          <w:lang w:eastAsia="ko-KR"/>
        </w:rPr>
        <w:t xml:space="preserve">입력, </w:t>
      </w:r>
      <m:oMath>
        <m:r>
          <w:rPr>
            <w:rFonts w:ascii="Cambria Math" w:eastAsia="맑은 고딕" w:hAnsi="Cambria Math" w:cs="맑은 고딕"/>
            <w:sz w:val="24"/>
            <w:szCs w:val="24"/>
            <w:lang w:eastAsia="ko-KR"/>
          </w:rPr>
          <m:t>F</m:t>
        </m:r>
        <m:d>
          <m:dPr>
            <m:ctrlPr>
              <w:rPr>
                <w:rFonts w:ascii="Cambria Math" w:eastAsia="맑은 고딕" w:hAnsi="Cambria Math" w:cs="맑은 고딕"/>
                <w:sz w:val="24"/>
                <w:szCs w:val="24"/>
                <w:lang w:eastAsia="ko-KR"/>
              </w:rPr>
            </m:ctrlPr>
          </m:dPr>
          <m:e>
            <m:r>
              <w:rPr>
                <w:rFonts w:ascii="Cambria Math" w:eastAsia="맑은 고딕" w:hAnsi="Cambria Math" w:cs="맑은 고딕"/>
                <w:sz w:val="24"/>
                <w:szCs w:val="24"/>
                <w:lang w:eastAsia="ko-KR"/>
              </w:rPr>
              <m:t>x</m:t>
            </m:r>
          </m:e>
        </m:d>
      </m:oMath>
      <w:r w:rsidRPr="00B734B7">
        <w:rPr>
          <w:rFonts w:ascii="맑은 고딕" w:eastAsia="맑은 고딕" w:hAnsi="맑은 고딕" w:cs="맑은 고딕"/>
          <w:sz w:val="24"/>
          <w:szCs w:val="24"/>
          <w:lang w:eastAsia="ko-KR"/>
        </w:rPr>
        <w:t xml:space="preserve">는 변환된 </w:t>
      </w:r>
      <w:proofErr w:type="spellStart"/>
      <w:r w:rsidRPr="00B734B7">
        <w:rPr>
          <w:rFonts w:ascii="맑은 고딕" w:eastAsia="맑은 고딕" w:hAnsi="맑은 고딕" w:cs="맑은 고딕"/>
          <w:sz w:val="24"/>
          <w:szCs w:val="24"/>
          <w:lang w:eastAsia="ko-KR"/>
        </w:rPr>
        <w:t>출력값이다</w:t>
      </w:r>
      <w:proofErr w:type="spellEnd"/>
      <w:r w:rsidRPr="00B734B7">
        <w:rPr>
          <w:rFonts w:ascii="맑은 고딕" w:eastAsia="맑은 고딕" w:hAnsi="맑은 고딕" w:cs="맑은 고딕"/>
          <w:sz w:val="24"/>
          <w:szCs w:val="24"/>
          <w:lang w:eastAsia="ko-KR"/>
        </w:rPr>
        <w:t>.</w:t>
      </w:r>
      <w:r>
        <w:rPr>
          <w:rFonts w:ascii="맑은 고딕" w:eastAsia="맑은 고딕" w:hAnsi="맑은 고딕" w:cs="맑은 고딕" w:hint="eastAsia"/>
          <w:sz w:val="24"/>
          <w:szCs w:val="24"/>
          <w:lang w:eastAsia="ko-KR"/>
        </w:rPr>
        <w:t xml:space="preserve"> </w:t>
      </w:r>
      <w:r w:rsidRPr="00B734B7">
        <w:rPr>
          <w:rFonts w:ascii="맑은 고딕" w:eastAsia="맑은 고딕" w:hAnsi="맑은 고딕" w:cs="맑은 고딕"/>
          <w:sz w:val="24"/>
          <w:szCs w:val="24"/>
          <w:lang w:eastAsia="ko-KR"/>
        </w:rPr>
        <w:t>이러한 Residual Block 구조는 모델의 학습 안정성을 높이고, 보다 깊은 신경망을 효과적으로 학습할 수 있도록 한다. 또한, 이러한 블록은 학습 과정에서 정보의 손실을 최소화하고, 네트워크가 장기 의존성을 더욱 효과적으로 학습할 수 있도록 돕는다.</w:t>
      </w:r>
      <w:r w:rsidR="00A67B6C">
        <w:rPr>
          <w:rFonts w:ascii="맑은 고딕" w:eastAsia="맑은 고딕" w:hAnsi="맑은 고딕" w:cs="맑은 고딕" w:hint="eastAsia"/>
          <w:sz w:val="24"/>
          <w:szCs w:val="24"/>
          <w:lang w:eastAsia="ko-KR"/>
        </w:rPr>
        <w:t xml:space="preserve"> </w:t>
      </w:r>
      <w:r w:rsidR="00A67B6C" w:rsidRPr="00A67B6C">
        <w:rPr>
          <w:rFonts w:ascii="맑은 고딕" w:eastAsia="맑은 고딕" w:hAnsi="맑은 고딕" w:cs="맑은 고딕"/>
          <w:sz w:val="24"/>
          <w:szCs w:val="24"/>
          <w:lang w:eastAsia="ko-KR"/>
        </w:rPr>
        <w:t>이는 입력과 출력 사이에 직접적인 연결(skip connection)을 제공함으로써, 중요한 정보가 네트워크의 깊은 층을 통과하면서 손실되지 않도록 하기 때문이다.</w:t>
      </w:r>
    </w:p>
    <w:p w14:paraId="01C72700" w14:textId="777AC4AB" w:rsidR="00B734B7" w:rsidRPr="00B734B7" w:rsidRDefault="00B734B7" w:rsidP="00A67B6C">
      <w:pPr>
        <w:pBdr>
          <w:top w:val="nil"/>
          <w:left w:val="nil"/>
          <w:bottom w:val="nil"/>
          <w:right w:val="nil"/>
          <w:between w:val="nil"/>
        </w:pBdr>
        <w:tabs>
          <w:tab w:val="left" w:pos="613"/>
        </w:tabs>
        <w:autoSpaceDE/>
        <w:autoSpaceDN/>
        <w:spacing w:before="163"/>
        <w:jc w:val="both"/>
        <w:rPr>
          <w:rFonts w:ascii="맑은 고딕" w:eastAsia="맑은 고딕" w:hAnsi="맑은 고딕" w:cs="맑은 고딕"/>
          <w:sz w:val="24"/>
          <w:szCs w:val="24"/>
          <w:lang w:eastAsia="ko-KR"/>
        </w:rPr>
      </w:pPr>
    </w:p>
    <w:p w14:paraId="6619AB22" w14:textId="77777777" w:rsidR="00B734B7" w:rsidRPr="00530CE1" w:rsidRDefault="00B734B7" w:rsidP="00B734B7">
      <w:pPr>
        <w:pBdr>
          <w:top w:val="nil"/>
          <w:left w:val="nil"/>
          <w:bottom w:val="nil"/>
          <w:right w:val="nil"/>
          <w:between w:val="nil"/>
        </w:pBdr>
        <w:tabs>
          <w:tab w:val="left" w:pos="613"/>
        </w:tabs>
        <w:autoSpaceDE/>
        <w:autoSpaceDN/>
        <w:spacing w:before="163"/>
        <w:jc w:val="both"/>
        <w:rPr>
          <w:rFonts w:ascii="맑은 고딕" w:eastAsia="맑은 고딕" w:hAnsi="맑은 고딕" w:cs="맑은 고딕"/>
          <w:sz w:val="24"/>
          <w:szCs w:val="24"/>
          <w:lang w:eastAsia="ko-KR"/>
        </w:rPr>
      </w:pPr>
    </w:p>
    <w:p w14:paraId="21E7008A" w14:textId="33F9FB17" w:rsidR="00530CE1" w:rsidRPr="00530CE1" w:rsidRDefault="00530CE1" w:rsidP="00530CE1">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w:r w:rsidRPr="00530CE1">
        <w:rPr>
          <w:rFonts w:ascii="맑은 고딕" w:eastAsia="맑은 고딕" w:hAnsi="맑은 고딕" w:cs="맑은 고딕"/>
          <w:noProof/>
          <w:sz w:val="24"/>
          <w:szCs w:val="24"/>
          <w:lang w:eastAsia="ko-KR"/>
        </w:rPr>
        <w:drawing>
          <wp:inline distT="0" distB="0" distL="0" distR="0" wp14:anchorId="18226997" wp14:editId="6785FCD3">
            <wp:extent cx="5473981" cy="1562180"/>
            <wp:effectExtent l="0" t="0" r="0" b="0"/>
            <wp:docPr id="2023645527" name="그림 1" descr="텍스트, 라인, 스크린샷,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45527" name="그림 1" descr="텍스트, 라인, 스크린샷, 도표이(가) 표시된 사진&#10;&#10;AI가 생성한 콘텐츠는 부정확할 수 있습니다."/>
                    <pic:cNvPicPr/>
                  </pic:nvPicPr>
                  <pic:blipFill>
                    <a:blip r:embed="rId20"/>
                    <a:stretch>
                      <a:fillRect/>
                    </a:stretch>
                  </pic:blipFill>
                  <pic:spPr>
                    <a:xfrm>
                      <a:off x="0" y="0"/>
                      <a:ext cx="5473981" cy="1562180"/>
                    </a:xfrm>
                    <a:prstGeom prst="rect">
                      <a:avLst/>
                    </a:prstGeom>
                  </pic:spPr>
                </pic:pic>
              </a:graphicData>
            </a:graphic>
          </wp:inline>
        </w:drawing>
      </w:r>
    </w:p>
    <w:p w14:paraId="39A6A851" w14:textId="50A7A594" w:rsidR="00530CE1" w:rsidRDefault="00530CE1" w:rsidP="00530CE1">
      <w:pPr>
        <w:pStyle w:val="ab"/>
        <w:jc w:val="center"/>
        <w:rPr>
          <w:rFonts w:eastAsiaTheme="minorEastAsia"/>
          <w:lang w:eastAsia="ko-KR"/>
        </w:rPr>
      </w:pPr>
      <w:r>
        <w:rPr>
          <w:rFonts w:ascii="맑은 고딕" w:eastAsia="맑은 고딕" w:hAnsi="맑은 고딕" w:cs="맑은 고딕" w:hint="eastAsia"/>
          <w:lang w:eastAsia="ko-KR"/>
        </w:rPr>
        <w:t>그림</w:t>
      </w:r>
      <w:r>
        <w:rPr>
          <w:lang w:eastAsia="ko-KR"/>
        </w:rPr>
        <w:t xml:space="preserve"> </w:t>
      </w:r>
      <w:r>
        <w:rPr>
          <w:rFonts w:eastAsiaTheme="minorEastAsia" w:hint="eastAsia"/>
          <w:lang w:eastAsia="ko-KR"/>
        </w:rPr>
        <w:t xml:space="preserve">10. TCN </w:t>
      </w:r>
      <w:r>
        <w:rPr>
          <w:rFonts w:eastAsiaTheme="minorEastAsia" w:hint="eastAsia"/>
          <w:lang w:eastAsia="ko-KR"/>
        </w:rPr>
        <w:t>구조</w:t>
      </w:r>
    </w:p>
    <w:p w14:paraId="0DB6736F" w14:textId="77777777" w:rsidR="00B734B7" w:rsidRPr="00B734B7" w:rsidRDefault="00B734B7" w:rsidP="00B734B7">
      <w:pPr>
        <w:rPr>
          <w:rFonts w:eastAsiaTheme="minorEastAsia"/>
          <w:lang w:eastAsia="ko-KR"/>
        </w:rPr>
      </w:pPr>
    </w:p>
    <w:p w14:paraId="24C05401" w14:textId="16A47679" w:rsidR="00530CE1" w:rsidRPr="00530CE1" w:rsidRDefault="00530CE1" w:rsidP="00530CE1">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[그림 10]은</w:t>
      </w:r>
      <w:r w:rsidRPr="00530CE1">
        <w:rPr>
          <w:rFonts w:ascii="맑은 고딕" w:eastAsia="맑은 고딕" w:hAnsi="맑은 고딕" w:cs="맑은 고딕"/>
          <w:sz w:val="24"/>
          <w:szCs w:val="24"/>
          <w:lang w:eastAsia="ko-KR"/>
        </w:rPr>
        <w:t xml:space="preserve"> </w:t>
      </w:r>
      <w:r>
        <w:rPr>
          <w:rFonts w:ascii="맑은 고딕" w:eastAsia="맑은 고딕" w:hAnsi="맑은 고딕" w:cs="맑은 고딕" w:hint="eastAsia"/>
          <w:sz w:val="24"/>
          <w:szCs w:val="24"/>
          <w:lang w:eastAsia="ko-KR"/>
        </w:rPr>
        <w:t xml:space="preserve">좌측부터 </w:t>
      </w:r>
      <w:r w:rsidRPr="00530CE1">
        <w:rPr>
          <w:rFonts w:ascii="맑은 고딕" w:eastAsia="맑은 고딕" w:hAnsi="맑은 고딕" w:cs="맑은 고딕"/>
          <w:sz w:val="24"/>
          <w:szCs w:val="24"/>
          <w:lang w:eastAsia="ko-KR"/>
        </w:rPr>
        <w:t xml:space="preserve">Dilated Causal Convolution의 구조, Residual Block의 요소, 그리고 Residual Connection의 예시를 보여준다. Dilated Causal Convolution 구조에서는 서로 다른 dilation factor를 사용하여 입력 데이터에서 점진적으로 더 넓은 수용 영역을 확보한다. Residual Block 구조는 Dropout, </w:t>
      </w:r>
      <w:proofErr w:type="spellStart"/>
      <w:r w:rsidRPr="00530CE1">
        <w:rPr>
          <w:rFonts w:ascii="맑은 고딕" w:eastAsia="맑은 고딕" w:hAnsi="맑은 고딕" w:cs="맑은 고딕"/>
          <w:sz w:val="24"/>
          <w:szCs w:val="24"/>
          <w:lang w:eastAsia="ko-KR"/>
        </w:rPr>
        <w:t>ReLU</w:t>
      </w:r>
      <w:proofErr w:type="spellEnd"/>
      <w:r w:rsidRPr="00530CE1">
        <w:rPr>
          <w:rFonts w:ascii="맑은 고딕" w:eastAsia="맑은 고딕" w:hAnsi="맑은 고딕" w:cs="맑은 고딕"/>
          <w:sz w:val="24"/>
          <w:szCs w:val="24"/>
          <w:lang w:eastAsia="ko-KR"/>
        </w:rPr>
        <w:t xml:space="preserve">, Weight Normalization, Dilated Causal Convolution 등의 요소를 포함하여 학습을 안정화하고 성능을 향상시키며, Residual Connection 예시에서는 1x1 </w:t>
      </w:r>
      <w:proofErr w:type="spellStart"/>
      <w:r w:rsidRPr="00530CE1">
        <w:rPr>
          <w:rFonts w:ascii="맑은 고딕" w:eastAsia="맑은 고딕" w:hAnsi="맑은 고딕" w:cs="맑은 고딕"/>
          <w:sz w:val="24"/>
          <w:szCs w:val="24"/>
          <w:lang w:eastAsia="ko-KR"/>
        </w:rPr>
        <w:t>합성곱</w:t>
      </w:r>
      <w:proofErr w:type="spellEnd"/>
      <w:r w:rsidRPr="00530CE1">
        <w:rPr>
          <w:rFonts w:ascii="맑은 고딕" w:eastAsia="맑은 고딕" w:hAnsi="맑은 고딕" w:cs="맑은 고딕"/>
          <w:sz w:val="24"/>
          <w:szCs w:val="24"/>
          <w:lang w:eastAsia="ko-KR"/>
        </w:rPr>
        <w:t xml:space="preserve"> 또는 Identity Map을 사용하여 입력 차원과 출력 차원을 정렬하고 정보 손실 없이 학습할 수 있다.</w:t>
      </w:r>
    </w:p>
    <w:p w14:paraId="2BEBF8B5" w14:textId="28D2DFA5" w:rsidR="00A67B6C" w:rsidRPr="00A67B6C" w:rsidRDefault="00A67B6C" w:rsidP="00A67B6C">
      <w:pPr>
        <w:pBdr>
          <w:top w:val="nil"/>
          <w:left w:val="nil"/>
          <w:bottom w:val="nil"/>
          <w:right w:val="nil"/>
          <w:between w:val="nil"/>
        </w:pBdr>
        <w:tabs>
          <w:tab w:val="left" w:pos="613"/>
        </w:tabs>
        <w:autoSpaceDE/>
        <w:autoSpaceDN/>
        <w:spacing w:before="163"/>
        <w:ind w:left="612" w:firstLine="12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결론적으로, 해당 </w:t>
      </w:r>
      <w:r w:rsidRPr="00A67B6C">
        <w:rPr>
          <w:rFonts w:ascii="맑은 고딕" w:eastAsia="맑은 고딕" w:hAnsi="맑은 고딕" w:cs="맑은 고딕"/>
          <w:sz w:val="24"/>
          <w:szCs w:val="24"/>
          <w:lang w:eastAsia="ko-KR"/>
        </w:rPr>
        <w:t xml:space="preserve">시계열 데이터 처리 모델로, 장기 의존성을 효과적으로 학습할 수 있는 특징을 가진다. 또한, </w:t>
      </w:r>
      <w:r w:rsidR="002D663F" w:rsidRPr="00451DE4">
        <w:rPr>
          <w:rFonts w:ascii="맑은 고딕" w:eastAsia="맑은 고딕" w:hAnsi="맑은 고딕" w:cs="맑은 고딕"/>
          <w:sz w:val="24"/>
          <w:szCs w:val="24"/>
          <w:lang w:eastAsia="ko-KR"/>
        </w:rPr>
        <w:t>vanishing gradient</w:t>
      </w:r>
      <w:r w:rsidRPr="00A67B6C">
        <w:rPr>
          <w:rFonts w:ascii="맑은 고딕" w:eastAsia="맑은 고딕" w:hAnsi="맑은 고딕" w:cs="맑은 고딕"/>
          <w:sz w:val="24"/>
          <w:szCs w:val="24"/>
          <w:lang w:eastAsia="ko-KR"/>
        </w:rPr>
        <w:t xml:space="preserve">문제를 완화하고 학습을 </w:t>
      </w:r>
      <w:proofErr w:type="spellStart"/>
      <w:r w:rsidRPr="00A67B6C">
        <w:rPr>
          <w:rFonts w:ascii="맑은 고딕" w:eastAsia="맑은 고딕" w:hAnsi="맑은 고딕" w:cs="맑은 고딕"/>
          <w:sz w:val="24"/>
          <w:szCs w:val="24"/>
          <w:lang w:eastAsia="ko-KR"/>
        </w:rPr>
        <w:t>안정화하는</w:t>
      </w:r>
      <w:proofErr w:type="spellEnd"/>
      <w:r w:rsidRPr="00A67B6C">
        <w:rPr>
          <w:rFonts w:ascii="맑은 고딕" w:eastAsia="맑은 고딕" w:hAnsi="맑은 고딕" w:cs="맑은 고딕"/>
          <w:sz w:val="24"/>
          <w:szCs w:val="24"/>
          <w:lang w:eastAsia="ko-KR"/>
        </w:rPr>
        <w:t xml:space="preserve"> Residual Block을 포함하여 깊은 네트워크에서도 성능을 유지할 수 있다. 이러한 특징</w:t>
      </w:r>
      <w:r w:rsidR="002D663F">
        <w:rPr>
          <w:rFonts w:ascii="맑은 고딕" w:eastAsia="맑은 고딕" w:hAnsi="맑은 고딕" w:cs="맑은 고딕" w:hint="eastAsia"/>
          <w:sz w:val="24"/>
          <w:szCs w:val="24"/>
          <w:lang w:eastAsia="ko-KR"/>
        </w:rPr>
        <w:t xml:space="preserve">으로 </w:t>
      </w:r>
      <w:r w:rsidRPr="00A67B6C">
        <w:rPr>
          <w:rFonts w:ascii="맑은 고딕" w:eastAsia="맑은 고딕" w:hAnsi="맑은 고딕" w:cs="맑은 고딕"/>
          <w:sz w:val="24"/>
          <w:szCs w:val="24"/>
          <w:lang w:eastAsia="ko-KR"/>
        </w:rPr>
        <w:t xml:space="preserve">다양한 시계열 분석 및 예측 작업에서 우수한 성능을 보이며, 특히 장기적인 패턴을 학습해야 하는 문제에서 효율적이다. </w:t>
      </w:r>
    </w:p>
    <w:p w14:paraId="6FA4DF89" w14:textId="62D35EB5" w:rsidR="00530CE1" w:rsidRPr="00A67B6C" w:rsidRDefault="00530CE1" w:rsidP="00504519">
      <w:pPr>
        <w:pBdr>
          <w:top w:val="nil"/>
          <w:left w:val="nil"/>
          <w:bottom w:val="nil"/>
          <w:right w:val="nil"/>
          <w:between w:val="nil"/>
        </w:pBdr>
        <w:tabs>
          <w:tab w:val="left" w:pos="613"/>
        </w:tabs>
        <w:autoSpaceDE/>
        <w:autoSpaceDN/>
        <w:spacing w:before="163"/>
        <w:ind w:left="612" w:firstLine="120"/>
        <w:jc w:val="both"/>
        <w:rPr>
          <w:rFonts w:ascii="Palatino Linotype" w:eastAsiaTheme="minorEastAsia" w:hAnsi="Palatino Linotype" w:cs="Palatino Linotype"/>
          <w:i/>
          <w:sz w:val="24"/>
          <w:szCs w:val="24"/>
          <w:lang w:eastAsia="ko-KR"/>
        </w:rPr>
      </w:pPr>
    </w:p>
    <w:p w14:paraId="239A69A3" w14:textId="77777777" w:rsidR="00504519" w:rsidRPr="00860FCD" w:rsidRDefault="00504519" w:rsidP="00504519">
      <w:pPr>
        <w:pBdr>
          <w:top w:val="nil"/>
          <w:left w:val="nil"/>
          <w:bottom w:val="nil"/>
          <w:right w:val="nil"/>
          <w:between w:val="nil"/>
        </w:pBdr>
        <w:tabs>
          <w:tab w:val="left" w:pos="613"/>
        </w:tabs>
        <w:autoSpaceDE/>
        <w:autoSpaceDN/>
        <w:spacing w:before="163"/>
        <w:ind w:left="612" w:firstLine="120"/>
        <w:jc w:val="both"/>
        <w:rPr>
          <w:rFonts w:ascii="Palatino Linotype" w:eastAsiaTheme="minorEastAsia" w:hAnsi="Palatino Linotype" w:cs="Palatino Linotype"/>
          <w:i/>
          <w:sz w:val="24"/>
          <w:szCs w:val="24"/>
          <w:lang w:eastAsia="ko-KR"/>
        </w:rPr>
      </w:pPr>
    </w:p>
    <w:p w14:paraId="73C5911C" w14:textId="710D076A" w:rsidR="00AC1546" w:rsidRPr="00AC1546" w:rsidRDefault="00AC1546" w:rsidP="00AC1546">
      <w:pPr>
        <w:pBdr>
          <w:top w:val="nil"/>
          <w:left w:val="nil"/>
          <w:bottom w:val="nil"/>
          <w:right w:val="nil"/>
          <w:between w:val="nil"/>
        </w:pBdr>
        <w:tabs>
          <w:tab w:val="left" w:pos="613"/>
        </w:tabs>
        <w:autoSpaceDE/>
        <w:autoSpaceDN/>
        <w:spacing w:before="163"/>
        <w:ind w:left="612"/>
        <w:jc w:val="both"/>
        <w:rPr>
          <w:rFonts w:ascii="Palatino Linotype" w:eastAsia="Palatino Linotype" w:hAnsi="Palatino Linotype" w:cs="Palatino Linotype"/>
          <w:i/>
          <w:sz w:val="24"/>
          <w:szCs w:val="24"/>
          <w:lang w:eastAsia="ko-KR"/>
        </w:rPr>
      </w:pPr>
      <w:r>
        <w:rPr>
          <w:rFonts w:ascii="Palatino Linotype" w:eastAsiaTheme="minorEastAsia" w:hAnsi="Palatino Linotype" w:cs="Palatino Linotype" w:hint="eastAsia"/>
          <w:i/>
          <w:sz w:val="24"/>
          <w:szCs w:val="24"/>
          <w:lang w:eastAsia="ko-KR"/>
        </w:rPr>
        <w:t xml:space="preserve">2.5.5 </w:t>
      </w:r>
      <w:proofErr w:type="spellStart"/>
      <w:proofErr w:type="gramStart"/>
      <w:r w:rsidRPr="00AC1546">
        <w:rPr>
          <w:rFonts w:ascii="Palatino Linotype" w:eastAsiaTheme="minorEastAsia" w:hAnsi="Palatino Linotype" w:cs="Palatino Linotype"/>
          <w:i/>
          <w:sz w:val="24"/>
          <w:szCs w:val="24"/>
          <w:lang w:eastAsia="ko-KR"/>
        </w:rPr>
        <w:t>DeepAR</w:t>
      </w:r>
      <w:proofErr w:type="spellEnd"/>
      <w:r w:rsidRPr="00AC1546">
        <w:rPr>
          <w:rFonts w:ascii="Palatino Linotype" w:eastAsiaTheme="minorEastAsia" w:hAnsi="Palatino Linotype" w:cs="Palatino Linotype"/>
          <w:i/>
          <w:sz w:val="24"/>
          <w:szCs w:val="24"/>
          <w:lang w:eastAsia="ko-KR"/>
        </w:rPr>
        <w:t>(</w:t>
      </w:r>
      <w:proofErr w:type="gramEnd"/>
      <w:r w:rsidRPr="00AC1546">
        <w:rPr>
          <w:rFonts w:ascii="Palatino Linotype" w:eastAsiaTheme="minorEastAsia" w:hAnsi="Palatino Linotype" w:cs="Palatino Linotype"/>
          <w:i/>
          <w:sz w:val="24"/>
          <w:szCs w:val="24"/>
          <w:lang w:eastAsia="ko-KR"/>
        </w:rPr>
        <w:t>20</w:t>
      </w:r>
      <w:r w:rsidR="00134010">
        <w:rPr>
          <w:rFonts w:ascii="Palatino Linotype" w:eastAsiaTheme="minorEastAsia" w:hAnsi="Palatino Linotype" w:cs="Palatino Linotype" w:hint="eastAsia"/>
          <w:i/>
          <w:sz w:val="24"/>
          <w:szCs w:val="24"/>
          <w:lang w:eastAsia="ko-KR"/>
        </w:rPr>
        <w:t>19</w:t>
      </w:r>
      <w:r w:rsidRPr="00AC1546">
        <w:rPr>
          <w:rFonts w:ascii="Palatino Linotype" w:eastAsiaTheme="minorEastAsia" w:hAnsi="Palatino Linotype" w:cs="Palatino Linotype"/>
          <w:i/>
          <w:sz w:val="24"/>
          <w:szCs w:val="24"/>
          <w:lang w:eastAsia="ko-KR"/>
        </w:rPr>
        <w:t>)</w:t>
      </w:r>
    </w:p>
    <w:p w14:paraId="15684484" w14:textId="77777777" w:rsidR="008E1DF3" w:rsidRPr="008E1DF3" w:rsidRDefault="008E1DF3" w:rsidP="008E1DF3">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roofErr w:type="spellStart"/>
      <w:r w:rsidRPr="008E1DF3">
        <w:rPr>
          <w:rFonts w:ascii="맑은 고딕" w:eastAsia="맑은 고딕" w:hAnsi="맑은 고딕" w:cs="맑은 고딕"/>
          <w:sz w:val="24"/>
          <w:szCs w:val="24"/>
          <w:lang w:eastAsia="ko-KR"/>
        </w:rPr>
        <w:t>DeepAR</w:t>
      </w:r>
      <w:proofErr w:type="spellEnd"/>
      <w:r w:rsidRPr="008E1DF3">
        <w:rPr>
          <w:rFonts w:ascii="맑은 고딕" w:eastAsia="맑은 고딕" w:hAnsi="맑은 고딕" w:cs="맑은 고딕"/>
          <w:sz w:val="24"/>
          <w:szCs w:val="24"/>
          <w:lang w:eastAsia="ko-KR"/>
        </w:rPr>
        <w:t xml:space="preserve">은 아마존(Amazon)에서 개발한 확률적 시계열 예측(probabilistic time series forecasting) 모델로, LSTM(Long Short-Term Memory) 기반의 오토회귀 순환 신경망(Autoregressive Recurrent Network, ARN) 구조를 활용하여 다중 시계열 데이터를 학습하고, 이를 바탕으로 확률 분포 기반의 예측을 수행하는 딥러닝 모델이다(Salinas et al., 2019). 기존의 전통적인 시계열 예측 모델(예: ARIMA, ETS, 상태공간 모델)은 개별 시계열을 독립적으로 모델링하는 반면, </w:t>
      </w:r>
      <w:proofErr w:type="spellStart"/>
      <w:r w:rsidRPr="008E1DF3">
        <w:rPr>
          <w:rFonts w:ascii="맑은 고딕" w:eastAsia="맑은 고딕" w:hAnsi="맑은 고딕" w:cs="맑은 고딕"/>
          <w:sz w:val="24"/>
          <w:szCs w:val="24"/>
          <w:lang w:eastAsia="ko-KR"/>
        </w:rPr>
        <w:t>DeepAR</w:t>
      </w:r>
      <w:proofErr w:type="spellEnd"/>
      <w:r w:rsidRPr="008E1DF3">
        <w:rPr>
          <w:rFonts w:ascii="맑은 고딕" w:eastAsia="맑은 고딕" w:hAnsi="맑은 고딕" w:cs="맑은 고딕"/>
          <w:sz w:val="24"/>
          <w:szCs w:val="24"/>
          <w:lang w:eastAsia="ko-KR"/>
        </w:rPr>
        <w:t>은 다중 시계열 데이터를 학습하여 공통적인 패턴을 포착하고, 개별 시계열의 데이터가 부족한 경우에도 일반화된 예측이 가능하도록 설계되었다.</w:t>
      </w:r>
    </w:p>
    <w:p w14:paraId="42F46CEB" w14:textId="77777777" w:rsidR="00526027" w:rsidRDefault="00526027" w:rsidP="00526027">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앞서 언급하였듯, 모델</w:t>
      </w:r>
      <w:r w:rsidRPr="00526027">
        <w:rPr>
          <w:rFonts w:ascii="맑은 고딕" w:eastAsia="맑은 고딕" w:hAnsi="맑은 고딕" w:cs="맑은 고딕"/>
          <w:sz w:val="24"/>
          <w:szCs w:val="24"/>
          <w:lang w:eastAsia="ko-KR"/>
        </w:rPr>
        <w:t>은 오토회귀(Auto-Regressive) 구조를 기반으로 하는 순환 신경망(RNN</w:t>
      </w:r>
      <w:proofErr w:type="gramStart"/>
      <w:r w:rsidRPr="00526027">
        <w:rPr>
          <w:rFonts w:ascii="맑은 고딕" w:eastAsia="맑은 고딕" w:hAnsi="맑은 고딕" w:cs="맑은 고딕"/>
          <w:sz w:val="24"/>
          <w:szCs w:val="24"/>
          <w:lang w:eastAsia="ko-KR"/>
        </w:rPr>
        <w:t>) 으로</w:t>
      </w:r>
      <w:proofErr w:type="gramEnd"/>
      <w:r w:rsidRPr="00526027">
        <w:rPr>
          <w:rFonts w:ascii="맑은 고딕" w:eastAsia="맑은 고딕" w:hAnsi="맑은 고딕" w:cs="맑은 고딕"/>
          <w:sz w:val="24"/>
          <w:szCs w:val="24"/>
          <w:lang w:eastAsia="ko-KR"/>
        </w:rPr>
        <w:t xml:space="preserve">, 과거 시계열 값을 이용하여 미래 값을 점진적으로 예측하는 방식을 따른다. 즉, 예측 시점에서는 실제 값이 존재하지 않으므로, 모델이 생성한 </w:t>
      </w:r>
      <w:proofErr w:type="spellStart"/>
      <w:r w:rsidRPr="00526027">
        <w:rPr>
          <w:rFonts w:ascii="맑은 고딕" w:eastAsia="맑은 고딕" w:hAnsi="맑은 고딕" w:cs="맑은 고딕"/>
          <w:sz w:val="24"/>
          <w:szCs w:val="24"/>
          <w:lang w:eastAsia="ko-KR"/>
        </w:rPr>
        <w:t>샘플링된</w:t>
      </w:r>
      <w:proofErr w:type="spellEnd"/>
      <w:r w:rsidRPr="00526027">
        <w:rPr>
          <w:rFonts w:ascii="맑은 고딕" w:eastAsia="맑은 고딕" w:hAnsi="맑은 고딕" w:cs="맑은 고딕"/>
          <w:sz w:val="24"/>
          <w:szCs w:val="24"/>
          <w:lang w:eastAsia="ko-KR"/>
        </w:rPr>
        <w:t xml:space="preserve"> 값을 입력으로 사용하여 점진적인 예측을 수행한다.</w:t>
      </w:r>
      <w:r>
        <w:rPr>
          <w:rFonts w:ascii="맑은 고딕" w:eastAsia="맑은 고딕" w:hAnsi="맑은 고딕" w:cs="맑은 고딕" w:hint="eastAsia"/>
          <w:sz w:val="24"/>
          <w:szCs w:val="24"/>
          <w:lang w:eastAsia="ko-KR"/>
        </w:rPr>
        <w:t xml:space="preserve"> </w:t>
      </w:r>
    </w:p>
    <w:p w14:paraId="597A61E4" w14:textId="21CDA7C2" w:rsidR="008E1DF3" w:rsidRPr="008E1DF3" w:rsidRDefault="00526027" w:rsidP="00526027">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526027">
        <w:rPr>
          <w:rFonts w:ascii="맑은 고딕" w:eastAsia="맑은 고딕" w:hAnsi="맑은 고딕" w:cs="맑은 고딕"/>
          <w:sz w:val="24"/>
          <w:szCs w:val="24"/>
          <w:lang w:eastAsia="ko-KR"/>
        </w:rPr>
        <w:t>모델은 수요 예측, 공급망 관리, 금융 시장 분석 등 다양한 응용 분야에서 활용되며, 특히 샘플 개수가 적거나 새로운 시계열 데이터가 등장하는 경우에도 효과적으로 동작할 수 있는 강점을 가진다. 단순한 점 예측(point forecast) 대신 확률적 예측(probabilistic forecasting</w:t>
      </w:r>
      <w:proofErr w:type="gramStart"/>
      <w:r w:rsidRPr="00526027">
        <w:rPr>
          <w:rFonts w:ascii="맑은 고딕" w:eastAsia="맑은 고딕" w:hAnsi="맑은 고딕" w:cs="맑은 고딕"/>
          <w:sz w:val="24"/>
          <w:szCs w:val="24"/>
          <w:lang w:eastAsia="ko-KR"/>
        </w:rPr>
        <w:t>) 을</w:t>
      </w:r>
      <w:proofErr w:type="gramEnd"/>
      <w:r w:rsidRPr="00526027">
        <w:rPr>
          <w:rFonts w:ascii="맑은 고딕" w:eastAsia="맑은 고딕" w:hAnsi="맑은 고딕" w:cs="맑은 고딕"/>
          <w:sz w:val="24"/>
          <w:szCs w:val="24"/>
          <w:lang w:eastAsia="ko-KR"/>
        </w:rPr>
        <w:t xml:space="preserve"> 제공하여, 신뢰 구간을 고려한 보다 정교한 예측이 가능하다.</w:t>
      </w:r>
      <w:r>
        <w:rPr>
          <w:rFonts w:ascii="맑은 고딕" w:eastAsia="맑은 고딕" w:hAnsi="맑은 고딕" w:cs="맑은 고딕" w:hint="eastAsia"/>
          <w:sz w:val="24"/>
          <w:szCs w:val="24"/>
          <w:lang w:eastAsia="ko-KR"/>
        </w:rPr>
        <w:t xml:space="preserve"> 이를 위해 </w:t>
      </w:r>
      <w:r w:rsidR="00406121">
        <w:rPr>
          <w:rFonts w:ascii="맑은 고딕" w:eastAsia="맑은 고딕" w:hAnsi="맑은 고딕" w:cs="맑은 고딕" w:hint="eastAsia"/>
          <w:sz w:val="24"/>
          <w:szCs w:val="24"/>
          <w:lang w:eastAsia="ko-KR"/>
        </w:rPr>
        <w:t xml:space="preserve">모델은 </w:t>
      </w:r>
      <w:r w:rsidR="008E1DF3" w:rsidRPr="008E1DF3">
        <w:rPr>
          <w:rFonts w:ascii="맑은 고딕" w:eastAsia="맑은 고딕" w:hAnsi="맑은 고딕" w:cs="맑은 고딕"/>
          <w:sz w:val="24"/>
          <w:szCs w:val="24"/>
          <w:lang w:eastAsia="ko-KR"/>
        </w:rPr>
        <w:t>조건부 확률 분포(Conditional Probabilistic Distribution</w:t>
      </w:r>
      <w:proofErr w:type="gramStart"/>
      <w:r w:rsidR="008E1DF3" w:rsidRPr="008E1DF3">
        <w:rPr>
          <w:rFonts w:ascii="맑은 고딕" w:eastAsia="맑은 고딕" w:hAnsi="맑은 고딕" w:cs="맑은 고딕"/>
          <w:sz w:val="24"/>
          <w:szCs w:val="24"/>
          <w:lang w:eastAsia="ko-KR"/>
        </w:rPr>
        <w:t>) 를</w:t>
      </w:r>
      <w:proofErr w:type="gramEnd"/>
      <w:r w:rsidR="008E1DF3" w:rsidRPr="008E1DF3">
        <w:rPr>
          <w:rFonts w:ascii="맑은 고딕" w:eastAsia="맑은 고딕" w:hAnsi="맑은 고딕" w:cs="맑은 고딕"/>
          <w:sz w:val="24"/>
          <w:szCs w:val="24"/>
          <w:lang w:eastAsia="ko-KR"/>
        </w:rPr>
        <w:t xml:space="preserve"> 학습하여 시계열 데이터를 모델링</w:t>
      </w:r>
      <w:r w:rsidR="008F3A51">
        <w:rPr>
          <w:rFonts w:ascii="맑은 고딕" w:eastAsia="맑은 고딕" w:hAnsi="맑은 고딕" w:cs="맑은 고딕" w:hint="eastAsia"/>
          <w:sz w:val="24"/>
          <w:szCs w:val="24"/>
          <w:lang w:eastAsia="ko-KR"/>
        </w:rPr>
        <w:t>하</w:t>
      </w:r>
      <w:r>
        <w:rPr>
          <w:rFonts w:ascii="맑은 고딕" w:eastAsia="맑은 고딕" w:hAnsi="맑은 고딕" w:cs="맑은 고딕" w:hint="eastAsia"/>
          <w:sz w:val="24"/>
          <w:szCs w:val="24"/>
          <w:lang w:eastAsia="ko-KR"/>
        </w:rPr>
        <w:t>며,</w:t>
      </w:r>
      <w:r w:rsidR="008E1DF3" w:rsidRPr="008E1DF3">
        <w:rPr>
          <w:rFonts w:ascii="맑은 고딕" w:eastAsia="맑은 고딕" w:hAnsi="맑은 고딕" w:cs="맑은 고딕"/>
          <w:sz w:val="24"/>
          <w:szCs w:val="24"/>
          <w:lang w:eastAsia="ko-KR"/>
        </w:rPr>
        <w:t xml:space="preserve"> </w:t>
      </w:r>
      <w:r w:rsidR="00F752AC">
        <w:rPr>
          <w:rFonts w:ascii="맑은 고딕" w:eastAsia="맑은 고딕" w:hAnsi="맑은 고딕" w:cs="맑은 고딕" w:hint="eastAsia"/>
          <w:sz w:val="24"/>
          <w:szCs w:val="24"/>
          <w:lang w:eastAsia="ko-KR"/>
        </w:rPr>
        <w:t xml:space="preserve">주어진 상황에서 </w:t>
      </w:r>
      <w:r w:rsidR="008E1DF3" w:rsidRPr="008E1DF3">
        <w:rPr>
          <w:rFonts w:ascii="맑은 고딕" w:eastAsia="맑은 고딕" w:hAnsi="맑은 고딕" w:cs="맑은 고딕"/>
          <w:sz w:val="24"/>
          <w:szCs w:val="24"/>
          <w:lang w:eastAsia="ko-KR"/>
        </w:rPr>
        <w:t>특정 시계열의 미래 값을 예측하는 확률 분포를 추정</w:t>
      </w:r>
      <w:r>
        <w:rPr>
          <w:rFonts w:ascii="맑은 고딕" w:eastAsia="맑은 고딕" w:hAnsi="맑은 고딕" w:cs="맑은 고딕" w:hint="eastAsia"/>
          <w:sz w:val="24"/>
          <w:szCs w:val="24"/>
          <w:lang w:eastAsia="ko-KR"/>
        </w:rPr>
        <w:t>한다.</w:t>
      </w:r>
      <w:r w:rsidR="008E1DF3" w:rsidRPr="008E1DF3">
        <w:rPr>
          <w:rFonts w:ascii="맑은 고딕" w:eastAsia="맑은 고딕" w:hAnsi="맑은 고딕" w:cs="맑은 고딕"/>
          <w:sz w:val="24"/>
          <w:szCs w:val="24"/>
          <w:lang w:eastAsia="ko-KR"/>
        </w:rPr>
        <w:t xml:space="preserve"> </w:t>
      </w:r>
      <w:r>
        <w:rPr>
          <w:rFonts w:ascii="맑은 고딕" w:eastAsia="맑은 고딕" w:hAnsi="맑은 고딕" w:cs="맑은 고딕" w:hint="eastAsia"/>
          <w:sz w:val="24"/>
          <w:szCs w:val="24"/>
          <w:lang w:eastAsia="ko-KR"/>
        </w:rPr>
        <w:t xml:space="preserve">이는 </w:t>
      </w:r>
      <w:r w:rsidR="008F3A51">
        <w:rPr>
          <w:rFonts w:ascii="맑은 고딕" w:eastAsia="맑은 고딕" w:hAnsi="맑은 고딕" w:cs="맑은 고딕" w:hint="eastAsia"/>
          <w:sz w:val="24"/>
          <w:szCs w:val="24"/>
          <w:lang w:eastAsia="ko-KR"/>
        </w:rPr>
        <w:t xml:space="preserve">다음과 같이 </w:t>
      </w:r>
      <w:r w:rsidR="00406121">
        <w:rPr>
          <w:rFonts w:ascii="맑은 고딕" w:eastAsia="맑은 고딕" w:hAnsi="맑은 고딕" w:cs="맑은 고딕" w:hint="eastAsia"/>
          <w:sz w:val="24"/>
          <w:szCs w:val="24"/>
          <w:lang w:eastAsia="ko-KR"/>
        </w:rPr>
        <w:t>수식으로 표현</w:t>
      </w:r>
      <w:r w:rsidR="008F3A51">
        <w:rPr>
          <w:rFonts w:ascii="맑은 고딕" w:eastAsia="맑은 고딕" w:hAnsi="맑은 고딕" w:cs="맑은 고딕" w:hint="eastAsia"/>
          <w:sz w:val="24"/>
          <w:szCs w:val="24"/>
          <w:lang w:eastAsia="ko-KR"/>
        </w:rPr>
        <w:t>된</w:t>
      </w:r>
      <w:r w:rsidR="00406121">
        <w:rPr>
          <w:rFonts w:ascii="맑은 고딕" w:eastAsia="맑은 고딕" w:hAnsi="맑은 고딕" w:cs="맑은 고딕" w:hint="eastAsia"/>
          <w:sz w:val="24"/>
          <w:szCs w:val="24"/>
          <w:lang w:eastAsia="ko-KR"/>
        </w:rPr>
        <w:t>다.</w:t>
      </w:r>
    </w:p>
    <w:p w14:paraId="22A5D971" w14:textId="77777777" w:rsidR="00046554" w:rsidRDefault="00046554" w:rsidP="00305ECC">
      <w:pPr>
        <w:pBdr>
          <w:top w:val="nil"/>
          <w:left w:val="nil"/>
          <w:bottom w:val="nil"/>
          <w:right w:val="nil"/>
          <w:between w:val="nil"/>
        </w:pBdr>
        <w:tabs>
          <w:tab w:val="left" w:pos="613"/>
        </w:tabs>
        <w:autoSpaceDE/>
        <w:autoSpaceDN/>
        <w:spacing w:before="163"/>
        <w:jc w:val="both"/>
        <w:rPr>
          <w:rFonts w:ascii="맑은 고딕" w:eastAsia="맑은 고딕" w:hAnsi="맑은 고딕" w:cs="맑은 고딕"/>
          <w:sz w:val="24"/>
          <w:szCs w:val="24"/>
          <w:lang w:eastAsia="ko-KR"/>
        </w:rPr>
      </w:pPr>
    </w:p>
    <w:p w14:paraId="734B6623" w14:textId="521DACAA" w:rsidR="00046554" w:rsidRPr="0063224F" w:rsidRDefault="00046554" w:rsidP="0004655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m:oMathPara>
        <m:oMath>
          <m:r>
            <w:rPr>
              <w:rFonts w:ascii="Cambria Math" w:eastAsia="맑은 고딕" w:hAnsi="Cambria Math" w:cs="맑은 고딕"/>
              <w:sz w:val="24"/>
              <w:szCs w:val="24"/>
              <w:lang w:eastAsia="ko-KR"/>
            </w:rPr>
            <m:t>P</m:t>
          </m:r>
          <m:d>
            <m:dPr>
              <m:ctrlPr>
                <w:rPr>
                  <w:rFonts w:ascii="Cambria Math" w:eastAsia="맑은 고딕" w:hAnsi="Cambria Math" w:cs="맑은 고딕"/>
                  <w:i/>
                  <w:sz w:val="24"/>
                  <w:szCs w:val="24"/>
                  <w:lang w:eastAsia="ko-KR"/>
                </w:rPr>
              </m:ctrlPr>
            </m:dPr>
            <m:e>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i,</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t</m:t>
                      </m:r>
                    </m:e>
                    <m:sub>
                      <m:r>
                        <w:rPr>
                          <w:rFonts w:ascii="Cambria Math" w:eastAsia="맑은 고딕" w:hAnsi="Cambria Math" w:cs="맑은 고딕"/>
                          <w:sz w:val="24"/>
                          <w:szCs w:val="24"/>
                          <w:lang w:eastAsia="ko-KR"/>
                        </w:rPr>
                        <m:t>0</m:t>
                      </m:r>
                    </m:sub>
                  </m:sSub>
                  <m:r>
                    <w:rPr>
                      <w:rFonts w:ascii="Cambria Math" w:eastAsia="맑은 고딕" w:hAnsi="Cambria Math" w:cs="맑은 고딕"/>
                      <w:sz w:val="24"/>
                      <w:szCs w:val="24"/>
                      <w:lang w:eastAsia="ko-KR"/>
                    </w:rPr>
                    <m:t>:T</m:t>
                  </m:r>
                </m:sub>
              </m:sSub>
            </m:e>
            <m:e>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i,1:</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t</m:t>
                      </m:r>
                    </m:e>
                    <m:sub>
                      <m:r>
                        <w:rPr>
                          <w:rFonts w:ascii="Cambria Math" w:eastAsia="맑은 고딕" w:hAnsi="Cambria Math" w:cs="맑은 고딕"/>
                          <w:sz w:val="24"/>
                          <w:szCs w:val="24"/>
                          <w:lang w:eastAsia="ko-KR"/>
                        </w:rPr>
                        <m:t>0</m:t>
                      </m:r>
                    </m:sub>
                  </m:sSub>
                  <m:r>
                    <w:rPr>
                      <w:rFonts w:ascii="Cambria Math" w:eastAsia="맑은 고딕" w:hAnsi="Cambria Math" w:cs="맑은 고딕"/>
                      <w:sz w:val="24"/>
                      <w:szCs w:val="24"/>
                      <w:lang w:eastAsia="ko-KR"/>
                    </w:rPr>
                    <m:t>-1</m:t>
                  </m:r>
                </m:sub>
              </m:sSub>
              <m:r>
                <w:rPr>
                  <w:rFonts w:ascii="Cambria Math" w:eastAsia="맑은 고딕" w:hAnsi="Cambria Math" w:cs="맑은 고딕"/>
                  <w:sz w:val="24"/>
                  <w:szCs w:val="24"/>
                  <w:lang w:eastAsia="ko-KR"/>
                </w:rPr>
                <m:t>,</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x</m:t>
                  </m:r>
                </m:e>
                <m:sub>
                  <m:r>
                    <w:rPr>
                      <w:rFonts w:ascii="Cambria Math" w:eastAsia="맑은 고딕" w:hAnsi="Cambria Math" w:cs="맑은 고딕"/>
                      <w:sz w:val="24"/>
                      <w:szCs w:val="24"/>
                      <w:lang w:eastAsia="ko-KR"/>
                    </w:rPr>
                    <m:t>i,1:T</m:t>
                  </m:r>
                </m:sub>
              </m:sSub>
            </m:e>
          </m:d>
        </m:oMath>
      </m:oMathPara>
    </w:p>
    <w:p w14:paraId="2B20952C" w14:textId="77777777" w:rsidR="0063224F" w:rsidRPr="00046554" w:rsidRDefault="0063224F" w:rsidP="0004655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62864144" w14:textId="77777777" w:rsidR="00406121" w:rsidRDefault="0063224F" w:rsidP="00406121">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여기서 </w:t>
      </w:r>
      <m:oMath>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i,t</m:t>
            </m:r>
          </m:sub>
        </m:sSub>
      </m:oMath>
      <w:r>
        <w:rPr>
          <w:rFonts w:ascii="맑은 고딕" w:eastAsia="맑은 고딕" w:hAnsi="맑은 고딕" w:cs="맑은 고딕" w:hint="eastAsia"/>
          <w:sz w:val="24"/>
          <w:szCs w:val="24"/>
          <w:lang w:eastAsia="ko-KR"/>
        </w:rPr>
        <w:t xml:space="preserve">는 시계열의 </w:t>
      </w:r>
      <w:proofErr w:type="spellStart"/>
      <w:r>
        <w:rPr>
          <w:rFonts w:ascii="맑은 고딕" w:eastAsia="맑은 고딕" w:hAnsi="맑은 고딕" w:cs="맑은 고딕" w:hint="eastAsia"/>
          <w:sz w:val="24"/>
          <w:szCs w:val="24"/>
          <w:lang w:eastAsia="ko-KR"/>
        </w:rPr>
        <w:t>관측값</w:t>
      </w:r>
      <w:proofErr w:type="spellEnd"/>
      <w:r>
        <w:rPr>
          <w:rFonts w:ascii="맑은 고딕" w:eastAsia="맑은 고딕" w:hAnsi="맑은 고딕" w:cs="맑은 고딕" w:hint="eastAsia"/>
          <w:sz w:val="24"/>
          <w:szCs w:val="24"/>
          <w:lang w:eastAsia="ko-KR"/>
        </w:rPr>
        <w:t xml:space="preserve">, </w:t>
      </w:r>
      <m:oMath>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x</m:t>
            </m:r>
          </m:e>
          <m:sub>
            <m:r>
              <w:rPr>
                <w:rFonts w:ascii="Cambria Math" w:eastAsia="맑은 고딕" w:hAnsi="Cambria Math" w:cs="맑은 고딕"/>
                <w:sz w:val="24"/>
                <w:szCs w:val="24"/>
                <w:lang w:eastAsia="ko-KR"/>
              </w:rPr>
              <m:t>i,t</m:t>
            </m:r>
          </m:sub>
        </m:sSub>
      </m:oMath>
      <w:r>
        <w:rPr>
          <w:rFonts w:ascii="맑은 고딕" w:eastAsia="맑은 고딕" w:hAnsi="맑은 고딕" w:cs="맑은 고딕" w:hint="eastAsia"/>
          <w:sz w:val="24"/>
          <w:szCs w:val="24"/>
          <w:lang w:eastAsia="ko-KR"/>
        </w:rPr>
        <w:t>는 보조 변수이</w:t>
      </w:r>
      <w:r w:rsidR="008E1DF3">
        <w:rPr>
          <w:rFonts w:ascii="맑은 고딕" w:eastAsia="맑은 고딕" w:hAnsi="맑은 고딕" w:cs="맑은 고딕" w:hint="eastAsia"/>
          <w:sz w:val="24"/>
          <w:szCs w:val="24"/>
          <w:lang w:eastAsia="ko-KR"/>
        </w:rPr>
        <w:t xml:space="preserve">며, </w:t>
      </w:r>
      <w:r>
        <w:rPr>
          <w:rFonts w:ascii="맑은 고딕" w:eastAsia="맑은 고딕" w:hAnsi="맑은 고딕" w:cs="맑은 고딕" w:hint="eastAsia"/>
          <w:sz w:val="24"/>
          <w:szCs w:val="24"/>
          <w:lang w:eastAsia="ko-KR"/>
        </w:rPr>
        <w:t xml:space="preserve"> </w:t>
      </w:r>
      <m:oMath>
        <m:sSub>
          <m:sSubPr>
            <m:ctrlPr>
              <w:rPr>
                <w:rFonts w:ascii="Cambria Math" w:eastAsia="맑은 고딕" w:hAnsi="Cambria Math" w:cs="맑은 고딕"/>
                <w:sz w:val="24"/>
                <w:szCs w:val="24"/>
                <w:lang w:eastAsia="ko-KR"/>
              </w:rPr>
            </m:ctrlPr>
          </m:sSubPr>
          <m:e>
            <m:r>
              <m:rPr>
                <m:sty m:val="bi"/>
              </m:rPr>
              <w:rPr>
                <w:rFonts w:ascii="Cambria Math" w:eastAsia="맑은 고딕" w:hAnsi="Cambria Math" w:cs="맑은 고딕"/>
                <w:sz w:val="24"/>
                <w:szCs w:val="24"/>
                <w:lang w:eastAsia="ko-KR"/>
              </w:rPr>
              <m:t>t</m:t>
            </m:r>
          </m:e>
          <m:sub>
            <m:r>
              <m:rPr>
                <m:sty m:val="b"/>
              </m:rPr>
              <w:rPr>
                <w:rFonts w:ascii="Cambria Math" w:eastAsia="맑은 고딕" w:hAnsi="Cambria Math" w:cs="맑은 고딕"/>
                <w:sz w:val="24"/>
                <w:szCs w:val="24"/>
                <w:lang w:eastAsia="ko-KR"/>
              </w:rPr>
              <m:t>0</m:t>
            </m:r>
          </m:sub>
        </m:sSub>
      </m:oMath>
      <w:r w:rsidR="008E1DF3">
        <w:rPr>
          <w:rFonts w:ascii="맑은 고딕" w:eastAsia="맑은 고딕" w:hAnsi="맑은 고딕" w:cs="맑은 고딕" w:hint="eastAsia"/>
          <w:sz w:val="24"/>
          <w:szCs w:val="24"/>
          <w:lang w:eastAsia="ko-KR"/>
        </w:rPr>
        <w:t xml:space="preserve">이후의 미래 시점에 대한 확률 분포를 과거 데이터 </w:t>
      </w:r>
      <m:oMath>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i,1:</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t</m:t>
                </m:r>
              </m:e>
              <m:sub>
                <m:r>
                  <w:rPr>
                    <w:rFonts w:ascii="Cambria Math" w:eastAsia="맑은 고딕" w:hAnsi="Cambria Math" w:cs="맑은 고딕"/>
                    <w:sz w:val="24"/>
                    <w:szCs w:val="24"/>
                    <w:lang w:eastAsia="ko-KR"/>
                  </w:rPr>
                  <m:t>0</m:t>
                </m:r>
              </m:sub>
            </m:sSub>
            <m:r>
              <w:rPr>
                <w:rFonts w:ascii="Cambria Math" w:eastAsia="맑은 고딕" w:hAnsi="Cambria Math" w:cs="맑은 고딕"/>
                <w:sz w:val="24"/>
                <w:szCs w:val="24"/>
                <w:lang w:eastAsia="ko-KR"/>
              </w:rPr>
              <m:t>-1</m:t>
            </m:r>
          </m:sub>
        </m:sSub>
      </m:oMath>
      <w:proofErr w:type="spellStart"/>
      <w:r w:rsidR="008E1DF3">
        <w:rPr>
          <w:rFonts w:ascii="맑은 고딕" w:eastAsia="맑은 고딕" w:hAnsi="맑은 고딕" w:cs="맑은 고딕" w:hint="eastAsia"/>
          <w:sz w:val="24"/>
          <w:szCs w:val="24"/>
          <w:lang w:eastAsia="ko-KR"/>
        </w:rPr>
        <w:t>를</w:t>
      </w:r>
      <w:proofErr w:type="spellEnd"/>
      <w:r w:rsidR="008E1DF3">
        <w:rPr>
          <w:rFonts w:ascii="맑은 고딕" w:eastAsia="맑은 고딕" w:hAnsi="맑은 고딕" w:cs="맑은 고딕" w:hint="eastAsia"/>
          <w:sz w:val="24"/>
          <w:szCs w:val="24"/>
          <w:lang w:eastAsia="ko-KR"/>
        </w:rPr>
        <w:t xml:space="preserve"> 기반으로 학습한다.</w:t>
      </w:r>
      <w:r w:rsidR="00406121">
        <w:rPr>
          <w:rFonts w:ascii="맑은 고딕" w:eastAsia="맑은 고딕" w:hAnsi="맑은 고딕" w:cs="맑은 고딕" w:hint="eastAsia"/>
          <w:sz w:val="24"/>
          <w:szCs w:val="24"/>
          <w:lang w:eastAsia="ko-KR"/>
        </w:rPr>
        <w:t xml:space="preserve"> </w:t>
      </w:r>
    </w:p>
    <w:p w14:paraId="43A341FC" w14:textId="63F7FB1C" w:rsidR="0063224F" w:rsidRDefault="00406121" w:rsidP="00406121">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이후 </w:t>
      </w:r>
      <w:r w:rsidR="0063224F" w:rsidRPr="0063224F">
        <w:rPr>
          <w:rFonts w:ascii="맑은 고딕" w:eastAsia="맑은 고딕" w:hAnsi="맑은 고딕" w:cs="맑은 고딕"/>
          <w:sz w:val="24"/>
          <w:szCs w:val="24"/>
          <w:lang w:eastAsia="ko-KR"/>
        </w:rPr>
        <w:t xml:space="preserve">LSTM 기반의 다층 순환 신경망을 사용하여 과거 데이터를 요약하는 은닉 </w:t>
      </w:r>
      <w:r w:rsidR="0063224F" w:rsidRPr="0063224F">
        <w:rPr>
          <w:rFonts w:ascii="맑은 고딕" w:eastAsia="맑은 고딕" w:hAnsi="맑은 고딕" w:cs="맑은 고딕"/>
          <w:sz w:val="24"/>
          <w:szCs w:val="24"/>
          <w:lang w:eastAsia="ko-KR"/>
        </w:rPr>
        <w:lastRenderedPageBreak/>
        <w:t>상태</w:t>
      </w:r>
      <w:r w:rsidR="0063224F">
        <w:rPr>
          <w:rFonts w:ascii="맑은 고딕" w:eastAsia="맑은 고딕" w:hAnsi="맑은 고딕" w:cs="맑은 고딕" w:hint="eastAsia"/>
          <w:sz w:val="24"/>
          <w:szCs w:val="24"/>
          <w:lang w:eastAsia="ko-KR"/>
        </w:rPr>
        <w:t xml:space="preserve"> </w:t>
      </w:r>
      <m:oMath>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h</m:t>
            </m:r>
          </m:e>
          <m:sub>
            <m:r>
              <w:rPr>
                <w:rFonts w:ascii="Cambria Math" w:eastAsia="맑은 고딕" w:hAnsi="Cambria Math" w:cs="맑은 고딕"/>
                <w:sz w:val="24"/>
                <w:szCs w:val="24"/>
                <w:lang w:eastAsia="ko-KR"/>
              </w:rPr>
              <m:t>i,t</m:t>
            </m:r>
          </m:sub>
        </m:sSub>
      </m:oMath>
      <w:r w:rsidR="0063224F">
        <w:rPr>
          <w:rFonts w:ascii="맑은 고딕" w:eastAsia="맑은 고딕" w:hAnsi="맑은 고딕" w:cs="맑은 고딕" w:hint="eastAsia"/>
          <w:sz w:val="24"/>
          <w:szCs w:val="24"/>
          <w:lang w:eastAsia="ko-KR"/>
        </w:rPr>
        <w:t>를 생성하며, 네트워크의 은닉 상태는 다음과 같이 정의된다.</w:t>
      </w:r>
    </w:p>
    <w:p w14:paraId="6822BCFB" w14:textId="77777777" w:rsidR="0063224F" w:rsidRDefault="0063224F" w:rsidP="0063224F">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22DAA3E9" w14:textId="1B016BE6" w:rsidR="0063224F" w:rsidRPr="0063224F" w:rsidRDefault="00000000" w:rsidP="0004655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m:oMathPara>
        <m:oMath>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h</m:t>
              </m:r>
            </m:e>
            <m:sub>
              <m:r>
                <w:rPr>
                  <w:rFonts w:ascii="Cambria Math" w:eastAsia="맑은 고딕" w:hAnsi="Cambria Math" w:cs="맑은 고딕"/>
                  <w:sz w:val="24"/>
                  <w:szCs w:val="24"/>
                  <w:lang w:eastAsia="ko-KR"/>
                </w:rPr>
                <m:t>i,t</m:t>
              </m:r>
            </m:sub>
          </m:sSub>
          <m:r>
            <w:rPr>
              <w:rFonts w:ascii="Cambria Math" w:eastAsia="맑은 고딕" w:hAnsi="Cambria Math" w:cs="맑은 고딕"/>
              <w:sz w:val="24"/>
              <w:szCs w:val="24"/>
              <w:lang w:eastAsia="ko-KR"/>
            </w:rPr>
            <m:t>=h</m:t>
          </m:r>
          <m:d>
            <m:dPr>
              <m:ctrlPr>
                <w:rPr>
                  <w:rFonts w:ascii="Cambria Math" w:eastAsia="맑은 고딕" w:hAnsi="Cambria Math" w:cs="맑은 고딕"/>
                  <w:i/>
                  <w:sz w:val="24"/>
                  <w:szCs w:val="24"/>
                  <w:lang w:eastAsia="ko-KR"/>
                </w:rPr>
              </m:ctrlPr>
            </m:dPr>
            <m:e>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h</m:t>
                  </m:r>
                </m:e>
                <m:sub>
                  <m:r>
                    <w:rPr>
                      <w:rFonts w:ascii="Cambria Math" w:eastAsia="맑은 고딕" w:hAnsi="Cambria Math" w:cs="맑은 고딕"/>
                      <w:sz w:val="24"/>
                      <w:szCs w:val="24"/>
                      <w:lang w:eastAsia="ko-KR"/>
                    </w:rPr>
                    <m:t>i,t-1</m:t>
                  </m:r>
                </m:sub>
              </m:sSub>
              <m:r>
                <w:rPr>
                  <w:rFonts w:ascii="Cambria Math" w:eastAsia="맑은 고딕" w:hAnsi="Cambria Math" w:cs="맑은 고딕"/>
                  <w:sz w:val="24"/>
                  <w:szCs w:val="24"/>
                  <w:lang w:eastAsia="ko-KR"/>
                </w:rPr>
                <m:t>,</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i,t-1</m:t>
                  </m:r>
                </m:sub>
              </m:sSub>
              <m:r>
                <w:rPr>
                  <w:rFonts w:ascii="Cambria Math" w:eastAsia="맑은 고딕" w:hAnsi="Cambria Math" w:cs="맑은 고딕"/>
                  <w:sz w:val="24"/>
                  <w:szCs w:val="24"/>
                  <w:lang w:eastAsia="ko-KR"/>
                </w:rPr>
                <m:t>,</m:t>
              </m:r>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x</m:t>
                  </m:r>
                </m:e>
                <m:sub>
                  <m:r>
                    <w:rPr>
                      <w:rFonts w:ascii="Cambria Math" w:eastAsia="맑은 고딕" w:hAnsi="Cambria Math" w:cs="맑은 고딕"/>
                      <w:sz w:val="24"/>
                      <w:szCs w:val="24"/>
                      <w:lang w:eastAsia="ko-KR"/>
                    </w:rPr>
                    <m:t>i,t</m:t>
                  </m:r>
                </m:sub>
              </m:sSub>
              <m:r>
                <w:rPr>
                  <w:rFonts w:ascii="Cambria Math" w:eastAsia="맑은 고딕" w:hAnsi="Cambria Math" w:cs="맑은 고딕"/>
                  <w:sz w:val="24"/>
                  <w:szCs w:val="24"/>
                  <w:lang w:eastAsia="ko-KR"/>
                </w:rPr>
                <m:t>,</m:t>
              </m:r>
              <m:r>
                <m:rPr>
                  <m:sty m:val="b"/>
                </m:rPr>
                <w:rPr>
                  <w:rFonts w:ascii="Cambria Math" w:eastAsia="맑은 고딕" w:hAnsi="Cambria Math" w:cs="맑은 고딕"/>
                  <w:sz w:val="24"/>
                  <w:szCs w:val="24"/>
                  <w:lang w:eastAsia="ko-KR"/>
                </w:rPr>
                <m:t>Θ</m:t>
              </m:r>
            </m:e>
          </m:d>
        </m:oMath>
      </m:oMathPara>
    </w:p>
    <w:p w14:paraId="1BE270A5" w14:textId="77777777" w:rsidR="0063224F" w:rsidRPr="0063224F" w:rsidRDefault="0063224F" w:rsidP="00046554">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2CDA8653" w14:textId="11B3B4EC" w:rsidR="00406121" w:rsidRDefault="0063224F" w:rsidP="00406121">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여기서 </w:t>
      </w:r>
      <m:oMath>
        <m:r>
          <m:rPr>
            <m:sty m:val="p"/>
          </m:rPr>
          <w:rPr>
            <w:rFonts w:ascii="Cambria Math" w:eastAsia="맑은 고딕" w:hAnsi="Cambria Math" w:cs="맑은 고딕"/>
            <w:sz w:val="24"/>
            <w:szCs w:val="24"/>
            <w:lang w:eastAsia="ko-KR"/>
          </w:rPr>
          <m:t>Θ</m:t>
        </m:r>
      </m:oMath>
      <w:r w:rsidRPr="0063224F">
        <w:rPr>
          <w:rFonts w:ascii="맑은 고딕" w:eastAsia="맑은 고딕" w:hAnsi="맑은 고딕" w:cs="맑은 고딕" w:hint="eastAsia"/>
          <w:sz w:val="24"/>
          <w:szCs w:val="24"/>
          <w:lang w:eastAsia="ko-KR"/>
        </w:rPr>
        <w:t xml:space="preserve">는 </w:t>
      </w:r>
      <w:r w:rsidRPr="0063224F">
        <w:rPr>
          <w:rFonts w:ascii="맑은 고딕" w:eastAsia="맑은 고딕" w:hAnsi="맑은 고딕" w:cs="맑은 고딕"/>
          <w:sz w:val="24"/>
          <w:szCs w:val="24"/>
          <w:lang w:eastAsia="ko-KR"/>
        </w:rPr>
        <w:t xml:space="preserve">네트워크의 학습 가능한 파라미터이다. </w:t>
      </w:r>
      <w:r w:rsidR="008E1DF3" w:rsidRPr="008E1DF3">
        <w:rPr>
          <w:rFonts w:ascii="맑은 고딕" w:eastAsia="맑은 고딕" w:hAnsi="맑은 고딕" w:cs="맑은 고딕"/>
          <w:sz w:val="24"/>
          <w:szCs w:val="24"/>
          <w:lang w:eastAsia="ko-KR"/>
        </w:rPr>
        <w:t>이 구조는 오토회귀(Auto-Regressive) 방식을 따르며, 과거 데이터를 활용하여 점진적으로 미래 시점을 예측한다.</w:t>
      </w:r>
      <w:r w:rsidR="008E1DF3">
        <w:rPr>
          <w:rFonts w:ascii="맑은 고딕" w:eastAsia="맑은 고딕" w:hAnsi="맑은 고딕" w:cs="맑은 고딕" w:hint="eastAsia"/>
          <w:sz w:val="24"/>
          <w:szCs w:val="24"/>
          <w:lang w:eastAsia="ko-KR"/>
        </w:rPr>
        <w:t xml:space="preserve"> </w:t>
      </w:r>
    </w:p>
    <w:p w14:paraId="59D81078" w14:textId="77777777" w:rsidR="00406121" w:rsidRPr="00406121" w:rsidRDefault="00406121" w:rsidP="00406121">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2F1CFC84" w14:textId="565FE855" w:rsidR="009D39FA" w:rsidRDefault="008E1DF3" w:rsidP="008E1DF3">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8E1DF3">
        <w:rPr>
          <w:rFonts w:ascii="맑은 고딕" w:eastAsia="맑은 고딕" w:hAnsi="맑은 고딕" w:cs="맑은 고딕"/>
          <w:sz w:val="24"/>
          <w:szCs w:val="24"/>
          <w:lang w:eastAsia="ko-KR"/>
        </w:rPr>
        <w:t xml:space="preserve">예측 단계에서는 확률 분포를 활용하여 미래 값을 Monte Carlo 샘플링을 통해 생성한다. 예측 값은 다음과 같이 확률 분포에서 </w:t>
      </w:r>
      <w:proofErr w:type="spellStart"/>
      <w:r w:rsidRPr="008E1DF3">
        <w:rPr>
          <w:rFonts w:ascii="맑은 고딕" w:eastAsia="맑은 고딕" w:hAnsi="맑은 고딕" w:cs="맑은 고딕"/>
          <w:sz w:val="24"/>
          <w:szCs w:val="24"/>
          <w:lang w:eastAsia="ko-KR"/>
        </w:rPr>
        <w:t>샘플링된다</w:t>
      </w:r>
      <w:proofErr w:type="spellEnd"/>
      <w:r w:rsidRPr="008E1DF3">
        <w:rPr>
          <w:rFonts w:ascii="맑은 고딕" w:eastAsia="맑은 고딕" w:hAnsi="맑은 고딕" w:cs="맑은 고딕"/>
          <w:sz w:val="24"/>
          <w:szCs w:val="24"/>
          <w:lang w:eastAsia="ko-KR"/>
        </w:rPr>
        <w:t>.</w:t>
      </w:r>
    </w:p>
    <w:p w14:paraId="2127F1CF" w14:textId="77777777" w:rsidR="008E1DF3" w:rsidRDefault="008E1DF3" w:rsidP="008E1DF3">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35D40333" w14:textId="78CC3420" w:rsidR="0063224F" w:rsidRPr="008E1DF3" w:rsidRDefault="00000000" w:rsidP="0063224F">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m:oMathPara>
        <m:oMath>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i,t</m:t>
              </m:r>
            </m:sub>
          </m:sSub>
          <m:r>
            <m:rPr>
              <m:sty m:val="b"/>
            </m:rPr>
            <w:rPr>
              <w:rFonts w:ascii="Cambria Math" w:eastAsia="맑은 고딕" w:hAnsi="Cambria Math" w:cs="맑은 고딕" w:hint="eastAsia"/>
              <w:sz w:val="24"/>
              <w:szCs w:val="24"/>
              <w:lang w:eastAsia="ko-KR"/>
            </w:rPr>
            <m:t>∼</m:t>
          </m:r>
          <m:r>
            <m:rPr>
              <m:sty m:val="b"/>
            </m:rPr>
            <w:rPr>
              <w:rFonts w:ascii="Cambria Math" w:eastAsia="맑은 고딕" w:hAnsi="Cambria Math" w:cs="맑은 고딕" w:hint="eastAsia"/>
              <w:sz w:val="24"/>
              <w:szCs w:val="24"/>
              <w:lang w:eastAsia="ko-KR"/>
            </w:rPr>
            <m:t>l</m:t>
          </m:r>
          <m:d>
            <m:dPr>
              <m:ctrlPr>
                <w:rPr>
                  <w:rFonts w:ascii="Cambria Math" w:eastAsia="맑은 고딕" w:hAnsi="Cambria Math" w:cs="맑은 고딕"/>
                  <w:i/>
                  <w:sz w:val="24"/>
                  <w:szCs w:val="24"/>
                  <w:lang w:eastAsia="ko-KR"/>
                </w:rPr>
              </m:ctrlPr>
            </m:dPr>
            <m:e>
              <m:r>
                <m:rPr>
                  <m:sty m:val="b"/>
                </m:rPr>
                <w:rPr>
                  <w:rFonts w:ascii="Cambria Math" w:eastAsia="맑은 고딕" w:hAnsi="Cambria Math" w:cs="맑은 고딕"/>
                  <w:sz w:val="24"/>
                  <w:szCs w:val="24"/>
                  <w:lang w:eastAsia="ko-KR"/>
                </w:rPr>
                <m:t>⋅</m:t>
              </m:r>
            </m:e>
            <m:e>
              <m:r>
                <m:rPr>
                  <m:sty m:val="b"/>
                </m:rPr>
                <w:rPr>
                  <w:rFonts w:ascii="Cambria Math" w:eastAsia="맑은 고딕" w:hAnsi="Cambria Math" w:cs="맑은 고딕"/>
                  <w:sz w:val="24"/>
                  <w:szCs w:val="24"/>
                  <w:lang w:eastAsia="ko-KR"/>
                </w:rPr>
                <m:t>θ</m:t>
              </m:r>
              <m:d>
                <m:dPr>
                  <m:ctrlPr>
                    <w:rPr>
                      <w:rFonts w:ascii="Cambria Math" w:eastAsia="맑은 고딕" w:hAnsi="Cambria Math" w:cs="맑은 고딕"/>
                      <w:i/>
                      <w:sz w:val="24"/>
                      <w:szCs w:val="24"/>
                      <w:lang w:eastAsia="ko-KR"/>
                    </w:rPr>
                  </m:ctrlPr>
                </m:dPr>
                <m:e>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h</m:t>
                      </m:r>
                    </m:e>
                    <m:sub>
                      <m:r>
                        <w:rPr>
                          <w:rFonts w:ascii="Cambria Math" w:eastAsia="맑은 고딕" w:hAnsi="Cambria Math" w:cs="맑은 고딕"/>
                          <w:sz w:val="24"/>
                          <w:szCs w:val="24"/>
                          <w:lang w:eastAsia="ko-KR"/>
                        </w:rPr>
                        <m:t>i,t</m:t>
                      </m:r>
                    </m:sub>
                  </m:sSub>
                </m:e>
              </m:d>
            </m:e>
          </m:d>
        </m:oMath>
      </m:oMathPara>
    </w:p>
    <w:p w14:paraId="4EE649E3" w14:textId="77777777" w:rsidR="008E1DF3" w:rsidRPr="009D39FA" w:rsidRDefault="008E1DF3" w:rsidP="0063224F">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2613E60B" w14:textId="0871EFC7" w:rsidR="008E1DF3" w:rsidRPr="00305ECC" w:rsidRDefault="009D39FA" w:rsidP="008E1DF3">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여기서 </w:t>
      </w:r>
      <m:oMath>
        <m:r>
          <m:rPr>
            <m:sty m:val="b"/>
          </m:rPr>
          <w:rPr>
            <w:rFonts w:ascii="Cambria Math" w:eastAsia="맑은 고딕" w:hAnsi="Cambria Math" w:cs="맑은 고딕" w:hint="eastAsia"/>
            <w:sz w:val="24"/>
            <w:szCs w:val="24"/>
            <w:lang w:eastAsia="ko-KR"/>
          </w:rPr>
          <m:t>l</m:t>
        </m:r>
        <m:d>
          <m:dPr>
            <m:ctrlPr>
              <w:rPr>
                <w:rFonts w:ascii="Cambria Math" w:eastAsia="맑은 고딕" w:hAnsi="Cambria Math" w:cs="맑은 고딕"/>
                <w:i/>
                <w:sz w:val="24"/>
                <w:szCs w:val="24"/>
                <w:lang w:eastAsia="ko-KR"/>
              </w:rPr>
            </m:ctrlPr>
          </m:dPr>
          <m:e>
            <m:r>
              <m:rPr>
                <m:sty m:val="b"/>
              </m:rPr>
              <w:rPr>
                <w:rFonts w:ascii="Cambria Math" w:eastAsia="맑은 고딕" w:hAnsi="Cambria Math" w:cs="맑은 고딕"/>
                <w:sz w:val="24"/>
                <w:szCs w:val="24"/>
                <w:lang w:eastAsia="ko-KR"/>
              </w:rPr>
              <m:t>⋅</m:t>
            </m:r>
          </m:e>
          <m:e>
            <m:r>
              <m:rPr>
                <m:sty m:val="bi"/>
              </m:rPr>
              <w:rPr>
                <w:rFonts w:ascii="Cambria Math" w:eastAsia="맑은 고딕" w:hAnsi="Cambria Math" w:cs="맑은 고딕"/>
                <w:sz w:val="24"/>
                <w:szCs w:val="24"/>
                <w:lang w:eastAsia="ko-KR"/>
              </w:rPr>
              <m:t>θ</m:t>
            </m:r>
            <m:d>
              <m:dPr>
                <m:ctrlPr>
                  <w:rPr>
                    <w:rFonts w:ascii="Cambria Math" w:eastAsia="맑은 고딕" w:hAnsi="Cambria Math" w:cs="맑은 고딕"/>
                    <w:i/>
                    <w:sz w:val="24"/>
                    <w:szCs w:val="24"/>
                    <w:lang w:eastAsia="ko-KR"/>
                  </w:rPr>
                </m:ctrlPr>
              </m:dPr>
              <m:e>
                <m:sSub>
                  <m:sSubPr>
                    <m:ctrlPr>
                      <w:rPr>
                        <w:rFonts w:ascii="Cambria Math" w:eastAsia="맑은 고딕" w:hAnsi="Cambria Math" w:cs="맑은 고딕"/>
                        <w:i/>
                        <w:sz w:val="24"/>
                        <w:szCs w:val="24"/>
                        <w:lang w:eastAsia="ko-KR"/>
                      </w:rPr>
                    </m:ctrlPr>
                  </m:sSubPr>
                  <m:e>
                    <m:r>
                      <w:rPr>
                        <w:rFonts w:ascii="Cambria Math" w:eastAsia="맑은 고딕" w:hAnsi="Cambria Math" w:cs="맑은 고딕"/>
                        <w:sz w:val="24"/>
                        <w:szCs w:val="24"/>
                        <w:lang w:eastAsia="ko-KR"/>
                      </w:rPr>
                      <m:t>h</m:t>
                    </m:r>
                  </m:e>
                  <m:sub>
                    <m:r>
                      <w:rPr>
                        <w:rFonts w:ascii="Cambria Math" w:eastAsia="맑은 고딕" w:hAnsi="Cambria Math" w:cs="맑은 고딕"/>
                        <w:sz w:val="24"/>
                        <w:szCs w:val="24"/>
                        <w:lang w:eastAsia="ko-KR"/>
                      </w:rPr>
                      <m:t>i,t</m:t>
                    </m:r>
                  </m:sub>
                </m:sSub>
              </m:e>
            </m:d>
          </m:e>
        </m:d>
      </m:oMath>
      <w:r>
        <w:rPr>
          <w:rFonts w:ascii="맑은 고딕" w:eastAsia="맑은 고딕" w:hAnsi="맑은 고딕" w:cs="맑은 고딕" w:hint="eastAsia"/>
          <w:sz w:val="24"/>
          <w:szCs w:val="24"/>
          <w:lang w:eastAsia="ko-KR"/>
        </w:rPr>
        <w:t xml:space="preserve">는 </w:t>
      </w:r>
      <w:r w:rsidRPr="009D39FA">
        <w:rPr>
          <w:rFonts w:ascii="맑은 고딕" w:eastAsia="맑은 고딕" w:hAnsi="맑은 고딕" w:cs="맑은 고딕"/>
          <w:sz w:val="24"/>
          <w:szCs w:val="24"/>
          <w:lang w:eastAsia="ko-KR"/>
        </w:rPr>
        <w:t xml:space="preserve">특정 시점에서의 확률 분포를 </w:t>
      </w:r>
      <w:proofErr w:type="gramStart"/>
      <w:r w:rsidRPr="009D39FA">
        <w:rPr>
          <w:rFonts w:ascii="맑은 고딕" w:eastAsia="맑은 고딕" w:hAnsi="맑은 고딕" w:cs="맑은 고딕"/>
          <w:sz w:val="24"/>
          <w:szCs w:val="24"/>
          <w:lang w:eastAsia="ko-KR"/>
        </w:rPr>
        <w:t>의미</w:t>
      </w:r>
      <w:r w:rsidR="008E1DF3">
        <w:rPr>
          <w:rFonts w:ascii="맑은 고딕" w:eastAsia="맑은 고딕" w:hAnsi="맑은 고딕" w:cs="맑은 고딕" w:hint="eastAsia"/>
          <w:sz w:val="24"/>
          <w:szCs w:val="24"/>
          <w:lang w:eastAsia="ko-KR"/>
        </w:rPr>
        <w:t>하며,</w:t>
      </w:r>
      <w:r w:rsidRPr="009D39FA">
        <w:rPr>
          <w:rFonts w:ascii="맑은 고딕" w:eastAsia="맑은 고딕" w:hAnsi="맑은 고딕" w:cs="맑은 고딕"/>
          <w:sz w:val="24"/>
          <w:szCs w:val="24"/>
          <w:lang w:eastAsia="ko-KR"/>
        </w:rPr>
        <w:t xml:space="preserve">  </w:t>
      </w:r>
      <w:r w:rsidR="008E1DF3" w:rsidRPr="008E1DF3">
        <w:rPr>
          <w:rFonts w:ascii="맑은 고딕" w:eastAsia="맑은 고딕" w:hAnsi="맑은 고딕" w:cs="맑은 고딕"/>
          <w:sz w:val="24"/>
          <w:szCs w:val="24"/>
          <w:lang w:eastAsia="ko-KR"/>
        </w:rPr>
        <w:t>모델이</w:t>
      </w:r>
      <w:proofErr w:type="gramEnd"/>
      <w:r w:rsidR="008E1DF3" w:rsidRPr="008E1DF3">
        <w:rPr>
          <w:rFonts w:ascii="맑은 고딕" w:eastAsia="맑은 고딕" w:hAnsi="맑은 고딕" w:cs="맑은 고딕"/>
          <w:sz w:val="24"/>
          <w:szCs w:val="24"/>
          <w:lang w:eastAsia="ko-KR"/>
        </w:rPr>
        <w:t xml:space="preserve"> 학습한 조건부 확률 분포를 따른다. 즉, 모델은 다수의 샘플을 생성하여 확률적 예측을 수행하며, 이를 통해 신뢰 구간을 포함한 예측이 가능하다.</w:t>
      </w:r>
      <w:r w:rsidR="008E1DF3">
        <w:rPr>
          <w:rFonts w:ascii="맑은 고딕" w:eastAsia="맑은 고딕" w:hAnsi="맑은 고딕" w:cs="맑은 고딕" w:hint="eastAsia"/>
          <w:sz w:val="24"/>
          <w:szCs w:val="24"/>
          <w:lang w:eastAsia="ko-KR"/>
        </w:rPr>
        <w:t xml:space="preserve"> 모델은 </w:t>
      </w:r>
      <w:r w:rsidR="008E1DF3" w:rsidRPr="00305ECC">
        <w:rPr>
          <w:rFonts w:ascii="맑은 고딕" w:eastAsia="맑은 고딕" w:hAnsi="맑은 고딕" w:cs="맑은 고딕"/>
          <w:sz w:val="24"/>
          <w:szCs w:val="24"/>
          <w:lang w:eastAsia="ko-KR"/>
        </w:rPr>
        <w:t>로그 가능도(log-likelihood)를 최대화하는 방식으로 학습되며, 손실 함수는 다음과 같이 정의된다.</w:t>
      </w:r>
    </w:p>
    <w:p w14:paraId="633E9D68" w14:textId="646D0092" w:rsidR="008E1DF3" w:rsidRPr="008E1DF3" w:rsidRDefault="008E1DF3" w:rsidP="008E1DF3">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6D6E0D56" w14:textId="74298FEC" w:rsidR="009D39FA" w:rsidRPr="008E1DF3" w:rsidRDefault="009D39FA" w:rsidP="008E1DF3">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p>
    <w:p w14:paraId="4AB6E278" w14:textId="6BE904E0" w:rsidR="00DD7527" w:rsidRPr="009D39FA" w:rsidRDefault="0063224F" w:rsidP="009D39FA">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b/>
          <w:i/>
          <w:sz w:val="24"/>
          <w:szCs w:val="24"/>
          <w:lang w:eastAsia="ko-KR"/>
        </w:rPr>
      </w:pPr>
      <m:oMathPara>
        <m:oMath>
          <m:r>
            <m:rPr>
              <m:sty m:val="p"/>
            </m:rPr>
            <w:rPr>
              <w:rFonts w:ascii="Cambria Math" w:eastAsia="Palatino Linotype" w:hAnsi="Cambria Math" w:cs="Palatino Linotype"/>
              <w:sz w:val="24"/>
              <w:szCs w:val="24"/>
              <w:lang w:eastAsia="ko-KR"/>
            </w:rPr>
            <m:t>L</m:t>
          </m:r>
          <m:r>
            <w:rPr>
              <w:rFonts w:ascii="Cambria Math" w:eastAsia="Palatino Linotype" w:hAnsi="Cambria Math" w:cs="Palatino Linotype"/>
              <w:sz w:val="24"/>
              <w:szCs w:val="24"/>
              <w:lang w:eastAsia="ko-KR"/>
            </w:rPr>
            <m:t>=</m:t>
          </m:r>
          <m:nary>
            <m:naryPr>
              <m:chr m:val="∑"/>
              <m:ctrlPr>
                <w:rPr>
                  <w:rFonts w:ascii="Cambria Math" w:eastAsia="Palatino Linotype" w:hAnsi="Cambria Math" w:cs="Palatino Linotype"/>
                  <w:sz w:val="24"/>
                  <w:szCs w:val="24"/>
                  <w:lang w:eastAsia="ko-KR"/>
                </w:rPr>
              </m:ctrlPr>
            </m:naryPr>
            <m:sub>
              <m:r>
                <w:rPr>
                  <w:rFonts w:ascii="Cambria Math" w:eastAsia="Palatino Linotype" w:hAnsi="Cambria Math" w:cs="Palatino Linotype"/>
                  <w:sz w:val="24"/>
                  <w:szCs w:val="24"/>
                  <w:lang w:eastAsia="ko-KR"/>
                </w:rPr>
                <m:t>i=1</m:t>
              </m:r>
              <m:ctrlPr>
                <w:rPr>
                  <w:rFonts w:ascii="Cambria Math" w:eastAsia="Palatino Linotype" w:hAnsi="Cambria Math" w:cs="Palatino Linotype"/>
                  <w:b/>
                  <w:i/>
                  <w:sz w:val="24"/>
                  <w:szCs w:val="24"/>
                  <w:lang w:eastAsia="ko-KR"/>
                </w:rPr>
              </m:ctrlPr>
            </m:sub>
            <m:sup>
              <m:r>
                <w:rPr>
                  <w:rFonts w:ascii="Cambria Math" w:eastAsia="Palatino Linotype" w:hAnsi="Cambria Math" w:cs="Palatino Linotype"/>
                  <w:sz w:val="24"/>
                  <w:szCs w:val="24"/>
                  <w:lang w:eastAsia="ko-KR"/>
                </w:rPr>
                <m:t>N</m:t>
              </m:r>
              <m:ctrlPr>
                <w:rPr>
                  <w:rFonts w:ascii="Cambria Math" w:eastAsia="Palatino Linotype" w:hAnsi="Cambria Math" w:cs="Palatino Linotype"/>
                  <w:b/>
                  <w:i/>
                  <w:sz w:val="24"/>
                  <w:szCs w:val="24"/>
                  <w:lang w:eastAsia="ko-KR"/>
                </w:rPr>
              </m:ctrlPr>
            </m:sup>
            <m:e>
              <m:nary>
                <m:naryPr>
                  <m:chr m:val="∑"/>
                  <m:ctrlPr>
                    <w:rPr>
                      <w:rFonts w:ascii="Cambria Math" w:eastAsia="Palatino Linotype" w:hAnsi="Cambria Math" w:cs="Palatino Linotype"/>
                      <w:sz w:val="24"/>
                      <w:szCs w:val="24"/>
                      <w:lang w:eastAsia="ko-KR"/>
                    </w:rPr>
                  </m:ctrlPr>
                </m:naryPr>
                <m:sub>
                  <m:r>
                    <w:rPr>
                      <w:rFonts w:ascii="Cambria Math" w:eastAsia="Palatino Linotype" w:hAnsi="Cambria Math" w:cs="Palatino Linotype"/>
                      <w:sz w:val="24"/>
                      <w:szCs w:val="24"/>
                      <w:lang w:eastAsia="ko-KR"/>
                    </w:rPr>
                    <m:t>t=</m:t>
                  </m:r>
                  <m:sSub>
                    <m:sSubPr>
                      <m:ctrlPr>
                        <w:rPr>
                          <w:rFonts w:ascii="Cambria Math" w:eastAsia="Palatino Linotype" w:hAnsi="Cambria Math" w:cs="Palatino Linotype"/>
                          <w:b/>
                          <w:i/>
                          <w:sz w:val="24"/>
                          <w:szCs w:val="24"/>
                          <w:lang w:eastAsia="ko-KR"/>
                        </w:rPr>
                      </m:ctrlPr>
                    </m:sSubPr>
                    <m:e>
                      <m:r>
                        <w:rPr>
                          <w:rFonts w:ascii="Cambria Math" w:eastAsia="Palatino Linotype" w:hAnsi="Cambria Math" w:cs="Palatino Linotype"/>
                          <w:sz w:val="24"/>
                          <w:szCs w:val="24"/>
                          <w:lang w:eastAsia="ko-KR"/>
                        </w:rPr>
                        <m:t>t</m:t>
                      </m:r>
                      <m:ctrlPr>
                        <w:rPr>
                          <w:rFonts w:ascii="Cambria Math" w:eastAsia="Palatino Linotype" w:hAnsi="Cambria Math" w:cs="Palatino Linotype"/>
                          <w:i/>
                          <w:sz w:val="24"/>
                          <w:szCs w:val="24"/>
                          <w:lang w:eastAsia="ko-KR"/>
                        </w:rPr>
                      </m:ctrlPr>
                    </m:e>
                    <m:sub>
                      <m:r>
                        <w:rPr>
                          <w:rFonts w:ascii="Cambria Math" w:eastAsia="Palatino Linotype" w:hAnsi="Cambria Math" w:cs="Palatino Linotype"/>
                          <w:sz w:val="24"/>
                          <w:szCs w:val="24"/>
                          <w:lang w:eastAsia="ko-KR"/>
                        </w:rPr>
                        <m:t>0</m:t>
                      </m:r>
                    </m:sub>
                  </m:sSub>
                  <m:ctrlPr>
                    <w:rPr>
                      <w:rFonts w:ascii="Cambria Math" w:eastAsia="Palatino Linotype" w:hAnsi="Cambria Math" w:cs="Palatino Linotype"/>
                      <w:b/>
                      <w:i/>
                      <w:sz w:val="24"/>
                      <w:szCs w:val="24"/>
                      <w:lang w:eastAsia="ko-KR"/>
                    </w:rPr>
                  </m:ctrlPr>
                </m:sub>
                <m:sup>
                  <m:r>
                    <w:rPr>
                      <w:rFonts w:ascii="Cambria Math" w:eastAsia="Palatino Linotype" w:hAnsi="Cambria Math" w:cs="Palatino Linotype"/>
                      <w:sz w:val="24"/>
                      <w:szCs w:val="24"/>
                      <w:lang w:eastAsia="ko-KR"/>
                    </w:rPr>
                    <m:t>T</m:t>
                  </m:r>
                  <m:ctrlPr>
                    <w:rPr>
                      <w:rFonts w:ascii="Cambria Math" w:eastAsia="Palatino Linotype" w:hAnsi="Cambria Math" w:cs="Palatino Linotype"/>
                      <w:b/>
                      <w:i/>
                      <w:sz w:val="24"/>
                      <w:szCs w:val="24"/>
                      <w:lang w:eastAsia="ko-KR"/>
                    </w:rPr>
                  </m:ctrlPr>
                </m:sup>
                <m:e>
                  <m:func>
                    <m:funcPr>
                      <m:ctrlPr>
                        <w:rPr>
                          <w:rFonts w:ascii="Cambria Math" w:eastAsia="Palatino Linotype" w:hAnsi="Cambria Math" w:cs="Palatino Linotype"/>
                          <w:sz w:val="24"/>
                          <w:szCs w:val="24"/>
                          <w:lang w:eastAsia="ko-KR"/>
                        </w:rPr>
                      </m:ctrlPr>
                    </m:funcPr>
                    <m:fName>
                      <m:r>
                        <m:rPr>
                          <m:sty m:val="p"/>
                        </m:rPr>
                        <w:rPr>
                          <w:rFonts w:ascii="Cambria Math" w:eastAsia="Palatino Linotype" w:hAnsi="Cambria Math" w:cs="Palatino Linotype"/>
                          <w:sz w:val="24"/>
                          <w:szCs w:val="24"/>
                          <w:lang w:eastAsia="ko-KR"/>
                        </w:rPr>
                        <m:t>log</m:t>
                      </m:r>
                    </m:fName>
                    <m:e>
                      <m:r>
                        <m:rPr>
                          <m:sty m:val="p"/>
                        </m:rPr>
                        <w:rPr>
                          <w:rFonts w:ascii="Cambria Math" w:eastAsia="Palatino Linotype" w:hAnsi="Cambria Math" w:cs="Palatino Linotype"/>
                          <w:sz w:val="24"/>
                          <w:szCs w:val="24"/>
                          <w:lang w:eastAsia="ko-KR"/>
                        </w:rPr>
                        <m:t>l</m:t>
                      </m:r>
                    </m:e>
                  </m:func>
                  <m:d>
                    <m:dPr>
                      <m:ctrlPr>
                        <w:rPr>
                          <w:rFonts w:ascii="Cambria Math" w:eastAsia="Palatino Linotype" w:hAnsi="Cambria Math" w:cs="Palatino Linotype"/>
                          <w:sz w:val="24"/>
                          <w:szCs w:val="24"/>
                          <w:lang w:eastAsia="ko-KR"/>
                        </w:rPr>
                      </m:ctrlPr>
                    </m:dPr>
                    <m:e>
                      <m:sSub>
                        <m:sSubPr>
                          <m:ctrlPr>
                            <w:rPr>
                              <w:rFonts w:ascii="Cambria Math" w:eastAsia="Palatino Linotype" w:hAnsi="Cambria Math" w:cs="Palatino Linotype"/>
                              <w:b/>
                              <w:i/>
                              <w:sz w:val="24"/>
                              <w:szCs w:val="24"/>
                              <w:lang w:eastAsia="ko-KR"/>
                            </w:rPr>
                          </m:ctrlPr>
                        </m:sSubPr>
                        <m:e>
                          <m:r>
                            <w:rPr>
                              <w:rFonts w:ascii="Cambria Math" w:eastAsia="Palatino Linotype" w:hAnsi="Cambria Math" w:cs="Palatino Linotype"/>
                              <w:sz w:val="24"/>
                              <w:szCs w:val="24"/>
                              <w:lang w:eastAsia="ko-KR"/>
                            </w:rPr>
                            <m:t>z</m:t>
                          </m:r>
                          <m:ctrlPr>
                            <w:rPr>
                              <w:rFonts w:ascii="Cambria Math" w:eastAsia="Palatino Linotype" w:hAnsi="Cambria Math" w:cs="Palatino Linotype"/>
                              <w:sz w:val="24"/>
                              <w:szCs w:val="24"/>
                              <w:lang w:eastAsia="ko-KR"/>
                            </w:rPr>
                          </m:ctrlPr>
                        </m:e>
                        <m:sub>
                          <m:r>
                            <w:rPr>
                              <w:rFonts w:ascii="Cambria Math" w:eastAsia="Palatino Linotype" w:hAnsi="Cambria Math" w:cs="Palatino Linotype"/>
                              <w:sz w:val="24"/>
                              <w:szCs w:val="24"/>
                              <w:lang w:eastAsia="ko-KR"/>
                            </w:rPr>
                            <m:t>i,t</m:t>
                          </m:r>
                        </m:sub>
                      </m:sSub>
                      <m:ctrlPr>
                        <w:rPr>
                          <w:rFonts w:ascii="Cambria Math" w:eastAsia="MS Gothic" w:hAnsi="Cambria Math" w:cs="MS Gothic"/>
                          <w:sz w:val="24"/>
                          <w:szCs w:val="24"/>
                          <w:lang w:eastAsia="ko-KR"/>
                        </w:rPr>
                      </m:ctrlPr>
                    </m:e>
                    <m:e>
                      <m:r>
                        <m:rPr>
                          <m:sty m:val="p"/>
                        </m:rPr>
                        <w:rPr>
                          <w:rFonts w:ascii="Cambria Math" w:eastAsia="Palatino Linotype" w:hAnsi="Cambria Math" w:cs="Palatino Linotype"/>
                          <w:sz w:val="24"/>
                          <w:szCs w:val="24"/>
                          <w:lang w:eastAsia="ko-KR"/>
                        </w:rPr>
                        <m:t>θ</m:t>
                      </m:r>
                      <m:d>
                        <m:dPr>
                          <m:ctrlPr>
                            <w:rPr>
                              <w:rFonts w:ascii="Cambria Math" w:eastAsia="Palatino Linotype" w:hAnsi="Cambria Math" w:cs="Palatino Linotype"/>
                              <w:sz w:val="24"/>
                              <w:szCs w:val="24"/>
                              <w:lang w:eastAsia="ko-KR"/>
                            </w:rPr>
                          </m:ctrlPr>
                        </m:dPr>
                        <m:e>
                          <m:sSub>
                            <m:sSubPr>
                              <m:ctrlPr>
                                <w:rPr>
                                  <w:rFonts w:ascii="Cambria Math" w:eastAsia="Palatino Linotype" w:hAnsi="Cambria Math" w:cs="Palatino Linotype"/>
                                  <w:b/>
                                  <w:i/>
                                  <w:sz w:val="24"/>
                                  <w:szCs w:val="24"/>
                                  <w:lang w:eastAsia="ko-KR"/>
                                </w:rPr>
                              </m:ctrlPr>
                            </m:sSubPr>
                            <m:e>
                              <m:r>
                                <w:rPr>
                                  <w:rFonts w:ascii="Cambria Math" w:eastAsia="Palatino Linotype" w:hAnsi="Cambria Math" w:cs="Palatino Linotype"/>
                                  <w:sz w:val="24"/>
                                  <w:szCs w:val="24"/>
                                  <w:lang w:eastAsia="ko-KR"/>
                                </w:rPr>
                                <m:t>h</m:t>
                              </m:r>
                              <m:ctrlPr>
                                <w:rPr>
                                  <w:rFonts w:ascii="Cambria Math" w:eastAsia="Palatino Linotype" w:hAnsi="Cambria Math" w:cs="Palatino Linotype"/>
                                  <w:sz w:val="24"/>
                                  <w:szCs w:val="24"/>
                                  <w:lang w:eastAsia="ko-KR"/>
                                </w:rPr>
                              </m:ctrlPr>
                            </m:e>
                            <m:sub>
                              <m:r>
                                <w:rPr>
                                  <w:rFonts w:ascii="Cambria Math" w:eastAsia="Palatino Linotype" w:hAnsi="Cambria Math" w:cs="Palatino Linotype"/>
                                  <w:sz w:val="24"/>
                                  <w:szCs w:val="24"/>
                                  <w:lang w:eastAsia="ko-KR"/>
                                </w:rPr>
                                <m:t>i,t</m:t>
                              </m:r>
                            </m:sub>
                          </m:sSub>
                          <m:ctrlPr>
                            <w:rPr>
                              <w:rFonts w:ascii="Cambria Math" w:eastAsia="Palatino Linotype" w:hAnsi="Cambria Math" w:cs="Palatino Linotype"/>
                              <w:i/>
                              <w:sz w:val="24"/>
                              <w:szCs w:val="24"/>
                              <w:lang w:eastAsia="ko-KR"/>
                            </w:rPr>
                          </m:ctrlPr>
                        </m:e>
                      </m:d>
                      <m:ctrlPr>
                        <w:rPr>
                          <w:rFonts w:ascii="Cambria Math" w:eastAsia="Palatino Linotype" w:hAnsi="Cambria Math" w:cs="Palatino Linotype"/>
                          <w:i/>
                          <w:sz w:val="24"/>
                          <w:szCs w:val="24"/>
                          <w:lang w:eastAsia="ko-KR"/>
                        </w:rPr>
                      </m:ctrlPr>
                    </m:e>
                  </m:d>
                </m:e>
              </m:nary>
              <m:ctrlPr>
                <w:rPr>
                  <w:rFonts w:ascii="Cambria Math" w:eastAsia="Palatino Linotype" w:hAnsi="Cambria Math" w:cs="Palatino Linotype"/>
                  <w:b/>
                  <w:i/>
                  <w:sz w:val="24"/>
                  <w:szCs w:val="24"/>
                  <w:lang w:eastAsia="ko-KR"/>
                </w:rPr>
              </m:ctrlPr>
            </m:e>
          </m:nary>
        </m:oMath>
      </m:oMathPara>
    </w:p>
    <w:p w14:paraId="2A7A4082" w14:textId="77777777" w:rsidR="009D39FA" w:rsidRDefault="009D39FA" w:rsidP="009D39FA">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p>
    <w:p w14:paraId="76F502DE" w14:textId="7CC34928" w:rsidR="00406121" w:rsidRPr="00406121" w:rsidRDefault="00F752AC" w:rsidP="00406121">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특히 해당 모델은 </w:t>
      </w:r>
      <w:r w:rsidR="00406121" w:rsidRPr="00406121">
        <w:rPr>
          <w:rFonts w:ascii="맑은 고딕" w:eastAsia="맑은 고딕" w:hAnsi="맑은 고딕" w:cs="맑은 고딕"/>
          <w:sz w:val="24"/>
          <w:szCs w:val="24"/>
          <w:lang w:eastAsia="ko-KR"/>
        </w:rPr>
        <w:t>다양한 유형의 시계열 데이터에 적용될 수 있도록, Gaussian, Negative Binomial 등 다양한 확률 분포를 적용할 수 있도록 설계되었다. Gaussian 분포는 연속적인 수치를 가지는 시계열 데이터에 적합하며, Negative Binomial 분포는 비정규 분포를 가지는 count data를 효과적으로 모델링할 수 있다.</w:t>
      </w:r>
    </w:p>
    <w:p w14:paraId="307BFCC1" w14:textId="6ADA79EA" w:rsidR="00406121" w:rsidRPr="00406121" w:rsidRDefault="00406121" w:rsidP="00406121">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406121">
        <w:rPr>
          <w:rFonts w:ascii="맑은 고딕" w:eastAsia="맑은 고딕" w:hAnsi="맑은 고딕" w:cs="맑은 고딕"/>
          <w:sz w:val="24"/>
          <w:szCs w:val="24"/>
          <w:lang w:eastAsia="ko-KR"/>
        </w:rPr>
        <w:lastRenderedPageBreak/>
        <w:t xml:space="preserve">Negative Binomial likelihood는 </w:t>
      </w:r>
      <w:proofErr w:type="spellStart"/>
      <w:r w:rsidRPr="00406121">
        <w:rPr>
          <w:rFonts w:ascii="맑은 고딕" w:eastAsia="맑은 고딕" w:hAnsi="맑은 고딕" w:cs="맑은 고딕"/>
          <w:sz w:val="24"/>
          <w:szCs w:val="24"/>
          <w:lang w:eastAsia="ko-KR"/>
        </w:rPr>
        <w:t>포아송</w:t>
      </w:r>
      <w:proofErr w:type="spellEnd"/>
      <w:r w:rsidRPr="00406121">
        <w:rPr>
          <w:rFonts w:ascii="맑은 고딕" w:eastAsia="맑은 고딕" w:hAnsi="맑은 고딕" w:cs="맑은 고딕"/>
          <w:sz w:val="24"/>
          <w:szCs w:val="24"/>
          <w:lang w:eastAsia="ko-KR"/>
        </w:rPr>
        <w:t xml:space="preserve"> 분포보다 더 유연한 분산을 가지며, 시계열 데이터에서 흔히 발생하는 </w:t>
      </w:r>
      <w:proofErr w:type="spellStart"/>
      <w:r w:rsidRPr="00406121">
        <w:rPr>
          <w:rFonts w:ascii="맑은 고딕" w:eastAsia="맑은 고딕" w:hAnsi="맑은 고딕" w:cs="맑은 고딕"/>
          <w:sz w:val="24"/>
          <w:szCs w:val="24"/>
          <w:lang w:eastAsia="ko-KR"/>
        </w:rPr>
        <w:t>오버디스퍼전</w:t>
      </w:r>
      <w:proofErr w:type="spellEnd"/>
      <w:r w:rsidRPr="00406121">
        <w:rPr>
          <w:rFonts w:ascii="맑은 고딕" w:eastAsia="맑은 고딕" w:hAnsi="맑은 고딕" w:cs="맑은 고딕"/>
          <w:sz w:val="24"/>
          <w:szCs w:val="24"/>
          <w:lang w:eastAsia="ko-KR"/>
        </w:rPr>
        <w:t>(overdispersion, 분산이 평균보다 큰 경우</w:t>
      </w:r>
      <w:proofErr w:type="gramStart"/>
      <w:r w:rsidRPr="00406121">
        <w:rPr>
          <w:rFonts w:ascii="맑은 고딕" w:eastAsia="맑은 고딕" w:hAnsi="맑은 고딕" w:cs="맑은 고딕"/>
          <w:sz w:val="24"/>
          <w:szCs w:val="24"/>
          <w:lang w:eastAsia="ko-KR"/>
        </w:rPr>
        <w:t>) 을</w:t>
      </w:r>
      <w:proofErr w:type="gramEnd"/>
      <w:r w:rsidRPr="00406121">
        <w:rPr>
          <w:rFonts w:ascii="맑은 고딕" w:eastAsia="맑은 고딕" w:hAnsi="맑은 고딕" w:cs="맑은 고딕"/>
          <w:sz w:val="24"/>
          <w:szCs w:val="24"/>
          <w:lang w:eastAsia="ko-KR"/>
        </w:rPr>
        <w:t xml:space="preserve"> 효과적으로 처리할 수 있다. 이를 통해 다양한 데이터 특성을 반영한 보다 강건한 예측을 수행할 수 있다.</w:t>
      </w:r>
    </w:p>
    <w:p w14:paraId="1DAE3E97" w14:textId="77777777" w:rsidR="009D39FA" w:rsidRPr="00406121" w:rsidRDefault="009D39FA" w:rsidP="009D39FA">
      <w:pPr>
        <w:pBdr>
          <w:top w:val="nil"/>
          <w:left w:val="nil"/>
          <w:bottom w:val="nil"/>
          <w:right w:val="nil"/>
          <w:between w:val="nil"/>
        </w:pBdr>
        <w:tabs>
          <w:tab w:val="left" w:pos="613"/>
        </w:tabs>
        <w:autoSpaceDE/>
        <w:autoSpaceDN/>
        <w:spacing w:before="163"/>
        <w:ind w:left="612"/>
        <w:jc w:val="both"/>
        <w:rPr>
          <w:rFonts w:ascii="Palatino Linotype" w:eastAsiaTheme="minorEastAsia" w:hAnsi="Palatino Linotype" w:cs="Palatino Linotype"/>
          <w:i/>
          <w:sz w:val="24"/>
          <w:szCs w:val="24"/>
          <w:lang w:eastAsia="ko-KR"/>
        </w:rPr>
      </w:pPr>
    </w:p>
    <w:p w14:paraId="5A5C06F1" w14:textId="71E05658" w:rsidR="009D39FA" w:rsidRDefault="009D39FA" w:rsidP="009D39FA">
      <w:pPr>
        <w:pBdr>
          <w:top w:val="nil"/>
          <w:left w:val="nil"/>
          <w:bottom w:val="nil"/>
          <w:right w:val="nil"/>
          <w:between w:val="nil"/>
        </w:pBdr>
        <w:tabs>
          <w:tab w:val="left" w:pos="613"/>
        </w:tabs>
        <w:autoSpaceDE/>
        <w:autoSpaceDN/>
        <w:spacing w:before="163"/>
        <w:ind w:left="612"/>
        <w:jc w:val="center"/>
        <w:rPr>
          <w:rFonts w:ascii="Palatino Linotype" w:eastAsiaTheme="minorEastAsia" w:hAnsi="Palatino Linotype" w:cs="Palatino Linotype"/>
          <w:i/>
          <w:sz w:val="24"/>
          <w:szCs w:val="24"/>
          <w:lang w:eastAsia="ko-KR"/>
        </w:rPr>
      </w:pPr>
      <w:r w:rsidRPr="009D39FA">
        <w:rPr>
          <w:rFonts w:ascii="Palatino Linotype" w:eastAsiaTheme="minorEastAsia" w:hAnsi="Palatino Linotype" w:cs="Palatino Linotype"/>
          <w:i/>
          <w:noProof/>
          <w:sz w:val="24"/>
          <w:szCs w:val="24"/>
          <w:lang w:eastAsia="ko-KR"/>
        </w:rPr>
        <w:drawing>
          <wp:inline distT="0" distB="0" distL="0" distR="0" wp14:anchorId="465D5213" wp14:editId="48DA4A38">
            <wp:extent cx="5467350" cy="1474003"/>
            <wp:effectExtent l="0" t="0" r="0" b="0"/>
            <wp:docPr id="1170762398" name="그림 1" descr="텍스트, 도표,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62398" name="그림 1" descr="텍스트, 도표, 스크린샷, 폰트이(가) 표시된 사진&#10;&#10;AI가 생성한 콘텐츠는 부정확할 수 있습니다."/>
                    <pic:cNvPicPr/>
                  </pic:nvPicPr>
                  <pic:blipFill>
                    <a:blip r:embed="rId21"/>
                    <a:stretch>
                      <a:fillRect/>
                    </a:stretch>
                  </pic:blipFill>
                  <pic:spPr>
                    <a:xfrm>
                      <a:off x="0" y="0"/>
                      <a:ext cx="5481205" cy="1477738"/>
                    </a:xfrm>
                    <a:prstGeom prst="rect">
                      <a:avLst/>
                    </a:prstGeom>
                  </pic:spPr>
                </pic:pic>
              </a:graphicData>
            </a:graphic>
          </wp:inline>
        </w:drawing>
      </w:r>
    </w:p>
    <w:p w14:paraId="086E0892" w14:textId="559D71E3" w:rsidR="009D39FA" w:rsidRDefault="009D39FA" w:rsidP="009D39FA">
      <w:pPr>
        <w:pStyle w:val="ab"/>
        <w:jc w:val="center"/>
        <w:rPr>
          <w:rFonts w:eastAsiaTheme="minorEastAsia"/>
          <w:lang w:eastAsia="ko-KR"/>
        </w:rPr>
      </w:pPr>
      <w:r>
        <w:rPr>
          <w:rFonts w:ascii="맑은 고딕" w:eastAsia="맑은 고딕" w:hAnsi="맑은 고딕" w:cs="맑은 고딕" w:hint="eastAsia"/>
          <w:lang w:eastAsia="ko-KR"/>
        </w:rPr>
        <w:t>그림</w:t>
      </w:r>
      <w:r>
        <w:rPr>
          <w:lang w:eastAsia="ko-KR"/>
        </w:rPr>
        <w:t xml:space="preserve"> </w:t>
      </w:r>
      <w:r>
        <w:rPr>
          <w:rFonts w:eastAsiaTheme="minorEastAsia" w:hint="eastAsia"/>
          <w:lang w:eastAsia="ko-KR"/>
        </w:rPr>
        <w:t xml:space="preserve">11. </w:t>
      </w:r>
      <w:proofErr w:type="spellStart"/>
      <w:r>
        <w:rPr>
          <w:rFonts w:eastAsiaTheme="minorEastAsia" w:hint="eastAsia"/>
          <w:lang w:eastAsia="ko-KR"/>
        </w:rPr>
        <w:t>DeepAR</w:t>
      </w:r>
      <w:proofErr w:type="spellEnd"/>
      <w:r>
        <w:rPr>
          <w:rFonts w:eastAsiaTheme="minorEastAsia" w:hint="eastAsia"/>
          <w:lang w:eastAsia="ko-KR"/>
        </w:rPr>
        <w:t xml:space="preserve"> </w:t>
      </w:r>
      <w:r>
        <w:rPr>
          <w:rFonts w:eastAsiaTheme="minorEastAsia" w:hint="eastAsia"/>
          <w:lang w:eastAsia="ko-KR"/>
        </w:rPr>
        <w:t>구조</w:t>
      </w:r>
    </w:p>
    <w:p w14:paraId="533E4353" w14:textId="77777777" w:rsidR="009D39FA" w:rsidRDefault="009D39FA" w:rsidP="009D39FA">
      <w:pPr>
        <w:pBdr>
          <w:top w:val="nil"/>
          <w:left w:val="nil"/>
          <w:bottom w:val="nil"/>
          <w:right w:val="nil"/>
          <w:between w:val="nil"/>
        </w:pBdr>
        <w:tabs>
          <w:tab w:val="left" w:pos="613"/>
        </w:tabs>
        <w:autoSpaceDE/>
        <w:autoSpaceDN/>
        <w:spacing w:before="163"/>
        <w:ind w:left="612"/>
        <w:rPr>
          <w:rFonts w:ascii="Palatino Linotype" w:eastAsiaTheme="minorEastAsia" w:hAnsi="Palatino Linotype" w:cs="Palatino Linotype"/>
          <w:i/>
          <w:sz w:val="24"/>
          <w:szCs w:val="24"/>
          <w:lang w:eastAsia="ko-KR"/>
        </w:rPr>
      </w:pPr>
    </w:p>
    <w:p w14:paraId="08A8655F" w14:textId="77777777" w:rsidR="00305ECC" w:rsidRDefault="009D39FA" w:rsidP="00305ECC">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9D39FA">
        <w:rPr>
          <w:rFonts w:ascii="맑은 고딕" w:eastAsia="맑은 고딕" w:hAnsi="맑은 고딕" w:cs="맑은 고딕" w:hint="eastAsia"/>
          <w:sz w:val="24"/>
          <w:szCs w:val="24"/>
          <w:lang w:eastAsia="ko-KR"/>
        </w:rPr>
        <w:t>[</w:t>
      </w:r>
      <w:proofErr w:type="gramStart"/>
      <w:r w:rsidRPr="009D39FA">
        <w:rPr>
          <w:rFonts w:ascii="맑은 고딕" w:eastAsia="맑은 고딕" w:hAnsi="맑은 고딕" w:cs="맑은 고딕" w:hint="eastAsia"/>
          <w:sz w:val="24"/>
          <w:szCs w:val="24"/>
          <w:lang w:eastAsia="ko-KR"/>
        </w:rPr>
        <w:t>그림  11</w:t>
      </w:r>
      <w:proofErr w:type="gramEnd"/>
      <w:r w:rsidRPr="009D39FA">
        <w:rPr>
          <w:rFonts w:ascii="맑은 고딕" w:eastAsia="맑은 고딕" w:hAnsi="맑은 고딕" w:cs="맑은 고딕" w:hint="eastAsia"/>
          <w:sz w:val="24"/>
          <w:szCs w:val="24"/>
          <w:lang w:eastAsia="ko-KR"/>
        </w:rPr>
        <w:t>]는</w:t>
      </w:r>
      <w:r w:rsidRPr="009D39FA">
        <w:rPr>
          <w:rFonts w:ascii="맑은 고딕" w:eastAsia="맑은 고딕" w:hAnsi="맑은 고딕" w:cs="맑은 고딕"/>
          <w:sz w:val="24"/>
          <w:szCs w:val="24"/>
          <w:lang w:eastAsia="ko-KR"/>
        </w:rPr>
        <w:t xml:space="preserve"> </w:t>
      </w:r>
      <w:proofErr w:type="spellStart"/>
      <w:r w:rsidRPr="009D39FA">
        <w:rPr>
          <w:rFonts w:ascii="맑은 고딕" w:eastAsia="맑은 고딕" w:hAnsi="맑은 고딕" w:cs="맑은 고딕"/>
          <w:sz w:val="24"/>
          <w:szCs w:val="24"/>
          <w:lang w:eastAsia="ko-KR"/>
        </w:rPr>
        <w:t>DeepAR</w:t>
      </w:r>
      <w:proofErr w:type="spellEnd"/>
      <w:r w:rsidRPr="009D39FA">
        <w:rPr>
          <w:rFonts w:ascii="맑은 고딕" w:eastAsia="맑은 고딕" w:hAnsi="맑은 고딕" w:cs="맑은 고딕"/>
          <w:sz w:val="24"/>
          <w:szCs w:val="24"/>
          <w:lang w:eastAsia="ko-KR"/>
        </w:rPr>
        <w:t>의 훈련 및 예측 과정의 차이를 시각적으로 나타낸다.</w:t>
      </w:r>
      <w:r w:rsidR="00452EDA">
        <w:rPr>
          <w:rFonts w:ascii="맑은 고딕" w:eastAsia="맑은 고딕" w:hAnsi="맑은 고딕" w:cs="맑은 고딕" w:hint="eastAsia"/>
          <w:sz w:val="24"/>
          <w:szCs w:val="24"/>
          <w:lang w:eastAsia="ko-KR"/>
        </w:rPr>
        <w:t xml:space="preserve"> </w:t>
      </w:r>
      <w:r w:rsidR="00305ECC">
        <w:rPr>
          <w:rFonts w:ascii="맑은 고딕" w:eastAsia="맑은 고딕" w:hAnsi="맑은 고딕" w:cs="맑은 고딕" w:hint="eastAsia"/>
          <w:sz w:val="24"/>
          <w:szCs w:val="24"/>
          <w:lang w:eastAsia="ko-KR"/>
        </w:rPr>
        <w:t xml:space="preserve">좌측은 학습 과정을, 우측은 예측 과정을 나타낸다. </w:t>
      </w:r>
      <w:r w:rsidR="00452EDA" w:rsidRPr="00E37508">
        <w:rPr>
          <w:rFonts w:ascii="맑은 고딕" w:eastAsia="맑은 고딕" w:hAnsi="맑은 고딕" w:cs="맑은 고딕"/>
          <w:sz w:val="24"/>
          <w:szCs w:val="24"/>
          <w:lang w:eastAsia="ko-KR"/>
        </w:rPr>
        <w:t xml:space="preserve">학습 과정에서는 각 시점 </w:t>
      </w:r>
      <m:oMath>
        <m:r>
          <w:rPr>
            <w:rFonts w:ascii="Cambria Math" w:eastAsia="맑은 고딕" w:hAnsi="Cambria Math" w:cs="맑은 고딕"/>
            <w:sz w:val="24"/>
            <w:szCs w:val="24"/>
            <w:lang w:eastAsia="ko-KR"/>
          </w:rPr>
          <m:t>t</m:t>
        </m:r>
      </m:oMath>
      <w:r w:rsidR="00452EDA" w:rsidRPr="00E37508">
        <w:rPr>
          <w:rFonts w:ascii="맑은 고딕" w:eastAsia="맑은 고딕" w:hAnsi="맑은 고딕" w:cs="맑은 고딕" w:hint="eastAsia"/>
          <w:sz w:val="24"/>
          <w:szCs w:val="24"/>
          <w:lang w:eastAsia="ko-KR"/>
        </w:rPr>
        <w:t xml:space="preserve">에서 </w:t>
      </w:r>
      <w:r w:rsidR="00452EDA">
        <w:rPr>
          <w:rFonts w:ascii="맑은 고딕" w:eastAsia="맑은 고딕" w:hAnsi="맑은 고딕" w:cs="맑은 고딕" w:hint="eastAsia"/>
          <w:sz w:val="24"/>
          <w:szCs w:val="24"/>
          <w:lang w:eastAsia="ko-KR"/>
        </w:rPr>
        <w:t xml:space="preserve">보조 변수 </w:t>
      </w:r>
      <m:oMath>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x</m:t>
            </m:r>
          </m:e>
          <m:sub>
            <m:r>
              <w:rPr>
                <w:rFonts w:ascii="Cambria Math" w:eastAsia="맑은 고딕" w:hAnsi="Cambria Math" w:cs="맑은 고딕"/>
                <w:sz w:val="24"/>
                <w:szCs w:val="24"/>
                <w:lang w:eastAsia="ko-KR"/>
              </w:rPr>
              <m:t>i</m:t>
            </m:r>
            <m:r>
              <m:rPr>
                <m:sty m:val="p"/>
              </m:rPr>
              <w:rPr>
                <w:rFonts w:ascii="Cambria Math" w:eastAsia="맑은 고딕" w:hAnsi="Cambria Math" w:cs="맑은 고딕"/>
                <w:sz w:val="24"/>
                <w:szCs w:val="24"/>
                <w:lang w:eastAsia="ko-KR"/>
              </w:rPr>
              <m:t>,</m:t>
            </m:r>
            <m:r>
              <w:rPr>
                <w:rFonts w:ascii="Cambria Math" w:eastAsia="맑은 고딕" w:hAnsi="Cambria Math" w:cs="맑은 고딕"/>
                <w:sz w:val="24"/>
                <w:szCs w:val="24"/>
                <w:lang w:eastAsia="ko-KR"/>
              </w:rPr>
              <m:t>t</m:t>
            </m:r>
          </m:sub>
        </m:sSub>
      </m:oMath>
      <w:r w:rsidR="00E37508">
        <w:rPr>
          <w:rFonts w:ascii="맑은 고딕" w:eastAsia="맑은 고딕" w:hAnsi="맑은 고딕" w:cs="맑은 고딕" w:hint="eastAsia"/>
          <w:sz w:val="24"/>
          <w:szCs w:val="24"/>
          <w:lang w:eastAsia="ko-KR"/>
        </w:rPr>
        <w:t xml:space="preserve">, </w:t>
      </w:r>
      <w:r w:rsidR="00E37508" w:rsidRPr="00E37508">
        <w:rPr>
          <w:rFonts w:ascii="맑은 고딕" w:eastAsia="맑은 고딕" w:hAnsi="맑은 고딕" w:cs="맑은 고딕"/>
          <w:sz w:val="24"/>
          <w:szCs w:val="24"/>
          <w:lang w:eastAsia="ko-KR"/>
        </w:rPr>
        <w:t>이전 시점의 타겟 값</w:t>
      </w:r>
      <w:r w:rsidR="00E37508" w:rsidRPr="00E37508">
        <w:rPr>
          <w:rFonts w:ascii="맑은 고딕" w:eastAsia="맑은 고딕" w:hAnsi="맑은 고딕" w:cs="맑은 고딕" w:hint="eastAsia"/>
          <w:sz w:val="24"/>
          <w:szCs w:val="24"/>
          <w:lang w:eastAsia="ko-KR"/>
        </w:rPr>
        <w:t xml:space="preserve"> </w:t>
      </w:r>
      <m:oMath>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i</m:t>
            </m:r>
            <m:r>
              <m:rPr>
                <m:sty m:val="p"/>
              </m:rPr>
              <w:rPr>
                <w:rFonts w:ascii="Cambria Math" w:eastAsia="맑은 고딕" w:hAnsi="Cambria Math" w:cs="맑은 고딕"/>
                <w:sz w:val="24"/>
                <w:szCs w:val="24"/>
                <w:lang w:eastAsia="ko-KR"/>
              </w:rPr>
              <m:t>,</m:t>
            </m:r>
            <m:r>
              <w:rPr>
                <w:rFonts w:ascii="Cambria Math" w:eastAsia="맑은 고딕" w:hAnsi="Cambria Math" w:cs="맑은 고딕"/>
                <w:sz w:val="24"/>
                <w:szCs w:val="24"/>
                <w:lang w:eastAsia="ko-KR"/>
              </w:rPr>
              <m:t>t</m:t>
            </m:r>
            <m:r>
              <m:rPr>
                <m:sty m:val="p"/>
              </m:rPr>
              <w:rPr>
                <w:rFonts w:ascii="Cambria Math" w:eastAsia="맑은 고딕" w:hAnsi="Cambria Math" w:cs="맑은 고딕"/>
                <w:sz w:val="24"/>
                <w:szCs w:val="24"/>
                <w:lang w:eastAsia="ko-KR"/>
              </w:rPr>
              <m:t>-1</m:t>
            </m:r>
          </m:sub>
        </m:sSub>
      </m:oMath>
      <w:r w:rsidR="00E37508">
        <w:rPr>
          <w:rFonts w:ascii="맑은 고딕" w:eastAsia="맑은 고딕" w:hAnsi="맑은 고딕" w:cs="맑은 고딕" w:hint="eastAsia"/>
          <w:sz w:val="24"/>
          <w:szCs w:val="24"/>
          <w:lang w:eastAsia="ko-KR"/>
        </w:rPr>
        <w:t xml:space="preserve">, </w:t>
      </w:r>
      <w:r w:rsidR="00E37508" w:rsidRPr="00E37508">
        <w:rPr>
          <w:rFonts w:ascii="맑은 고딕" w:eastAsia="맑은 고딕" w:hAnsi="맑은 고딕" w:cs="맑은 고딕"/>
          <w:sz w:val="24"/>
          <w:szCs w:val="24"/>
          <w:lang w:eastAsia="ko-KR"/>
        </w:rPr>
        <w:t>그리고 이전 네트워크 출력</w:t>
      </w:r>
      <w:r w:rsidR="00E37508" w:rsidRPr="00E37508">
        <w:rPr>
          <w:rFonts w:ascii="맑은 고딕" w:eastAsia="맑은 고딕" w:hAnsi="맑은 고딕" w:cs="맑은 고딕" w:hint="eastAsia"/>
          <w:sz w:val="24"/>
          <w:szCs w:val="24"/>
          <w:lang w:eastAsia="ko-KR"/>
        </w:rPr>
        <w:t xml:space="preserve"> </w:t>
      </w:r>
      <m:oMath>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h</m:t>
            </m:r>
          </m:e>
          <m:sub>
            <m:r>
              <w:rPr>
                <w:rFonts w:ascii="Cambria Math" w:eastAsia="맑은 고딕" w:hAnsi="Cambria Math" w:cs="맑은 고딕"/>
                <w:sz w:val="24"/>
                <w:szCs w:val="24"/>
                <w:lang w:eastAsia="ko-KR"/>
              </w:rPr>
              <m:t>i</m:t>
            </m:r>
            <m:r>
              <m:rPr>
                <m:sty m:val="p"/>
              </m:rPr>
              <w:rPr>
                <w:rFonts w:ascii="Cambria Math" w:eastAsia="맑은 고딕" w:hAnsi="Cambria Math" w:cs="맑은 고딕"/>
                <w:sz w:val="24"/>
                <w:szCs w:val="24"/>
                <w:lang w:eastAsia="ko-KR"/>
              </w:rPr>
              <m:t>,</m:t>
            </m:r>
            <m:r>
              <w:rPr>
                <w:rFonts w:ascii="Cambria Math" w:eastAsia="맑은 고딕" w:hAnsi="Cambria Math" w:cs="맑은 고딕"/>
                <w:sz w:val="24"/>
                <w:szCs w:val="24"/>
                <w:lang w:eastAsia="ko-KR"/>
              </w:rPr>
              <m:t>t</m:t>
            </m:r>
            <m:r>
              <m:rPr>
                <m:sty m:val="p"/>
              </m:rPr>
              <w:rPr>
                <w:rFonts w:ascii="Cambria Math" w:eastAsia="맑은 고딕" w:hAnsi="Cambria Math" w:cs="맑은 고딕"/>
                <w:sz w:val="24"/>
                <w:szCs w:val="24"/>
                <w:lang w:eastAsia="ko-KR"/>
              </w:rPr>
              <m:t>-1</m:t>
            </m:r>
          </m:sub>
        </m:sSub>
      </m:oMath>
      <w:proofErr w:type="spellStart"/>
      <w:r w:rsidR="00E37508">
        <w:rPr>
          <w:rFonts w:ascii="맑은 고딕" w:eastAsia="맑은 고딕" w:hAnsi="맑은 고딕" w:cs="맑은 고딕" w:hint="eastAsia"/>
          <w:sz w:val="24"/>
          <w:szCs w:val="24"/>
          <w:lang w:eastAsia="ko-KR"/>
        </w:rPr>
        <w:t>를</w:t>
      </w:r>
      <w:proofErr w:type="spellEnd"/>
      <w:r w:rsidR="00E37508">
        <w:rPr>
          <w:rFonts w:ascii="맑은 고딕" w:eastAsia="맑은 고딕" w:hAnsi="맑은 고딕" w:cs="맑은 고딕" w:hint="eastAsia"/>
          <w:sz w:val="24"/>
          <w:szCs w:val="24"/>
          <w:lang w:eastAsia="ko-KR"/>
        </w:rPr>
        <w:t xml:space="preserve"> 입력으로 사용한다. </w:t>
      </w:r>
      <w:r w:rsidR="00E37508" w:rsidRPr="00E37508">
        <w:rPr>
          <w:rFonts w:ascii="맑은 고딕" w:eastAsia="맑은 고딕" w:hAnsi="맑은 고딕" w:cs="맑은 고딕"/>
          <w:sz w:val="24"/>
          <w:szCs w:val="24"/>
          <w:lang w:eastAsia="ko-KR"/>
        </w:rPr>
        <w:t xml:space="preserve">이를 기반으로 현재 시점의 은닉 상태 </w:t>
      </w:r>
      <m:oMath>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h</m:t>
            </m:r>
          </m:e>
          <m:sub>
            <m:r>
              <w:rPr>
                <w:rFonts w:ascii="Cambria Math" w:eastAsia="맑은 고딕" w:hAnsi="Cambria Math" w:cs="맑은 고딕"/>
                <w:sz w:val="24"/>
                <w:szCs w:val="24"/>
                <w:lang w:eastAsia="ko-KR"/>
              </w:rPr>
              <m:t>i</m:t>
            </m:r>
            <m:r>
              <m:rPr>
                <m:sty m:val="p"/>
              </m:rPr>
              <w:rPr>
                <w:rFonts w:ascii="Cambria Math" w:eastAsia="맑은 고딕" w:hAnsi="Cambria Math" w:cs="맑은 고딕"/>
                <w:sz w:val="24"/>
                <w:szCs w:val="24"/>
                <w:lang w:eastAsia="ko-KR"/>
              </w:rPr>
              <m:t>,</m:t>
            </m:r>
            <m:r>
              <w:rPr>
                <w:rFonts w:ascii="Cambria Math" w:eastAsia="맑은 고딕" w:hAnsi="Cambria Math" w:cs="맑은 고딕"/>
                <w:sz w:val="24"/>
                <w:szCs w:val="24"/>
                <w:lang w:eastAsia="ko-KR"/>
              </w:rPr>
              <m:t>t</m:t>
            </m:r>
          </m:sub>
        </m:sSub>
      </m:oMath>
      <w:r w:rsidR="00E37508">
        <w:rPr>
          <w:rFonts w:ascii="맑은 고딕" w:eastAsia="맑은 고딕" w:hAnsi="맑은 고딕" w:cs="맑은 고딕" w:hint="eastAsia"/>
          <w:sz w:val="24"/>
          <w:szCs w:val="24"/>
          <w:lang w:eastAsia="ko-KR"/>
        </w:rPr>
        <w:t xml:space="preserve">가 생성되며, </w:t>
      </w:r>
      <w:r w:rsidR="00E37508" w:rsidRPr="00E37508">
        <w:rPr>
          <w:rFonts w:ascii="맑은 고딕" w:eastAsia="맑은 고딕" w:hAnsi="맑은 고딕" w:cs="맑은 고딕"/>
          <w:sz w:val="24"/>
          <w:szCs w:val="24"/>
          <w:lang w:eastAsia="ko-KR"/>
        </w:rPr>
        <w:t>이후 해당 은닉 상태를 사용하여 확률 분포의 매개변수</w:t>
      </w:r>
      <w:r w:rsidR="00E37508" w:rsidRPr="00E37508">
        <w:rPr>
          <w:rFonts w:ascii="맑은 고딕" w:eastAsia="맑은 고딕" w:hAnsi="맑은 고딕" w:cs="맑은 고딕" w:hint="eastAsia"/>
          <w:sz w:val="24"/>
          <w:szCs w:val="24"/>
          <w:lang w:eastAsia="ko-KR"/>
        </w:rPr>
        <w:t xml:space="preserve"> </w:t>
      </w:r>
      <m:oMath>
        <m:r>
          <m:rPr>
            <m:sty m:val="p"/>
          </m:rPr>
          <w:rPr>
            <w:rFonts w:ascii="Cambria Math" w:eastAsia="맑은 고딕" w:hAnsi="Cambria Math" w:cs="맑은 고딕" w:hint="eastAsia"/>
            <w:sz w:val="24"/>
            <w:szCs w:val="24"/>
            <w:lang w:eastAsia="ko-KR"/>
          </w:rPr>
          <m:t>l</m:t>
        </m:r>
        <m:d>
          <m:dPr>
            <m:sepChr m:val="∣"/>
            <m:ctrlPr>
              <w:rPr>
                <w:rFonts w:ascii="Cambria Math" w:eastAsia="맑은 고딕" w:hAnsi="Cambria Math" w:cs="맑은 고딕"/>
                <w:sz w:val="24"/>
                <w:szCs w:val="24"/>
                <w:lang w:eastAsia="ko-KR"/>
              </w:rPr>
            </m:ctrlPr>
          </m:dPr>
          <m:e>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i</m:t>
                </m:r>
                <m:r>
                  <m:rPr>
                    <m:sty m:val="p"/>
                  </m:rPr>
                  <w:rPr>
                    <w:rFonts w:ascii="Cambria Math" w:eastAsia="맑은 고딕" w:hAnsi="Cambria Math" w:cs="맑은 고딕"/>
                    <w:sz w:val="24"/>
                    <w:szCs w:val="24"/>
                    <w:lang w:eastAsia="ko-KR"/>
                  </w:rPr>
                  <m:t>,</m:t>
                </m:r>
                <m:r>
                  <w:rPr>
                    <w:rFonts w:ascii="Cambria Math" w:eastAsia="맑은 고딕" w:hAnsi="Cambria Math" w:cs="맑은 고딕"/>
                    <w:sz w:val="24"/>
                    <w:szCs w:val="24"/>
                    <w:lang w:eastAsia="ko-KR"/>
                  </w:rPr>
                  <m:t>t</m:t>
                </m:r>
              </m:sub>
            </m:sSub>
          </m:e>
          <m:e>
            <m:r>
              <w:rPr>
                <w:rFonts w:ascii="Cambria Math" w:eastAsia="맑은 고딕" w:hAnsi="Cambria Math" w:cs="맑은 고딕"/>
                <w:sz w:val="24"/>
                <w:szCs w:val="24"/>
                <w:lang w:eastAsia="ko-KR"/>
              </w:rPr>
              <m:t>θ</m:t>
            </m:r>
          </m:e>
        </m:d>
      </m:oMath>
      <w:r w:rsidR="00E37508">
        <w:rPr>
          <w:rFonts w:ascii="맑은 고딕" w:eastAsia="맑은 고딕" w:hAnsi="맑은 고딕" w:cs="맑은 고딕" w:hint="eastAsia"/>
          <w:sz w:val="24"/>
          <w:szCs w:val="24"/>
          <w:lang w:eastAsia="ko-KR"/>
        </w:rPr>
        <w:t xml:space="preserve">를 계산한다. </w:t>
      </w:r>
      <w:r w:rsidR="00E37508" w:rsidRPr="00E37508">
        <w:rPr>
          <w:rFonts w:ascii="맑은 고딕" w:eastAsia="맑은 고딕" w:hAnsi="맑은 고딕" w:cs="맑은 고딕"/>
          <w:sz w:val="24"/>
          <w:szCs w:val="24"/>
          <w:lang w:eastAsia="ko-KR"/>
        </w:rPr>
        <w:t xml:space="preserve">이 확률 분포는 학습을 위한 손실 함수를 결정하는 데 사용된다. </w:t>
      </w:r>
    </w:p>
    <w:p w14:paraId="215D6292" w14:textId="04AC4451" w:rsidR="00E37508" w:rsidRPr="00E37508" w:rsidRDefault="00305ECC" w:rsidP="00305ECC">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sidRPr="00305ECC">
        <w:rPr>
          <w:rFonts w:ascii="맑은 고딕" w:eastAsia="맑은 고딕" w:hAnsi="맑은 고딕" w:cs="맑은 고딕"/>
          <w:sz w:val="24"/>
          <w:szCs w:val="24"/>
          <w:lang w:eastAsia="ko-KR"/>
        </w:rPr>
        <w:t xml:space="preserve">예측 시에는 실제 값이 존재하지 않으므로 </w:t>
      </w:r>
      <w:proofErr w:type="spellStart"/>
      <w:r w:rsidRPr="00305ECC">
        <w:rPr>
          <w:rFonts w:ascii="맑은 고딕" w:eastAsia="맑은 고딕" w:hAnsi="맑은 고딕" w:cs="맑은 고딕"/>
          <w:sz w:val="24"/>
          <w:szCs w:val="24"/>
          <w:lang w:eastAsia="ko-KR"/>
        </w:rPr>
        <w:t>샘플링된</w:t>
      </w:r>
      <w:proofErr w:type="spellEnd"/>
      <w:r w:rsidRPr="00305ECC">
        <w:rPr>
          <w:rFonts w:ascii="맑은 고딕" w:eastAsia="맑은 고딕" w:hAnsi="맑은 고딕" w:cs="맑은 고딕"/>
          <w:sz w:val="24"/>
          <w:szCs w:val="24"/>
          <w:lang w:eastAsia="ko-KR"/>
        </w:rPr>
        <w:t xml:space="preserve"> 값을 입력으로 사용하여 점진적으로 시계열을 확장하는 오토회귀(auto-regressive) 방식으로 예측이 수행된다.</w:t>
      </w:r>
      <w:r w:rsidR="00E37508" w:rsidRPr="00E37508">
        <w:rPr>
          <w:rFonts w:ascii="맑은 고딕" w:eastAsia="맑은 고딕" w:hAnsi="맑은 고딕" w:cs="맑은 고딕"/>
          <w:sz w:val="24"/>
          <w:szCs w:val="24"/>
          <w:lang w:eastAsia="ko-KR"/>
        </w:rPr>
        <w:t xml:space="preserve"> </w:t>
      </w:r>
      <m:oMath>
        <m:r>
          <w:rPr>
            <w:rFonts w:ascii="Cambria Math" w:eastAsia="맑은 고딕" w:hAnsi="Cambria Math" w:cs="맑은 고딕"/>
            <w:sz w:val="24"/>
            <w:szCs w:val="24"/>
            <w:lang w:eastAsia="ko-KR"/>
          </w:rPr>
          <m:t>t</m:t>
        </m:r>
        <m:r>
          <m:rPr>
            <m:sty m:val="p"/>
          </m:rPr>
          <w:rPr>
            <w:rFonts w:ascii="Cambria Math" w:eastAsia="맑은 고딕" w:hAnsi="Cambria Math" w:cs="맑은 고딕"/>
            <w:sz w:val="24"/>
            <w:szCs w:val="24"/>
            <w:lang w:eastAsia="ko-KR"/>
          </w:rPr>
          <m:t>&lt;</m:t>
        </m:r>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t</m:t>
            </m:r>
          </m:e>
          <m:sub>
            <m:r>
              <m:rPr>
                <m:sty m:val="p"/>
              </m:rPr>
              <w:rPr>
                <w:rFonts w:ascii="Cambria Math" w:eastAsia="맑은 고딕" w:hAnsi="Cambria Math" w:cs="맑은 고딕"/>
                <w:sz w:val="24"/>
                <w:szCs w:val="24"/>
                <w:lang w:eastAsia="ko-KR"/>
              </w:rPr>
              <m:t>0</m:t>
            </m:r>
          </m:sub>
        </m:sSub>
      </m:oMath>
      <w:r w:rsidR="00E37508" w:rsidRPr="00E37508">
        <w:rPr>
          <w:rFonts w:ascii="맑은 고딕" w:eastAsia="맑은 고딕" w:hAnsi="맑은 고딕" w:cs="맑은 고딕" w:hint="eastAsia"/>
          <w:sz w:val="24"/>
          <w:szCs w:val="24"/>
          <w:lang w:eastAsia="ko-KR"/>
        </w:rPr>
        <w:t xml:space="preserve"> </w:t>
      </w:r>
      <w:r w:rsidR="00E37508" w:rsidRPr="00E37508">
        <w:rPr>
          <w:rFonts w:ascii="맑은 고딕" w:eastAsia="맑은 고딕" w:hAnsi="맑은 고딕" w:cs="맑은 고딕"/>
          <w:sz w:val="24"/>
          <w:szCs w:val="24"/>
          <w:lang w:eastAsia="ko-KR"/>
        </w:rPr>
        <w:t>구간에서는 기존의 실제 데이터</w:t>
      </w:r>
      <w:r w:rsidR="00E37508" w:rsidRPr="00E37508">
        <w:rPr>
          <w:rFonts w:ascii="맑은 고딕" w:eastAsia="맑은 고딕" w:hAnsi="맑은 고딕" w:cs="맑은 고딕" w:hint="eastAsia"/>
          <w:sz w:val="24"/>
          <w:szCs w:val="24"/>
          <w:lang w:eastAsia="ko-KR"/>
        </w:rPr>
        <w:t xml:space="preserve"> </w:t>
      </w:r>
      <m:oMath>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z</m:t>
            </m:r>
          </m:e>
          <m:sub>
            <m:r>
              <w:rPr>
                <w:rFonts w:ascii="Cambria Math" w:eastAsia="맑은 고딕" w:hAnsi="Cambria Math" w:cs="맑은 고딕"/>
                <w:sz w:val="24"/>
                <w:szCs w:val="24"/>
                <w:lang w:eastAsia="ko-KR"/>
              </w:rPr>
              <m:t>i</m:t>
            </m:r>
            <m:r>
              <m:rPr>
                <m:sty m:val="p"/>
              </m:rPr>
              <w:rPr>
                <w:rFonts w:ascii="Cambria Math" w:eastAsia="맑은 고딕" w:hAnsi="Cambria Math" w:cs="맑은 고딕"/>
                <w:sz w:val="24"/>
                <w:szCs w:val="24"/>
                <w:lang w:eastAsia="ko-KR"/>
              </w:rPr>
              <m:t>,</m:t>
            </m:r>
            <m:r>
              <w:rPr>
                <w:rFonts w:ascii="Cambria Math" w:eastAsia="맑은 고딕" w:hAnsi="Cambria Math" w:cs="맑은 고딕"/>
                <w:sz w:val="24"/>
                <w:szCs w:val="24"/>
                <w:lang w:eastAsia="ko-KR"/>
              </w:rPr>
              <m:t>t</m:t>
            </m:r>
          </m:sub>
        </m:sSub>
      </m:oMath>
      <w:proofErr w:type="spellStart"/>
      <w:r w:rsidR="00E37508" w:rsidRPr="00E37508">
        <w:rPr>
          <w:rFonts w:ascii="맑은 고딕" w:eastAsia="맑은 고딕" w:hAnsi="맑은 고딕" w:cs="맑은 고딕" w:hint="eastAsia"/>
          <w:sz w:val="24"/>
          <w:szCs w:val="24"/>
          <w:lang w:eastAsia="ko-KR"/>
        </w:rPr>
        <w:t>를</w:t>
      </w:r>
      <w:proofErr w:type="spellEnd"/>
      <w:r w:rsidR="00E37508" w:rsidRPr="00E37508">
        <w:rPr>
          <w:rFonts w:ascii="맑은 고딕" w:eastAsia="맑은 고딕" w:hAnsi="맑은 고딕" w:cs="맑은 고딕" w:hint="eastAsia"/>
          <w:sz w:val="24"/>
          <w:szCs w:val="24"/>
          <w:lang w:eastAsia="ko-KR"/>
        </w:rPr>
        <w:t xml:space="preserve"> </w:t>
      </w:r>
      <w:r w:rsidR="00E37508" w:rsidRPr="00E37508">
        <w:rPr>
          <w:rFonts w:ascii="맑은 고딕" w:eastAsia="맑은 고딕" w:hAnsi="맑은 고딕" w:cs="맑은 고딕"/>
          <w:sz w:val="24"/>
          <w:szCs w:val="24"/>
          <w:lang w:eastAsia="ko-KR"/>
        </w:rPr>
        <w:t>입력으로 사용하지만</w:t>
      </w:r>
      <w:r w:rsidR="00E37508" w:rsidRPr="00E37508">
        <w:rPr>
          <w:rFonts w:ascii="맑은 고딕" w:eastAsia="맑은 고딕" w:hAnsi="맑은 고딕" w:cs="맑은 고딕" w:hint="eastAsia"/>
          <w:sz w:val="24"/>
          <w:szCs w:val="24"/>
          <w:lang w:eastAsia="ko-KR"/>
        </w:rPr>
        <w:t xml:space="preserve"> </w:t>
      </w:r>
      <m:oMath>
        <m:r>
          <w:rPr>
            <w:rFonts w:ascii="Cambria Math" w:eastAsia="맑은 고딕" w:hAnsi="Cambria Math" w:cs="맑은 고딕"/>
            <w:sz w:val="24"/>
            <w:szCs w:val="24"/>
            <w:lang w:eastAsia="ko-KR"/>
          </w:rPr>
          <m:t>t</m:t>
        </m:r>
        <m:r>
          <m:rPr>
            <m:sty m:val="p"/>
          </m:rPr>
          <w:rPr>
            <w:rFonts w:ascii="Cambria Math" w:eastAsia="맑은 고딕" w:hAnsi="Cambria Math" w:cs="맑은 고딕" w:hint="eastAsia"/>
            <w:sz w:val="24"/>
            <w:szCs w:val="24"/>
            <w:lang w:eastAsia="ko-KR"/>
          </w:rPr>
          <m:t>≥</m:t>
        </m:r>
        <m:sSub>
          <m:sSubPr>
            <m:ctrlPr>
              <w:rPr>
                <w:rFonts w:ascii="Cambria Math" w:eastAsia="맑은 고딕" w:hAnsi="Cambria Math" w:cs="맑은 고딕"/>
                <w:sz w:val="24"/>
                <w:szCs w:val="24"/>
                <w:lang w:eastAsia="ko-KR"/>
              </w:rPr>
            </m:ctrlPr>
          </m:sSubPr>
          <m:e>
            <m:r>
              <w:rPr>
                <w:rFonts w:ascii="Cambria Math" w:eastAsia="맑은 고딕" w:hAnsi="Cambria Math" w:cs="맑은 고딕"/>
                <w:sz w:val="24"/>
                <w:szCs w:val="24"/>
                <w:lang w:eastAsia="ko-KR"/>
              </w:rPr>
              <m:t>t</m:t>
            </m:r>
          </m:e>
          <m:sub>
            <m:r>
              <m:rPr>
                <m:sty m:val="p"/>
              </m:rPr>
              <w:rPr>
                <w:rFonts w:ascii="Cambria Math" w:eastAsia="맑은 고딕" w:hAnsi="Cambria Math" w:cs="맑은 고딕"/>
                <w:sz w:val="24"/>
                <w:szCs w:val="24"/>
                <w:lang w:eastAsia="ko-KR"/>
              </w:rPr>
              <m:t>0</m:t>
            </m:r>
          </m:sub>
        </m:sSub>
      </m:oMath>
      <w:r w:rsidR="00E37508" w:rsidRPr="00E37508">
        <w:rPr>
          <w:rFonts w:ascii="맑은 고딕" w:eastAsia="맑은 고딕" w:hAnsi="맑은 고딕" w:cs="맑은 고딕" w:hint="eastAsia"/>
          <w:sz w:val="24"/>
          <w:szCs w:val="24"/>
          <w:lang w:eastAsia="ko-KR"/>
        </w:rPr>
        <w:t xml:space="preserve"> </w:t>
      </w:r>
      <w:r w:rsidR="00E37508" w:rsidRPr="00E37508">
        <w:rPr>
          <w:rFonts w:ascii="맑은 고딕" w:eastAsia="맑은 고딕" w:hAnsi="맑은 고딕" w:cs="맑은 고딕"/>
          <w:sz w:val="24"/>
          <w:szCs w:val="24"/>
          <w:lang w:eastAsia="ko-KR"/>
        </w:rPr>
        <w:t xml:space="preserve">이후의 예측 구간에서는 모델이 </w:t>
      </w:r>
      <w:proofErr w:type="spellStart"/>
      <w:r w:rsidR="00E37508" w:rsidRPr="00E37508">
        <w:rPr>
          <w:rFonts w:ascii="맑은 고딕" w:eastAsia="맑은 고딕" w:hAnsi="맑은 고딕" w:cs="맑은 고딕"/>
          <w:sz w:val="24"/>
          <w:szCs w:val="24"/>
          <w:lang w:eastAsia="ko-KR"/>
        </w:rPr>
        <w:t>샘플링된</w:t>
      </w:r>
      <w:proofErr w:type="spellEnd"/>
      <w:r w:rsidR="00E37508" w:rsidRPr="00E37508">
        <w:rPr>
          <w:rFonts w:ascii="맑은 고딕" w:eastAsia="맑은 고딕" w:hAnsi="맑은 고딕" w:cs="맑은 고딕"/>
          <w:sz w:val="24"/>
          <w:szCs w:val="24"/>
          <w:lang w:eastAsia="ko-KR"/>
        </w:rPr>
        <w:t xml:space="preserve"> 값</w:t>
      </w:r>
      <w:r w:rsidR="00E37508" w:rsidRPr="00E37508">
        <w:rPr>
          <w:rFonts w:ascii="맑은 고딕" w:eastAsia="맑은 고딕" w:hAnsi="맑은 고딕" w:cs="맑은 고딕" w:hint="eastAsia"/>
          <w:sz w:val="24"/>
          <w:szCs w:val="24"/>
          <w:lang w:eastAsia="ko-KR"/>
        </w:rPr>
        <w:t xml:space="preserve"> </w:t>
      </w:r>
      <m:oMath>
        <m:acc>
          <m:accPr>
            <m:chr m:val="̃"/>
            <m:ctrlPr>
              <w:rPr>
                <w:rFonts w:ascii="Cambria Math" w:eastAsia="맑은 고딕" w:hAnsi="Cambria Math" w:cs="맑은 고딕"/>
                <w:sz w:val="24"/>
                <w:szCs w:val="24"/>
                <w:lang w:eastAsia="ko-KR"/>
              </w:rPr>
            </m:ctrlPr>
          </m:accPr>
          <m:e>
            <m:sSub>
              <m:sSubPr>
                <m:ctrlPr>
                  <w:rPr>
                    <w:rFonts w:ascii="Cambria Math" w:eastAsia="맑은 고딕" w:hAnsi="Cambria Math" w:cs="맑은 고딕"/>
                    <w:sz w:val="24"/>
                    <w:szCs w:val="24"/>
                    <w:lang w:eastAsia="ko-KR"/>
                  </w:rPr>
                </m:ctrlPr>
              </m:sSubPr>
              <m:e>
                <m:r>
                  <m:rPr>
                    <m:sty m:val="bi"/>
                  </m:rPr>
                  <w:rPr>
                    <w:rFonts w:ascii="Cambria Math" w:eastAsia="맑은 고딕" w:hAnsi="Cambria Math" w:cs="맑은 고딕"/>
                    <w:sz w:val="24"/>
                    <w:szCs w:val="24"/>
                    <w:lang w:eastAsia="ko-KR"/>
                  </w:rPr>
                  <m:t>z</m:t>
                </m:r>
              </m:e>
              <m:sub>
                <m:r>
                  <m:rPr>
                    <m:sty m:val="bi"/>
                  </m:rPr>
                  <w:rPr>
                    <w:rFonts w:ascii="Cambria Math" w:eastAsia="맑은 고딕" w:hAnsi="Cambria Math" w:cs="맑은 고딕"/>
                    <w:sz w:val="24"/>
                    <w:szCs w:val="24"/>
                    <w:lang w:eastAsia="ko-KR"/>
                  </w:rPr>
                  <m:t>i</m:t>
                </m:r>
                <m:r>
                  <m:rPr>
                    <m:sty m:val="p"/>
                  </m:rPr>
                  <w:rPr>
                    <w:rFonts w:ascii="Cambria Math" w:eastAsia="맑은 고딕" w:hAnsi="Cambria Math" w:cs="맑은 고딕"/>
                    <w:sz w:val="24"/>
                    <w:szCs w:val="24"/>
                    <w:lang w:eastAsia="ko-KR"/>
                  </w:rPr>
                  <m:t>,</m:t>
                </m:r>
                <m:r>
                  <m:rPr>
                    <m:sty m:val="bi"/>
                  </m:rPr>
                  <w:rPr>
                    <w:rFonts w:ascii="Cambria Math" w:eastAsia="맑은 고딕" w:hAnsi="Cambria Math" w:cs="맑은 고딕"/>
                    <w:sz w:val="24"/>
                    <w:szCs w:val="24"/>
                    <w:lang w:eastAsia="ko-KR"/>
                  </w:rPr>
                  <m:t>t</m:t>
                </m:r>
              </m:sub>
            </m:sSub>
          </m:e>
        </m:acc>
      </m:oMath>
      <w:r w:rsidR="00E37508" w:rsidRPr="00E37508">
        <w:rPr>
          <w:rFonts w:ascii="맑은 고딕" w:eastAsia="맑은 고딕" w:hAnsi="맑은 고딕" w:cs="맑은 고딕" w:hint="eastAsia"/>
          <w:sz w:val="24"/>
          <w:szCs w:val="24"/>
          <w:lang w:eastAsia="ko-KR"/>
        </w:rPr>
        <w:t xml:space="preserve">를 </w:t>
      </w:r>
      <w:r w:rsidR="00E37508" w:rsidRPr="00E37508">
        <w:rPr>
          <w:rFonts w:ascii="맑은 고딕" w:eastAsia="맑은 고딕" w:hAnsi="맑은 고딕" w:cs="맑은 고딕"/>
          <w:sz w:val="24"/>
          <w:szCs w:val="24"/>
          <w:lang w:eastAsia="ko-KR"/>
        </w:rPr>
        <w:t>입력으로 사용하여 점진적으로 예측을 생성한다. 이 과정은 예측 범위</w:t>
      </w:r>
      <w:r w:rsidR="00E37508" w:rsidRPr="00E37508">
        <w:rPr>
          <w:rFonts w:ascii="맑은 고딕" w:eastAsia="맑은 고딕" w:hAnsi="맑은 고딕" w:cs="맑은 고딕" w:hint="eastAsia"/>
          <w:sz w:val="24"/>
          <w:szCs w:val="24"/>
          <w:lang w:eastAsia="ko-KR"/>
        </w:rPr>
        <w:t xml:space="preserve"> </w:t>
      </w:r>
      <m:oMath>
        <m:sSub>
          <m:sSubPr>
            <m:ctrlPr>
              <w:rPr>
                <w:rFonts w:ascii="Cambria Math" w:eastAsia="맑은 고딕" w:hAnsi="Cambria Math" w:cs="맑은 고딕"/>
                <w:sz w:val="24"/>
                <w:szCs w:val="24"/>
                <w:lang w:eastAsia="ko-KR"/>
              </w:rPr>
            </m:ctrlPr>
          </m:sSubPr>
          <m:e>
            <m:r>
              <m:rPr>
                <m:sty m:val="bi"/>
              </m:rPr>
              <w:rPr>
                <w:rFonts w:ascii="Cambria Math" w:eastAsia="맑은 고딕" w:hAnsi="Cambria Math" w:cs="맑은 고딕"/>
                <w:sz w:val="24"/>
                <w:szCs w:val="24"/>
                <w:lang w:eastAsia="ko-KR"/>
              </w:rPr>
              <m:t>t</m:t>
            </m:r>
          </m:e>
          <m:sub>
            <m:r>
              <m:rPr>
                <m:sty m:val="b"/>
              </m:rPr>
              <w:rPr>
                <w:rFonts w:ascii="Cambria Math" w:eastAsia="맑은 고딕" w:hAnsi="Cambria Math" w:cs="맑은 고딕"/>
                <w:sz w:val="24"/>
                <w:szCs w:val="24"/>
                <w:lang w:eastAsia="ko-KR"/>
              </w:rPr>
              <m:t>0</m:t>
            </m:r>
          </m:sub>
        </m:sSub>
      </m:oMath>
      <w:proofErr w:type="spellStart"/>
      <w:r w:rsidR="00E37508" w:rsidRPr="00E37508">
        <w:rPr>
          <w:rFonts w:ascii="맑은 고딕" w:eastAsia="맑은 고딕" w:hAnsi="맑은 고딕" w:cs="맑은 고딕" w:hint="eastAsia"/>
          <w:sz w:val="24"/>
          <w:szCs w:val="24"/>
          <w:lang w:eastAsia="ko-KR"/>
        </w:rPr>
        <w:t>부터</w:t>
      </w:r>
      <w:proofErr w:type="spellEnd"/>
      <w:r w:rsidR="00E37508" w:rsidRPr="00E37508">
        <w:rPr>
          <w:rFonts w:ascii="맑은 고딕" w:eastAsia="맑은 고딕" w:hAnsi="맑은 고딕" w:cs="맑은 고딕" w:hint="eastAsia"/>
          <w:sz w:val="24"/>
          <w:szCs w:val="24"/>
          <w:lang w:eastAsia="ko-KR"/>
        </w:rPr>
        <w:t xml:space="preserve"> </w:t>
      </w:r>
      <m:oMath>
        <m:r>
          <m:rPr>
            <m:sty m:val="bi"/>
          </m:rPr>
          <w:rPr>
            <w:rFonts w:ascii="Cambria Math" w:eastAsia="맑은 고딕" w:hAnsi="Cambria Math" w:cs="맑은 고딕" w:hint="eastAsia"/>
            <w:sz w:val="24"/>
            <w:szCs w:val="24"/>
            <w:lang w:eastAsia="ko-KR"/>
          </w:rPr>
          <m:t>T</m:t>
        </m:r>
      </m:oMath>
      <w:r w:rsidR="00E37508" w:rsidRPr="00E37508">
        <w:rPr>
          <w:rFonts w:ascii="맑은 고딕" w:eastAsia="맑은 고딕" w:hAnsi="맑은 고딕" w:cs="맑은 고딕" w:hint="eastAsia"/>
          <w:sz w:val="24"/>
          <w:szCs w:val="24"/>
          <w:lang w:eastAsia="ko-KR"/>
        </w:rPr>
        <w:t xml:space="preserve">까지 반복되며, 하나의 샘플 경로 </w:t>
      </w:r>
      <w:r w:rsidR="00E37508" w:rsidRPr="00E37508">
        <w:rPr>
          <w:rFonts w:ascii="맑은 고딕" w:eastAsia="맑은 고딕" w:hAnsi="맑은 고딕" w:cs="맑은 고딕"/>
          <w:sz w:val="24"/>
          <w:szCs w:val="24"/>
          <w:lang w:eastAsia="ko-KR"/>
        </w:rPr>
        <w:t xml:space="preserve">(sample trace)를 생성한다. 동일한 예측 과정을 여러 번 수행하여 </w:t>
      </w:r>
      <w:r w:rsidRPr="00305ECC">
        <w:rPr>
          <w:rFonts w:ascii="맑은 고딕" w:eastAsia="맑은 고딕" w:hAnsi="맑은 고딕" w:cs="맑은 고딕"/>
          <w:sz w:val="24"/>
          <w:szCs w:val="24"/>
          <w:lang w:eastAsia="ko-KR"/>
        </w:rPr>
        <w:t xml:space="preserve">Monte Carlo 샘플링을 통해 </w:t>
      </w:r>
      <w:r w:rsidR="00E37508" w:rsidRPr="00E37508">
        <w:rPr>
          <w:rFonts w:ascii="맑은 고딕" w:eastAsia="맑은 고딕" w:hAnsi="맑은 고딕" w:cs="맑은 고딕"/>
          <w:sz w:val="24"/>
          <w:szCs w:val="24"/>
          <w:lang w:eastAsia="ko-KR"/>
        </w:rPr>
        <w:t>다수의 예측 경로를 생성하면, 미래 시점의 확률 분포를 근사하는 방법으로 활용할 수 있다.</w:t>
      </w:r>
      <w:r>
        <w:rPr>
          <w:rFonts w:ascii="맑은 고딕" w:eastAsia="맑은 고딕" w:hAnsi="맑은 고딕" w:cs="맑은 고딕" w:hint="eastAsia"/>
          <w:sz w:val="24"/>
          <w:szCs w:val="24"/>
          <w:lang w:eastAsia="ko-KR"/>
        </w:rPr>
        <w:t xml:space="preserve"> </w:t>
      </w:r>
      <w:r w:rsidRPr="00305ECC">
        <w:rPr>
          <w:rFonts w:ascii="맑은 고딕" w:eastAsia="맑은 고딕" w:hAnsi="맑은 고딕" w:cs="맑은 고딕"/>
          <w:sz w:val="24"/>
          <w:szCs w:val="24"/>
          <w:lang w:eastAsia="ko-KR"/>
        </w:rPr>
        <w:t xml:space="preserve">이를 통해 </w:t>
      </w:r>
      <w:r>
        <w:rPr>
          <w:rFonts w:ascii="맑은 고딕" w:eastAsia="맑은 고딕" w:hAnsi="맑은 고딕" w:cs="맑은 고딕" w:hint="eastAsia"/>
          <w:sz w:val="24"/>
          <w:szCs w:val="24"/>
          <w:lang w:eastAsia="ko-KR"/>
        </w:rPr>
        <w:t>모델</w:t>
      </w:r>
      <w:r w:rsidRPr="00305ECC">
        <w:rPr>
          <w:rFonts w:ascii="맑은 고딕" w:eastAsia="맑은 고딕" w:hAnsi="맑은 고딕" w:cs="맑은 고딕"/>
          <w:sz w:val="24"/>
          <w:szCs w:val="24"/>
          <w:lang w:eastAsia="ko-KR"/>
        </w:rPr>
        <w:t xml:space="preserve">은 단순한 점 예측(point forecast)이 아닌, </w:t>
      </w:r>
      <w:r w:rsidRPr="00406121">
        <w:rPr>
          <w:rFonts w:ascii="맑은 고딕" w:eastAsia="맑은 고딕" w:hAnsi="맑은 고딕" w:cs="맑은 고딕"/>
          <w:sz w:val="24"/>
          <w:szCs w:val="24"/>
          <w:lang w:eastAsia="ko-KR"/>
        </w:rPr>
        <w:t>신뢰 구간을 포함한 확률적 예측(probabilistic forecasting</w:t>
      </w:r>
      <w:proofErr w:type="gramStart"/>
      <w:r w:rsidRPr="00406121">
        <w:rPr>
          <w:rFonts w:ascii="맑은 고딕" w:eastAsia="맑은 고딕" w:hAnsi="맑은 고딕" w:cs="맑은 고딕"/>
          <w:sz w:val="24"/>
          <w:szCs w:val="24"/>
          <w:lang w:eastAsia="ko-KR"/>
        </w:rPr>
        <w:t>)</w:t>
      </w:r>
      <w:r w:rsidRPr="00305ECC">
        <w:rPr>
          <w:rFonts w:ascii="맑은 고딕" w:eastAsia="맑은 고딕" w:hAnsi="맑은 고딕" w:cs="맑은 고딕"/>
          <w:sz w:val="24"/>
          <w:szCs w:val="24"/>
          <w:lang w:eastAsia="ko-KR"/>
        </w:rPr>
        <w:t xml:space="preserve"> 을</w:t>
      </w:r>
      <w:proofErr w:type="gramEnd"/>
      <w:r w:rsidRPr="00305ECC">
        <w:rPr>
          <w:rFonts w:ascii="맑은 고딕" w:eastAsia="맑은 고딕" w:hAnsi="맑은 고딕" w:cs="맑은 고딕"/>
          <w:sz w:val="24"/>
          <w:szCs w:val="24"/>
          <w:lang w:eastAsia="ko-KR"/>
        </w:rPr>
        <w:t xml:space="preserve"> 수행할 수 있다.</w:t>
      </w:r>
    </w:p>
    <w:p w14:paraId="2C97DCA9" w14:textId="19B2016A" w:rsidR="00E37508" w:rsidRPr="00E37508" w:rsidRDefault="00F752AC" w:rsidP="00305ECC">
      <w:pPr>
        <w:pBdr>
          <w:top w:val="nil"/>
          <w:left w:val="nil"/>
          <w:bottom w:val="nil"/>
          <w:right w:val="nil"/>
          <w:between w:val="nil"/>
        </w:pBdr>
        <w:tabs>
          <w:tab w:val="left" w:pos="613"/>
        </w:tabs>
        <w:autoSpaceDE/>
        <w:autoSpaceDN/>
        <w:spacing w:before="163"/>
        <w:ind w:left="612" w:firstLineChars="100" w:firstLine="240"/>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따라서, 결론적인 </w:t>
      </w:r>
      <w:r w:rsidR="00305ECC">
        <w:rPr>
          <w:rFonts w:ascii="맑은 고딕" w:eastAsia="맑은 고딕" w:hAnsi="맑은 고딕" w:cs="맑은 고딕" w:hint="eastAsia"/>
          <w:sz w:val="24"/>
          <w:szCs w:val="24"/>
          <w:lang w:eastAsia="ko-KR"/>
        </w:rPr>
        <w:t xml:space="preserve">모델의 </w:t>
      </w:r>
      <w:r w:rsidR="00E37508" w:rsidRPr="00E37508">
        <w:rPr>
          <w:rFonts w:ascii="맑은 고딕" w:eastAsia="맑은 고딕" w:hAnsi="맑은 고딕" w:cs="맑은 고딕"/>
          <w:sz w:val="24"/>
          <w:szCs w:val="24"/>
          <w:lang w:eastAsia="ko-KR"/>
        </w:rPr>
        <w:t>주요 장점</w:t>
      </w:r>
      <w:r w:rsidR="00305ECC">
        <w:rPr>
          <w:rFonts w:ascii="맑은 고딕" w:eastAsia="맑은 고딕" w:hAnsi="맑은 고딕" w:cs="맑은 고딕" w:hint="eastAsia"/>
          <w:sz w:val="24"/>
          <w:szCs w:val="24"/>
          <w:lang w:eastAsia="ko-KR"/>
        </w:rPr>
        <w:t>은</w:t>
      </w:r>
      <w:r w:rsidR="00E37508" w:rsidRPr="00E37508">
        <w:rPr>
          <w:rFonts w:ascii="맑은 고딕" w:eastAsia="맑은 고딕" w:hAnsi="맑은 고딕" w:cs="맑은 고딕"/>
          <w:sz w:val="24"/>
          <w:szCs w:val="24"/>
          <w:lang w:eastAsia="ko-KR"/>
        </w:rPr>
        <w:t xml:space="preserve"> 다중 시계열 데이터를 학습하여 예측 정확도를 높일 수 있다는 점이다. 점 예측 대신 확률적 예측을 수행함으로써 신뢰 </w:t>
      </w:r>
      <w:r w:rsidR="00E37508" w:rsidRPr="00E37508">
        <w:rPr>
          <w:rFonts w:ascii="맑은 고딕" w:eastAsia="맑은 고딕" w:hAnsi="맑은 고딕" w:cs="맑은 고딕"/>
          <w:sz w:val="24"/>
          <w:szCs w:val="24"/>
          <w:lang w:eastAsia="ko-KR"/>
        </w:rPr>
        <w:lastRenderedPageBreak/>
        <w:t>구간을 포함한 예측이 가능하다. 오토회귀 기반의 예측을 사용하여 과거 데이터를 기반으로 점진적으로 시계열을 확장할 수 있으며, 외부 변수를 반영하여 더욱 정교한 예측을 수행할 수 있다. 특히, 수요 예측과 같이 간헐적(intermittent) 수요를 가지는 데이터에도 강건하게 동작하는 특성을 가진다.</w:t>
      </w:r>
    </w:p>
    <w:p w14:paraId="0D0D9DCD" w14:textId="14102191" w:rsidR="009D39FA" w:rsidRPr="00406121" w:rsidRDefault="009D39FA" w:rsidP="00406121">
      <w:pPr>
        <w:pBdr>
          <w:top w:val="nil"/>
          <w:left w:val="nil"/>
          <w:bottom w:val="nil"/>
          <w:right w:val="nil"/>
          <w:between w:val="nil"/>
        </w:pBdr>
        <w:tabs>
          <w:tab w:val="left" w:pos="613"/>
        </w:tabs>
        <w:autoSpaceDE/>
        <w:autoSpaceDN/>
        <w:spacing w:before="163"/>
        <w:jc w:val="both"/>
        <w:rPr>
          <w:rFonts w:ascii="맑은 고딕" w:eastAsia="맑은 고딕" w:hAnsi="맑은 고딕" w:cs="맑은 고딕"/>
          <w:sz w:val="24"/>
          <w:szCs w:val="24"/>
          <w:lang w:eastAsia="ko-KR"/>
        </w:rPr>
      </w:pPr>
    </w:p>
    <w:p w14:paraId="02F66FC0" w14:textId="13AE3132" w:rsidR="003D21E3" w:rsidRPr="005B1E70"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5B1E70">
        <w:rPr>
          <w:rFonts w:ascii="Palatino Linotype" w:eastAsia="Palatino Linotype" w:hAnsi="Palatino Linotype" w:cs="Palatino Linotype"/>
          <w:i/>
          <w:sz w:val="24"/>
          <w:szCs w:val="24"/>
        </w:rPr>
        <w:t xml:space="preserve">Model Explainability: </w:t>
      </w:r>
      <w:proofErr w:type="spellStart"/>
      <w:r w:rsidRPr="005B1E70">
        <w:rPr>
          <w:rFonts w:ascii="Palatino Linotype" w:eastAsia="Palatino Linotype" w:hAnsi="Palatino Linotype" w:cs="Palatino Linotype"/>
          <w:i/>
          <w:sz w:val="24"/>
          <w:szCs w:val="24"/>
        </w:rPr>
        <w:t>SHapley</w:t>
      </w:r>
      <w:proofErr w:type="spellEnd"/>
      <w:r w:rsidRPr="005B1E70">
        <w:rPr>
          <w:rFonts w:ascii="Palatino Linotype" w:eastAsia="Palatino Linotype" w:hAnsi="Palatino Linotype" w:cs="Palatino Linotype"/>
          <w:i/>
          <w:sz w:val="24"/>
          <w:szCs w:val="24"/>
        </w:rPr>
        <w:t xml:space="preserve"> Additive </w:t>
      </w:r>
      <w:proofErr w:type="spellStart"/>
      <w:proofErr w:type="gramStart"/>
      <w:r w:rsidRPr="005B1E70">
        <w:rPr>
          <w:rFonts w:ascii="Palatino Linotype" w:eastAsia="Palatino Linotype" w:hAnsi="Palatino Linotype" w:cs="Palatino Linotype"/>
          <w:i/>
          <w:sz w:val="24"/>
          <w:szCs w:val="24"/>
        </w:rPr>
        <w:t>exPlanations</w:t>
      </w:r>
      <w:proofErr w:type="spellEnd"/>
      <w:proofErr w:type="gramEnd"/>
      <w:r w:rsidRPr="005B1E70">
        <w:rPr>
          <w:rFonts w:ascii="Palatino Linotype" w:eastAsia="Palatino Linotype" w:hAnsi="Palatino Linotype" w:cs="Palatino Linotype"/>
          <w:i/>
          <w:sz w:val="24"/>
          <w:szCs w:val="24"/>
        </w:rPr>
        <w:t xml:space="preserve"> (SHAP)</w:t>
      </w:r>
    </w:p>
    <w:p w14:paraId="789C3094" w14:textId="7100086E" w:rsidR="00997A7A" w:rsidRPr="005B1E70" w:rsidRDefault="00683C20"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5B1E70">
        <w:rPr>
          <w:rFonts w:ascii="맑은 고딕" w:eastAsia="맑은 고딕" w:hAnsi="맑은 고딕" w:cs="맑은 고딕" w:hint="eastAsia"/>
          <w:sz w:val="24"/>
          <w:szCs w:val="24"/>
          <w:lang w:eastAsia="ko-KR"/>
        </w:rPr>
        <w:t xml:space="preserve">앞서 소개한 인공지능의 대표적인 알고리즘인 </w:t>
      </w:r>
      <w:r w:rsidR="00860FCD">
        <w:rPr>
          <w:rFonts w:ascii="맑은 고딕" w:eastAsia="맑은 고딕" w:hAnsi="맑은 고딕" w:cs="맑은 고딕" w:hint="eastAsia"/>
          <w:sz w:val="24"/>
          <w:szCs w:val="24"/>
          <w:lang w:eastAsia="ko-KR"/>
        </w:rPr>
        <w:t xml:space="preserve">SHAP는 </w:t>
      </w:r>
      <w:proofErr w:type="spellStart"/>
      <w:r w:rsidR="003D21E3" w:rsidRPr="005B1E70">
        <w:rPr>
          <w:rFonts w:ascii="맑은 고딕" w:eastAsia="맑은 고딕" w:hAnsi="맑은 고딕" w:cs="맑은 고딕" w:hint="eastAsia"/>
          <w:sz w:val="24"/>
          <w:szCs w:val="24"/>
          <w:lang w:eastAsia="ko-KR"/>
        </w:rPr>
        <w:t>머신러닝</w:t>
      </w:r>
      <w:r w:rsidRPr="005B1E70">
        <w:rPr>
          <w:rFonts w:ascii="맑은 고딕" w:eastAsia="맑은 고딕" w:hAnsi="맑은 고딕" w:cs="맑은 고딕" w:hint="eastAsia"/>
          <w:sz w:val="24"/>
          <w:szCs w:val="24"/>
          <w:lang w:eastAsia="ko-KR"/>
        </w:rPr>
        <w:t>과</w:t>
      </w:r>
      <w:proofErr w:type="spellEnd"/>
      <w:r w:rsidR="003D21E3" w:rsidRPr="005B1E70">
        <w:rPr>
          <w:rFonts w:ascii="맑은 고딕" w:eastAsia="맑은 고딕" w:hAnsi="맑은 고딕" w:cs="맑은 고딕" w:hint="eastAsia"/>
          <w:sz w:val="24"/>
          <w:szCs w:val="24"/>
          <w:lang w:eastAsia="ko-KR"/>
        </w:rPr>
        <w:t xml:space="preserve"> </w:t>
      </w:r>
      <w:proofErr w:type="spellStart"/>
      <w:r w:rsidR="003D21E3" w:rsidRPr="005B1E70">
        <w:rPr>
          <w:rFonts w:ascii="맑은 고딕" w:eastAsia="맑은 고딕" w:hAnsi="맑은 고딕" w:cs="맑은 고딕" w:hint="eastAsia"/>
          <w:sz w:val="24"/>
          <w:szCs w:val="24"/>
          <w:lang w:eastAsia="ko-KR"/>
        </w:rPr>
        <w:t>딥러닝</w:t>
      </w:r>
      <w:r w:rsidRPr="005B1E70">
        <w:rPr>
          <w:rFonts w:ascii="맑은 고딕" w:eastAsia="맑은 고딕" w:hAnsi="맑은 고딕" w:cs="맑은 고딕" w:hint="eastAsia"/>
          <w:sz w:val="24"/>
          <w:szCs w:val="24"/>
          <w:lang w:eastAsia="ko-KR"/>
        </w:rPr>
        <w:t>은</w:t>
      </w:r>
      <w:proofErr w:type="spellEnd"/>
      <w:r w:rsidR="002A4F36" w:rsidRPr="005B1E70">
        <w:rPr>
          <w:rFonts w:ascii="맑은 고딕" w:eastAsia="맑은 고딕" w:hAnsi="맑은 고딕" w:cs="맑은 고딕" w:hint="eastAsia"/>
          <w:sz w:val="24"/>
          <w:szCs w:val="24"/>
          <w:lang w:eastAsia="ko-KR"/>
        </w:rPr>
        <w:t xml:space="preserve"> 발생가능한 변수들의 모든 상호작용들을 스스로 생성하여 학습하기 때문에 </w:t>
      </w:r>
      <w:r w:rsidRPr="005B1E70">
        <w:rPr>
          <w:rFonts w:ascii="맑은 고딕" w:eastAsia="맑은 고딕" w:hAnsi="맑은 고딕" w:cs="맑은 고딕" w:hint="eastAsia"/>
          <w:sz w:val="24"/>
          <w:szCs w:val="24"/>
          <w:lang w:eastAsia="ko-KR"/>
        </w:rPr>
        <w:t>인간의 수준을 뛰어넘는 성능 달성이 가능하게 하였다. 하지만</w:t>
      </w:r>
      <w:r w:rsidR="002A4F36" w:rsidRPr="005B1E70">
        <w:rPr>
          <w:rFonts w:ascii="맑은 고딕" w:eastAsia="맑은 고딕" w:hAnsi="맑은 고딕" w:cs="맑은 고딕" w:hint="eastAsia"/>
          <w:sz w:val="24"/>
          <w:szCs w:val="24"/>
          <w:lang w:eastAsia="ko-KR"/>
        </w:rPr>
        <w:t xml:space="preserve"> 왜 그러한 결과가 발생한 것인지 </w:t>
      </w:r>
      <w:r w:rsidRPr="005B1E70">
        <w:rPr>
          <w:rFonts w:ascii="맑은 고딕" w:eastAsia="맑은 고딕" w:hAnsi="맑은 고딕" w:cs="맑은 고딕" w:hint="eastAsia"/>
          <w:sz w:val="24"/>
          <w:szCs w:val="24"/>
          <w:lang w:eastAsia="ko-KR"/>
        </w:rPr>
        <w:t>쉽게 확인하거나 설명하기는 어려운</w:t>
      </w:r>
      <w:r w:rsidR="002A4F36" w:rsidRPr="005B1E70">
        <w:rPr>
          <w:rFonts w:ascii="맑은 고딕" w:eastAsia="맑은 고딕" w:hAnsi="맑은 고딕" w:cs="맑은 고딕" w:hint="eastAsia"/>
          <w:sz w:val="24"/>
          <w:szCs w:val="24"/>
          <w:lang w:eastAsia="ko-KR"/>
        </w:rPr>
        <w:t xml:space="preserve"> 블랙박스 알고리즘이다. 일부 </w:t>
      </w:r>
      <w:proofErr w:type="spellStart"/>
      <w:r w:rsidR="002A4F36" w:rsidRPr="005B1E70">
        <w:rPr>
          <w:rFonts w:ascii="맑은 고딕" w:eastAsia="맑은 고딕" w:hAnsi="맑은 고딕" w:cs="맑은 고딕" w:hint="eastAsia"/>
          <w:sz w:val="24"/>
          <w:szCs w:val="24"/>
          <w:lang w:eastAsia="ko-KR"/>
        </w:rPr>
        <w:t>머신러닝</w:t>
      </w:r>
      <w:proofErr w:type="spellEnd"/>
      <w:r w:rsidR="002A4F36" w:rsidRPr="005B1E70">
        <w:rPr>
          <w:rFonts w:ascii="맑은 고딕" w:eastAsia="맑은 고딕" w:hAnsi="맑은 고딕" w:cs="맑은 고딕" w:hint="eastAsia"/>
          <w:sz w:val="24"/>
          <w:szCs w:val="24"/>
          <w:lang w:eastAsia="ko-KR"/>
        </w:rPr>
        <w:t xml:space="preserve"> 알고리즘</w:t>
      </w:r>
      <w:r w:rsidRPr="005B1E70">
        <w:rPr>
          <w:rFonts w:ascii="맑은 고딕" w:eastAsia="맑은 고딕" w:hAnsi="맑은 고딕" w:cs="맑은 고딕" w:hint="eastAsia"/>
          <w:sz w:val="24"/>
          <w:szCs w:val="24"/>
          <w:lang w:eastAsia="ko-KR"/>
        </w:rPr>
        <w:t xml:space="preserve">이 변수들의 중요도(Feature Importance)를 </w:t>
      </w:r>
      <w:r w:rsidR="002A4F36" w:rsidRPr="005B1E70">
        <w:rPr>
          <w:rFonts w:ascii="맑은 고딕" w:eastAsia="맑은 고딕" w:hAnsi="맑은 고딕" w:cs="맑은 고딕" w:hint="eastAsia"/>
          <w:sz w:val="24"/>
          <w:szCs w:val="24"/>
          <w:lang w:eastAsia="ko-KR"/>
        </w:rPr>
        <w:t>출력하</w:t>
      </w:r>
      <w:r w:rsidRPr="005B1E70">
        <w:rPr>
          <w:rFonts w:ascii="맑은 고딕" w:eastAsia="맑은 고딕" w:hAnsi="맑은 고딕" w:cs="맑은 고딕" w:hint="eastAsia"/>
          <w:sz w:val="24"/>
          <w:szCs w:val="24"/>
          <w:lang w:eastAsia="ko-KR"/>
        </w:rPr>
        <w:t>지만</w:t>
      </w:r>
      <w:r w:rsidR="002A4F36" w:rsidRPr="005B1E70">
        <w:rPr>
          <w:rFonts w:ascii="맑은 고딕" w:eastAsia="맑은 고딕" w:hAnsi="맑은 고딕" w:cs="맑은 고딕" w:hint="eastAsia"/>
          <w:sz w:val="24"/>
          <w:szCs w:val="24"/>
          <w:lang w:eastAsia="ko-KR"/>
        </w:rPr>
        <w:t xml:space="preserve"> 방향성이 없</w:t>
      </w:r>
      <w:r w:rsidRPr="005B1E70">
        <w:rPr>
          <w:rFonts w:ascii="맑은 고딕" w:eastAsia="맑은 고딕" w:hAnsi="맑은 고딕" w:cs="맑은 고딕" w:hint="eastAsia"/>
          <w:sz w:val="24"/>
          <w:szCs w:val="24"/>
          <w:lang w:eastAsia="ko-KR"/>
        </w:rPr>
        <w:t>기 때문에</w:t>
      </w:r>
      <w:r w:rsidR="002A4F36" w:rsidRPr="005B1E70">
        <w:rPr>
          <w:rFonts w:ascii="맑은 고딕" w:eastAsia="맑은 고딕" w:hAnsi="맑은 고딕" w:cs="맑은 고딕" w:hint="eastAsia"/>
          <w:sz w:val="24"/>
          <w:szCs w:val="24"/>
          <w:lang w:eastAsia="ko-KR"/>
        </w:rPr>
        <w:t xml:space="preserve"> 해석</w:t>
      </w:r>
      <w:r w:rsidRPr="005B1E70">
        <w:rPr>
          <w:rFonts w:ascii="맑은 고딕" w:eastAsia="맑은 고딕" w:hAnsi="맑은 고딕" w:cs="맑은 고딕" w:hint="eastAsia"/>
          <w:sz w:val="24"/>
          <w:szCs w:val="24"/>
          <w:lang w:eastAsia="ko-KR"/>
        </w:rPr>
        <w:t>에</w:t>
      </w:r>
      <w:r w:rsidR="002A4F36" w:rsidRPr="005B1E70">
        <w:rPr>
          <w:rFonts w:ascii="맑은 고딕" w:eastAsia="맑은 고딕" w:hAnsi="맑은 고딕" w:cs="맑은 고딕" w:hint="eastAsia"/>
          <w:sz w:val="24"/>
          <w:szCs w:val="24"/>
          <w:lang w:eastAsia="ko-KR"/>
        </w:rPr>
        <w:t xml:space="preserve"> 주의를 기울여야 한다. 하지만 </w:t>
      </w:r>
      <w:r w:rsidR="003D21E3" w:rsidRPr="005B1E70">
        <w:rPr>
          <w:rFonts w:ascii="맑은 고딕" w:eastAsia="맑은 고딕" w:hAnsi="맑은 고딕" w:cs="맑은 고딕"/>
          <w:sz w:val="24"/>
          <w:szCs w:val="24"/>
          <w:lang w:eastAsia="ko-KR"/>
        </w:rPr>
        <w:t xml:space="preserve">SHAP(Shapley Additive </w:t>
      </w:r>
      <w:proofErr w:type="spellStart"/>
      <w:r w:rsidR="003D21E3" w:rsidRPr="005B1E70">
        <w:rPr>
          <w:rFonts w:ascii="맑은 고딕" w:eastAsia="맑은 고딕" w:hAnsi="맑은 고딕" w:cs="맑은 고딕"/>
          <w:sz w:val="24"/>
          <w:szCs w:val="24"/>
          <w:lang w:eastAsia="ko-KR"/>
        </w:rPr>
        <w:t>exPlanations</w:t>
      </w:r>
      <w:proofErr w:type="spellEnd"/>
      <w:r w:rsidR="003D21E3" w:rsidRPr="005B1E70">
        <w:rPr>
          <w:rFonts w:ascii="맑은 고딕" w:eastAsia="맑은 고딕" w:hAnsi="맑은 고딕" w:cs="맑은 고딕"/>
          <w:sz w:val="24"/>
          <w:szCs w:val="24"/>
          <w:lang w:eastAsia="ko-KR"/>
        </w:rPr>
        <w:t>)</w:t>
      </w:r>
      <w:r w:rsidR="003D21E3" w:rsidRPr="005B1E70">
        <w:rPr>
          <w:rFonts w:ascii="맑은 고딕" w:eastAsia="맑은 고딕" w:hAnsi="맑은 고딕" w:cs="맑은 고딕" w:hint="eastAsia"/>
          <w:sz w:val="24"/>
          <w:szCs w:val="24"/>
          <w:lang w:eastAsia="ko-KR"/>
        </w:rPr>
        <w:t xml:space="preserve">는 </w:t>
      </w:r>
      <w:r w:rsidR="003D21E3" w:rsidRPr="005B1E70">
        <w:rPr>
          <w:rFonts w:ascii="맑은 고딕" w:eastAsia="맑은 고딕" w:hAnsi="맑은 고딕" w:cs="맑은 고딕"/>
          <w:sz w:val="24"/>
          <w:szCs w:val="24"/>
          <w:lang w:eastAsia="ko-KR"/>
        </w:rPr>
        <w:t>local interpretable model-agnostic explanations (</w:t>
      </w:r>
      <w:r w:rsidR="003D21E3" w:rsidRPr="005B1E70">
        <w:rPr>
          <w:rFonts w:ascii="맑은 고딕" w:eastAsia="맑은 고딕" w:hAnsi="맑은 고딕" w:cs="맑은 고딕" w:hint="eastAsia"/>
          <w:sz w:val="24"/>
          <w:szCs w:val="24"/>
          <w:lang w:eastAsia="ko-KR"/>
        </w:rPr>
        <w:t>L</w:t>
      </w:r>
      <w:r w:rsidR="003D21E3" w:rsidRPr="005B1E70">
        <w:rPr>
          <w:rFonts w:ascii="맑은 고딕" w:eastAsia="맑은 고딕" w:hAnsi="맑은 고딕" w:cs="맑은 고딕"/>
          <w:sz w:val="24"/>
          <w:szCs w:val="24"/>
          <w:lang w:eastAsia="ko-KR"/>
        </w:rPr>
        <w:t>IME)과</w:t>
      </w:r>
      <w:r w:rsidR="003D21E3" w:rsidRPr="005B1E70">
        <w:rPr>
          <w:rFonts w:ascii="맑은 고딕" w:eastAsia="맑은 고딕" w:hAnsi="맑은 고딕" w:cs="맑은 고딕" w:hint="eastAsia"/>
          <w:sz w:val="24"/>
          <w:szCs w:val="24"/>
          <w:lang w:eastAsia="ko-KR"/>
        </w:rPr>
        <w:t xml:space="preserve"> </w:t>
      </w:r>
      <w:proofErr w:type="spellStart"/>
      <w:r w:rsidR="003D21E3" w:rsidRPr="005B1E70">
        <w:rPr>
          <w:rFonts w:ascii="맑은 고딕" w:eastAsia="맑은 고딕" w:hAnsi="맑은 고딕" w:cs="맑은 고딕"/>
          <w:sz w:val="24"/>
          <w:szCs w:val="24"/>
          <w:lang w:eastAsia="ko-KR"/>
        </w:rPr>
        <w:t>shapley</w:t>
      </w:r>
      <w:proofErr w:type="spellEnd"/>
      <w:r w:rsidR="003D21E3" w:rsidRPr="005B1E70">
        <w:rPr>
          <w:rFonts w:ascii="맑은 고딕" w:eastAsia="맑은 고딕" w:hAnsi="맑은 고딕" w:cs="맑은 고딕"/>
          <w:sz w:val="24"/>
          <w:szCs w:val="24"/>
          <w:lang w:eastAsia="ko-KR"/>
        </w:rPr>
        <w:t xml:space="preserve"> value</w:t>
      </w:r>
      <w:r w:rsidR="003D21E3" w:rsidRPr="005B1E70">
        <w:rPr>
          <w:rFonts w:ascii="맑은 고딕" w:eastAsia="맑은 고딕" w:hAnsi="맑은 고딕" w:cs="맑은 고딕" w:hint="eastAsia"/>
          <w:sz w:val="24"/>
          <w:szCs w:val="24"/>
          <w:lang w:eastAsia="ko-KR"/>
        </w:rPr>
        <w:t>를 연결한 이론</w:t>
      </w:r>
      <w:r w:rsidR="002A4F36" w:rsidRPr="005B1E70">
        <w:rPr>
          <w:rFonts w:ascii="맑은 고딕" w:eastAsia="맑은 고딕" w:hAnsi="맑은 고딕" w:cs="맑은 고딕" w:hint="eastAsia"/>
          <w:sz w:val="24"/>
          <w:szCs w:val="24"/>
          <w:lang w:eastAsia="ko-KR"/>
        </w:rPr>
        <w:t>으로, 이러한</w:t>
      </w:r>
      <w:r w:rsidRPr="005B1E70">
        <w:rPr>
          <w:rFonts w:ascii="맑은 고딕" w:eastAsia="맑은 고딕" w:hAnsi="맑은 고딕" w:cs="맑은 고딕" w:hint="eastAsia"/>
          <w:sz w:val="24"/>
          <w:szCs w:val="24"/>
          <w:lang w:eastAsia="ko-KR"/>
        </w:rPr>
        <w:t xml:space="preserve"> 블랙박스와 같은 알고리즘들의</w:t>
      </w:r>
      <w:r w:rsidR="002A4F36" w:rsidRPr="005B1E70">
        <w:rPr>
          <w:rFonts w:ascii="맑은 고딕" w:eastAsia="맑은 고딕" w:hAnsi="맑은 고딕" w:cs="맑은 고딕" w:hint="eastAsia"/>
          <w:sz w:val="24"/>
          <w:szCs w:val="24"/>
          <w:lang w:eastAsia="ko-KR"/>
        </w:rPr>
        <w:t xml:space="preserve"> 한계를 보완하여 </w:t>
      </w:r>
      <w:r w:rsidRPr="005B1E70">
        <w:rPr>
          <w:rFonts w:ascii="맑은 고딕" w:eastAsia="맑은 고딕" w:hAnsi="맑은 고딕" w:cs="맑은 고딕" w:hint="eastAsia"/>
          <w:sz w:val="24"/>
          <w:szCs w:val="24"/>
          <w:lang w:eastAsia="ko-KR"/>
        </w:rPr>
        <w:t>지하철 혼잡도 예측에 영향을 주는 변수들의 특징과 방향을 설명해준다.</w:t>
      </w:r>
      <w:r w:rsidR="003D21E3" w:rsidRPr="005B1E70">
        <w:rPr>
          <w:rFonts w:ascii="맑은 고딕" w:eastAsia="맑은 고딕" w:hAnsi="맑은 고딕" w:cs="맑은 고딕"/>
          <w:sz w:val="24"/>
          <w:szCs w:val="24"/>
          <w:lang w:eastAsia="ko-KR"/>
        </w:rPr>
        <w:t xml:space="preserve"> LIME</w:t>
      </w:r>
      <w:r w:rsidR="003D21E3" w:rsidRPr="005B1E70">
        <w:rPr>
          <w:rFonts w:ascii="맑은 고딕" w:eastAsia="맑은 고딕" w:hAnsi="맑은 고딕" w:cs="맑은 고딕" w:hint="eastAsia"/>
          <w:sz w:val="24"/>
          <w:szCs w:val="24"/>
          <w:lang w:eastAsia="ko-KR"/>
        </w:rPr>
        <w:t xml:space="preserve">은 주어진 </w:t>
      </w:r>
      <w:r w:rsidR="002A4F36" w:rsidRPr="005B1E70">
        <w:rPr>
          <w:rFonts w:ascii="맑은 고딕" w:eastAsia="맑은 고딕" w:hAnsi="맑은 고딕" w:cs="맑은 고딕" w:hint="eastAsia"/>
          <w:sz w:val="24"/>
          <w:szCs w:val="24"/>
          <w:lang w:eastAsia="ko-KR"/>
        </w:rPr>
        <w:t xml:space="preserve">데이터 </w:t>
      </w:r>
      <w:r w:rsidRPr="005B1E70">
        <w:rPr>
          <w:rFonts w:ascii="맑은 고딕" w:eastAsia="맑은 고딕" w:hAnsi="맑은 고딕" w:cs="맑은 고딕" w:hint="eastAsia"/>
          <w:sz w:val="24"/>
          <w:szCs w:val="24"/>
          <w:lang w:eastAsia="ko-KR"/>
        </w:rPr>
        <w:t>값들을 변화시킬 때</w:t>
      </w:r>
      <w:r w:rsidR="002A4F36" w:rsidRPr="005B1E70">
        <w:rPr>
          <w:rFonts w:ascii="맑은 고딕" w:eastAsia="맑은 고딕" w:hAnsi="맑은 고딕" w:cs="맑은 고딕" w:hint="eastAsia"/>
          <w:sz w:val="24"/>
          <w:szCs w:val="24"/>
          <w:lang w:eastAsia="ko-KR"/>
        </w:rPr>
        <w:t xml:space="preserve"> 모델 </w:t>
      </w:r>
      <w:proofErr w:type="spellStart"/>
      <w:r w:rsidR="002A4F36" w:rsidRPr="005B1E70">
        <w:rPr>
          <w:rFonts w:ascii="맑은 고딕" w:eastAsia="맑은 고딕" w:hAnsi="맑은 고딕" w:cs="맑은 고딕" w:hint="eastAsia"/>
          <w:sz w:val="24"/>
          <w:szCs w:val="24"/>
          <w:lang w:eastAsia="ko-KR"/>
        </w:rPr>
        <w:t>예측값</w:t>
      </w:r>
      <w:r w:rsidRPr="005B1E70">
        <w:rPr>
          <w:rFonts w:ascii="맑은 고딕" w:eastAsia="맑은 고딕" w:hAnsi="맑은 고딕" w:cs="맑은 고딕" w:hint="eastAsia"/>
          <w:sz w:val="24"/>
          <w:szCs w:val="24"/>
          <w:lang w:eastAsia="ko-KR"/>
        </w:rPr>
        <w:t>의</w:t>
      </w:r>
      <w:proofErr w:type="spellEnd"/>
      <w:r w:rsidRPr="005B1E70">
        <w:rPr>
          <w:rFonts w:ascii="맑은 고딕" w:eastAsia="맑은 고딕" w:hAnsi="맑은 고딕" w:cs="맑은 고딕" w:hint="eastAsia"/>
          <w:sz w:val="24"/>
          <w:szCs w:val="24"/>
          <w:lang w:eastAsia="ko-KR"/>
        </w:rPr>
        <w:t xml:space="preserve"> 변화와의 관련성을 가중치로</w:t>
      </w:r>
      <w:r w:rsidR="003D21E3" w:rsidRPr="005B1E70">
        <w:rPr>
          <w:rFonts w:ascii="맑은 고딕" w:eastAsia="맑은 고딕" w:hAnsi="맑은 고딕" w:cs="맑은 고딕" w:hint="eastAsia"/>
          <w:sz w:val="24"/>
          <w:szCs w:val="24"/>
          <w:lang w:eastAsia="ko-KR"/>
        </w:rPr>
        <w:t xml:space="preserve"> 계산</w:t>
      </w:r>
      <w:r w:rsidRPr="005B1E70">
        <w:rPr>
          <w:rFonts w:ascii="맑은 고딕" w:eastAsia="맑은 고딕" w:hAnsi="맑은 고딕" w:cs="맑은 고딕" w:hint="eastAsia"/>
          <w:sz w:val="24"/>
          <w:szCs w:val="24"/>
          <w:lang w:eastAsia="ko-KR"/>
        </w:rPr>
        <w:t>한다</w:t>
      </w:r>
      <w:r w:rsidR="00DF20EA">
        <w:rPr>
          <w:rFonts w:ascii="맑은 고딕" w:eastAsia="맑은 고딕" w:hAnsi="맑은 고딕" w:cs="맑은 고딕" w:hint="eastAsia"/>
          <w:sz w:val="24"/>
          <w:szCs w:val="24"/>
          <w:lang w:eastAsia="ko-KR"/>
        </w:rPr>
        <w:t xml:space="preserve"> </w:t>
      </w:r>
      <w:r w:rsidR="00DF20EA">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&lt;EndNote&gt;&lt;Cite&gt;&lt;Author&gt;Molnar&lt;/Author&gt;&lt;Year&gt;2023&lt;/Year&gt;&lt;RecNum&gt;326&lt;/RecNum&gt;&lt;DisplayText&gt;(Molnar 2023)&lt;/DisplayText&gt;&lt;record&gt;&lt;rec-number&gt;326&lt;/rec-number&gt;&lt;foreign-keys&gt;&lt;key app="EN" db-id="zdzzrerwqx2senevt2h5t5zdxda0pfvxwtx0" timestamp="1736264917"&gt;326&lt;/key&gt;&lt;/foreign-keys&gt;&lt;ref-type name="Book"&gt;6&lt;/ref-type&gt;&lt;contributors&gt;&lt;authors&gt;&lt;author&gt;Molnar, Christoph&lt;/author&gt;&lt;/authors&gt;&lt;/contributors&gt;&lt;titles&gt;&lt;title&gt;Interpretable machine learning. A Guide for Making Black Box Models Explainable&lt;/title&gt;&lt;/titles&gt;&lt;dates&gt;&lt;year&gt;2023&lt;/year&gt;&lt;/dates&gt;&lt;publisher&gt;Lulu. com&lt;/publisher&gt;&lt;isbn&gt;0244768528&lt;/isbn&gt;&lt;urls&gt;&lt;/urls&gt;&lt;/record&gt;&lt;/Cite&gt;&lt;/EndNote&gt;</w:instrText>
      </w:r>
      <w:r w:rsidR="00DF20EA">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(Molnar 2023)</w:t>
      </w:r>
      <w:r w:rsidR="00DF20EA">
        <w:rPr>
          <w:rFonts w:ascii="맑은 고딕" w:eastAsia="맑은 고딕" w:hAnsi="맑은 고딕" w:cs="맑은 고딕"/>
          <w:sz w:val="24"/>
          <w:szCs w:val="24"/>
          <w:lang w:eastAsia="ko-KR"/>
        </w:rPr>
        <w:fldChar w:fldCharType="end"/>
      </w:r>
      <w:r w:rsidR="003D21E3" w:rsidRPr="005B1E70">
        <w:rPr>
          <w:rFonts w:ascii="맑은 고딕" w:eastAsia="맑은 고딕" w:hAnsi="맑은 고딕" w:cs="맑은 고딕" w:hint="eastAsia"/>
          <w:sz w:val="24"/>
          <w:szCs w:val="24"/>
          <w:lang w:eastAsia="ko-KR"/>
        </w:rPr>
        <w:t>.</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그리고 </w:t>
      </w:r>
      <w:proofErr w:type="spellStart"/>
      <w:r w:rsidR="003D21E3" w:rsidRPr="005B1E70">
        <w:rPr>
          <w:rFonts w:ascii="맑은 고딕" w:eastAsia="맑은 고딕" w:hAnsi="맑은 고딕" w:cs="맑은 고딕"/>
          <w:sz w:val="24"/>
          <w:szCs w:val="24"/>
          <w:lang w:eastAsia="ko-KR"/>
        </w:rPr>
        <w:t>shapley</w:t>
      </w:r>
      <w:proofErr w:type="spellEnd"/>
      <w:r w:rsidR="003D21E3" w:rsidRPr="005B1E70">
        <w:rPr>
          <w:rFonts w:ascii="맑은 고딕" w:eastAsia="맑은 고딕" w:hAnsi="맑은 고딕" w:cs="맑은 고딕"/>
          <w:sz w:val="24"/>
          <w:szCs w:val="24"/>
          <w:lang w:eastAsia="ko-KR"/>
        </w:rPr>
        <w:t xml:space="preserve"> values</w:t>
      </w:r>
      <w:r w:rsidR="003D21E3" w:rsidRPr="005B1E70">
        <w:rPr>
          <w:rFonts w:ascii="맑은 고딕" w:eastAsia="맑은 고딕" w:hAnsi="맑은 고딕" w:cs="맑은 고딕" w:hint="eastAsia"/>
          <w:sz w:val="24"/>
          <w:szCs w:val="24"/>
          <w:lang w:eastAsia="ko-KR"/>
        </w:rPr>
        <w:t xml:space="preserve">는 </w:t>
      </w:r>
      <w:r w:rsidR="003D21E3" w:rsidRPr="005B1E70">
        <w:rPr>
          <w:rFonts w:ascii="맑은 고딕" w:eastAsia="맑은 고딕" w:hAnsi="맑은 고딕" w:cs="맑은 고딕"/>
          <w:sz w:val="24"/>
          <w:szCs w:val="24"/>
          <w:lang w:eastAsia="ko-KR"/>
        </w:rPr>
        <w:t>coalitional game theory</w:t>
      </w:r>
      <w:r w:rsidR="003D21E3" w:rsidRPr="005B1E70">
        <w:rPr>
          <w:rFonts w:ascii="맑은 고딕" w:eastAsia="맑은 고딕" w:hAnsi="맑은 고딕" w:cs="맑은 고딕" w:hint="eastAsia"/>
          <w:sz w:val="24"/>
          <w:szCs w:val="24"/>
          <w:lang w:eastAsia="ko-KR"/>
        </w:rPr>
        <w:t xml:space="preserve">를 기반으로 </w:t>
      </w:r>
      <w:r w:rsidRPr="005B1E70">
        <w:rPr>
          <w:rFonts w:ascii="맑은 고딕" w:eastAsia="맑은 고딕" w:hAnsi="맑은 고딕" w:cs="맑은 고딕" w:hint="eastAsia"/>
          <w:sz w:val="24"/>
          <w:szCs w:val="24"/>
          <w:lang w:eastAsia="ko-KR"/>
        </w:rPr>
        <w:t>변수들의</w:t>
      </w:r>
      <w:r w:rsidR="003D21E3" w:rsidRPr="005B1E70">
        <w:rPr>
          <w:rFonts w:ascii="맑은 고딕" w:eastAsia="맑은 고딕" w:hAnsi="맑은 고딕" w:cs="맑은 고딕" w:hint="eastAsia"/>
          <w:sz w:val="24"/>
          <w:szCs w:val="24"/>
          <w:lang w:eastAsia="ko-KR"/>
        </w:rPr>
        <w:t xml:space="preserve"> 기여도를 </w:t>
      </w:r>
      <w:r w:rsidR="005F4AC0" w:rsidRPr="005B1E70">
        <w:rPr>
          <w:rFonts w:ascii="맑은 고딕" w:eastAsia="맑은 고딕" w:hAnsi="맑은 고딕" w:cs="맑은 고딕" w:hint="eastAsia"/>
          <w:sz w:val="24"/>
          <w:szCs w:val="24"/>
          <w:lang w:eastAsia="ko-KR"/>
        </w:rPr>
        <w:t>계산</w:t>
      </w:r>
      <w:r w:rsidR="003D21E3" w:rsidRPr="005B1E70">
        <w:rPr>
          <w:rFonts w:ascii="맑은 고딕" w:eastAsia="맑은 고딕" w:hAnsi="맑은 고딕" w:cs="맑은 고딕" w:hint="eastAsia"/>
          <w:sz w:val="24"/>
          <w:szCs w:val="24"/>
          <w:lang w:eastAsia="ko-KR"/>
        </w:rPr>
        <w:t xml:space="preserve">하는 </w:t>
      </w:r>
      <w:r w:rsidR="003D21E3" w:rsidRPr="005B1E70">
        <w:rPr>
          <w:rFonts w:ascii="맑은 고딕" w:eastAsia="맑은 고딕" w:hAnsi="맑은 고딕" w:cs="맑은 고딕"/>
          <w:sz w:val="24"/>
          <w:szCs w:val="24"/>
          <w:lang w:eastAsia="ko-KR"/>
        </w:rPr>
        <w:t>metric</w:t>
      </w:r>
      <w:r w:rsidRPr="005B1E70">
        <w:rPr>
          <w:rFonts w:ascii="맑은 고딕" w:eastAsia="맑은 고딕" w:hAnsi="맑은 고딕" w:cs="맑은 고딕" w:hint="eastAsia"/>
          <w:sz w:val="24"/>
          <w:szCs w:val="24"/>
          <w:lang w:eastAsia="ko-KR"/>
        </w:rPr>
        <w:t>으로 생각할 수 있다. 따라서</w:t>
      </w:r>
      <w:r w:rsidR="003D21E3" w:rsidRPr="005B1E70">
        <w:rPr>
          <w:rFonts w:ascii="맑은 고딕" w:eastAsia="맑은 고딕" w:hAnsi="맑은 고딕" w:cs="맑은 고딕"/>
          <w:sz w:val="24"/>
          <w:szCs w:val="24"/>
          <w:lang w:eastAsia="ko-KR"/>
        </w:rPr>
        <w:t xml:space="preserve"> </w:t>
      </w:r>
      <w:r w:rsidR="00997A7A" w:rsidRPr="005B1E70">
        <w:rPr>
          <w:rFonts w:ascii="맑은 고딕" w:eastAsia="맑은 고딕" w:hAnsi="맑은 고딕" w:cs="맑은 고딕" w:hint="eastAsia"/>
          <w:sz w:val="24"/>
          <w:szCs w:val="24"/>
          <w:lang w:eastAsia="ko-KR"/>
        </w:rPr>
        <w:t xml:space="preserve">변수들이 </w:t>
      </w:r>
      <w:r w:rsidR="003D21E3" w:rsidRPr="005B1E70">
        <w:rPr>
          <w:rFonts w:ascii="맑은 고딕" w:eastAsia="맑은 고딕" w:hAnsi="맑은 고딕" w:cs="맑은 고딕" w:hint="eastAsia"/>
          <w:sz w:val="24"/>
          <w:szCs w:val="24"/>
          <w:lang w:eastAsia="ko-KR"/>
        </w:rPr>
        <w:t xml:space="preserve">가질 수 있는 모든 </w:t>
      </w:r>
      <w:r w:rsidR="003D21E3" w:rsidRPr="005B1E70">
        <w:rPr>
          <w:rFonts w:ascii="맑은 고딕" w:eastAsia="맑은 고딕" w:hAnsi="맑은 고딕" w:cs="맑은 고딕"/>
          <w:sz w:val="24"/>
          <w:szCs w:val="24"/>
          <w:lang w:eastAsia="ko-KR"/>
        </w:rPr>
        <w:t>coalitions</w:t>
      </w:r>
      <w:r w:rsidR="005F4AC0" w:rsidRPr="005B1E70">
        <w:rPr>
          <w:rFonts w:ascii="맑은 고딕" w:eastAsia="맑은 고딕" w:hAnsi="맑은 고딕" w:cs="맑은 고딕" w:hint="eastAsia"/>
          <w:sz w:val="24"/>
          <w:szCs w:val="24"/>
          <w:lang w:eastAsia="ko-KR"/>
        </w:rPr>
        <w:t xml:space="preserve"> 경우들을 </w:t>
      </w:r>
      <w:r w:rsidR="00997A7A" w:rsidRPr="005B1E70">
        <w:rPr>
          <w:rFonts w:ascii="맑은 고딕" w:eastAsia="맑은 고딕" w:hAnsi="맑은 고딕" w:cs="맑은 고딕" w:hint="eastAsia"/>
          <w:sz w:val="24"/>
          <w:szCs w:val="24"/>
          <w:lang w:eastAsia="ko-KR"/>
        </w:rPr>
        <w:t xml:space="preserve">생성한 후 </w:t>
      </w:r>
      <w:proofErr w:type="spellStart"/>
      <w:r w:rsidR="00997A7A" w:rsidRPr="005B1E70">
        <w:rPr>
          <w:rFonts w:ascii="맑은 고딕" w:eastAsia="맑은 고딕" w:hAnsi="맑은 고딕" w:cs="맑은 고딕" w:hint="eastAsia"/>
          <w:sz w:val="24"/>
          <w:szCs w:val="24"/>
          <w:lang w:eastAsia="ko-KR"/>
        </w:rPr>
        <w:t>실게</w:t>
      </w:r>
      <w:proofErr w:type="spellEnd"/>
      <w:r w:rsidR="00997A7A" w:rsidRPr="005B1E70">
        <w:rPr>
          <w:rFonts w:ascii="맑은 고딕" w:eastAsia="맑은 고딕" w:hAnsi="맑은 고딕" w:cs="맑은 고딕" w:hint="eastAsia"/>
          <w:sz w:val="24"/>
          <w:szCs w:val="24"/>
          <w:lang w:eastAsia="ko-KR"/>
        </w:rPr>
        <w:t xml:space="preserve"> 값들이 </w:t>
      </w:r>
      <w:r w:rsidR="003D21E3" w:rsidRPr="005B1E70">
        <w:rPr>
          <w:rFonts w:ascii="맑은 고딕" w:eastAsia="맑은 고딕" w:hAnsi="맑은 고딕" w:cs="맑은 고딕" w:hint="eastAsia"/>
          <w:sz w:val="24"/>
          <w:szCs w:val="24"/>
          <w:lang w:eastAsia="ko-KR"/>
        </w:rPr>
        <w:t xml:space="preserve">입력되었을 때 변화된 </w:t>
      </w:r>
      <w:proofErr w:type="spellStart"/>
      <w:r w:rsidR="00997A7A" w:rsidRPr="005B1E70">
        <w:rPr>
          <w:rFonts w:ascii="맑은 고딕" w:eastAsia="맑은 고딕" w:hAnsi="맑은 고딕" w:cs="맑은 고딕" w:hint="eastAsia"/>
          <w:sz w:val="24"/>
          <w:szCs w:val="24"/>
          <w:lang w:eastAsia="ko-KR"/>
        </w:rPr>
        <w:t>예측값의</w:t>
      </w:r>
      <w:proofErr w:type="spellEnd"/>
      <w:r w:rsidR="00997A7A"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hint="eastAsia"/>
          <w:sz w:val="24"/>
          <w:szCs w:val="24"/>
          <w:lang w:eastAsia="ko-KR"/>
        </w:rPr>
        <w:t>기여도 평균을 계산한다.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하지만 </w:t>
      </w:r>
      <w:proofErr w:type="spellStart"/>
      <w:r w:rsidR="003D21E3" w:rsidRPr="005B1E70">
        <w:rPr>
          <w:rFonts w:ascii="맑은 고딕" w:eastAsia="맑은 고딕" w:hAnsi="맑은 고딕" w:cs="맑은 고딕" w:hint="eastAsia"/>
          <w:sz w:val="24"/>
          <w:szCs w:val="24"/>
          <w:lang w:eastAsia="ko-KR"/>
        </w:rPr>
        <w:t>연산</w:t>
      </w:r>
      <w:r w:rsidR="00997A7A" w:rsidRPr="005B1E70">
        <w:rPr>
          <w:rFonts w:ascii="맑은 고딕" w:eastAsia="맑은 고딕" w:hAnsi="맑은 고딕" w:cs="맑은 고딕" w:hint="eastAsia"/>
          <w:sz w:val="24"/>
          <w:szCs w:val="24"/>
          <w:lang w:eastAsia="ko-KR"/>
        </w:rPr>
        <w:t>량이</w:t>
      </w:r>
      <w:proofErr w:type="spellEnd"/>
      <w:r w:rsidR="00997A7A" w:rsidRPr="005B1E70">
        <w:rPr>
          <w:rFonts w:ascii="맑은 고딕" w:eastAsia="맑은 고딕" w:hAnsi="맑은 고딕" w:cs="맑은 고딕" w:hint="eastAsia"/>
          <w:sz w:val="24"/>
          <w:szCs w:val="24"/>
          <w:lang w:eastAsia="ko-KR"/>
        </w:rPr>
        <w:t xml:space="preserve"> 매우 많을 수 있기 때문에 랜덤 샘플링 기법을 활용 계산의 효율성을 높인</w:t>
      </w:r>
      <w:r w:rsidR="003D21E3" w:rsidRPr="005B1E70">
        <w:rPr>
          <w:rFonts w:ascii="맑은 고딕" w:eastAsia="맑은 고딕" w:hAnsi="맑은 고딕" w:cs="맑은 고딕" w:hint="eastAsia"/>
          <w:sz w:val="24"/>
          <w:szCs w:val="24"/>
          <w:lang w:eastAsia="ko-KR"/>
        </w:rPr>
        <w:t>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이 </w:t>
      </w:r>
      <w:r w:rsidR="003D21E3" w:rsidRPr="005B1E70">
        <w:rPr>
          <w:rFonts w:ascii="맑은 고딕" w:eastAsia="맑은 고딕" w:hAnsi="맑은 고딕" w:cs="맑은 고딕"/>
          <w:sz w:val="24"/>
          <w:szCs w:val="24"/>
          <w:lang w:eastAsia="ko-KR"/>
        </w:rPr>
        <w:t>2</w:t>
      </w:r>
      <w:r w:rsidR="003D21E3" w:rsidRPr="005B1E70">
        <w:rPr>
          <w:rFonts w:ascii="맑은 고딕" w:eastAsia="맑은 고딕" w:hAnsi="맑은 고딕" w:cs="맑은 고딕" w:hint="eastAsia"/>
          <w:sz w:val="24"/>
          <w:szCs w:val="24"/>
          <w:lang w:eastAsia="ko-KR"/>
        </w:rPr>
        <w:t xml:space="preserve">가지 이론이 결합된 </w:t>
      </w:r>
      <w:r w:rsidR="003D21E3" w:rsidRPr="005B1E70">
        <w:rPr>
          <w:rFonts w:ascii="맑은 고딕" w:eastAsia="맑은 고딕" w:hAnsi="맑은 고딕" w:cs="맑은 고딕"/>
          <w:sz w:val="24"/>
          <w:szCs w:val="24"/>
          <w:lang w:eastAsia="ko-KR"/>
        </w:rPr>
        <w:t>SHAP</w:t>
      </w:r>
      <w:r w:rsidR="005F4AC0" w:rsidRPr="005B1E70">
        <w:rPr>
          <w:rFonts w:ascii="맑은 고딕" w:eastAsia="맑은 고딕" w:hAnsi="맑은 고딕" w:cs="맑은 고딕" w:hint="eastAsia"/>
          <w:sz w:val="24"/>
          <w:szCs w:val="24"/>
          <w:lang w:eastAsia="ko-KR"/>
        </w:rPr>
        <w:t>를 사용하여</w:t>
      </w:r>
      <w:r w:rsidR="003D21E3" w:rsidRPr="005B1E70">
        <w:rPr>
          <w:rFonts w:ascii="맑은 고딕" w:eastAsia="맑은 고딕" w:hAnsi="맑은 고딕" w:cs="맑은 고딕" w:hint="eastAsia"/>
          <w:sz w:val="24"/>
          <w:szCs w:val="24"/>
          <w:lang w:eastAsia="ko-KR"/>
        </w:rPr>
        <w:t xml:space="preserve"> </w:t>
      </w:r>
      <w:r w:rsidR="00997A7A" w:rsidRPr="005B1E70">
        <w:rPr>
          <w:rFonts w:ascii="맑은 고딕" w:eastAsia="맑은 고딕" w:hAnsi="맑은 고딕" w:cs="맑은 고딕" w:hint="eastAsia"/>
          <w:sz w:val="24"/>
          <w:szCs w:val="24"/>
          <w:lang w:eastAsia="ko-KR"/>
        </w:rPr>
        <w:t>지하철 혼잡도에</w:t>
      </w:r>
      <w:r w:rsidR="003D21E3" w:rsidRPr="005B1E70">
        <w:rPr>
          <w:rFonts w:ascii="맑은 고딕" w:eastAsia="맑은 고딕" w:hAnsi="맑은 고딕" w:cs="맑은 고딕" w:hint="eastAsia"/>
          <w:sz w:val="24"/>
          <w:szCs w:val="24"/>
          <w:lang w:eastAsia="ko-KR"/>
        </w:rPr>
        <w:t xml:space="preserve"> 기여하는 </w:t>
      </w:r>
      <w:r w:rsidR="00997A7A" w:rsidRPr="005B1E70">
        <w:rPr>
          <w:rFonts w:ascii="맑은 고딕" w:eastAsia="맑은 고딕" w:hAnsi="맑은 고딕" w:cs="맑은 고딕" w:hint="eastAsia"/>
          <w:sz w:val="24"/>
          <w:szCs w:val="24"/>
          <w:lang w:eastAsia="ko-KR"/>
        </w:rPr>
        <w:t>변수들의 정도와 방향성을 알 수 있고</w:t>
      </w:r>
      <w:r w:rsidR="003D21E3" w:rsidRPr="005B1E70">
        <w:rPr>
          <w:rFonts w:ascii="맑은 고딕" w:eastAsia="맑은 고딕" w:hAnsi="맑은 고딕" w:cs="맑은 고딕" w:hint="eastAsia"/>
          <w:sz w:val="24"/>
          <w:szCs w:val="24"/>
          <w:lang w:eastAsia="ko-KR"/>
        </w:rPr>
        <w:t xml:space="preserve"> 블랙박스와 같은 </w:t>
      </w:r>
      <w:r w:rsidR="005F4AC0" w:rsidRPr="005B1E70">
        <w:rPr>
          <w:rFonts w:ascii="맑은 고딕" w:eastAsia="맑은 고딕" w:hAnsi="맑은 고딕" w:cs="맑은 고딕" w:hint="eastAsia"/>
          <w:sz w:val="24"/>
          <w:szCs w:val="24"/>
          <w:lang w:eastAsia="ko-KR"/>
        </w:rPr>
        <w:t>인공지능 알고리즘</w:t>
      </w:r>
      <w:r w:rsidR="00997A7A" w:rsidRPr="005B1E70">
        <w:rPr>
          <w:rFonts w:ascii="맑은 고딕" w:eastAsia="맑은 고딕" w:hAnsi="맑은 고딕" w:cs="맑은 고딕" w:hint="eastAsia"/>
          <w:sz w:val="24"/>
          <w:szCs w:val="24"/>
          <w:lang w:eastAsia="ko-KR"/>
        </w:rPr>
        <w:t xml:space="preserve">을 </w:t>
      </w:r>
      <w:proofErr w:type="spellStart"/>
      <w:r w:rsidR="00997A7A" w:rsidRPr="005B1E70">
        <w:rPr>
          <w:rFonts w:ascii="맑은 고딕" w:eastAsia="맑은 고딕" w:hAnsi="맑은 고딕" w:cs="맑은 고딕" w:hint="eastAsia"/>
          <w:sz w:val="24"/>
          <w:szCs w:val="24"/>
          <w:lang w:eastAsia="ko-KR"/>
        </w:rPr>
        <w:t>설명가능케</w:t>
      </w:r>
      <w:proofErr w:type="spellEnd"/>
      <w:r w:rsidR="00997A7A" w:rsidRPr="005B1E70">
        <w:rPr>
          <w:rFonts w:ascii="맑은 고딕" w:eastAsia="맑은 고딕" w:hAnsi="맑은 고딕" w:cs="맑은 고딕" w:hint="eastAsia"/>
          <w:sz w:val="24"/>
          <w:szCs w:val="24"/>
          <w:lang w:eastAsia="ko-KR"/>
        </w:rPr>
        <w:t xml:space="preserve"> 한다</w:t>
      </w:r>
      <w:r w:rsidR="005F4AC0" w:rsidRPr="005B1E70">
        <w:rPr>
          <w:rFonts w:ascii="맑은 고딕" w:eastAsia="맑은 고딕" w:hAnsi="맑은 고딕" w:cs="맑은 고딕" w:hint="eastAsia"/>
          <w:sz w:val="24"/>
          <w:szCs w:val="24"/>
          <w:lang w:eastAsia="ko-KR"/>
        </w:rPr>
        <w:t>.</w:t>
      </w:r>
      <w:r w:rsidR="003D21E3" w:rsidRPr="005B1E70">
        <w:rPr>
          <w:rFonts w:ascii="맑은 고딕" w:eastAsia="맑은 고딕" w:hAnsi="맑은 고딕" w:cs="맑은 고딕"/>
          <w:sz w:val="24"/>
          <w:szCs w:val="24"/>
          <w:lang w:eastAsia="ko-KR"/>
        </w:rPr>
        <w:t xml:space="preserve"> </w:t>
      </w:r>
    </w:p>
    <w:p w14:paraId="4329DC56" w14:textId="4F2B8F41" w:rsidR="003D21E3" w:rsidRPr="005B1E70" w:rsidRDefault="00CC5498" w:rsidP="003D21E3">
      <w:pPr>
        <w:pBdr>
          <w:top w:val="nil"/>
          <w:left w:val="nil"/>
          <w:bottom w:val="nil"/>
          <w:right w:val="nil"/>
          <w:between w:val="nil"/>
        </w:pBdr>
        <w:spacing w:before="53" w:line="252" w:lineRule="auto"/>
        <w:ind w:left="110" w:firstLine="343"/>
        <w:jc w:val="both"/>
        <w:rPr>
          <w:sz w:val="24"/>
          <w:szCs w:val="24"/>
          <w:lang w:eastAsia="ko-KR"/>
        </w:rPr>
      </w:pPr>
      <w:r w:rsidRPr="005B1E70">
        <w:rPr>
          <w:rFonts w:ascii="맑은 고딕" w:eastAsia="맑은 고딕" w:hAnsi="맑은 고딕" w:cs="맑은 고딕" w:hint="eastAsia"/>
          <w:sz w:val="24"/>
          <w:szCs w:val="24"/>
          <w:lang w:eastAsia="ko-KR"/>
        </w:rPr>
        <w:t xml:space="preserve">선형 기반의 단순한 </w:t>
      </w:r>
      <w:r w:rsidR="00997A7A" w:rsidRPr="005B1E70">
        <w:rPr>
          <w:rFonts w:ascii="맑은 고딕" w:eastAsia="맑은 고딕" w:hAnsi="맑은 고딕" w:cs="맑은 고딕" w:hint="eastAsia"/>
          <w:sz w:val="24"/>
          <w:szCs w:val="24"/>
          <w:lang w:eastAsia="ko-KR"/>
        </w:rPr>
        <w:t>기울기로</w:t>
      </w:r>
      <w:r w:rsidRPr="005B1E70">
        <w:rPr>
          <w:rFonts w:ascii="맑은 고딕" w:eastAsia="맑은 고딕" w:hAnsi="맑은 고딕" w:cs="맑은 고딕" w:hint="eastAsia"/>
          <w:sz w:val="24"/>
          <w:szCs w:val="24"/>
          <w:lang w:eastAsia="ko-KR"/>
        </w:rPr>
        <w:t xml:space="preserve"> 해석하는</w:t>
      </w:r>
      <w:r w:rsidR="003D21E3" w:rsidRPr="005B1E70">
        <w:rPr>
          <w:rFonts w:ascii="맑은 고딕" w:eastAsia="맑은 고딕" w:hAnsi="맑은 고딕" w:cs="맑은 고딕" w:hint="eastAsia"/>
          <w:sz w:val="24"/>
          <w:szCs w:val="24"/>
          <w:lang w:eastAsia="ko-KR"/>
        </w:rPr>
        <w:t xml:space="preserve"> 전통적인 </w:t>
      </w:r>
      <w:r w:rsidR="003D21E3" w:rsidRPr="005B1E70">
        <w:rPr>
          <w:rFonts w:ascii="맑은 고딕" w:eastAsia="맑은 고딕" w:hAnsi="맑은 고딕" w:cs="맑은 고딕"/>
          <w:sz w:val="24"/>
          <w:szCs w:val="24"/>
          <w:lang w:eastAsia="ko-KR"/>
        </w:rPr>
        <w:t>statistical algorithms</w:t>
      </w:r>
      <w:r w:rsidR="003D21E3" w:rsidRPr="005B1E70">
        <w:rPr>
          <w:rFonts w:ascii="맑은 고딕" w:eastAsia="맑은 고딕" w:hAnsi="맑은 고딕" w:cs="맑은 고딕" w:hint="eastAsia"/>
          <w:sz w:val="24"/>
          <w:szCs w:val="24"/>
          <w:lang w:eastAsia="ko-KR"/>
        </w:rPr>
        <w:t xml:space="preserve">는 </w:t>
      </w:r>
      <w:r w:rsidR="00997A7A" w:rsidRPr="005B1E70">
        <w:rPr>
          <w:rFonts w:ascii="맑은 고딕" w:eastAsia="맑은 고딕" w:hAnsi="맑은 고딕" w:cs="맑은 고딕" w:hint="eastAsia"/>
          <w:sz w:val="24"/>
          <w:szCs w:val="24"/>
          <w:lang w:eastAsia="ko-KR"/>
        </w:rPr>
        <w:t>우리가 직관적으로 이해하기는 쉽지만 샘플이 1개라도 변경되면 해석이 얼마든지 달라질 수 잇는 불안정성이 있고 실제 예측 성능도 낮아서 단순히 설명만 될 뿐 실제 비즈니스에 활용하기는 어렵고 조심해야 한다.</w:t>
      </w:r>
      <w:r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hint="eastAsia"/>
          <w:sz w:val="24"/>
          <w:szCs w:val="24"/>
          <w:lang w:eastAsia="ko-KR"/>
        </w:rPr>
        <w:t>반면,</w:t>
      </w:r>
      <w:r w:rsidR="003D21E3" w:rsidRPr="005B1E70">
        <w:rPr>
          <w:rFonts w:ascii="맑은 고딕" w:eastAsia="맑은 고딕" w:hAnsi="맑은 고딕" w:cs="맑은 고딕"/>
          <w:sz w:val="24"/>
          <w:szCs w:val="24"/>
          <w:lang w:eastAsia="ko-KR"/>
        </w:rPr>
        <w:t xml:space="preserve"> </w:t>
      </w:r>
      <w:r w:rsidR="00997A7A" w:rsidRPr="005B1E70">
        <w:rPr>
          <w:rFonts w:ascii="맑은 고딕" w:eastAsia="맑은 고딕" w:hAnsi="맑은 고딕" w:cs="맑은 고딕" w:hint="eastAsia"/>
          <w:sz w:val="24"/>
          <w:szCs w:val="24"/>
          <w:lang w:eastAsia="ko-KR"/>
        </w:rPr>
        <w:t>인공지능 알고리즘은 구조가 복잡하고 정교하지만</w:t>
      </w:r>
      <w:r w:rsidR="003D21E3" w:rsidRPr="005B1E70">
        <w:rPr>
          <w:rFonts w:ascii="맑은 고딕" w:eastAsia="맑은 고딕" w:hAnsi="맑은 고딕" w:cs="맑은 고딕" w:hint="eastAsia"/>
          <w:sz w:val="24"/>
          <w:szCs w:val="24"/>
          <w:lang w:eastAsia="ko-KR"/>
        </w:rPr>
        <w:t xml:space="preserve"> 높은 정확성을 나타낸다.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따라서 </w:t>
      </w:r>
      <w:r w:rsidR="00997A7A" w:rsidRPr="005B1E70">
        <w:rPr>
          <w:rFonts w:ascii="맑은 고딕" w:eastAsia="맑은 고딕" w:hAnsi="맑은 고딕" w:cs="맑은 고딕" w:hint="eastAsia"/>
          <w:sz w:val="24"/>
          <w:szCs w:val="24"/>
          <w:lang w:eastAsia="ko-KR"/>
        </w:rPr>
        <w:t>인공지능</w:t>
      </w:r>
      <w:r w:rsidR="003D21E3" w:rsidRPr="005B1E70">
        <w:rPr>
          <w:rFonts w:ascii="맑은 고딕" w:eastAsia="맑은 고딕" w:hAnsi="맑은 고딕" w:cs="맑은 고딕" w:hint="eastAsia"/>
          <w:sz w:val="24"/>
          <w:szCs w:val="24"/>
          <w:lang w:eastAsia="ko-KR"/>
        </w:rPr>
        <w:t xml:space="preserve"> 알고리즘을 </w:t>
      </w:r>
      <w:r w:rsidRPr="005B1E70">
        <w:rPr>
          <w:rFonts w:ascii="맑은 고딕" w:eastAsia="맑은 고딕" w:hAnsi="맑은 고딕" w:cs="맑은 고딕" w:hint="eastAsia"/>
          <w:sz w:val="24"/>
          <w:szCs w:val="24"/>
          <w:lang w:eastAsia="ko-KR"/>
        </w:rPr>
        <w:t xml:space="preserve">사용하되 SHAP와 같은 </w:t>
      </w:r>
      <w:r w:rsidR="00997A7A" w:rsidRPr="005B1E70">
        <w:rPr>
          <w:rFonts w:ascii="맑은 고딕" w:eastAsia="맑은 고딕" w:hAnsi="맑은 고딕" w:cs="맑은 고딕" w:hint="eastAsia"/>
          <w:sz w:val="24"/>
          <w:szCs w:val="24"/>
          <w:lang w:eastAsia="ko-KR"/>
        </w:rPr>
        <w:t xml:space="preserve">설명가능한 </w:t>
      </w:r>
      <w:r w:rsidRPr="005B1E70">
        <w:rPr>
          <w:rFonts w:ascii="맑은 고딕" w:eastAsia="맑은 고딕" w:hAnsi="맑은 고딕" w:cs="맑은 고딕" w:hint="eastAsia"/>
          <w:sz w:val="24"/>
          <w:szCs w:val="24"/>
          <w:lang w:eastAsia="ko-KR"/>
        </w:rPr>
        <w:t>기능들을 결합</w:t>
      </w:r>
      <w:r w:rsidR="00997A7A" w:rsidRPr="005B1E70">
        <w:rPr>
          <w:rFonts w:ascii="맑은 고딕" w:eastAsia="맑은 고딕" w:hAnsi="맑은 고딕" w:cs="맑은 고딕" w:hint="eastAsia"/>
          <w:sz w:val="24"/>
          <w:szCs w:val="24"/>
          <w:lang w:eastAsia="ko-KR"/>
        </w:rPr>
        <w:t>하며 설명력을 강화하기 위한</w:t>
      </w:r>
      <w:r w:rsidR="003D21E3"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sz w:val="24"/>
          <w:szCs w:val="24"/>
          <w:lang w:eastAsia="ko-KR"/>
        </w:rPr>
        <w:t>model explainability</w:t>
      </w:r>
      <w:r w:rsidR="003D21E3" w:rsidRPr="005B1E70">
        <w:rPr>
          <w:rFonts w:ascii="맑은 고딕" w:eastAsia="맑은 고딕" w:hAnsi="맑은 고딕" w:cs="맑은 고딕" w:hint="eastAsia"/>
          <w:sz w:val="24"/>
          <w:szCs w:val="24"/>
          <w:lang w:eastAsia="ko-KR"/>
        </w:rPr>
        <w:t xml:space="preserve">의 중요성은 </w:t>
      </w:r>
      <w:r w:rsidRPr="005B1E70">
        <w:rPr>
          <w:rFonts w:ascii="맑은 고딕" w:eastAsia="맑은 고딕" w:hAnsi="맑은 고딕" w:cs="맑은 고딕" w:hint="eastAsia"/>
          <w:sz w:val="24"/>
          <w:szCs w:val="24"/>
          <w:lang w:eastAsia="ko-KR"/>
        </w:rPr>
        <w:t xml:space="preserve">점점 </w:t>
      </w:r>
      <w:r w:rsidR="003D21E3" w:rsidRPr="005B1E70">
        <w:rPr>
          <w:rFonts w:ascii="맑은 고딕" w:eastAsia="맑은 고딕" w:hAnsi="맑은 고딕" w:cs="맑은 고딕" w:hint="eastAsia"/>
          <w:sz w:val="24"/>
          <w:szCs w:val="24"/>
          <w:lang w:eastAsia="ko-KR"/>
        </w:rPr>
        <w:t xml:space="preserve">높아지고 </w:t>
      </w:r>
      <w:r w:rsidR="00997A7A" w:rsidRPr="005B1E70">
        <w:rPr>
          <w:rFonts w:ascii="맑은 고딕" w:eastAsia="맑은 고딕" w:hAnsi="맑은 고딕" w:cs="맑은 고딕" w:hint="eastAsia"/>
          <w:sz w:val="24"/>
          <w:szCs w:val="24"/>
          <w:lang w:eastAsia="ko-KR"/>
        </w:rPr>
        <w:t>있다</w:t>
      </w:r>
      <w:r w:rsidR="003D21E3" w:rsidRPr="005B1E70">
        <w:rPr>
          <w:rFonts w:ascii="맑은 고딕" w:eastAsia="맑은 고딕" w:hAnsi="맑은 고딕" w:cs="맑은 고딕" w:hint="eastAsia"/>
          <w:sz w:val="24"/>
          <w:szCs w:val="24"/>
          <w:lang w:eastAsia="ko-KR"/>
        </w:rPr>
        <w:t>.</w:t>
      </w:r>
    </w:p>
    <w:p w14:paraId="37F6A2F1" w14:textId="77777777" w:rsidR="003D21E3" w:rsidRPr="00C2195B"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BD5BDE9" w14:textId="77777777" w:rsidR="003D21E3" w:rsidRPr="00186259"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186259">
        <w:rPr>
          <w:rFonts w:ascii="Palatino Linotype" w:eastAsia="Palatino Linotype" w:hAnsi="Palatino Linotype" w:cs="Palatino Linotype"/>
          <w:i/>
          <w:sz w:val="24"/>
          <w:szCs w:val="24"/>
        </w:rPr>
        <w:lastRenderedPageBreak/>
        <w:t>Evaluation Metrics</w:t>
      </w:r>
    </w:p>
    <w:p w14:paraId="21E35CA0" w14:textId="7D3070B0" w:rsidR="003D21E3" w:rsidRPr="00186259" w:rsidRDefault="00E73C2B" w:rsidP="003D21E3">
      <w:pPr>
        <w:pBdr>
          <w:top w:val="nil"/>
          <w:left w:val="nil"/>
          <w:bottom w:val="nil"/>
          <w:right w:val="nil"/>
          <w:between w:val="nil"/>
        </w:pBdr>
        <w:spacing w:before="53" w:line="252" w:lineRule="auto"/>
        <w:ind w:left="110" w:firstLine="343"/>
        <w:jc w:val="both"/>
        <w:rPr>
          <w:sz w:val="24"/>
          <w:szCs w:val="24"/>
          <w:lang w:eastAsia="ko-KR"/>
        </w:rPr>
      </w:pPr>
      <w:r w:rsidRPr="00186259">
        <w:rPr>
          <w:rFonts w:ascii="맑은 고딕" w:eastAsia="맑은 고딕" w:hAnsi="맑은 고딕" w:cs="맑은 고딕" w:hint="eastAsia"/>
          <w:sz w:val="24"/>
          <w:szCs w:val="24"/>
          <w:lang w:eastAsia="ko-KR"/>
        </w:rPr>
        <w:t>지하철 혼잡도를</w:t>
      </w:r>
      <w:r w:rsidR="008E2D29"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예측</w:t>
      </w:r>
      <w:r w:rsidR="008E2D29" w:rsidRPr="00186259">
        <w:rPr>
          <w:rFonts w:ascii="맑은 고딕" w:eastAsia="맑은 고딕" w:hAnsi="맑은 고딕" w:cs="맑은 고딕" w:hint="eastAsia"/>
          <w:sz w:val="24"/>
          <w:szCs w:val="24"/>
          <w:lang w:eastAsia="ko-KR"/>
        </w:rPr>
        <w:t>하고 설명의 신뢰성을 높이기 위해</w:t>
      </w:r>
      <w:r w:rsidR="003D21E3" w:rsidRPr="00186259">
        <w:rPr>
          <w:rFonts w:ascii="맑은 고딕" w:eastAsia="맑은 고딕" w:hAnsi="맑은 고딕" w:cs="맑은 고딕" w:hint="eastAsia"/>
          <w:sz w:val="24"/>
          <w:szCs w:val="24"/>
          <w:lang w:eastAsia="ko-KR"/>
        </w:rPr>
        <w:t xml:space="preserve"> </w:t>
      </w:r>
      <w:r w:rsidRPr="00186259">
        <w:rPr>
          <w:rFonts w:ascii="맑은 고딕" w:eastAsia="맑은 고딕" w:hAnsi="맑은 고딕" w:cs="맑은 고딕" w:hint="eastAsia"/>
          <w:sz w:val="24"/>
          <w:szCs w:val="24"/>
          <w:lang w:eastAsia="ko-KR"/>
        </w:rPr>
        <w:t>6</w:t>
      </w:r>
      <w:r w:rsidR="008E2D29" w:rsidRPr="00186259">
        <w:rPr>
          <w:rFonts w:ascii="맑은 고딕" w:eastAsia="맑은 고딕" w:hAnsi="맑은 고딕" w:cs="맑은 고딕" w:hint="eastAsia"/>
          <w:sz w:val="24"/>
          <w:szCs w:val="24"/>
          <w:lang w:eastAsia="ko-KR"/>
        </w:rPr>
        <w:t xml:space="preserve">개의 </w:t>
      </w:r>
      <w:r w:rsidRPr="00186259">
        <w:rPr>
          <w:rFonts w:ascii="맑은 고딕" w:eastAsia="맑은 고딕" w:hAnsi="맑은 고딕" w:cs="맑은 고딕" w:hint="eastAsia"/>
          <w:sz w:val="24"/>
          <w:szCs w:val="24"/>
          <w:lang w:eastAsia="ko-KR"/>
        </w:rPr>
        <w:t>regression</w:t>
      </w:r>
      <w:r w:rsidR="008E2D29" w:rsidRPr="00186259">
        <w:rPr>
          <w:rFonts w:ascii="맑은 고딕" w:eastAsia="맑은 고딕" w:hAnsi="맑은 고딕" w:cs="맑은 고딕"/>
          <w:sz w:val="24"/>
          <w:szCs w:val="24"/>
          <w:lang w:eastAsia="ko-KR"/>
        </w:rPr>
        <w:t xml:space="preserve"> metrics</w:t>
      </w:r>
      <w:r w:rsidR="008E2D29" w:rsidRPr="00186259">
        <w:rPr>
          <w:rFonts w:ascii="맑은 고딕" w:eastAsia="맑은 고딕" w:hAnsi="맑은 고딕" w:cs="맑은 고딕" w:hint="eastAsia"/>
          <w:sz w:val="24"/>
          <w:szCs w:val="24"/>
          <w:lang w:eastAsia="ko-KR"/>
        </w:rPr>
        <w:t>를 사용</w:t>
      </w:r>
      <w:r w:rsidRPr="00186259">
        <w:rPr>
          <w:rFonts w:ascii="맑은 고딕" w:eastAsia="맑은 고딕" w:hAnsi="맑은 고딕" w:cs="맑은 고딕" w:hint="eastAsia"/>
          <w:sz w:val="24"/>
          <w:szCs w:val="24"/>
          <w:lang w:eastAsia="ko-KR"/>
        </w:rPr>
        <w:t>하여</w:t>
      </w:r>
      <w:r w:rsidR="008E2D29" w:rsidRPr="00186259">
        <w:rPr>
          <w:rFonts w:ascii="맑은 고딕" w:eastAsia="맑은 고딕" w:hAnsi="맑은 고딕" w:cs="맑은 고딕" w:hint="eastAsia"/>
          <w:sz w:val="24"/>
          <w:szCs w:val="24"/>
          <w:lang w:eastAsia="ko-KR"/>
        </w:rPr>
        <w:t xml:space="preserve"> 모델링의 성능을 확인한다. 이들은</w:t>
      </w:r>
      <w:r w:rsidR="003D21E3" w:rsidRPr="00186259">
        <w:rPr>
          <w:rFonts w:ascii="맑은 고딕" w:eastAsia="맑은 고딕" w:hAnsi="맑은 고딕" w:cs="맑은 고딕"/>
          <w:sz w:val="24"/>
          <w:szCs w:val="24"/>
          <w:lang w:eastAsia="ko-KR"/>
        </w:rPr>
        <w:t xml:space="preserve"> </w:t>
      </w:r>
      <w:r w:rsidRPr="00186259">
        <w:rPr>
          <w:rFonts w:ascii="맑은 고딕" w:eastAsia="맑은 고딕" w:hAnsi="맑은 고딕" w:cs="맑은 고딕" w:hint="eastAsia"/>
          <w:sz w:val="24"/>
          <w:szCs w:val="24"/>
          <w:lang w:eastAsia="ko-KR"/>
        </w:rPr>
        <w:t xml:space="preserve">RMSE(Root Mean Squared Error), MSPE(Mean Squared Percentage Error), MAE(Mean Absolute Error), MAPE(Mean Absolute Percentage Error), </w:t>
      </w:r>
      <w:proofErr w:type="spellStart"/>
      <w:r w:rsidRPr="00186259">
        <w:rPr>
          <w:rFonts w:ascii="맑은 고딕" w:eastAsia="맑은 고딕" w:hAnsi="맑은 고딕" w:cs="맑은 고딕" w:hint="eastAsia"/>
          <w:sz w:val="24"/>
          <w:szCs w:val="24"/>
          <w:lang w:eastAsia="ko-KR"/>
        </w:rPr>
        <w:t>MedAE</w:t>
      </w:r>
      <w:proofErr w:type="spellEnd"/>
      <w:r w:rsidRPr="00186259">
        <w:rPr>
          <w:rFonts w:ascii="맑은 고딕" w:eastAsia="맑은 고딕" w:hAnsi="맑은 고딕" w:cs="맑은 고딕" w:hint="eastAsia"/>
          <w:sz w:val="24"/>
          <w:szCs w:val="24"/>
          <w:lang w:eastAsia="ko-KR"/>
        </w:rPr>
        <w:t xml:space="preserve">(Median Absolute Error), </w:t>
      </w:r>
      <w:proofErr w:type="spellStart"/>
      <w:r w:rsidRPr="00186259">
        <w:rPr>
          <w:rFonts w:ascii="맑은 고딕" w:eastAsia="맑은 고딕" w:hAnsi="맑은 고딕" w:cs="맑은 고딕" w:hint="eastAsia"/>
          <w:sz w:val="24"/>
          <w:szCs w:val="24"/>
          <w:lang w:eastAsia="ko-KR"/>
        </w:rPr>
        <w:t>MedAPE</w:t>
      </w:r>
      <w:proofErr w:type="spellEnd"/>
      <w:r w:rsidRPr="00186259">
        <w:rPr>
          <w:rFonts w:ascii="맑은 고딕" w:eastAsia="맑은 고딕" w:hAnsi="맑은 고딕" w:cs="맑은 고딕" w:hint="eastAsia"/>
          <w:sz w:val="24"/>
          <w:szCs w:val="24"/>
          <w:lang w:eastAsia="ko-KR"/>
        </w:rPr>
        <w:t>(Median Absolute Percentage Error)</w:t>
      </w:r>
      <w:r w:rsidR="008E2D29" w:rsidRPr="00186259">
        <w:rPr>
          <w:rFonts w:ascii="맑은 고딕" w:eastAsia="맑은 고딕" w:hAnsi="맑은 고딕" w:cs="맑은 고딕" w:hint="eastAsia"/>
          <w:sz w:val="24"/>
          <w:szCs w:val="24"/>
          <w:lang w:eastAsia="ko-KR"/>
        </w:rPr>
        <w:t>이다.</w:t>
      </w:r>
      <w:r w:rsidR="003D21E3" w:rsidRPr="00186259">
        <w:rPr>
          <w:rFonts w:ascii="맑은 고딕" w:eastAsia="맑은 고딕" w:hAnsi="맑은 고딕" w:cs="맑은 고딕"/>
          <w:sz w:val="24"/>
          <w:szCs w:val="24"/>
        </w:rPr>
        <w:t xml:space="preserve"> </w:t>
      </w:r>
      <w:r w:rsidR="003D21E3" w:rsidRPr="00186259">
        <w:rPr>
          <w:rFonts w:ascii="맑은 고딕" w:eastAsia="맑은 고딕" w:hAnsi="맑은 고딕" w:cs="맑은 고딕" w:hint="eastAsia"/>
          <w:sz w:val="24"/>
          <w:szCs w:val="24"/>
          <w:lang w:eastAsia="ko-KR"/>
        </w:rPr>
        <w:t xml:space="preserve">이러한 </w:t>
      </w:r>
      <w:r w:rsidRPr="00186259">
        <w:rPr>
          <w:rFonts w:ascii="맑은 고딕" w:eastAsia="맑은 고딕" w:hAnsi="맑은 고딕" w:cs="맑은 고딕" w:hint="eastAsia"/>
          <w:sz w:val="24"/>
          <w:szCs w:val="24"/>
          <w:lang w:eastAsia="ko-KR"/>
        </w:rPr>
        <w:t>six</w:t>
      </w:r>
      <w:r w:rsidR="003D21E3" w:rsidRPr="00186259">
        <w:rPr>
          <w:sz w:val="24"/>
          <w:szCs w:val="24"/>
          <w:lang w:eastAsia="ko-KR"/>
        </w:rPr>
        <w:t xml:space="preserve"> evaluation metrics</w:t>
      </w:r>
      <w:r w:rsidR="003D21E3" w:rsidRPr="00186259">
        <w:rPr>
          <w:rFonts w:ascii="맑은 고딕" w:eastAsia="맑은 고딕" w:hAnsi="맑은 고딕" w:cs="맑은 고딕" w:hint="eastAsia"/>
          <w:sz w:val="24"/>
          <w:szCs w:val="24"/>
          <w:lang w:eastAsia="ko-KR"/>
        </w:rPr>
        <w:t>는 아래와 같</w:t>
      </w:r>
      <w:r w:rsidR="00B912AB" w:rsidRPr="00186259">
        <w:rPr>
          <w:rFonts w:ascii="맑은 고딕" w:eastAsia="맑은 고딕" w:hAnsi="맑은 고딕" w:cs="맑은 고딕" w:hint="eastAsia"/>
          <w:sz w:val="24"/>
          <w:szCs w:val="24"/>
          <w:lang w:eastAsia="ko-KR"/>
        </w:rPr>
        <w:t>이 계산된다</w:t>
      </w:r>
      <w:r w:rsidR="007C1AA2" w:rsidRPr="00186259">
        <w:rPr>
          <w:rFonts w:ascii="맑은 고딕" w:eastAsia="맑은 고딕" w:hAnsi="맑은 고딕" w:cs="맑은 고딕" w:hint="eastAsia"/>
          <w:sz w:val="24"/>
          <w:szCs w:val="24"/>
          <w:lang w:eastAsia="ko-KR"/>
        </w:rPr>
        <w:t>:</w:t>
      </w:r>
      <w:r w:rsidR="003D21E3" w:rsidRPr="00186259">
        <w:rPr>
          <w:rFonts w:ascii="맑은 고딕" w:eastAsia="맑은 고딕" w:hAnsi="맑은 고딕" w:cs="맑은 고딕"/>
          <w:sz w:val="24"/>
          <w:szCs w:val="24"/>
          <w:lang w:eastAsia="ko-KR"/>
        </w:rPr>
        <w:t xml:space="preserve"> </w:t>
      </w:r>
    </w:p>
    <w:p w14:paraId="2A653CD2"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8DAFDD6" w14:textId="0F097934" w:rsidR="003D21E3" w:rsidRPr="00186259" w:rsidRDefault="008B02B6" w:rsidP="003D21E3">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R</m:t>
          </m:r>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 xml:space="preserve">= </m:t>
          </m:r>
          <m:rad>
            <m:radPr>
              <m:degHide m:val="1"/>
              <m:ctrlPr>
                <w:rPr>
                  <w:rFonts w:ascii="Cambria Math" w:eastAsia="Cambria Math" w:hAnsi="Cambria Math" w:cs="Cambria Math"/>
                  <w:i/>
                  <w:sz w:val="24"/>
                  <w:szCs w:val="24"/>
                </w:rPr>
              </m:ctrlPr>
            </m:radPr>
            <m:deg/>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e>
          </m:rad>
        </m:oMath>
      </m:oMathPara>
    </w:p>
    <w:p w14:paraId="5448C166"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rPr>
      </w:pPr>
    </w:p>
    <w:p w14:paraId="06304AE9" w14:textId="376307F3" w:rsidR="003D21E3" w:rsidRPr="00186259" w:rsidRDefault="00E91235" w:rsidP="003D21E3">
      <w:pPr>
        <w:jc w:val="center"/>
        <w:rPr>
          <w:rFonts w:ascii="Cambria Math" w:eastAsia="Cambria Math" w:hAnsi="Cambria Math" w:cs="Cambria Math"/>
          <w:sz w:val="24"/>
          <w:szCs w:val="24"/>
        </w:rPr>
      </w:pPr>
      <m:oMathPara>
        <m:oMath>
          <m:r>
            <w:rPr>
              <w:rFonts w:ascii="Cambria Math" w:eastAsia="맑은 고딕" w:hAnsi="Cambria Math" w:cs="맑은 고딕"/>
              <w:sz w:val="24"/>
              <w:szCs w:val="24"/>
              <w:lang w:eastAsia="ko-KR"/>
            </w:rPr>
            <m:t>MSPE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f>
                            <m:fPr>
                              <m:ctrlPr>
                                <w:rPr>
                                  <w:rFonts w:ascii="Cambria Math" w:eastAsia="Cambria Math" w:hAnsi="Cambria Math" w:cs="Cambria Math"/>
                                  <w:i/>
                                  <w:sz w:val="24"/>
                                  <w:szCs w:val="24"/>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num>
                            <m:den>
                              <m:sSub>
                                <m:sSubPr>
                                  <m:ctrlPr>
                                    <w:rPr>
                                      <w:rFonts w:ascii="Cambria Math" w:eastAsiaTheme="minorEastAsia" w:hAnsi="Cambria Math" w:cs="Cambria Math"/>
                                      <w:i/>
                                      <w:sz w:val="24"/>
                                      <w:szCs w:val="24"/>
                                      <w:lang w:eastAsia="ko-KR"/>
                                    </w:rPr>
                                  </m:ctrlPr>
                                </m:sSubPr>
                                <m:e>
                                  <m:r>
                                    <w:rPr>
                                      <w:rFonts w:ascii="Cambria Math" w:eastAsia="Cambria Math" w:hAnsi="Cambria Math" w:cs="Cambria Math"/>
                                      <w:sz w:val="24"/>
                                      <w:szCs w:val="24"/>
                                    </w:rPr>
                                    <m:t>y</m:t>
                                  </m:r>
                                  <m:ctrlPr>
                                    <w:rPr>
                                      <w:rFonts w:ascii="Cambria Math" w:eastAsia="Cambria Math" w:hAnsi="Cambria Math" w:cs="Cambria Math"/>
                                      <w:i/>
                                      <w:sz w:val="24"/>
                                      <w:szCs w:val="24"/>
                                    </w:rPr>
                                  </m:ctrlPr>
                                </m:e>
                                <m:sub>
                                  <m:r>
                                    <w:rPr>
                                      <w:rFonts w:ascii="Cambria Math" w:eastAsiaTheme="minorEastAsia" w:hAnsi="Cambria Math" w:cs="Cambria Math"/>
                                      <w:sz w:val="24"/>
                                      <w:szCs w:val="24"/>
                                      <w:lang w:eastAsia="ko-KR"/>
                                    </w:rPr>
                                    <m:t>i</m:t>
                                  </m:r>
                                </m:sub>
                              </m:sSub>
                            </m:den>
                          </m:f>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oMath>
      </m:oMathPara>
    </w:p>
    <w:p w14:paraId="05B692DB"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rPr>
      </w:pPr>
    </w:p>
    <w:p w14:paraId="3C24529F" w14:textId="7FAED4CA" w:rsidR="001A3948" w:rsidRPr="00186259" w:rsidRDefault="001A3948" w:rsidP="001A3948">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n</m:t>
                  </m:r>
                </m:den>
              </m:f>
            </m:e>
          </m:nary>
        </m:oMath>
      </m:oMathPara>
    </w:p>
    <w:p w14:paraId="719A70E0"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186259"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2C51B368"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32399483" w14:textId="16A17246" w:rsidR="00CE3EF5" w:rsidRPr="00D77D6A" w:rsidRDefault="00CE3EF5" w:rsidP="003D21E3">
      <w:pPr>
        <w:jc w:val="center"/>
        <w:rPr>
          <w:rFonts w:eastAsiaTheme="minorEastAsia"/>
          <w:i/>
          <w:sz w:val="24"/>
          <w:szCs w:val="24"/>
          <w:lang w:eastAsia="ko-KR"/>
        </w:rPr>
      </w:pPr>
      <m:oMathPara>
        <m:oMath>
          <m:r>
            <w:rPr>
              <w:rFonts w:ascii="Cambria Math" w:eastAsiaTheme="minorEastAsia" w:hAnsi="Cambria Math" w:cs="Cambria Math"/>
              <w:sz w:val="24"/>
              <w:szCs w:val="24"/>
              <w:lang w:eastAsia="ko-KR"/>
            </w:rPr>
            <m:t>MedAE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e>
          </m:d>
          <m:r>
            <w:rPr>
              <w:rFonts w:ascii="Cambria Math" w:eastAsiaTheme="minorEastAsia" w:hAnsi="Cambria Math" w:cs="Cambria Math"/>
              <w:sz w:val="24"/>
              <w:szCs w:val="24"/>
              <w:lang w:eastAsia="ko-KR"/>
            </w:rPr>
            <m:t>)</m:t>
          </m:r>
        </m:oMath>
      </m:oMathPara>
    </w:p>
    <w:p w14:paraId="555C6C0E" w14:textId="41F1FAC1" w:rsidR="003D21E3" w:rsidRPr="00186259" w:rsidRDefault="003D21E3" w:rsidP="003D21E3">
      <w:pPr>
        <w:jc w:val="center"/>
        <w:rPr>
          <w:rFonts w:ascii="Cambria Math" w:eastAsia="Cambria Math" w:hAnsi="Cambria Math" w:cs="Cambria Math"/>
          <w:sz w:val="24"/>
          <w:szCs w:val="24"/>
        </w:rPr>
      </w:pPr>
    </w:p>
    <w:p w14:paraId="78DEBAEF" w14:textId="57FF0969" w:rsidR="00CE3EF5" w:rsidRPr="00CE3EF5" w:rsidRDefault="00CE3EF5" w:rsidP="00CE3EF5">
      <w:pPr>
        <w:jc w:val="center"/>
        <w:rPr>
          <w:sz w:val="24"/>
          <w:szCs w:val="24"/>
          <w:lang w:eastAsia="ko-KR"/>
        </w:rPr>
      </w:pPr>
      <m:oMathPara>
        <m:oMath>
          <m:r>
            <w:rPr>
              <w:rFonts w:ascii="Cambria Math" w:eastAsiaTheme="minorEastAsia" w:hAnsi="Cambria Math" w:cs="Cambria Math"/>
              <w:sz w:val="24"/>
              <w:szCs w:val="24"/>
              <w:lang w:eastAsia="ko-KR"/>
            </w:rPr>
            <m:t>MedAPE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den>
              </m:f>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den>
              </m:f>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den>
              </m:f>
            </m:e>
          </m:d>
          <m:r>
            <w:rPr>
              <w:rFonts w:ascii="Cambria Math" w:eastAsiaTheme="minorEastAsia" w:hAnsi="Cambria Math" w:cs="Cambria Math"/>
              <w:sz w:val="24"/>
              <w:szCs w:val="24"/>
              <w:lang w:eastAsia="ko-KR"/>
            </w:rPr>
            <m:t>)</m:t>
          </m:r>
        </m:oMath>
      </m:oMathPara>
    </w:p>
    <w:p w14:paraId="55AA35AB"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58E604A4" w:rsidR="003D21E3" w:rsidRPr="00186259"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186259">
        <w:rPr>
          <w:rFonts w:ascii="맑은 고딕" w:eastAsia="맑은 고딕" w:hAnsi="맑은 고딕" w:cs="맑은 고딕" w:hint="eastAsia"/>
          <w:sz w:val="24"/>
          <w:szCs w:val="24"/>
          <w:lang w:eastAsia="ko-KR"/>
        </w:rPr>
        <w:t xml:space="preserve">모든 metrics는 예측 성능이 좋을수록 낮은 수치들이 나오도록 </w:t>
      </w:r>
      <w:proofErr w:type="spellStart"/>
      <w:r w:rsidRPr="00186259">
        <w:rPr>
          <w:rFonts w:ascii="맑은 고딕" w:eastAsia="맑은 고딕" w:hAnsi="맑은 고딕" w:cs="맑은 고딕" w:hint="eastAsia"/>
          <w:sz w:val="24"/>
          <w:szCs w:val="24"/>
          <w:lang w:eastAsia="ko-KR"/>
        </w:rPr>
        <w:t>실제값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과 </w:t>
      </w:r>
      <w:proofErr w:type="spellStart"/>
      <w:r w:rsidRPr="00186259">
        <w:rPr>
          <w:rFonts w:ascii="맑은 고딕" w:eastAsia="맑은 고딕" w:hAnsi="맑은 고딕" w:cs="맑은 고딕" w:hint="eastAsia"/>
          <w:sz w:val="24"/>
          <w:szCs w:val="24"/>
          <w:lang w:eastAsia="ko-KR"/>
        </w:rPr>
        <w:t>예측값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의 차이로 구성되어 있다. 따라서 </w:t>
      </w:r>
      <w:r w:rsidR="003D21E3" w:rsidRPr="00186259">
        <w:rPr>
          <w:rFonts w:ascii="맑은 고딕" w:eastAsia="맑은 고딕" w:hAnsi="맑은 고딕" w:cs="맑은 고딕"/>
          <w:sz w:val="24"/>
          <w:szCs w:val="24"/>
          <w:lang w:eastAsia="ko-KR"/>
        </w:rPr>
        <w:t>6</w:t>
      </w:r>
      <w:r w:rsidR="003D21E3" w:rsidRPr="00186259">
        <w:rPr>
          <w:rFonts w:ascii="맑은 고딕" w:eastAsia="맑은 고딕" w:hAnsi="맑은 고딕" w:cs="맑은 고딕" w:hint="eastAsia"/>
          <w:sz w:val="24"/>
          <w:szCs w:val="24"/>
          <w:lang w:eastAsia="ko-KR"/>
        </w:rPr>
        <w:t xml:space="preserve">개의 </w:t>
      </w:r>
      <w:r w:rsidR="003D21E3" w:rsidRPr="00186259">
        <w:rPr>
          <w:rFonts w:ascii="맑은 고딕" w:eastAsia="맑은 고딕" w:hAnsi="맑은 고딕" w:cs="맑은 고딕"/>
          <w:sz w:val="24"/>
          <w:szCs w:val="24"/>
          <w:lang w:eastAsia="ko-KR"/>
        </w:rPr>
        <w:t>metrics</w:t>
      </w:r>
      <w:r w:rsidR="00AB6095"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 xml:space="preserve">모두 </w:t>
      </w:r>
      <w:r w:rsidRPr="00186259">
        <w:rPr>
          <w:rFonts w:ascii="맑은 고딕" w:eastAsia="맑은 고딕" w:hAnsi="맑은 고딕" w:cs="맑은 고딕" w:hint="eastAsia"/>
          <w:sz w:val="24"/>
          <w:szCs w:val="24"/>
          <w:lang w:eastAsia="ko-KR"/>
        </w:rPr>
        <w:t>낮은</w:t>
      </w:r>
      <w:r w:rsidR="003D21E3" w:rsidRPr="00186259">
        <w:rPr>
          <w:rFonts w:ascii="맑은 고딕" w:eastAsia="맑은 고딕" w:hAnsi="맑은 고딕" w:cs="맑은 고딕" w:hint="eastAsia"/>
          <w:sz w:val="24"/>
          <w:szCs w:val="24"/>
          <w:lang w:eastAsia="ko-KR"/>
        </w:rPr>
        <w:t xml:space="preserve"> 수치가 나오는 경우 </w:t>
      </w:r>
      <w:r w:rsidRPr="00186259">
        <w:rPr>
          <w:rFonts w:ascii="맑은 고딕" w:eastAsia="맑은 고딕" w:hAnsi="맑은 고딕" w:cs="맑은 고딕" w:hint="eastAsia"/>
          <w:sz w:val="24"/>
          <w:szCs w:val="24"/>
          <w:lang w:eastAsia="ko-KR"/>
        </w:rPr>
        <w:t xml:space="preserve">지하철 혼잡도를 </w:t>
      </w:r>
      <w:r w:rsidR="003D21E3" w:rsidRPr="00186259">
        <w:rPr>
          <w:rFonts w:ascii="맑은 고딕" w:eastAsia="맑은 고딕" w:hAnsi="맑은 고딕" w:cs="맑은 고딕" w:hint="eastAsia"/>
          <w:sz w:val="24"/>
          <w:szCs w:val="24"/>
          <w:lang w:eastAsia="ko-KR"/>
        </w:rPr>
        <w:t>잘 예측하는 모델이라 볼 수 있다.</w:t>
      </w:r>
    </w:p>
    <w:p w14:paraId="25AC981E" w14:textId="77777777" w:rsidR="003D21E3" w:rsidRPr="002209D5"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54808D"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D49044" w14:textId="77777777" w:rsidR="003D21E3" w:rsidRDefault="003D21E3" w:rsidP="003D21E3">
      <w:pPr>
        <w:pStyle w:val="1"/>
        <w:numPr>
          <w:ilvl w:val="0"/>
          <w:numId w:val="2"/>
        </w:numPr>
        <w:tabs>
          <w:tab w:val="left" w:pos="454"/>
        </w:tabs>
        <w:ind w:hanging="343"/>
        <w:jc w:val="both"/>
      </w:pPr>
      <w:commentRangeStart w:id="11"/>
      <w:r>
        <w:t>Results</w:t>
      </w:r>
      <w:commentRangeEnd w:id="11"/>
      <w:r w:rsidR="00E475A3">
        <w:rPr>
          <w:rStyle w:val="af"/>
          <w:rFonts w:ascii="Times New Roman" w:eastAsia="Times New Roman" w:hAnsi="Times New Roman" w:cs="Times New Roman"/>
          <w:b w:val="0"/>
          <w:bCs w:val="0"/>
        </w:rPr>
        <w:commentReference w:id="11"/>
      </w:r>
    </w:p>
    <w:p w14:paraId="68827B01" w14:textId="77777777" w:rsidR="008309A5" w:rsidRDefault="008309A5" w:rsidP="00A61DFF">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p>
    <w:p w14:paraId="2C6AEAFE" w14:textId="77777777" w:rsidR="003D21E3" w:rsidRPr="00F82778" w:rsidRDefault="003D21E3" w:rsidP="003D21E3">
      <w:pPr>
        <w:pStyle w:val="a4"/>
        <w:spacing w:before="53" w:line="252" w:lineRule="auto"/>
        <w:ind w:left="110" w:firstLine="343"/>
        <w:jc w:val="both"/>
        <w:rPr>
          <w:rFonts w:eastAsiaTheme="minorEastAsia"/>
          <w:w w:val="105"/>
          <w:lang w:eastAsia="ko-KR"/>
        </w:rPr>
      </w:pPr>
    </w:p>
    <w:p w14:paraId="1CC5E453" w14:textId="77777777" w:rsidR="003D21E3" w:rsidRPr="00841B59" w:rsidRDefault="003D21E3" w:rsidP="00766ACA">
      <w:pPr>
        <w:pStyle w:val="1"/>
        <w:numPr>
          <w:ilvl w:val="0"/>
          <w:numId w:val="2"/>
        </w:numPr>
        <w:tabs>
          <w:tab w:val="left" w:pos="454"/>
        </w:tabs>
        <w:spacing w:before="102"/>
        <w:ind w:hanging="343"/>
        <w:jc w:val="both"/>
      </w:pPr>
      <w:commentRangeStart w:id="12"/>
      <w:r w:rsidRPr="00841B59">
        <w:t>Conclusions</w:t>
      </w:r>
      <w:commentRangeEnd w:id="12"/>
      <w:r w:rsidR="00841B59">
        <w:rPr>
          <w:rStyle w:val="af"/>
          <w:rFonts w:ascii="Times New Roman" w:eastAsia="Times New Roman" w:hAnsi="Times New Roman" w:cs="Times New Roman"/>
          <w:b w:val="0"/>
          <w:bCs w:val="0"/>
        </w:rPr>
        <w:commentReference w:id="12"/>
      </w:r>
    </w:p>
    <w:p w14:paraId="7A945403" w14:textId="1AEFC598" w:rsidR="003D21E3" w:rsidRPr="00E63489" w:rsidRDefault="003D21E3" w:rsidP="003D21E3">
      <w:pPr>
        <w:pStyle w:val="a4"/>
        <w:spacing w:before="53" w:line="252" w:lineRule="auto"/>
        <w:ind w:left="110" w:firstLine="351"/>
        <w:jc w:val="both"/>
        <w:rPr>
          <w:rFonts w:eastAsiaTheme="minorEastAsia"/>
          <w:w w:val="105"/>
          <w:lang w:eastAsia="ko-KR"/>
        </w:rPr>
      </w:pPr>
    </w:p>
    <w:p w14:paraId="791CAF55" w14:textId="77777777" w:rsidR="00B82CA5" w:rsidRPr="00633812" w:rsidRDefault="00B82CA5" w:rsidP="003D21E3">
      <w:pPr>
        <w:pStyle w:val="a4"/>
        <w:spacing w:before="53" w:line="252" w:lineRule="auto"/>
        <w:ind w:left="110" w:firstLine="351"/>
        <w:jc w:val="both"/>
        <w:rPr>
          <w:rFonts w:eastAsiaTheme="minorEastAsia"/>
          <w:w w:val="105"/>
          <w:lang w:eastAsia="ko-KR"/>
        </w:rPr>
      </w:pPr>
    </w:p>
    <w:p w14:paraId="4BEDC330" w14:textId="77777777" w:rsidR="003D21E3" w:rsidRDefault="003D21E3" w:rsidP="003D21E3">
      <w:pPr>
        <w:pStyle w:val="a4"/>
        <w:spacing w:before="53" w:line="252" w:lineRule="auto"/>
        <w:ind w:left="110" w:firstLine="351"/>
        <w:jc w:val="both"/>
        <w:rPr>
          <w:w w:val="105"/>
        </w:rPr>
      </w:pPr>
    </w:p>
    <w:p w14:paraId="7B65E2B9" w14:textId="77777777" w:rsidR="003D21E3" w:rsidRDefault="003D21E3" w:rsidP="003D21E3">
      <w:pPr>
        <w:pStyle w:val="1"/>
        <w:tabs>
          <w:tab w:val="left" w:pos="454"/>
        </w:tabs>
        <w:ind w:left="0" w:firstLine="0"/>
        <w:jc w:val="both"/>
        <w:rPr>
          <w:ins w:id="13" w:author="KK" w:date="2023-07-19T09:39:00Z"/>
        </w:rPr>
        <w:sectPr w:rsidR="003D21E3" w:rsidSect="003D21E3">
          <w:pgSz w:w="11910" w:h="16840"/>
          <w:pgMar w:top="1580" w:right="1180" w:bottom="2040" w:left="1180" w:header="0" w:footer="1849" w:gutter="0"/>
          <w:cols w:space="720"/>
        </w:sectPr>
      </w:pPr>
    </w:p>
    <w:p w14:paraId="0EB7CEB1" w14:textId="77777777" w:rsidR="003D21E3" w:rsidRPr="001622DC" w:rsidRDefault="003D21E3" w:rsidP="003D21E3">
      <w:pPr>
        <w:pStyle w:val="1"/>
        <w:tabs>
          <w:tab w:val="left" w:pos="454"/>
        </w:tabs>
        <w:ind w:left="0" w:firstLine="0"/>
        <w:jc w:val="both"/>
      </w:pPr>
      <w:r w:rsidRPr="001622DC">
        <w:rPr>
          <w:rFonts w:hint="eastAsia"/>
        </w:rPr>
        <w:lastRenderedPageBreak/>
        <w:t>References</w:t>
      </w:r>
    </w:p>
    <w:p w14:paraId="15001D98" w14:textId="77777777" w:rsidR="002A4F36" w:rsidRPr="0059544A" w:rsidRDefault="002A4F36">
      <w:pPr>
        <w:rPr>
          <w:color w:val="FF0000"/>
        </w:rPr>
      </w:pPr>
    </w:p>
    <w:p w14:paraId="7330381B" w14:textId="77777777" w:rsidR="002A4F36" w:rsidRPr="0059544A" w:rsidRDefault="002A4F36">
      <w:pPr>
        <w:rPr>
          <w:color w:val="FF0000"/>
        </w:rPr>
      </w:pPr>
    </w:p>
    <w:p w14:paraId="2C40C837" w14:textId="77777777" w:rsidR="003D42EF" w:rsidRPr="003D42EF" w:rsidRDefault="002A4F36" w:rsidP="003D42EF">
      <w:pPr>
        <w:pStyle w:val="EndNoteBibliography"/>
        <w:ind w:left="720" w:hanging="720"/>
      </w:pPr>
      <w:r w:rsidRPr="0059544A">
        <w:rPr>
          <w:color w:val="FF0000"/>
        </w:rPr>
        <w:fldChar w:fldCharType="begin"/>
      </w:r>
      <w:r w:rsidRPr="0059544A">
        <w:rPr>
          <w:color w:val="FF0000"/>
        </w:rPr>
        <w:instrText xml:space="preserve"> ADDIN EN.REFLIST </w:instrText>
      </w:r>
      <w:r w:rsidRPr="0059544A">
        <w:rPr>
          <w:color w:val="FF0000"/>
        </w:rPr>
        <w:fldChar w:fldCharType="separate"/>
      </w:r>
      <w:r w:rsidR="003D42EF" w:rsidRPr="003D42EF">
        <w:t xml:space="preserve">Alsubari, Saleh Nagi, Sachin N. Deshmukh, Mosleh Hmoud Al-Adhaileh, Fawaz Waselalla Alsaade, and Theyazn H. H. Aldhyani. 2021. 'Development of Integrated Neural Network Model for Identification of Fake Reviews in E-Commerce Using Multidomain Datasets', </w:t>
      </w:r>
      <w:r w:rsidR="003D42EF" w:rsidRPr="003D42EF">
        <w:rPr>
          <w:i/>
        </w:rPr>
        <w:t>Applied Bionics and Biomechanics</w:t>
      </w:r>
      <w:r w:rsidR="003D42EF" w:rsidRPr="003D42EF">
        <w:t>, 2021: 5522574.</w:t>
      </w:r>
    </w:p>
    <w:p w14:paraId="61D3C6A2" w14:textId="77777777" w:rsidR="003D42EF" w:rsidRPr="003D42EF" w:rsidRDefault="003D42EF" w:rsidP="003D42EF">
      <w:pPr>
        <w:pStyle w:val="EndNoteBibliography"/>
        <w:ind w:left="720" w:hanging="720"/>
      </w:pPr>
      <w:r w:rsidRPr="003D42EF">
        <w:t xml:space="preserve">Cha, Gi-Wook, Hyeun-Jun Moon, and Young-Chan Kim. 2021. 'Comparison of random forest and gradient boosting machine models for predicting demolition waste based on small datasets and categorical variables', </w:t>
      </w:r>
      <w:r w:rsidRPr="003D42EF">
        <w:rPr>
          <w:i/>
        </w:rPr>
        <w:t>International journal of environmental research and public health</w:t>
      </w:r>
      <w:r w:rsidRPr="003D42EF">
        <w:t>, 18: 8530.</w:t>
      </w:r>
    </w:p>
    <w:p w14:paraId="7BF2A940" w14:textId="77777777" w:rsidR="003D42EF" w:rsidRPr="003D42EF" w:rsidRDefault="003D42EF" w:rsidP="003D42EF">
      <w:pPr>
        <w:pStyle w:val="EndNoteBibliography"/>
        <w:ind w:left="720" w:hanging="720"/>
      </w:pPr>
      <w:r w:rsidRPr="003D42EF">
        <w:t xml:space="preserve">Chen, Tianqi, and Carlos Guestrin. 2016. "XGBoost: A Scalable Tree Boosting System." In </w:t>
      </w:r>
      <w:r w:rsidRPr="003D42EF">
        <w:rPr>
          <w:i/>
        </w:rPr>
        <w:t>Proceedings of the 22nd ACM SIGKDD International Conference on Knowledge Discovery and Data Mining</w:t>
      </w:r>
      <w:r w:rsidRPr="003D42EF">
        <w:t>, 785–94. San Francisco, California, USA: Association for Computing Machinery.</w:t>
      </w:r>
    </w:p>
    <w:p w14:paraId="590F023C" w14:textId="77777777" w:rsidR="003D42EF" w:rsidRPr="003D42EF" w:rsidRDefault="003D42EF" w:rsidP="003D42EF">
      <w:pPr>
        <w:pStyle w:val="EndNoteBibliography"/>
        <w:ind w:left="720" w:hanging="720"/>
      </w:pPr>
      <w:r w:rsidRPr="003D42EF">
        <w:t xml:space="preserve">Michie, D., D. Spiegelhalter, and Charles Taylor. 1999. 'Machine Learning, Neural and Statistical Classification', </w:t>
      </w:r>
      <w:r w:rsidRPr="003D42EF">
        <w:rPr>
          <w:i/>
        </w:rPr>
        <w:t>Technometrics</w:t>
      </w:r>
      <w:r w:rsidRPr="003D42EF">
        <w:t>, 37.</w:t>
      </w:r>
    </w:p>
    <w:p w14:paraId="5911C505" w14:textId="77777777" w:rsidR="003D42EF" w:rsidRPr="003D42EF" w:rsidRDefault="003D42EF" w:rsidP="003D42EF">
      <w:pPr>
        <w:pStyle w:val="EndNoteBibliography"/>
        <w:ind w:left="720" w:hanging="720"/>
      </w:pPr>
      <w:r w:rsidRPr="003D42EF">
        <w:t xml:space="preserve">Molnar, Christoph. 2023. </w:t>
      </w:r>
      <w:r w:rsidRPr="003D42EF">
        <w:rPr>
          <w:i/>
        </w:rPr>
        <w:t>Interpretable machine learning. A Guide for Making Black Box Models Explainable</w:t>
      </w:r>
      <w:r w:rsidRPr="003D42EF">
        <w:t xml:space="preserve"> (Lulu. com).</w:t>
      </w:r>
    </w:p>
    <w:p w14:paraId="00BA8C76" w14:textId="77777777" w:rsidR="003D42EF" w:rsidRPr="003D42EF" w:rsidRDefault="003D42EF" w:rsidP="003D42EF">
      <w:pPr>
        <w:pStyle w:val="EndNoteBibliography"/>
        <w:ind w:left="720" w:hanging="720"/>
      </w:pPr>
      <w:r w:rsidRPr="003D42EF">
        <w:t xml:space="preserve">Shustanov, Alexander, and Pavel Yakimov. 2017. 'CNN Design for Real-Time Traffic Sign Recognition', </w:t>
      </w:r>
      <w:r w:rsidRPr="003D42EF">
        <w:rPr>
          <w:i/>
        </w:rPr>
        <w:t>Procedia Engineering</w:t>
      </w:r>
      <w:r w:rsidRPr="003D42EF">
        <w:t>, 201: 718-25.</w:t>
      </w:r>
    </w:p>
    <w:p w14:paraId="5634A66E" w14:textId="77777777" w:rsidR="003D42EF" w:rsidRDefault="003D42EF" w:rsidP="003D42EF">
      <w:pPr>
        <w:pStyle w:val="EndNoteBibliography"/>
        <w:ind w:left="720" w:hanging="720"/>
        <w:rPr>
          <w:rFonts w:eastAsiaTheme="minorEastAsia"/>
          <w:lang w:eastAsia="ko-KR"/>
        </w:rPr>
      </w:pPr>
      <w:r w:rsidRPr="003D42EF">
        <w:t xml:space="preserve">Viswavandya, Meera, Shashwat Patel, and Kaushik Sahoo. 2021. 'ANALYSIS AND COMPARISON OF MACHINE LEARNING APPROACHES FOR TRANSMISSION LINE FAULT PREDICTION IN POWER SYSTEMS', </w:t>
      </w:r>
      <w:r w:rsidRPr="003D42EF">
        <w:rPr>
          <w:i/>
        </w:rPr>
        <w:t>Journal of Research in Engineering and Applied Sciences</w:t>
      </w:r>
      <w:r w:rsidRPr="003D42EF">
        <w:t>, 6: 24-31.</w:t>
      </w:r>
    </w:p>
    <w:p w14:paraId="1767F060" w14:textId="77777777" w:rsidR="00C30A63" w:rsidRDefault="00C30A63" w:rsidP="003D42EF">
      <w:pPr>
        <w:pStyle w:val="EndNoteBibliography"/>
        <w:ind w:left="720" w:hanging="720"/>
        <w:rPr>
          <w:rFonts w:eastAsiaTheme="minorEastAsia"/>
          <w:lang w:eastAsia="ko-KR"/>
        </w:rPr>
      </w:pPr>
    </w:p>
    <w:p w14:paraId="71BBA9FB" w14:textId="0CC9FA10" w:rsidR="00FC79BF" w:rsidRPr="00FC79BF" w:rsidRDefault="00FC79BF" w:rsidP="003D42EF">
      <w:pPr>
        <w:pStyle w:val="EndNoteBibliography"/>
        <w:ind w:left="720" w:hanging="720"/>
        <w:rPr>
          <w:rFonts w:eastAsiaTheme="minorEastAsia"/>
          <w:color w:val="FF0000"/>
          <w:lang w:eastAsia="ko-KR"/>
        </w:rPr>
      </w:pPr>
      <w:r w:rsidRPr="00FC79BF">
        <w:rPr>
          <w:rFonts w:eastAsiaTheme="minorEastAsia"/>
          <w:color w:val="FF0000"/>
          <w:lang w:eastAsia="ko-KR"/>
        </w:rPr>
        <w:t xml:space="preserve">Abhimanyu Das, Weihao Kong, Andrew Leach, Shaan Mathur, Rajat Sen, and Rose Yu. "Long-Term Forecasting with TiDE: Time-series Dense Encoder." </w:t>
      </w:r>
      <w:r w:rsidRPr="00FC79BF">
        <w:rPr>
          <w:rFonts w:eastAsiaTheme="minorEastAsia"/>
          <w:i/>
          <w:iCs/>
          <w:color w:val="FF0000"/>
          <w:lang w:eastAsia="ko-KR"/>
        </w:rPr>
        <w:t>Google Research and University of California, San Diego, 2024.</w:t>
      </w:r>
    </w:p>
    <w:p w14:paraId="1E91502D" w14:textId="67D1ABE0" w:rsidR="00A26549" w:rsidRDefault="00A26549" w:rsidP="003D42EF">
      <w:pPr>
        <w:pStyle w:val="EndNoteBibliography"/>
        <w:ind w:left="720" w:hanging="720"/>
        <w:rPr>
          <w:rFonts w:eastAsiaTheme="minorEastAsia"/>
          <w:color w:val="FF0000"/>
          <w:lang w:eastAsia="ko-KR"/>
        </w:rPr>
      </w:pPr>
      <w:r w:rsidRPr="00A26549">
        <w:rPr>
          <w:rFonts w:eastAsiaTheme="minorEastAsia"/>
          <w:color w:val="FF0000"/>
          <w:lang w:eastAsia="ko-KR"/>
        </w:rPr>
        <w:t xml:space="preserve">Ahmed, Rafique, and Ali Shariq Imran. "Knee Osteoarthritis Analysis Using Deep Learning and XAI on X-rays." </w:t>
      </w:r>
      <w:r w:rsidRPr="00A26549">
        <w:rPr>
          <w:rFonts w:eastAsiaTheme="minorEastAsia"/>
          <w:i/>
          <w:iCs/>
          <w:color w:val="FF0000"/>
          <w:lang w:eastAsia="ko-KR"/>
        </w:rPr>
        <w:t>IEEE Access</w:t>
      </w:r>
      <w:r w:rsidRPr="00A26549">
        <w:rPr>
          <w:rFonts w:eastAsiaTheme="minorEastAsia"/>
          <w:color w:val="FF0000"/>
          <w:lang w:eastAsia="ko-KR"/>
        </w:rPr>
        <w:t>. 2024. doi:10.1109/ACCESS.2024.3400987.</w:t>
      </w:r>
    </w:p>
    <w:p w14:paraId="6C374200" w14:textId="1295CAED" w:rsidR="00FC4642" w:rsidRDefault="00FC4642" w:rsidP="003D42EF">
      <w:pPr>
        <w:pStyle w:val="EndNoteBibliography"/>
        <w:ind w:left="720" w:hanging="720"/>
        <w:rPr>
          <w:rFonts w:eastAsiaTheme="minorEastAsia"/>
          <w:color w:val="FF0000"/>
          <w:lang w:eastAsia="ko-KR"/>
        </w:rPr>
      </w:pPr>
      <w:r w:rsidRPr="00FC4642">
        <w:rPr>
          <w:rFonts w:eastAsiaTheme="minorEastAsia"/>
          <w:color w:val="FF0000"/>
          <w:lang w:eastAsia="ko-KR"/>
        </w:rPr>
        <w:t xml:space="preserve">Bai, Shaojie, J. Zico Kolter, and Vladlen Koltun. "An Empirical Evaluation of Generic Convolutional and Recurrent Networks for Sequence Modeling." </w:t>
      </w:r>
      <w:r w:rsidRPr="00FC4642">
        <w:rPr>
          <w:rFonts w:eastAsiaTheme="minorEastAsia"/>
          <w:i/>
          <w:iCs/>
          <w:color w:val="FF0000"/>
          <w:lang w:eastAsia="ko-KR"/>
        </w:rPr>
        <w:t>Proceedings of the 31st Conference on Neural Information Processing Systems (NeurIPS 2018)</w:t>
      </w:r>
      <w:r w:rsidRPr="00FC4642">
        <w:rPr>
          <w:rFonts w:eastAsiaTheme="minorEastAsia"/>
          <w:color w:val="FF0000"/>
          <w:lang w:eastAsia="ko-KR"/>
        </w:rPr>
        <w:t>, Montreal, Canada, 2018.</w:t>
      </w:r>
    </w:p>
    <w:p w14:paraId="37C8D155" w14:textId="2BB68365" w:rsidR="000A2A36" w:rsidRDefault="000A2A36" w:rsidP="003D42EF">
      <w:pPr>
        <w:pStyle w:val="EndNoteBibliography"/>
        <w:ind w:left="720" w:hanging="720"/>
        <w:rPr>
          <w:rFonts w:eastAsiaTheme="minorEastAsia"/>
          <w:color w:val="FF0000"/>
          <w:lang w:eastAsia="ko-KR"/>
        </w:rPr>
      </w:pPr>
      <w:r w:rsidRPr="000A2A36">
        <w:rPr>
          <w:rFonts w:eastAsiaTheme="minorEastAsia"/>
          <w:color w:val="FF0000"/>
          <w:lang w:eastAsia="ko-KR"/>
        </w:rPr>
        <w:t xml:space="preserve">Boris N. Oreshkin et al., "N-BEATS: Neural Basis Expansion Analysis for Interpretable Time Series Forecasting," </w:t>
      </w:r>
      <w:r w:rsidRPr="000A2A36">
        <w:rPr>
          <w:rFonts w:eastAsiaTheme="minorEastAsia"/>
          <w:i/>
          <w:iCs/>
          <w:color w:val="FF0000"/>
          <w:lang w:eastAsia="ko-KR"/>
        </w:rPr>
        <w:t>International Conference on Learning Representations (ICLR)</w:t>
      </w:r>
      <w:r w:rsidRPr="000A2A36">
        <w:rPr>
          <w:rFonts w:eastAsiaTheme="minorEastAsia"/>
          <w:color w:val="FF0000"/>
          <w:lang w:eastAsia="ko-KR"/>
        </w:rPr>
        <w:t xml:space="preserve">, 2020, </w:t>
      </w:r>
      <w:hyperlink r:id="rId22" w:tgtFrame="_new" w:history="1">
        <w:r w:rsidRPr="000A2A36">
          <w:rPr>
            <w:rStyle w:val="a8"/>
            <w:rFonts w:eastAsiaTheme="minorEastAsia"/>
            <w:lang w:eastAsia="ko-KR"/>
          </w:rPr>
          <w:t>https://arxiv.org/abs/1905.10437</w:t>
        </w:r>
      </w:hyperlink>
      <w:r w:rsidRPr="000A2A36">
        <w:rPr>
          <w:rFonts w:eastAsiaTheme="minorEastAsia"/>
          <w:color w:val="FF0000"/>
          <w:lang w:eastAsia="ko-KR"/>
        </w:rPr>
        <w:t>.</w:t>
      </w:r>
    </w:p>
    <w:p w14:paraId="4AC35ED7" w14:textId="0EA868B0" w:rsidR="0094290C" w:rsidRDefault="0094290C" w:rsidP="003D42EF">
      <w:pPr>
        <w:pStyle w:val="EndNoteBibliography"/>
        <w:ind w:left="720" w:hanging="720"/>
        <w:rPr>
          <w:rFonts w:eastAsiaTheme="minorEastAsia"/>
          <w:color w:val="FF0000"/>
          <w:lang w:eastAsia="ko-KR"/>
        </w:rPr>
      </w:pPr>
      <w:r w:rsidRPr="0094290C">
        <w:rPr>
          <w:rFonts w:eastAsiaTheme="minorEastAsia"/>
          <w:color w:val="FF0000"/>
          <w:lang w:eastAsia="ko-KR"/>
        </w:rPr>
        <w:t xml:space="preserve">Challu, Cristian, Kin G. Olivares, Boris N. Oreshkin, Federico Garza Ramirez, Max Mergenthaler-Canseco, and Artur Dubrawski. 2023. </w:t>
      </w:r>
      <w:r w:rsidRPr="0094290C">
        <w:rPr>
          <w:rFonts w:eastAsiaTheme="minorEastAsia"/>
          <w:i/>
          <w:iCs/>
          <w:color w:val="FF0000"/>
          <w:lang w:eastAsia="ko-KR"/>
        </w:rPr>
        <w:t>"NHITS: Neural Hierarchical Interpolation for Time Series Forecasting."</w:t>
      </w:r>
      <w:r w:rsidRPr="0094290C">
        <w:rPr>
          <w:rFonts w:eastAsiaTheme="minorEastAsia"/>
          <w:color w:val="FF0000"/>
          <w:lang w:eastAsia="ko-KR"/>
        </w:rPr>
        <w:t xml:space="preserve"> In </w:t>
      </w:r>
      <w:r w:rsidRPr="0094290C">
        <w:rPr>
          <w:rFonts w:eastAsiaTheme="minorEastAsia"/>
          <w:i/>
          <w:iCs/>
          <w:color w:val="FF0000"/>
          <w:lang w:eastAsia="ko-KR"/>
        </w:rPr>
        <w:t>Proceedings of the 37th AAAI Conference on Artificial Intelligence (AAAI-23)</w:t>
      </w:r>
      <w:r w:rsidRPr="0094290C">
        <w:rPr>
          <w:rFonts w:eastAsiaTheme="minorEastAsia"/>
          <w:color w:val="FF0000"/>
          <w:lang w:eastAsia="ko-KR"/>
        </w:rPr>
        <w:t>. Carnegie Mellon University, Unity Technologies, and Nixtla.</w:t>
      </w:r>
    </w:p>
    <w:p w14:paraId="14E85881" w14:textId="5542F965" w:rsidR="00850C7C" w:rsidRDefault="00850C7C" w:rsidP="004E48ED">
      <w:pPr>
        <w:ind w:left="660" w:hangingChars="300" w:hanging="660"/>
        <w:rPr>
          <w:rFonts w:eastAsiaTheme="minorEastAsia"/>
          <w:color w:val="FF0000"/>
          <w:lang w:eastAsia="ko-KR"/>
        </w:rPr>
      </w:pPr>
      <w:r w:rsidRPr="00A738A9">
        <w:rPr>
          <w:rFonts w:eastAsiaTheme="minorEastAsia"/>
          <w:color w:val="FF0000"/>
          <w:lang w:eastAsia="ko-KR"/>
        </w:rPr>
        <w:t xml:space="preserve">Cha, D., Park, S., &amp; Kim, H. (2019). </w:t>
      </w:r>
      <w:r w:rsidRPr="00A738A9">
        <w:rPr>
          <w:rFonts w:eastAsiaTheme="minorEastAsia"/>
          <w:i/>
          <w:iCs/>
          <w:color w:val="FF0000"/>
          <w:lang w:eastAsia="ko-KR"/>
        </w:rPr>
        <w:t>KTX Passenger Demand Forecast with Multiple Intervention Seasonal ARIMA Models</w:t>
      </w:r>
      <w:r w:rsidRPr="00A738A9">
        <w:rPr>
          <w:rFonts w:eastAsiaTheme="minorEastAsia"/>
          <w:color w:val="FF0000"/>
          <w:lang w:eastAsia="ko-KR"/>
        </w:rPr>
        <w:t>. Proceedings of the Korean Society for Railway Annual Conference, 44(1), 89-98.</w:t>
      </w:r>
    </w:p>
    <w:p w14:paraId="6E86FBD8" w14:textId="6710EE11" w:rsidR="00FC4642" w:rsidRDefault="00FC4642" w:rsidP="003D42EF">
      <w:pPr>
        <w:pStyle w:val="EndNoteBibliography"/>
        <w:ind w:left="720" w:hanging="720"/>
        <w:rPr>
          <w:rFonts w:eastAsiaTheme="minorEastAsia"/>
          <w:color w:val="FF0000"/>
          <w:lang w:eastAsia="ko-KR"/>
        </w:rPr>
      </w:pPr>
      <w:r w:rsidRPr="00FC4642">
        <w:rPr>
          <w:rFonts w:eastAsiaTheme="minorEastAsia"/>
          <w:color w:val="FF0000"/>
          <w:lang w:eastAsia="ko-KR"/>
        </w:rPr>
        <w:t xml:space="preserve">Chang, Shiyu, Yang Zhang, Wei Han, Mo Yu, Xiaoxiao Guo, Wei Tan, Xiaodong Cui, Michael Witbrock, Mark Hasegawa-Johnson, and Thomas S. Huang. "Dilated Recurrent Neural Networks." </w:t>
      </w:r>
      <w:r w:rsidRPr="00FC4642">
        <w:rPr>
          <w:rFonts w:eastAsiaTheme="minorEastAsia"/>
          <w:i/>
          <w:iCs/>
          <w:color w:val="FF0000"/>
          <w:lang w:eastAsia="ko-KR"/>
        </w:rPr>
        <w:t>Proceedings of the 31st Conference on Neural Information Processing Systems (NIPS 2017)</w:t>
      </w:r>
      <w:r w:rsidRPr="00FC4642">
        <w:rPr>
          <w:rFonts w:eastAsiaTheme="minorEastAsia"/>
          <w:color w:val="FF0000"/>
          <w:lang w:eastAsia="ko-KR"/>
        </w:rPr>
        <w:t>, Long Beach, CA, USA, 2017.</w:t>
      </w:r>
    </w:p>
    <w:p w14:paraId="48E6753D" w14:textId="07901524" w:rsidR="008D5101" w:rsidRPr="0094290C" w:rsidRDefault="008D5101" w:rsidP="003D42EF">
      <w:pPr>
        <w:pStyle w:val="EndNoteBibliography"/>
        <w:ind w:left="720" w:hanging="720"/>
        <w:rPr>
          <w:rFonts w:eastAsiaTheme="minorEastAsia"/>
          <w:color w:val="FF0000"/>
          <w:lang w:eastAsia="ko-KR"/>
        </w:rPr>
      </w:pPr>
      <w:r w:rsidRPr="008D5101">
        <w:rPr>
          <w:rFonts w:eastAsiaTheme="minorEastAsia"/>
          <w:color w:val="FF0000"/>
          <w:lang w:eastAsia="ko-KR"/>
        </w:rPr>
        <w:lastRenderedPageBreak/>
        <w:t xml:space="preserve">Cho, Kyunghyun, Bart Van Merriënboer, Dzmitry Bahdanau, and Yoshua Bengio. "Learning phrase representations using RNN encoder-decoder for statistical machine translation." </w:t>
      </w:r>
      <w:r w:rsidRPr="008D5101">
        <w:rPr>
          <w:rFonts w:eastAsiaTheme="minorEastAsia"/>
          <w:i/>
          <w:iCs/>
          <w:color w:val="FF0000"/>
          <w:lang w:eastAsia="ko-KR"/>
        </w:rPr>
        <w:t>arXiv preprint arXiv:1406.1078</w:t>
      </w:r>
      <w:r w:rsidRPr="008D5101">
        <w:rPr>
          <w:rFonts w:eastAsiaTheme="minorEastAsia"/>
          <w:color w:val="FF0000"/>
          <w:lang w:eastAsia="ko-KR"/>
        </w:rPr>
        <w:t xml:space="preserve"> (2014).</w:t>
      </w:r>
    </w:p>
    <w:p w14:paraId="54CB09F4" w14:textId="47921B71" w:rsidR="00E43977" w:rsidRDefault="00E43977" w:rsidP="003D42EF">
      <w:pPr>
        <w:pStyle w:val="EndNoteBibliography"/>
        <w:ind w:left="720" w:hanging="720"/>
        <w:rPr>
          <w:rFonts w:eastAsiaTheme="minorEastAsia"/>
          <w:color w:val="FF0000"/>
          <w:lang w:eastAsia="ko-KR"/>
        </w:rPr>
      </w:pPr>
      <w:r w:rsidRPr="000A2A36">
        <w:rPr>
          <w:rFonts w:eastAsiaTheme="minorEastAsia"/>
          <w:color w:val="FF0000"/>
          <w:lang w:eastAsia="ko-KR"/>
        </w:rPr>
        <w:t>Gunning, David, Mark Stefik, Jaesik Choi, Timothy Miller, Simone Stumpf, and</w:t>
      </w:r>
      <w:r w:rsidRPr="00E43977">
        <w:rPr>
          <w:rFonts w:eastAsiaTheme="minorEastAsia"/>
          <w:color w:val="FF0000"/>
          <w:lang w:eastAsia="ko-KR"/>
        </w:rPr>
        <w:t xml:space="preserve"> Guang-Zhong Yang. 2019. "XAI - Explainable Artificial Intelligence." </w:t>
      </w:r>
      <w:r w:rsidRPr="00E43977">
        <w:rPr>
          <w:rFonts w:eastAsiaTheme="minorEastAsia"/>
          <w:i/>
          <w:iCs/>
          <w:color w:val="FF0000"/>
          <w:lang w:eastAsia="ko-KR"/>
        </w:rPr>
        <w:t>Science Robotics</w:t>
      </w:r>
      <w:r w:rsidRPr="00E43977">
        <w:rPr>
          <w:rFonts w:eastAsiaTheme="minorEastAsia"/>
          <w:color w:val="FF0000"/>
          <w:lang w:eastAsia="ko-KR"/>
        </w:rPr>
        <w:t xml:space="preserve"> 4(37): eaay7120. </w:t>
      </w:r>
      <w:hyperlink r:id="rId23" w:tgtFrame="_new" w:history="1">
        <w:r w:rsidRPr="00E43977">
          <w:rPr>
            <w:rStyle w:val="a8"/>
            <w:rFonts w:eastAsiaTheme="minorEastAsia"/>
            <w:lang w:eastAsia="ko-KR"/>
          </w:rPr>
          <w:t>https://doi.org/10.1126/scirobotics.aay7120</w:t>
        </w:r>
      </w:hyperlink>
      <w:r w:rsidRPr="00E43977">
        <w:rPr>
          <w:rFonts w:eastAsiaTheme="minorEastAsia"/>
          <w:color w:val="FF0000"/>
          <w:lang w:eastAsia="ko-KR"/>
        </w:rPr>
        <w:t>.</w:t>
      </w:r>
    </w:p>
    <w:p w14:paraId="29F55EFA" w14:textId="3FAFA235" w:rsidR="00A31F69" w:rsidRDefault="00C30A63" w:rsidP="0061000D">
      <w:pPr>
        <w:pStyle w:val="EndNoteBibliography"/>
        <w:ind w:left="720" w:hanging="720"/>
        <w:rPr>
          <w:rFonts w:eastAsiaTheme="minorEastAsia"/>
          <w:color w:val="FF0000"/>
          <w:lang w:eastAsia="ko-KR"/>
        </w:rPr>
      </w:pPr>
      <w:r w:rsidRPr="00C30A63">
        <w:rPr>
          <w:rFonts w:eastAsiaTheme="minorEastAsia"/>
          <w:color w:val="FF0000"/>
          <w:lang w:eastAsia="ko-KR"/>
        </w:rPr>
        <w:t>Gao, X., &amp; Lee, G. M. (2019). Moment-based rental prediction for bicycle-sharing transportation systems using a hybrid genetic algorithm and machine learning. Computers &amp; Industrial Engineering, 128, 60-69.</w:t>
      </w:r>
    </w:p>
    <w:p w14:paraId="203AAF8E" w14:textId="0B4939AF" w:rsidR="00A62B9A" w:rsidRPr="00A62B9A" w:rsidRDefault="00A62B9A" w:rsidP="00A62B9A">
      <w:pPr>
        <w:pStyle w:val="EndNoteBibliography"/>
        <w:ind w:left="720" w:hanging="720"/>
        <w:rPr>
          <w:rFonts w:eastAsiaTheme="minorEastAsia"/>
          <w:color w:val="FF0000"/>
          <w:lang w:eastAsia="ko-KR"/>
        </w:rPr>
      </w:pPr>
      <w:r w:rsidRPr="00A62B9A">
        <w:rPr>
          <w:rFonts w:eastAsiaTheme="minorEastAsia"/>
          <w:color w:val="FF0000"/>
          <w:lang w:eastAsia="ko-KR"/>
        </w:rPr>
        <w:t>Hochreiter, Sepp, and Jürgen Schmidhuber. "Long short-term memory." Neural Computation 9, no. 8 (1997): 1735-1780.</w:t>
      </w:r>
    </w:p>
    <w:p w14:paraId="5062D879" w14:textId="77777777" w:rsidR="00311CA6" w:rsidRPr="00311CA6" w:rsidRDefault="00311CA6" w:rsidP="00311CA6">
      <w:pPr>
        <w:pStyle w:val="EndNoteBibliography"/>
        <w:ind w:left="720" w:hanging="720"/>
        <w:jc w:val="left"/>
        <w:rPr>
          <w:rFonts w:eastAsiaTheme="minorEastAsia"/>
          <w:color w:val="FF0000"/>
          <w:lang w:eastAsia="ko-KR"/>
        </w:rPr>
      </w:pPr>
      <w:r w:rsidRPr="00311CA6">
        <w:rPr>
          <w:rFonts w:eastAsiaTheme="minorEastAsia"/>
          <w:color w:val="FF0000"/>
          <w:lang w:eastAsia="ko-KR"/>
        </w:rPr>
        <w:t xml:space="preserve">Olivares, Kin G., Cristian Challu, Grzegorz Marcjasz, and Rafał Weron. "Neural Basis Expansion Analysis with Exogenous Variables: Forecasting Electricity Prices with NBEATSx." </w:t>
      </w:r>
      <w:r w:rsidRPr="00311CA6">
        <w:rPr>
          <w:rFonts w:eastAsiaTheme="minorEastAsia"/>
          <w:i/>
          <w:iCs/>
          <w:color w:val="FF0000"/>
          <w:lang w:eastAsia="ko-KR"/>
        </w:rPr>
        <w:t>International Journal of Forecasting</w:t>
      </w:r>
      <w:r w:rsidRPr="00311CA6">
        <w:rPr>
          <w:rFonts w:eastAsiaTheme="minorEastAsia"/>
          <w:color w:val="FF0000"/>
          <w:lang w:eastAsia="ko-KR"/>
        </w:rPr>
        <w:t xml:space="preserve"> 39, no. 3 (2023): 884–900. </w:t>
      </w:r>
      <w:hyperlink r:id="rId24" w:tgtFrame="_new" w:history="1">
        <w:r w:rsidRPr="00311CA6">
          <w:rPr>
            <w:rStyle w:val="a8"/>
            <w:rFonts w:eastAsiaTheme="minorEastAsia"/>
            <w:lang w:eastAsia="ko-KR"/>
          </w:rPr>
          <w:t>https://doi.org/10.1016/j.ijforecast.2022.03.001</w:t>
        </w:r>
      </w:hyperlink>
      <w:r w:rsidRPr="00311CA6">
        <w:rPr>
          <w:rFonts w:eastAsiaTheme="minorEastAsia"/>
          <w:color w:val="FF0000"/>
          <w:lang w:eastAsia="ko-KR"/>
        </w:rPr>
        <w:t>.</w:t>
      </w:r>
    </w:p>
    <w:p w14:paraId="715A971C" w14:textId="7FE36FE8" w:rsidR="00311CA6" w:rsidRDefault="006303B0" w:rsidP="0061000D">
      <w:pPr>
        <w:pStyle w:val="EndNoteBibliography"/>
        <w:ind w:left="720" w:hanging="720"/>
        <w:rPr>
          <w:rFonts w:eastAsiaTheme="minorEastAsia"/>
          <w:color w:val="FF0000"/>
          <w:lang w:eastAsia="ko-KR"/>
        </w:rPr>
      </w:pPr>
      <w:r w:rsidRPr="006303B0">
        <w:rPr>
          <w:rFonts w:eastAsiaTheme="minorEastAsia"/>
          <w:color w:val="FF0000"/>
          <w:lang w:eastAsia="ko-KR"/>
        </w:rPr>
        <w:t>Rangapuram, Syama Sundar, Jan Gasthaus, Lorenzo Stella, Valentin Flunkert, David Salinas, Yuyang (Bernie) Wang, and Tim Januschowski. "Deep Non-Parametric Time Series Forecaster." Amazon and Zalando, December 2023.</w:t>
      </w:r>
    </w:p>
    <w:p w14:paraId="27EB6973" w14:textId="309EBA83" w:rsidR="008F3A51" w:rsidRDefault="008F3A51" w:rsidP="0061000D">
      <w:pPr>
        <w:pStyle w:val="EndNoteBibliography"/>
        <w:ind w:left="720" w:hanging="720"/>
        <w:rPr>
          <w:rFonts w:eastAsiaTheme="minorEastAsia"/>
          <w:color w:val="FF0000"/>
          <w:lang w:eastAsia="ko-KR"/>
        </w:rPr>
      </w:pPr>
      <w:r w:rsidRPr="008F3A51">
        <w:rPr>
          <w:rFonts w:eastAsiaTheme="minorEastAsia"/>
          <w:color w:val="FF0000"/>
          <w:lang w:eastAsia="ko-KR"/>
        </w:rPr>
        <w:t xml:space="preserve">Salinas, David, Valentin Flunkert, and Jan Gasthaus. </w:t>
      </w:r>
      <w:r w:rsidRPr="008F3A51">
        <w:rPr>
          <w:rFonts w:eastAsiaTheme="minorEastAsia"/>
          <w:i/>
          <w:iCs/>
          <w:color w:val="FF0000"/>
          <w:lang w:eastAsia="ko-KR"/>
        </w:rPr>
        <w:t>DeepAR: Probabilistic Forecasting with Autoregressive Recurrent Networks.</w:t>
      </w:r>
      <w:r w:rsidRPr="008F3A51">
        <w:rPr>
          <w:rFonts w:eastAsiaTheme="minorEastAsia"/>
          <w:color w:val="FF0000"/>
          <w:lang w:eastAsia="ko-KR"/>
        </w:rPr>
        <w:t xml:space="preserve"> Amazon Research, 2019. Accessed February 22, 2019. </w:t>
      </w:r>
      <w:hyperlink r:id="rId25" w:tgtFrame="_new" w:history="1">
        <w:r w:rsidRPr="008F3A51">
          <w:rPr>
            <w:rStyle w:val="a8"/>
            <w:rFonts w:eastAsiaTheme="minorEastAsia"/>
            <w:lang w:eastAsia="ko-KR"/>
          </w:rPr>
          <w:t>arXiv:1704.04110</w:t>
        </w:r>
      </w:hyperlink>
      <w:r w:rsidRPr="008F3A51">
        <w:rPr>
          <w:rFonts w:eastAsiaTheme="minorEastAsia"/>
          <w:color w:val="FF0000"/>
          <w:lang w:eastAsia="ko-KR"/>
        </w:rPr>
        <w:t>.</w:t>
      </w:r>
    </w:p>
    <w:p w14:paraId="37FDE02F" w14:textId="32A7DAD1" w:rsidR="00467AA2" w:rsidRPr="00C30A63" w:rsidRDefault="00467AA2" w:rsidP="0061000D">
      <w:pPr>
        <w:pStyle w:val="EndNoteBibliography"/>
        <w:ind w:left="720" w:hanging="720"/>
        <w:rPr>
          <w:rFonts w:eastAsiaTheme="minorEastAsia"/>
          <w:color w:val="FF0000"/>
          <w:lang w:eastAsia="ko-KR"/>
        </w:rPr>
      </w:pPr>
      <w:r w:rsidRPr="00467AA2">
        <w:rPr>
          <w:rFonts w:eastAsiaTheme="minorEastAsia"/>
          <w:color w:val="FF0000"/>
          <w:lang w:eastAsia="ko-KR"/>
        </w:rPr>
        <w:t xml:space="preserve">Siami-Namini, Sima, Neda Tavakoli, and Akbar Siami Namin. 2018. </w:t>
      </w:r>
      <w:r w:rsidRPr="00467AA2">
        <w:rPr>
          <w:rFonts w:eastAsiaTheme="minorEastAsia"/>
          <w:i/>
          <w:iCs/>
          <w:color w:val="FF0000"/>
          <w:lang w:eastAsia="ko-KR"/>
        </w:rPr>
        <w:t>A Comparison of ARIMA and LSTM in Forecasting Time Series</w:t>
      </w:r>
      <w:r w:rsidRPr="00467AA2">
        <w:rPr>
          <w:rFonts w:eastAsiaTheme="minorEastAsia"/>
          <w:color w:val="FF0000"/>
          <w:lang w:eastAsia="ko-KR"/>
        </w:rPr>
        <w:t>. 17th IEEE International Conference on Machine Learning and Applications.</w:t>
      </w:r>
    </w:p>
    <w:p w14:paraId="34B4B3D7" w14:textId="2DE0BFC6" w:rsidR="00631F3E" w:rsidRDefault="002A4F36">
      <w:pPr>
        <w:rPr>
          <w:rFonts w:eastAsiaTheme="minorEastAsia"/>
          <w:color w:val="FF0000"/>
          <w:lang w:eastAsia="ko-KR"/>
        </w:rPr>
      </w:pPr>
      <w:r w:rsidRPr="0059544A">
        <w:rPr>
          <w:color w:val="FF0000"/>
        </w:rPr>
        <w:fldChar w:fldCharType="end"/>
      </w:r>
      <w:r w:rsidR="002162CF" w:rsidRPr="002162CF">
        <w:t xml:space="preserve"> </w:t>
      </w:r>
      <w:r w:rsidR="002162CF" w:rsidRPr="002162CF">
        <w:rPr>
          <w:color w:val="FF0000"/>
        </w:rPr>
        <w:t xml:space="preserve">International Union of Railways (UIC). 2023. </w:t>
      </w:r>
      <w:r w:rsidR="002162CF" w:rsidRPr="002162CF">
        <w:rPr>
          <w:i/>
          <w:iCs/>
          <w:color w:val="FF0000"/>
        </w:rPr>
        <w:t xml:space="preserve">HIGH-SPEED RAIL, the right speed for our planet: Key </w:t>
      </w:r>
      <w:r w:rsidR="002162CF" w:rsidRPr="00A738A9">
        <w:rPr>
          <w:i/>
          <w:iCs/>
          <w:color w:val="FF0000"/>
        </w:rPr>
        <w:t>Messages from the 11th UIC High-Speed Congress</w:t>
      </w:r>
      <w:r w:rsidR="002162CF" w:rsidRPr="00A738A9">
        <w:rPr>
          <w:color w:val="FF0000"/>
        </w:rPr>
        <w:t xml:space="preserve">. </w:t>
      </w:r>
      <w:r w:rsidR="002162CF" w:rsidRPr="00A738A9">
        <w:rPr>
          <w:color w:val="FF0000"/>
          <w:lang w:eastAsia="ko-KR"/>
        </w:rPr>
        <w:t>Paris: International Union of Railways.</w:t>
      </w:r>
    </w:p>
    <w:p w14:paraId="2B56C1E3" w14:textId="5313718E" w:rsidR="002C29DE" w:rsidRPr="002C29DE" w:rsidRDefault="002C29DE">
      <w:pPr>
        <w:rPr>
          <w:rFonts w:eastAsiaTheme="minorEastAsia"/>
          <w:color w:val="FF0000"/>
          <w:lang w:eastAsia="ko-KR"/>
        </w:rPr>
      </w:pPr>
      <w:r w:rsidRPr="002C29DE">
        <w:rPr>
          <w:rFonts w:eastAsiaTheme="minorEastAsia"/>
          <w:color w:val="FF0000"/>
          <w:lang w:eastAsia="ko-KR"/>
        </w:rPr>
        <w:t>국토교통부</w:t>
      </w:r>
      <w:r w:rsidRPr="002C29DE">
        <w:rPr>
          <w:rFonts w:eastAsiaTheme="minorEastAsia"/>
          <w:color w:val="FF0000"/>
          <w:lang w:eastAsia="ko-KR"/>
        </w:rPr>
        <w:t xml:space="preserve">. </w:t>
      </w:r>
      <w:r w:rsidRPr="004E48ED">
        <w:rPr>
          <w:rFonts w:eastAsiaTheme="minorEastAsia"/>
          <w:color w:val="FF0000"/>
          <w:lang w:eastAsia="ko-KR"/>
        </w:rPr>
        <w:t>국토교통</w:t>
      </w:r>
      <w:r w:rsidRPr="004E48ED">
        <w:rPr>
          <w:rFonts w:eastAsiaTheme="minorEastAsia"/>
          <w:color w:val="FF0000"/>
          <w:lang w:eastAsia="ko-KR"/>
        </w:rPr>
        <w:t xml:space="preserve"> 2050 </w:t>
      </w:r>
      <w:r w:rsidRPr="004E48ED">
        <w:rPr>
          <w:rFonts w:eastAsiaTheme="minorEastAsia"/>
          <w:color w:val="FF0000"/>
          <w:lang w:eastAsia="ko-KR"/>
        </w:rPr>
        <w:t>미래기술</w:t>
      </w:r>
      <w:r w:rsidRPr="004E48ED">
        <w:rPr>
          <w:rFonts w:eastAsiaTheme="minorEastAsia"/>
          <w:color w:val="FF0000"/>
          <w:lang w:eastAsia="ko-KR"/>
        </w:rPr>
        <w:t xml:space="preserve"> </w:t>
      </w:r>
      <w:r w:rsidRPr="004E48ED">
        <w:rPr>
          <w:rFonts w:eastAsiaTheme="minorEastAsia"/>
          <w:color w:val="FF0000"/>
          <w:lang w:eastAsia="ko-KR"/>
        </w:rPr>
        <w:t>도출을</w:t>
      </w:r>
      <w:r w:rsidRPr="004E48ED">
        <w:rPr>
          <w:rFonts w:eastAsiaTheme="minorEastAsia"/>
          <w:color w:val="FF0000"/>
          <w:lang w:eastAsia="ko-KR"/>
        </w:rPr>
        <w:t xml:space="preserve"> </w:t>
      </w:r>
      <w:r w:rsidRPr="004E48ED">
        <w:rPr>
          <w:rFonts w:eastAsiaTheme="minorEastAsia"/>
          <w:color w:val="FF0000"/>
          <w:lang w:eastAsia="ko-KR"/>
        </w:rPr>
        <w:t>위한</w:t>
      </w:r>
      <w:r w:rsidRPr="004E48ED">
        <w:rPr>
          <w:rFonts w:eastAsiaTheme="minorEastAsia"/>
          <w:color w:val="FF0000"/>
          <w:lang w:eastAsia="ko-KR"/>
        </w:rPr>
        <w:t xml:space="preserve"> </w:t>
      </w:r>
      <w:r w:rsidRPr="004E48ED">
        <w:rPr>
          <w:rFonts w:eastAsiaTheme="minorEastAsia"/>
          <w:color w:val="FF0000"/>
          <w:lang w:eastAsia="ko-KR"/>
        </w:rPr>
        <w:t>조사분석</w:t>
      </w:r>
      <w:r w:rsidRPr="004E48ED">
        <w:rPr>
          <w:rFonts w:eastAsiaTheme="minorEastAsia"/>
          <w:color w:val="FF0000"/>
          <w:lang w:eastAsia="ko-KR"/>
        </w:rPr>
        <w:t xml:space="preserve"> </w:t>
      </w:r>
      <w:r w:rsidRPr="004E48ED">
        <w:rPr>
          <w:rFonts w:eastAsiaTheme="minorEastAsia"/>
          <w:color w:val="FF0000"/>
          <w:lang w:eastAsia="ko-KR"/>
        </w:rPr>
        <w:t>연구</w:t>
      </w:r>
      <w:r w:rsidRPr="004E48ED">
        <w:rPr>
          <w:rFonts w:eastAsiaTheme="minorEastAsia"/>
          <w:color w:val="FF0000"/>
          <w:lang w:eastAsia="ko-KR"/>
        </w:rPr>
        <w:t xml:space="preserve">: </w:t>
      </w:r>
      <w:r w:rsidRPr="004E48ED">
        <w:rPr>
          <w:rFonts w:eastAsiaTheme="minorEastAsia"/>
          <w:color w:val="FF0000"/>
          <w:lang w:eastAsia="ko-KR"/>
        </w:rPr>
        <w:t>최종보고서</w:t>
      </w:r>
      <w:r w:rsidRPr="002C29DE">
        <w:rPr>
          <w:rFonts w:eastAsiaTheme="minorEastAsia"/>
          <w:color w:val="FF0000"/>
          <w:lang w:eastAsia="ko-KR"/>
        </w:rPr>
        <w:t xml:space="preserve">. </w:t>
      </w:r>
      <w:r w:rsidRPr="002C29DE">
        <w:rPr>
          <w:rFonts w:eastAsiaTheme="minorEastAsia"/>
          <w:color w:val="FF0000"/>
          <w:lang w:eastAsia="ko-KR"/>
        </w:rPr>
        <w:t>기술과가치</w:t>
      </w:r>
      <w:r w:rsidRPr="002C29DE">
        <w:rPr>
          <w:rFonts w:eastAsiaTheme="minorEastAsia"/>
          <w:color w:val="FF0000"/>
          <w:lang w:eastAsia="ko-KR"/>
        </w:rPr>
        <w:t>, 2020.</w:t>
      </w:r>
    </w:p>
    <w:p w14:paraId="1ADC792E" w14:textId="2EFBB583" w:rsidR="00A26549" w:rsidRPr="00A15CEC" w:rsidRDefault="00A15CEC">
      <w:pPr>
        <w:rPr>
          <w:rFonts w:eastAsiaTheme="minorEastAsia"/>
          <w:color w:val="FF0000"/>
          <w:lang w:eastAsia="ko-KR"/>
        </w:rPr>
      </w:pPr>
      <w:proofErr w:type="spellStart"/>
      <w:r w:rsidRPr="00A738A9">
        <w:rPr>
          <w:rFonts w:eastAsiaTheme="minorEastAsia"/>
          <w:color w:val="FF0000"/>
          <w:lang w:eastAsia="ko-KR"/>
        </w:rPr>
        <w:t>김관형</w:t>
      </w:r>
      <w:proofErr w:type="spellEnd"/>
      <w:r w:rsidRPr="00A738A9">
        <w:rPr>
          <w:rFonts w:eastAsiaTheme="minorEastAsia"/>
          <w:color w:val="FF0000"/>
          <w:lang w:eastAsia="ko-KR"/>
        </w:rPr>
        <w:t xml:space="preserve">, </w:t>
      </w:r>
      <w:r w:rsidRPr="00A738A9">
        <w:rPr>
          <w:rFonts w:eastAsiaTheme="minorEastAsia"/>
          <w:color w:val="FF0000"/>
          <w:lang w:eastAsia="ko-KR"/>
        </w:rPr>
        <w:t>김한수</w:t>
      </w:r>
      <w:r w:rsidRPr="00A738A9">
        <w:rPr>
          <w:rFonts w:eastAsiaTheme="minorEastAsia"/>
          <w:color w:val="FF0000"/>
          <w:lang w:eastAsia="ko-KR"/>
        </w:rPr>
        <w:t xml:space="preserve">. (2011). </w:t>
      </w:r>
      <w:r w:rsidRPr="004E48ED">
        <w:rPr>
          <w:rFonts w:eastAsiaTheme="minorEastAsia"/>
          <w:color w:val="FF0000"/>
          <w:lang w:eastAsia="ko-KR"/>
        </w:rPr>
        <w:t>개입</w:t>
      </w:r>
      <w:r w:rsidRPr="004E48ED">
        <w:rPr>
          <w:rFonts w:eastAsiaTheme="minorEastAsia"/>
          <w:color w:val="FF0000"/>
          <w:lang w:eastAsia="ko-KR"/>
        </w:rPr>
        <w:t xml:space="preserve"> ARIMA </w:t>
      </w:r>
      <w:r w:rsidRPr="004E48ED">
        <w:rPr>
          <w:rFonts w:eastAsiaTheme="minorEastAsia"/>
          <w:color w:val="FF0000"/>
          <w:lang w:eastAsia="ko-KR"/>
        </w:rPr>
        <w:t>모형을</w:t>
      </w:r>
      <w:r w:rsidRPr="004E48ED">
        <w:rPr>
          <w:rFonts w:eastAsiaTheme="minorEastAsia"/>
          <w:color w:val="FF0000"/>
          <w:lang w:eastAsia="ko-KR"/>
        </w:rPr>
        <w:t xml:space="preserve"> </w:t>
      </w:r>
      <w:r w:rsidRPr="004E48ED">
        <w:rPr>
          <w:rFonts w:eastAsiaTheme="minorEastAsia"/>
          <w:color w:val="FF0000"/>
          <w:lang w:eastAsia="ko-KR"/>
        </w:rPr>
        <w:t>이용한</w:t>
      </w:r>
      <w:r w:rsidRPr="004E48ED">
        <w:rPr>
          <w:rFonts w:eastAsiaTheme="minorEastAsia"/>
          <w:color w:val="FF0000"/>
          <w:lang w:eastAsia="ko-KR"/>
        </w:rPr>
        <w:t xml:space="preserve"> KTX </w:t>
      </w:r>
      <w:r w:rsidRPr="004E48ED">
        <w:rPr>
          <w:rFonts w:eastAsiaTheme="minorEastAsia"/>
          <w:color w:val="FF0000"/>
          <w:lang w:eastAsia="ko-KR"/>
        </w:rPr>
        <w:t>수요예측</w:t>
      </w:r>
      <w:r w:rsidRPr="00A738A9">
        <w:rPr>
          <w:rFonts w:eastAsiaTheme="minorEastAsia"/>
          <w:color w:val="FF0000"/>
          <w:lang w:eastAsia="ko-KR"/>
        </w:rPr>
        <w:t xml:space="preserve">. </w:t>
      </w:r>
      <w:r w:rsidRPr="00A738A9">
        <w:rPr>
          <w:rFonts w:eastAsiaTheme="minorEastAsia"/>
          <w:color w:val="FF0000"/>
          <w:lang w:eastAsia="ko-KR"/>
        </w:rPr>
        <w:t>한국철도학회</w:t>
      </w:r>
      <w:r w:rsidRPr="00A738A9">
        <w:rPr>
          <w:rFonts w:eastAsiaTheme="minorEastAsia"/>
          <w:color w:val="FF0000"/>
          <w:lang w:eastAsia="ko-KR"/>
        </w:rPr>
        <w:t xml:space="preserve"> </w:t>
      </w:r>
      <w:r w:rsidRPr="00A738A9">
        <w:rPr>
          <w:rFonts w:eastAsiaTheme="minorEastAsia"/>
          <w:color w:val="FF0000"/>
          <w:lang w:eastAsia="ko-KR"/>
        </w:rPr>
        <w:t>춘계학술대회</w:t>
      </w:r>
      <w:r w:rsidRPr="00A738A9">
        <w:rPr>
          <w:rFonts w:eastAsiaTheme="minorEastAsia"/>
          <w:color w:val="FF0000"/>
          <w:lang w:eastAsia="ko-KR"/>
        </w:rPr>
        <w:t xml:space="preserve"> </w:t>
      </w:r>
      <w:r w:rsidRPr="00A738A9">
        <w:rPr>
          <w:rFonts w:eastAsiaTheme="minorEastAsia"/>
          <w:color w:val="FF0000"/>
          <w:lang w:eastAsia="ko-KR"/>
        </w:rPr>
        <w:t>논문집</w:t>
      </w:r>
      <w:r w:rsidRPr="00A738A9">
        <w:rPr>
          <w:rFonts w:eastAsiaTheme="minorEastAsia"/>
          <w:color w:val="FF0000"/>
          <w:lang w:eastAsia="ko-KR"/>
        </w:rPr>
        <w:t>, 1282-1289.</w:t>
      </w:r>
    </w:p>
    <w:p w14:paraId="0D2AC449" w14:textId="500699D6" w:rsidR="00A26549" w:rsidRDefault="00A26549">
      <w:pPr>
        <w:rPr>
          <w:rFonts w:eastAsiaTheme="minorEastAsia"/>
          <w:color w:val="FF0000"/>
          <w:lang w:eastAsia="ko-KR"/>
        </w:rPr>
      </w:pPr>
      <w:proofErr w:type="spellStart"/>
      <w:r w:rsidRPr="00A26549">
        <w:rPr>
          <w:rFonts w:eastAsiaTheme="minorEastAsia" w:hint="eastAsia"/>
          <w:color w:val="FF0000"/>
          <w:lang w:eastAsia="ko-KR"/>
        </w:rPr>
        <w:t>배재권</w:t>
      </w:r>
      <w:proofErr w:type="spellEnd"/>
      <w:r w:rsidRPr="00A26549">
        <w:rPr>
          <w:rFonts w:eastAsiaTheme="minorEastAsia"/>
          <w:color w:val="FF0000"/>
          <w:lang w:eastAsia="ko-KR"/>
        </w:rPr>
        <w:t>. "</w:t>
      </w:r>
      <w:r w:rsidRPr="00A26549">
        <w:rPr>
          <w:rFonts w:eastAsiaTheme="minorEastAsia" w:hint="eastAsia"/>
          <w:color w:val="FF0000"/>
          <w:lang w:eastAsia="ko-KR"/>
        </w:rPr>
        <w:t>설명가능한</w:t>
      </w:r>
      <w:r w:rsidRPr="00A26549">
        <w:rPr>
          <w:rFonts w:eastAsiaTheme="minorEastAsia"/>
          <w:color w:val="FF0000"/>
          <w:lang w:eastAsia="ko-KR"/>
        </w:rPr>
        <w:t xml:space="preserve"> </w:t>
      </w:r>
      <w:r w:rsidRPr="00A26549">
        <w:rPr>
          <w:rFonts w:eastAsiaTheme="minorEastAsia" w:hint="eastAsia"/>
          <w:color w:val="FF0000"/>
          <w:lang w:eastAsia="ko-KR"/>
        </w:rPr>
        <w:t>인공지능</w:t>
      </w:r>
      <w:r w:rsidRPr="00A26549">
        <w:rPr>
          <w:rFonts w:eastAsiaTheme="minorEastAsia"/>
          <w:color w:val="FF0000"/>
          <w:lang w:eastAsia="ko-KR"/>
        </w:rPr>
        <w:t xml:space="preserve">(XAI) </w:t>
      </w:r>
      <w:r w:rsidRPr="00A26549">
        <w:rPr>
          <w:rFonts w:eastAsiaTheme="minorEastAsia" w:hint="eastAsia"/>
          <w:color w:val="FF0000"/>
          <w:lang w:eastAsia="ko-KR"/>
        </w:rPr>
        <w:t>방법론의</w:t>
      </w:r>
      <w:r w:rsidRPr="00A26549">
        <w:rPr>
          <w:rFonts w:eastAsiaTheme="minorEastAsia"/>
          <w:color w:val="FF0000"/>
          <w:lang w:eastAsia="ko-KR"/>
        </w:rPr>
        <w:t xml:space="preserve"> </w:t>
      </w:r>
      <w:r w:rsidRPr="00A26549">
        <w:rPr>
          <w:rFonts w:eastAsiaTheme="minorEastAsia" w:hint="eastAsia"/>
          <w:color w:val="FF0000"/>
          <w:lang w:eastAsia="ko-KR"/>
        </w:rPr>
        <w:t>산업별</w:t>
      </w:r>
      <w:r w:rsidRPr="00A26549">
        <w:rPr>
          <w:rFonts w:eastAsiaTheme="minorEastAsia"/>
          <w:color w:val="FF0000"/>
          <w:lang w:eastAsia="ko-KR"/>
        </w:rPr>
        <w:t xml:space="preserve"> </w:t>
      </w:r>
      <w:r w:rsidRPr="00A26549">
        <w:rPr>
          <w:rFonts w:eastAsiaTheme="minorEastAsia" w:hint="eastAsia"/>
          <w:color w:val="FF0000"/>
          <w:lang w:eastAsia="ko-KR"/>
        </w:rPr>
        <w:t>적용가능성에</w:t>
      </w:r>
      <w:r w:rsidRPr="00A26549">
        <w:rPr>
          <w:rFonts w:eastAsiaTheme="minorEastAsia"/>
          <w:color w:val="FF0000"/>
          <w:lang w:eastAsia="ko-KR"/>
        </w:rPr>
        <w:t xml:space="preserve"> </w:t>
      </w:r>
      <w:r w:rsidRPr="00A26549">
        <w:rPr>
          <w:rFonts w:eastAsiaTheme="minorEastAsia" w:hint="eastAsia"/>
          <w:color w:val="FF0000"/>
          <w:lang w:eastAsia="ko-KR"/>
        </w:rPr>
        <w:t>관한</w:t>
      </w:r>
      <w:r w:rsidRPr="00A26549">
        <w:rPr>
          <w:rFonts w:eastAsiaTheme="minorEastAsia"/>
          <w:color w:val="FF0000"/>
          <w:lang w:eastAsia="ko-KR"/>
        </w:rPr>
        <w:t xml:space="preserve"> </w:t>
      </w:r>
      <w:r w:rsidRPr="00A26549">
        <w:rPr>
          <w:rFonts w:eastAsiaTheme="minorEastAsia" w:hint="eastAsia"/>
          <w:color w:val="FF0000"/>
          <w:lang w:eastAsia="ko-KR"/>
        </w:rPr>
        <w:t>연구</w:t>
      </w:r>
      <w:r w:rsidRPr="00A26549">
        <w:rPr>
          <w:rFonts w:eastAsiaTheme="minorEastAsia"/>
          <w:color w:val="FF0000"/>
          <w:lang w:eastAsia="ko-KR"/>
        </w:rPr>
        <w:t xml:space="preserve">." </w:t>
      </w:r>
      <w:r w:rsidRPr="00A26549">
        <w:rPr>
          <w:rFonts w:eastAsiaTheme="minorEastAsia" w:hint="eastAsia"/>
          <w:color w:val="FF0000"/>
          <w:lang w:eastAsia="ko-KR"/>
        </w:rPr>
        <w:t>글로벌경영학회지</w:t>
      </w:r>
      <w:r w:rsidRPr="00A26549">
        <w:rPr>
          <w:rFonts w:eastAsiaTheme="minorEastAsia"/>
          <w:color w:val="FF0000"/>
          <w:lang w:eastAsia="ko-KR"/>
        </w:rPr>
        <w:t xml:space="preserve"> 20, 2</w:t>
      </w:r>
      <w:r w:rsidRPr="00A26549">
        <w:rPr>
          <w:rFonts w:eastAsiaTheme="minorEastAsia" w:hint="eastAsia"/>
          <w:color w:val="FF0000"/>
          <w:lang w:eastAsia="ko-KR"/>
        </w:rPr>
        <w:t>호</w:t>
      </w:r>
      <w:r w:rsidRPr="00A26549">
        <w:rPr>
          <w:rFonts w:eastAsiaTheme="minorEastAsia"/>
          <w:color w:val="FF0000"/>
          <w:lang w:eastAsia="ko-KR"/>
        </w:rPr>
        <w:t xml:space="preserve"> (2023): 195-208, 10.38115/asgba.2023.20.2.195.</w:t>
      </w:r>
    </w:p>
    <w:p w14:paraId="74E454EB" w14:textId="28C48C08" w:rsidR="004E48ED" w:rsidRPr="004E48ED" w:rsidRDefault="004E48ED">
      <w:pPr>
        <w:rPr>
          <w:rFonts w:eastAsiaTheme="minorEastAsia" w:hint="eastAsia"/>
          <w:color w:val="FF0000"/>
          <w:lang w:eastAsia="ko-KR"/>
        </w:rPr>
      </w:pPr>
      <w:r w:rsidRPr="004E48ED">
        <w:rPr>
          <w:rFonts w:eastAsiaTheme="minorEastAsia"/>
          <w:color w:val="FF0000"/>
          <w:lang w:eastAsia="ko-KR"/>
        </w:rPr>
        <w:t>심진호</w:t>
      </w:r>
      <w:r w:rsidRPr="004E48ED">
        <w:rPr>
          <w:rFonts w:eastAsiaTheme="minorEastAsia"/>
          <w:color w:val="FF0000"/>
          <w:lang w:eastAsia="ko-KR"/>
        </w:rPr>
        <w:t xml:space="preserve">, </w:t>
      </w:r>
      <w:r w:rsidRPr="004E48ED">
        <w:rPr>
          <w:rFonts w:eastAsiaTheme="minorEastAsia"/>
          <w:color w:val="FF0000"/>
          <w:lang w:eastAsia="ko-KR"/>
        </w:rPr>
        <w:t>김태영</w:t>
      </w:r>
      <w:r w:rsidRPr="004E48ED">
        <w:rPr>
          <w:rFonts w:eastAsiaTheme="minorEastAsia"/>
          <w:color w:val="FF0000"/>
          <w:lang w:eastAsia="ko-KR"/>
        </w:rPr>
        <w:t xml:space="preserve">, </w:t>
      </w:r>
      <w:r w:rsidRPr="004E48ED">
        <w:rPr>
          <w:rFonts w:eastAsiaTheme="minorEastAsia"/>
          <w:color w:val="FF0000"/>
          <w:lang w:eastAsia="ko-KR"/>
        </w:rPr>
        <w:t>박민재</w:t>
      </w:r>
      <w:r w:rsidRPr="004E48ED">
        <w:rPr>
          <w:rFonts w:eastAsiaTheme="minorEastAsia"/>
          <w:color w:val="FF0000"/>
          <w:lang w:eastAsia="ko-KR"/>
        </w:rPr>
        <w:t xml:space="preserve">. (2024). </w:t>
      </w:r>
      <w:r w:rsidRPr="004E48ED">
        <w:rPr>
          <w:rFonts w:eastAsiaTheme="minorEastAsia"/>
          <w:color w:val="FF0000"/>
          <w:lang w:eastAsia="ko-KR"/>
        </w:rPr>
        <w:t>비선형</w:t>
      </w:r>
      <w:r w:rsidRPr="004E48ED">
        <w:rPr>
          <w:rFonts w:eastAsiaTheme="minorEastAsia"/>
          <w:color w:val="FF0000"/>
          <w:lang w:eastAsia="ko-KR"/>
        </w:rPr>
        <w:t xml:space="preserve"> </w:t>
      </w:r>
      <w:r w:rsidRPr="004E48ED">
        <w:rPr>
          <w:rFonts w:eastAsiaTheme="minorEastAsia"/>
          <w:color w:val="FF0000"/>
          <w:lang w:eastAsia="ko-KR"/>
        </w:rPr>
        <w:t>데이터</w:t>
      </w:r>
      <w:r w:rsidRPr="004E48ED">
        <w:rPr>
          <w:rFonts w:eastAsiaTheme="minorEastAsia"/>
          <w:color w:val="FF0000"/>
          <w:lang w:eastAsia="ko-KR"/>
        </w:rPr>
        <w:t xml:space="preserve"> </w:t>
      </w:r>
      <w:r w:rsidRPr="004E48ED">
        <w:rPr>
          <w:rFonts w:eastAsiaTheme="minorEastAsia"/>
          <w:color w:val="FF0000"/>
          <w:lang w:eastAsia="ko-KR"/>
        </w:rPr>
        <w:t>패턴</w:t>
      </w:r>
      <w:r w:rsidRPr="004E48ED">
        <w:rPr>
          <w:rFonts w:eastAsiaTheme="minorEastAsia"/>
          <w:color w:val="FF0000"/>
          <w:lang w:eastAsia="ko-KR"/>
        </w:rPr>
        <w:t xml:space="preserve"> </w:t>
      </w:r>
      <w:r w:rsidRPr="004E48ED">
        <w:rPr>
          <w:rFonts w:eastAsiaTheme="minorEastAsia"/>
          <w:color w:val="FF0000"/>
          <w:lang w:eastAsia="ko-KR"/>
        </w:rPr>
        <w:t>학습을</w:t>
      </w:r>
      <w:r w:rsidRPr="004E48ED">
        <w:rPr>
          <w:rFonts w:eastAsiaTheme="minorEastAsia"/>
          <w:color w:val="FF0000"/>
          <w:lang w:eastAsia="ko-KR"/>
        </w:rPr>
        <w:t xml:space="preserve"> </w:t>
      </w:r>
      <w:r w:rsidRPr="004E48ED">
        <w:rPr>
          <w:rFonts w:eastAsiaTheme="minorEastAsia"/>
          <w:color w:val="FF0000"/>
          <w:lang w:eastAsia="ko-KR"/>
        </w:rPr>
        <w:t>통한</w:t>
      </w:r>
      <w:r w:rsidRPr="004E48ED">
        <w:rPr>
          <w:rFonts w:eastAsiaTheme="minorEastAsia"/>
          <w:color w:val="FF0000"/>
          <w:lang w:eastAsia="ko-KR"/>
        </w:rPr>
        <w:t xml:space="preserve"> </w:t>
      </w:r>
      <w:r w:rsidRPr="004E48ED">
        <w:rPr>
          <w:rFonts w:eastAsiaTheme="minorEastAsia"/>
          <w:color w:val="FF0000"/>
          <w:lang w:eastAsia="ko-KR"/>
        </w:rPr>
        <w:t>고속철도</w:t>
      </w:r>
      <w:r w:rsidRPr="004E48ED">
        <w:rPr>
          <w:rFonts w:eastAsiaTheme="minorEastAsia"/>
          <w:color w:val="FF0000"/>
          <w:lang w:eastAsia="ko-KR"/>
        </w:rPr>
        <w:t xml:space="preserve"> </w:t>
      </w:r>
      <w:r w:rsidRPr="004E48ED">
        <w:rPr>
          <w:rFonts w:eastAsiaTheme="minorEastAsia"/>
          <w:color w:val="FF0000"/>
          <w:lang w:eastAsia="ko-KR"/>
        </w:rPr>
        <w:t>수송수요</w:t>
      </w:r>
      <w:r w:rsidRPr="004E48ED">
        <w:rPr>
          <w:rFonts w:eastAsiaTheme="minorEastAsia"/>
          <w:color w:val="FF0000"/>
          <w:lang w:eastAsia="ko-KR"/>
        </w:rPr>
        <w:t xml:space="preserve"> </w:t>
      </w:r>
      <w:r w:rsidRPr="004E48ED">
        <w:rPr>
          <w:rFonts w:eastAsiaTheme="minorEastAsia"/>
          <w:color w:val="FF0000"/>
          <w:lang w:eastAsia="ko-KR"/>
        </w:rPr>
        <w:t>예측</w:t>
      </w:r>
      <w:r w:rsidRPr="004E48ED">
        <w:rPr>
          <w:rFonts w:eastAsiaTheme="minorEastAsia"/>
          <w:color w:val="FF0000"/>
          <w:lang w:eastAsia="ko-KR"/>
        </w:rPr>
        <w:t xml:space="preserve"> </w:t>
      </w:r>
      <w:r w:rsidRPr="004E48ED">
        <w:rPr>
          <w:rFonts w:eastAsiaTheme="minorEastAsia"/>
          <w:color w:val="FF0000"/>
          <w:lang w:eastAsia="ko-KR"/>
        </w:rPr>
        <w:t>연구</w:t>
      </w:r>
      <w:r w:rsidRPr="004E48ED">
        <w:rPr>
          <w:rFonts w:eastAsiaTheme="minorEastAsia"/>
          <w:color w:val="FF0000"/>
          <w:lang w:eastAsia="ko-KR"/>
        </w:rPr>
        <w:t xml:space="preserve">. </w:t>
      </w:r>
      <w:r w:rsidRPr="004E48ED">
        <w:rPr>
          <w:rFonts w:eastAsiaTheme="minorEastAsia"/>
          <w:color w:val="FF0000"/>
          <w:lang w:eastAsia="ko-KR"/>
        </w:rPr>
        <w:t>한국철도학회</w:t>
      </w:r>
      <w:r w:rsidRPr="004E48ED">
        <w:rPr>
          <w:rFonts w:eastAsiaTheme="minorEastAsia"/>
          <w:color w:val="FF0000"/>
          <w:lang w:eastAsia="ko-KR"/>
        </w:rPr>
        <w:t xml:space="preserve"> </w:t>
      </w:r>
      <w:r w:rsidRPr="004E48ED">
        <w:rPr>
          <w:rFonts w:eastAsiaTheme="minorEastAsia"/>
          <w:color w:val="FF0000"/>
          <w:lang w:eastAsia="ko-KR"/>
        </w:rPr>
        <w:t>학술대회</w:t>
      </w:r>
      <w:r w:rsidRPr="004E48ED">
        <w:rPr>
          <w:rFonts w:eastAsiaTheme="minorEastAsia"/>
          <w:color w:val="FF0000"/>
          <w:lang w:eastAsia="ko-KR"/>
        </w:rPr>
        <w:t xml:space="preserve"> </w:t>
      </w:r>
      <w:proofErr w:type="spellStart"/>
      <w:r w:rsidRPr="004E48ED">
        <w:rPr>
          <w:rFonts w:eastAsiaTheme="minorEastAsia"/>
          <w:color w:val="FF0000"/>
          <w:lang w:eastAsia="ko-KR"/>
        </w:rPr>
        <w:t>초록집</w:t>
      </w:r>
      <w:proofErr w:type="spellEnd"/>
    </w:p>
    <w:p w14:paraId="2FFA1461" w14:textId="7DBF7D45" w:rsidR="004E48ED" w:rsidRDefault="004E48ED">
      <w:pPr>
        <w:rPr>
          <w:rFonts w:eastAsiaTheme="minorEastAsia"/>
          <w:color w:val="FF0000"/>
          <w:lang w:eastAsia="ko-KR"/>
        </w:rPr>
      </w:pPr>
      <w:proofErr w:type="spellStart"/>
      <w:r w:rsidRPr="004E48ED">
        <w:rPr>
          <w:rFonts w:eastAsiaTheme="minorEastAsia"/>
          <w:color w:val="FF0000"/>
          <w:lang w:eastAsia="ko-KR"/>
        </w:rPr>
        <w:t>임창원</w:t>
      </w:r>
      <w:proofErr w:type="spellEnd"/>
      <w:r w:rsidRPr="004E48ED">
        <w:rPr>
          <w:rFonts w:eastAsiaTheme="minorEastAsia"/>
          <w:color w:val="FF0000"/>
          <w:lang w:eastAsia="ko-KR"/>
        </w:rPr>
        <w:t xml:space="preserve">, </w:t>
      </w:r>
      <w:r w:rsidRPr="004E48ED">
        <w:rPr>
          <w:rFonts w:eastAsiaTheme="minorEastAsia"/>
          <w:color w:val="FF0000"/>
          <w:lang w:eastAsia="ko-KR"/>
        </w:rPr>
        <w:t>정영진</w:t>
      </w:r>
      <w:r w:rsidRPr="004E48ED">
        <w:rPr>
          <w:rFonts w:eastAsiaTheme="minorEastAsia"/>
          <w:color w:val="FF0000"/>
          <w:lang w:eastAsia="ko-KR"/>
        </w:rPr>
        <w:t>. 2019. "</w:t>
      </w:r>
      <w:r w:rsidRPr="004E48ED">
        <w:rPr>
          <w:rFonts w:eastAsiaTheme="minorEastAsia"/>
          <w:color w:val="FF0000"/>
          <w:lang w:eastAsia="ko-KR"/>
        </w:rPr>
        <w:t>인공지능</w:t>
      </w:r>
      <w:r w:rsidRPr="004E48ED">
        <w:rPr>
          <w:rFonts w:eastAsiaTheme="minorEastAsia"/>
          <w:color w:val="FF0000"/>
          <w:lang w:eastAsia="ko-KR"/>
        </w:rPr>
        <w:t xml:space="preserve"> </w:t>
      </w:r>
      <w:r w:rsidRPr="004E48ED">
        <w:rPr>
          <w:rFonts w:eastAsiaTheme="minorEastAsia"/>
          <w:color w:val="FF0000"/>
          <w:lang w:eastAsia="ko-KR"/>
        </w:rPr>
        <w:t>기반</w:t>
      </w:r>
      <w:r w:rsidRPr="004E48ED">
        <w:rPr>
          <w:rFonts w:eastAsiaTheme="minorEastAsia"/>
          <w:color w:val="FF0000"/>
          <w:lang w:eastAsia="ko-KR"/>
        </w:rPr>
        <w:t xml:space="preserve"> </w:t>
      </w:r>
      <w:r w:rsidRPr="004E48ED">
        <w:rPr>
          <w:rFonts w:eastAsiaTheme="minorEastAsia"/>
          <w:color w:val="FF0000"/>
          <w:lang w:eastAsia="ko-KR"/>
        </w:rPr>
        <w:t>수요예측</w:t>
      </w:r>
      <w:r w:rsidRPr="004E48ED">
        <w:rPr>
          <w:rFonts w:eastAsiaTheme="minorEastAsia"/>
          <w:color w:val="FF0000"/>
          <w:lang w:eastAsia="ko-KR"/>
        </w:rPr>
        <w:t xml:space="preserve"> </w:t>
      </w:r>
      <w:r w:rsidRPr="004E48ED">
        <w:rPr>
          <w:rFonts w:eastAsiaTheme="minorEastAsia"/>
          <w:color w:val="FF0000"/>
          <w:lang w:eastAsia="ko-KR"/>
        </w:rPr>
        <w:t>기법의</w:t>
      </w:r>
      <w:r w:rsidRPr="004E48ED">
        <w:rPr>
          <w:rFonts w:eastAsiaTheme="minorEastAsia"/>
          <w:color w:val="FF0000"/>
          <w:lang w:eastAsia="ko-KR"/>
        </w:rPr>
        <w:t xml:space="preserve"> </w:t>
      </w:r>
      <w:r w:rsidRPr="004E48ED">
        <w:rPr>
          <w:rFonts w:eastAsiaTheme="minorEastAsia"/>
          <w:color w:val="FF0000"/>
          <w:lang w:eastAsia="ko-KR"/>
        </w:rPr>
        <w:t>리뷰</w:t>
      </w:r>
      <w:r w:rsidRPr="004E48ED">
        <w:rPr>
          <w:rFonts w:eastAsiaTheme="minorEastAsia"/>
          <w:color w:val="FF0000"/>
          <w:lang w:eastAsia="ko-KR"/>
        </w:rPr>
        <w:t xml:space="preserve">." </w:t>
      </w:r>
      <w:r w:rsidRPr="004E48ED">
        <w:rPr>
          <w:rFonts w:eastAsiaTheme="minorEastAsia"/>
          <w:color w:val="FF0000"/>
          <w:lang w:eastAsia="ko-KR"/>
        </w:rPr>
        <w:t>응용통계연구</w:t>
      </w:r>
      <w:r w:rsidRPr="004E48ED">
        <w:rPr>
          <w:rFonts w:eastAsiaTheme="minorEastAsia"/>
          <w:color w:val="FF0000"/>
          <w:lang w:eastAsia="ko-KR"/>
        </w:rPr>
        <w:t xml:space="preserve"> 32(6): 795-835.</w:t>
      </w:r>
    </w:p>
    <w:p w14:paraId="6573ED4A" w14:textId="798DA092" w:rsidR="00490644" w:rsidRDefault="00490644">
      <w:pPr>
        <w:rPr>
          <w:rFonts w:eastAsiaTheme="minorEastAsia"/>
          <w:color w:val="FF0000"/>
          <w:lang w:eastAsia="ko-KR"/>
        </w:rPr>
      </w:pPr>
      <w:r w:rsidRPr="00A738A9">
        <w:rPr>
          <w:rFonts w:eastAsiaTheme="minorEastAsia"/>
          <w:color w:val="FF0000"/>
          <w:lang w:eastAsia="ko-KR"/>
        </w:rPr>
        <w:t>은종환</w:t>
      </w:r>
      <w:r w:rsidRPr="00A738A9">
        <w:rPr>
          <w:rFonts w:eastAsiaTheme="minorEastAsia"/>
          <w:color w:val="FF0000"/>
          <w:lang w:eastAsia="ko-KR"/>
        </w:rPr>
        <w:t xml:space="preserve">, </w:t>
      </w:r>
      <w:r w:rsidRPr="00A738A9">
        <w:rPr>
          <w:rFonts w:eastAsiaTheme="minorEastAsia"/>
          <w:color w:val="FF0000"/>
          <w:lang w:eastAsia="ko-KR"/>
        </w:rPr>
        <w:t>황성수</w:t>
      </w:r>
      <w:r w:rsidRPr="00A738A9">
        <w:rPr>
          <w:rFonts w:eastAsiaTheme="minorEastAsia"/>
          <w:color w:val="FF0000"/>
          <w:lang w:eastAsia="ko-KR"/>
        </w:rPr>
        <w:t>. "</w:t>
      </w:r>
      <w:r w:rsidRPr="00A738A9">
        <w:rPr>
          <w:rFonts w:eastAsiaTheme="minorEastAsia"/>
          <w:color w:val="FF0000"/>
          <w:lang w:eastAsia="ko-KR"/>
        </w:rPr>
        <w:t>인공지능을</w:t>
      </w:r>
      <w:r w:rsidRPr="00A738A9">
        <w:rPr>
          <w:rFonts w:eastAsiaTheme="minorEastAsia"/>
          <w:color w:val="FF0000"/>
          <w:lang w:eastAsia="ko-KR"/>
        </w:rPr>
        <w:t xml:space="preserve"> </w:t>
      </w:r>
      <w:r w:rsidRPr="00A738A9">
        <w:rPr>
          <w:rFonts w:eastAsiaTheme="minorEastAsia"/>
          <w:color w:val="FF0000"/>
          <w:lang w:eastAsia="ko-KR"/>
        </w:rPr>
        <w:t>활용한</w:t>
      </w:r>
      <w:r w:rsidRPr="00A738A9">
        <w:rPr>
          <w:rFonts w:eastAsiaTheme="minorEastAsia"/>
          <w:color w:val="FF0000"/>
          <w:lang w:eastAsia="ko-KR"/>
        </w:rPr>
        <w:t xml:space="preserve"> </w:t>
      </w:r>
      <w:r w:rsidRPr="00A738A9">
        <w:rPr>
          <w:rFonts w:eastAsiaTheme="minorEastAsia"/>
          <w:color w:val="FF0000"/>
          <w:lang w:eastAsia="ko-KR"/>
        </w:rPr>
        <w:t>정책의사결정에</w:t>
      </w:r>
      <w:r w:rsidRPr="00A738A9">
        <w:rPr>
          <w:rFonts w:eastAsiaTheme="minorEastAsia"/>
          <w:color w:val="FF0000"/>
          <w:lang w:eastAsia="ko-KR"/>
        </w:rPr>
        <w:t xml:space="preserve"> </w:t>
      </w:r>
      <w:r w:rsidRPr="00A738A9">
        <w:rPr>
          <w:rFonts w:eastAsiaTheme="minorEastAsia"/>
          <w:color w:val="FF0000"/>
          <w:lang w:eastAsia="ko-KR"/>
        </w:rPr>
        <w:t>관한</w:t>
      </w:r>
      <w:r w:rsidRPr="00A738A9">
        <w:rPr>
          <w:rFonts w:eastAsiaTheme="minorEastAsia"/>
          <w:color w:val="FF0000"/>
          <w:lang w:eastAsia="ko-KR"/>
        </w:rPr>
        <w:t xml:space="preserve"> </w:t>
      </w:r>
      <w:r w:rsidRPr="00A738A9">
        <w:rPr>
          <w:rFonts w:eastAsiaTheme="minorEastAsia"/>
          <w:color w:val="FF0000"/>
          <w:lang w:eastAsia="ko-KR"/>
        </w:rPr>
        <w:t>탐색적</w:t>
      </w:r>
      <w:r w:rsidRPr="00A738A9">
        <w:rPr>
          <w:rFonts w:eastAsiaTheme="minorEastAsia"/>
          <w:color w:val="FF0000"/>
          <w:lang w:eastAsia="ko-KR"/>
        </w:rPr>
        <w:t xml:space="preserve"> </w:t>
      </w:r>
      <w:r w:rsidRPr="00A738A9">
        <w:rPr>
          <w:rFonts w:eastAsiaTheme="minorEastAsia"/>
          <w:color w:val="FF0000"/>
          <w:lang w:eastAsia="ko-KR"/>
        </w:rPr>
        <w:t>연구</w:t>
      </w:r>
      <w:r w:rsidRPr="00A738A9">
        <w:rPr>
          <w:rFonts w:eastAsiaTheme="minorEastAsia"/>
          <w:color w:val="FF0000"/>
          <w:lang w:eastAsia="ko-KR"/>
        </w:rPr>
        <w:t xml:space="preserve">: </w:t>
      </w:r>
      <w:r w:rsidRPr="00A738A9">
        <w:rPr>
          <w:rFonts w:eastAsiaTheme="minorEastAsia"/>
          <w:color w:val="FF0000"/>
          <w:lang w:eastAsia="ko-KR"/>
        </w:rPr>
        <w:t>문제구조화</w:t>
      </w:r>
      <w:r w:rsidRPr="00A738A9">
        <w:rPr>
          <w:rFonts w:eastAsiaTheme="minorEastAsia"/>
          <w:color w:val="FF0000"/>
          <w:lang w:eastAsia="ko-KR"/>
        </w:rPr>
        <w:t xml:space="preserve"> </w:t>
      </w:r>
      <w:r w:rsidRPr="00A738A9">
        <w:rPr>
          <w:rFonts w:eastAsiaTheme="minorEastAsia"/>
          <w:color w:val="FF0000"/>
          <w:lang w:eastAsia="ko-KR"/>
        </w:rPr>
        <w:t>유형으로</w:t>
      </w:r>
      <w:r w:rsidRPr="00A738A9">
        <w:rPr>
          <w:rFonts w:eastAsiaTheme="minorEastAsia"/>
          <w:color w:val="FF0000"/>
          <w:lang w:eastAsia="ko-KR"/>
        </w:rPr>
        <w:t xml:space="preserve"> </w:t>
      </w:r>
      <w:proofErr w:type="gramStart"/>
      <w:r w:rsidRPr="00A738A9">
        <w:rPr>
          <w:rFonts w:eastAsiaTheme="minorEastAsia"/>
          <w:color w:val="FF0000"/>
          <w:lang w:eastAsia="ko-KR"/>
        </w:rPr>
        <w:t>살펴</w:t>
      </w:r>
      <w:r w:rsidR="004E48ED">
        <w:rPr>
          <w:rFonts w:eastAsiaTheme="minorEastAsia" w:hint="eastAsia"/>
          <w:color w:val="FF0000"/>
          <w:lang w:eastAsia="ko-KR"/>
        </w:rPr>
        <w:t xml:space="preserve"> </w:t>
      </w:r>
      <w:r w:rsidRPr="00A738A9">
        <w:rPr>
          <w:rFonts w:eastAsiaTheme="minorEastAsia"/>
          <w:color w:val="FF0000"/>
          <w:lang w:eastAsia="ko-KR"/>
        </w:rPr>
        <w:t>본</w:t>
      </w:r>
      <w:proofErr w:type="gramEnd"/>
      <w:r w:rsidRPr="00A738A9">
        <w:rPr>
          <w:rFonts w:eastAsiaTheme="minorEastAsia"/>
          <w:color w:val="FF0000"/>
          <w:lang w:eastAsia="ko-KR"/>
        </w:rPr>
        <w:t xml:space="preserve"> </w:t>
      </w:r>
      <w:r w:rsidRPr="00A738A9">
        <w:rPr>
          <w:rFonts w:eastAsiaTheme="minorEastAsia"/>
          <w:color w:val="FF0000"/>
          <w:lang w:eastAsia="ko-KR"/>
        </w:rPr>
        <w:t>성공과</w:t>
      </w:r>
      <w:r w:rsidRPr="00A738A9">
        <w:rPr>
          <w:rFonts w:eastAsiaTheme="minorEastAsia"/>
          <w:color w:val="FF0000"/>
          <w:lang w:eastAsia="ko-KR"/>
        </w:rPr>
        <w:t xml:space="preserve"> </w:t>
      </w:r>
      <w:r w:rsidRPr="00A738A9">
        <w:rPr>
          <w:rFonts w:eastAsiaTheme="minorEastAsia"/>
          <w:color w:val="FF0000"/>
          <w:lang w:eastAsia="ko-KR"/>
        </w:rPr>
        <w:t>실패</w:t>
      </w:r>
      <w:r w:rsidRPr="00A738A9">
        <w:rPr>
          <w:rFonts w:eastAsiaTheme="minorEastAsia"/>
          <w:color w:val="FF0000"/>
          <w:lang w:eastAsia="ko-KR"/>
        </w:rPr>
        <w:t xml:space="preserve"> </w:t>
      </w:r>
      <w:r w:rsidRPr="00A738A9">
        <w:rPr>
          <w:rFonts w:eastAsiaTheme="minorEastAsia"/>
          <w:color w:val="FF0000"/>
          <w:lang w:eastAsia="ko-KR"/>
        </w:rPr>
        <w:t>사례</w:t>
      </w:r>
      <w:r w:rsidRPr="00A738A9">
        <w:rPr>
          <w:rFonts w:eastAsiaTheme="minorEastAsia"/>
          <w:color w:val="FF0000"/>
          <w:lang w:eastAsia="ko-KR"/>
        </w:rPr>
        <w:t xml:space="preserve"> </w:t>
      </w:r>
      <w:r w:rsidRPr="00A738A9">
        <w:rPr>
          <w:rFonts w:eastAsiaTheme="minorEastAsia"/>
          <w:color w:val="FF0000"/>
          <w:lang w:eastAsia="ko-KR"/>
        </w:rPr>
        <w:t>분석</w:t>
      </w:r>
      <w:r w:rsidRPr="00A738A9">
        <w:rPr>
          <w:rFonts w:eastAsiaTheme="minorEastAsia"/>
          <w:color w:val="FF0000"/>
          <w:lang w:eastAsia="ko-KR"/>
        </w:rPr>
        <w:t xml:space="preserve">." </w:t>
      </w:r>
      <w:r w:rsidRPr="004E48ED">
        <w:rPr>
          <w:rFonts w:eastAsiaTheme="minorEastAsia"/>
          <w:color w:val="FF0000"/>
          <w:lang w:eastAsia="ko-KR"/>
        </w:rPr>
        <w:t>정보화정책</w:t>
      </w:r>
      <w:r w:rsidRPr="00A738A9">
        <w:rPr>
          <w:rFonts w:eastAsiaTheme="minorEastAsia"/>
          <w:color w:val="FF0000"/>
          <w:lang w:eastAsia="ko-KR"/>
        </w:rPr>
        <w:t>, vol. 27, no. 4, 2020, pp. 55-</w:t>
      </w:r>
      <w:r w:rsidRPr="00A738A9">
        <w:rPr>
          <w:rFonts w:eastAsiaTheme="minorEastAsia" w:hint="eastAsia"/>
          <w:color w:val="FF0000"/>
          <w:lang w:eastAsia="ko-KR"/>
        </w:rPr>
        <w:t>56</w:t>
      </w:r>
      <w:r w:rsidRPr="00A738A9">
        <w:rPr>
          <w:rFonts w:eastAsiaTheme="minorEastAsia"/>
          <w:color w:val="FF0000"/>
          <w:lang w:eastAsia="ko-KR"/>
        </w:rPr>
        <w:t>.</w:t>
      </w:r>
    </w:p>
    <w:p w14:paraId="17C40F73" w14:textId="10DD290C" w:rsidR="00A15CEC" w:rsidRPr="00A738A9" w:rsidRDefault="00A15CEC">
      <w:pPr>
        <w:rPr>
          <w:rFonts w:eastAsiaTheme="minorEastAsia"/>
          <w:color w:val="FF0000"/>
          <w:lang w:eastAsia="ko-KR"/>
        </w:rPr>
      </w:pPr>
      <w:proofErr w:type="spellStart"/>
      <w:r w:rsidRPr="00A15CEC">
        <w:rPr>
          <w:rFonts w:eastAsiaTheme="minorEastAsia"/>
          <w:color w:val="FF0000"/>
          <w:lang w:eastAsia="ko-KR"/>
        </w:rPr>
        <w:t>정연수</w:t>
      </w:r>
      <w:proofErr w:type="spellEnd"/>
      <w:r w:rsidRPr="00A15CEC">
        <w:rPr>
          <w:rFonts w:eastAsiaTheme="minorEastAsia"/>
          <w:color w:val="FF0000"/>
          <w:lang w:eastAsia="ko-KR"/>
        </w:rPr>
        <w:t xml:space="preserve">, </w:t>
      </w:r>
      <w:proofErr w:type="spellStart"/>
      <w:r w:rsidRPr="00A15CEC">
        <w:rPr>
          <w:rFonts w:eastAsiaTheme="minorEastAsia"/>
          <w:color w:val="FF0000"/>
          <w:lang w:eastAsia="ko-KR"/>
        </w:rPr>
        <w:t>윤철희</w:t>
      </w:r>
      <w:proofErr w:type="spellEnd"/>
      <w:r w:rsidRPr="00A15CEC">
        <w:rPr>
          <w:rFonts w:eastAsiaTheme="minorEastAsia"/>
          <w:color w:val="FF0000"/>
          <w:lang w:eastAsia="ko-KR"/>
        </w:rPr>
        <w:t>. "XAI</w:t>
      </w:r>
      <w:r w:rsidRPr="00A15CEC">
        <w:rPr>
          <w:rFonts w:eastAsiaTheme="minorEastAsia"/>
          <w:color w:val="FF0000"/>
          <w:lang w:eastAsia="ko-KR"/>
        </w:rPr>
        <w:t>를</w:t>
      </w:r>
      <w:r w:rsidRPr="00A15CEC">
        <w:rPr>
          <w:rFonts w:eastAsiaTheme="minorEastAsia"/>
          <w:color w:val="FF0000"/>
          <w:lang w:eastAsia="ko-KR"/>
        </w:rPr>
        <w:t xml:space="preserve"> </w:t>
      </w:r>
      <w:r w:rsidRPr="00A15CEC">
        <w:rPr>
          <w:rFonts w:eastAsiaTheme="minorEastAsia"/>
          <w:color w:val="FF0000"/>
          <w:lang w:eastAsia="ko-KR"/>
        </w:rPr>
        <w:t>활용한</w:t>
      </w:r>
      <w:r w:rsidRPr="00A15CEC">
        <w:rPr>
          <w:rFonts w:eastAsiaTheme="minorEastAsia"/>
          <w:color w:val="FF0000"/>
          <w:lang w:eastAsia="ko-KR"/>
        </w:rPr>
        <w:t xml:space="preserve"> </w:t>
      </w:r>
      <w:r w:rsidRPr="00A15CEC">
        <w:rPr>
          <w:rFonts w:eastAsiaTheme="minorEastAsia"/>
          <w:color w:val="FF0000"/>
          <w:lang w:eastAsia="ko-KR"/>
        </w:rPr>
        <w:t>제조</w:t>
      </w:r>
      <w:r w:rsidRPr="00A15CEC">
        <w:rPr>
          <w:rFonts w:eastAsiaTheme="minorEastAsia"/>
          <w:color w:val="FF0000"/>
          <w:lang w:eastAsia="ko-KR"/>
        </w:rPr>
        <w:t xml:space="preserve"> </w:t>
      </w:r>
      <w:r w:rsidRPr="00A15CEC">
        <w:rPr>
          <w:rFonts w:eastAsiaTheme="minorEastAsia"/>
          <w:color w:val="FF0000"/>
          <w:lang w:eastAsia="ko-KR"/>
        </w:rPr>
        <w:t>공급망</w:t>
      </w:r>
      <w:r w:rsidRPr="00A15CEC">
        <w:rPr>
          <w:rFonts w:eastAsiaTheme="minorEastAsia"/>
          <w:color w:val="FF0000"/>
          <w:lang w:eastAsia="ko-KR"/>
        </w:rPr>
        <w:t xml:space="preserve"> </w:t>
      </w:r>
      <w:r w:rsidRPr="00A15CEC">
        <w:rPr>
          <w:rFonts w:eastAsiaTheme="minorEastAsia"/>
          <w:color w:val="FF0000"/>
          <w:lang w:eastAsia="ko-KR"/>
        </w:rPr>
        <w:t>데이터의</w:t>
      </w:r>
      <w:r w:rsidRPr="00A15CEC">
        <w:rPr>
          <w:rFonts w:eastAsiaTheme="minorEastAsia"/>
          <w:color w:val="FF0000"/>
          <w:lang w:eastAsia="ko-KR"/>
        </w:rPr>
        <w:t xml:space="preserve"> </w:t>
      </w:r>
      <w:proofErr w:type="spellStart"/>
      <w:r w:rsidRPr="00A15CEC">
        <w:rPr>
          <w:rFonts w:eastAsiaTheme="minorEastAsia"/>
          <w:color w:val="FF0000"/>
          <w:lang w:eastAsia="ko-KR"/>
        </w:rPr>
        <w:t>수주량</w:t>
      </w:r>
      <w:proofErr w:type="spellEnd"/>
      <w:r w:rsidRPr="00A15CEC">
        <w:rPr>
          <w:rFonts w:eastAsiaTheme="minorEastAsia"/>
          <w:color w:val="FF0000"/>
          <w:lang w:eastAsia="ko-KR"/>
        </w:rPr>
        <w:t xml:space="preserve"> </w:t>
      </w:r>
      <w:r w:rsidRPr="00A15CEC">
        <w:rPr>
          <w:rFonts w:eastAsiaTheme="minorEastAsia"/>
          <w:color w:val="FF0000"/>
          <w:lang w:eastAsia="ko-KR"/>
        </w:rPr>
        <w:t>예측에</w:t>
      </w:r>
      <w:r w:rsidRPr="00A15CEC">
        <w:rPr>
          <w:rFonts w:eastAsiaTheme="minorEastAsia"/>
          <w:color w:val="FF0000"/>
          <w:lang w:eastAsia="ko-KR"/>
        </w:rPr>
        <w:t xml:space="preserve"> </w:t>
      </w:r>
      <w:r w:rsidRPr="00A15CEC">
        <w:rPr>
          <w:rFonts w:eastAsiaTheme="minorEastAsia"/>
          <w:color w:val="FF0000"/>
          <w:lang w:eastAsia="ko-KR"/>
        </w:rPr>
        <w:t>대한</w:t>
      </w:r>
      <w:r w:rsidRPr="00A15CEC">
        <w:rPr>
          <w:rFonts w:eastAsiaTheme="minorEastAsia"/>
          <w:color w:val="FF0000"/>
          <w:lang w:eastAsia="ko-KR"/>
        </w:rPr>
        <w:t xml:space="preserve"> </w:t>
      </w:r>
      <w:r w:rsidRPr="00A15CEC">
        <w:rPr>
          <w:rFonts w:eastAsiaTheme="minorEastAsia"/>
          <w:color w:val="FF0000"/>
          <w:lang w:eastAsia="ko-KR"/>
        </w:rPr>
        <w:t>연구</w:t>
      </w:r>
      <w:r w:rsidRPr="00A15CEC">
        <w:rPr>
          <w:rFonts w:eastAsiaTheme="minorEastAsia"/>
          <w:color w:val="FF0000"/>
          <w:lang w:eastAsia="ko-KR"/>
        </w:rPr>
        <w:t xml:space="preserve">." </w:t>
      </w:r>
      <w:r w:rsidRPr="004E48ED">
        <w:rPr>
          <w:rFonts w:eastAsiaTheme="minorEastAsia"/>
          <w:color w:val="FF0000"/>
          <w:lang w:eastAsia="ko-KR"/>
        </w:rPr>
        <w:t>정보기술학회논문지</w:t>
      </w:r>
      <w:r w:rsidRPr="00A15CEC">
        <w:rPr>
          <w:rFonts w:eastAsiaTheme="minorEastAsia"/>
          <w:color w:val="FF0000"/>
          <w:lang w:eastAsia="ko-KR"/>
        </w:rPr>
        <w:t xml:space="preserve"> 22, no. 8 (2024): 41-53. </w:t>
      </w:r>
      <w:hyperlink r:id="rId26" w:tgtFrame="_new" w:history="1">
        <w:r w:rsidRPr="004E48ED">
          <w:rPr>
            <w:rFonts w:eastAsiaTheme="minorEastAsia"/>
            <w:color w:val="FF0000"/>
          </w:rPr>
          <w:t>https://doi.org/10.14801/jkiit.2024.22.8.41</w:t>
        </w:r>
      </w:hyperlink>
      <w:r w:rsidRPr="00A15CEC">
        <w:rPr>
          <w:rFonts w:eastAsiaTheme="minorEastAsia"/>
          <w:color w:val="FF0000"/>
          <w:lang w:eastAsia="ko-KR"/>
        </w:rPr>
        <w:t>.</w:t>
      </w:r>
    </w:p>
    <w:p w14:paraId="569DFE2C" w14:textId="66CC5A65" w:rsidR="0061000D" w:rsidRPr="0061000D" w:rsidRDefault="0061000D" w:rsidP="0061000D">
      <w:pPr>
        <w:rPr>
          <w:rFonts w:eastAsiaTheme="minorEastAsia"/>
          <w:color w:val="FF0000"/>
          <w:lang w:eastAsia="ko-KR"/>
        </w:rPr>
      </w:pPr>
      <w:r w:rsidRPr="0061000D">
        <w:rPr>
          <w:rFonts w:eastAsiaTheme="minorEastAsia"/>
          <w:color w:val="FF0000"/>
          <w:lang w:eastAsia="ko-KR"/>
        </w:rPr>
        <w:t>장준혁</w:t>
      </w:r>
      <w:r>
        <w:rPr>
          <w:rFonts w:eastAsiaTheme="minorEastAsia" w:hint="eastAsia"/>
          <w:color w:val="FF0000"/>
          <w:lang w:eastAsia="ko-KR"/>
        </w:rPr>
        <w:t xml:space="preserve">, </w:t>
      </w:r>
      <w:proofErr w:type="spellStart"/>
      <w:r w:rsidRPr="0061000D">
        <w:rPr>
          <w:rFonts w:eastAsiaTheme="minorEastAsia"/>
          <w:color w:val="FF0000"/>
          <w:lang w:eastAsia="ko-KR"/>
        </w:rPr>
        <w:t>김문겸</w:t>
      </w:r>
      <w:proofErr w:type="spellEnd"/>
      <w:r w:rsidRPr="0061000D">
        <w:rPr>
          <w:rFonts w:eastAsiaTheme="minorEastAsia"/>
          <w:color w:val="FF0000"/>
          <w:lang w:eastAsia="ko-KR"/>
        </w:rPr>
        <w:t>, "XAI</w:t>
      </w:r>
      <w:r w:rsidRPr="0061000D">
        <w:rPr>
          <w:rFonts w:eastAsiaTheme="minorEastAsia"/>
          <w:color w:val="FF0000"/>
          <w:lang w:eastAsia="ko-KR"/>
        </w:rPr>
        <w:t>와</w:t>
      </w:r>
      <w:r w:rsidRPr="0061000D">
        <w:rPr>
          <w:rFonts w:eastAsiaTheme="minorEastAsia"/>
          <w:color w:val="FF0000"/>
          <w:lang w:eastAsia="ko-KR"/>
        </w:rPr>
        <w:t xml:space="preserve"> N-BEATS </w:t>
      </w:r>
      <w:r w:rsidRPr="0061000D">
        <w:rPr>
          <w:rFonts w:eastAsiaTheme="minorEastAsia"/>
          <w:color w:val="FF0000"/>
          <w:lang w:eastAsia="ko-KR"/>
        </w:rPr>
        <w:t>모델을</w:t>
      </w:r>
      <w:r w:rsidRPr="0061000D">
        <w:rPr>
          <w:rFonts w:eastAsiaTheme="minorEastAsia"/>
          <w:color w:val="FF0000"/>
          <w:lang w:eastAsia="ko-KR"/>
        </w:rPr>
        <w:t xml:space="preserve"> </w:t>
      </w:r>
      <w:r w:rsidRPr="0061000D">
        <w:rPr>
          <w:rFonts w:eastAsiaTheme="minorEastAsia"/>
          <w:color w:val="FF0000"/>
          <w:lang w:eastAsia="ko-KR"/>
        </w:rPr>
        <w:t>이용한</w:t>
      </w:r>
      <w:r w:rsidRPr="0061000D">
        <w:rPr>
          <w:rFonts w:eastAsiaTheme="minorEastAsia"/>
          <w:color w:val="FF0000"/>
          <w:lang w:eastAsia="ko-KR"/>
        </w:rPr>
        <w:t xml:space="preserve"> </w:t>
      </w:r>
      <w:r w:rsidRPr="0061000D">
        <w:rPr>
          <w:rFonts w:eastAsiaTheme="minorEastAsia"/>
          <w:color w:val="FF0000"/>
          <w:lang w:eastAsia="ko-KR"/>
        </w:rPr>
        <w:t>전력수요</w:t>
      </w:r>
      <w:r w:rsidRPr="0061000D">
        <w:rPr>
          <w:rFonts w:eastAsiaTheme="minorEastAsia"/>
          <w:color w:val="FF0000"/>
          <w:lang w:eastAsia="ko-KR"/>
        </w:rPr>
        <w:t xml:space="preserve"> </w:t>
      </w:r>
      <w:r w:rsidRPr="0061000D">
        <w:rPr>
          <w:rFonts w:eastAsiaTheme="minorEastAsia"/>
          <w:color w:val="FF0000"/>
          <w:lang w:eastAsia="ko-KR"/>
        </w:rPr>
        <w:t>예측의</w:t>
      </w:r>
      <w:r w:rsidRPr="0061000D">
        <w:rPr>
          <w:rFonts w:eastAsiaTheme="minorEastAsia"/>
          <w:color w:val="FF0000"/>
          <w:lang w:eastAsia="ko-KR"/>
        </w:rPr>
        <w:t xml:space="preserve"> </w:t>
      </w:r>
      <w:r w:rsidRPr="0061000D">
        <w:rPr>
          <w:rFonts w:eastAsiaTheme="minorEastAsia"/>
          <w:color w:val="FF0000"/>
          <w:lang w:eastAsia="ko-KR"/>
        </w:rPr>
        <w:t>설명</w:t>
      </w:r>
      <w:r w:rsidRPr="0061000D">
        <w:rPr>
          <w:rFonts w:eastAsiaTheme="minorEastAsia"/>
          <w:color w:val="FF0000"/>
          <w:lang w:eastAsia="ko-KR"/>
        </w:rPr>
        <w:t xml:space="preserve"> </w:t>
      </w:r>
      <w:r w:rsidRPr="0061000D">
        <w:rPr>
          <w:rFonts w:eastAsiaTheme="minorEastAsia"/>
          <w:color w:val="FF0000"/>
          <w:lang w:eastAsia="ko-KR"/>
        </w:rPr>
        <w:t>가능성</w:t>
      </w:r>
      <w:r w:rsidRPr="0061000D">
        <w:rPr>
          <w:rFonts w:eastAsiaTheme="minorEastAsia"/>
          <w:color w:val="FF0000"/>
          <w:lang w:eastAsia="ko-KR"/>
        </w:rPr>
        <w:t xml:space="preserve"> </w:t>
      </w:r>
      <w:r w:rsidRPr="0061000D">
        <w:rPr>
          <w:rFonts w:eastAsiaTheme="minorEastAsia"/>
          <w:color w:val="FF0000"/>
          <w:lang w:eastAsia="ko-KR"/>
        </w:rPr>
        <w:t>분석</w:t>
      </w:r>
      <w:r w:rsidRPr="0061000D">
        <w:rPr>
          <w:rFonts w:eastAsiaTheme="minorEastAsia"/>
          <w:color w:val="FF0000"/>
          <w:lang w:eastAsia="ko-KR"/>
        </w:rPr>
        <w:t xml:space="preserve">," </w:t>
      </w:r>
      <w:r w:rsidRPr="004E48ED">
        <w:rPr>
          <w:rFonts w:eastAsiaTheme="minorEastAsia"/>
          <w:color w:val="FF0000"/>
          <w:lang w:eastAsia="ko-KR"/>
        </w:rPr>
        <w:t>2022</w:t>
      </w:r>
      <w:r w:rsidRPr="004E48ED">
        <w:rPr>
          <w:rFonts w:eastAsiaTheme="minorEastAsia"/>
          <w:color w:val="FF0000"/>
          <w:lang w:eastAsia="ko-KR"/>
        </w:rPr>
        <w:t>년도</w:t>
      </w:r>
      <w:r w:rsidRPr="004E48ED">
        <w:rPr>
          <w:rFonts w:eastAsiaTheme="minorEastAsia"/>
          <w:color w:val="FF0000"/>
          <w:lang w:eastAsia="ko-KR"/>
        </w:rPr>
        <w:t xml:space="preserve"> </w:t>
      </w:r>
      <w:r w:rsidRPr="004E48ED">
        <w:rPr>
          <w:rFonts w:eastAsiaTheme="minorEastAsia"/>
          <w:color w:val="FF0000"/>
          <w:lang w:eastAsia="ko-KR"/>
        </w:rPr>
        <w:t>대한전기학회</w:t>
      </w:r>
      <w:r w:rsidRPr="004E48ED">
        <w:rPr>
          <w:rFonts w:eastAsiaTheme="minorEastAsia"/>
          <w:color w:val="FF0000"/>
          <w:lang w:eastAsia="ko-KR"/>
        </w:rPr>
        <w:t xml:space="preserve"> </w:t>
      </w:r>
      <w:r w:rsidRPr="004E48ED">
        <w:rPr>
          <w:rFonts w:eastAsiaTheme="minorEastAsia"/>
          <w:color w:val="FF0000"/>
          <w:lang w:eastAsia="ko-KR"/>
        </w:rPr>
        <w:t>전력계통연구회</w:t>
      </w:r>
      <w:r w:rsidRPr="004E48ED">
        <w:rPr>
          <w:rFonts w:eastAsiaTheme="minorEastAsia"/>
          <w:color w:val="FF0000"/>
          <w:lang w:eastAsia="ko-KR"/>
        </w:rPr>
        <w:t>•</w:t>
      </w:r>
      <w:r w:rsidRPr="004E48ED">
        <w:rPr>
          <w:rFonts w:eastAsiaTheme="minorEastAsia"/>
          <w:color w:val="FF0000"/>
          <w:lang w:eastAsia="ko-KR"/>
        </w:rPr>
        <w:t>전력계통</w:t>
      </w:r>
      <w:r w:rsidRPr="004E48ED">
        <w:rPr>
          <w:rFonts w:eastAsiaTheme="minorEastAsia"/>
          <w:color w:val="FF0000"/>
          <w:lang w:eastAsia="ko-KR"/>
        </w:rPr>
        <w:t xml:space="preserve"> </w:t>
      </w:r>
      <w:r w:rsidRPr="004E48ED">
        <w:rPr>
          <w:rFonts w:eastAsiaTheme="minorEastAsia"/>
          <w:color w:val="FF0000"/>
          <w:lang w:eastAsia="ko-KR"/>
        </w:rPr>
        <w:t>보호</w:t>
      </w:r>
      <w:r w:rsidRPr="004E48ED">
        <w:rPr>
          <w:rFonts w:eastAsiaTheme="minorEastAsia"/>
          <w:color w:val="FF0000"/>
          <w:lang w:eastAsia="ko-KR"/>
        </w:rPr>
        <w:t xml:space="preserve"> </w:t>
      </w:r>
      <w:r w:rsidRPr="004E48ED">
        <w:rPr>
          <w:rFonts w:eastAsiaTheme="minorEastAsia"/>
          <w:color w:val="FF0000"/>
          <w:lang w:eastAsia="ko-KR"/>
        </w:rPr>
        <w:t>및</w:t>
      </w:r>
      <w:r w:rsidRPr="004E48ED">
        <w:rPr>
          <w:rFonts w:eastAsiaTheme="minorEastAsia"/>
          <w:color w:val="FF0000"/>
          <w:lang w:eastAsia="ko-KR"/>
        </w:rPr>
        <w:t xml:space="preserve"> </w:t>
      </w:r>
      <w:r w:rsidRPr="004E48ED">
        <w:rPr>
          <w:rFonts w:eastAsiaTheme="minorEastAsia"/>
          <w:color w:val="FF0000"/>
          <w:lang w:eastAsia="ko-KR"/>
        </w:rPr>
        <w:t>자동화연구회</w:t>
      </w:r>
      <w:r w:rsidRPr="004E48ED">
        <w:rPr>
          <w:rFonts w:eastAsiaTheme="minorEastAsia"/>
          <w:color w:val="FF0000"/>
          <w:lang w:eastAsia="ko-KR"/>
        </w:rPr>
        <w:t xml:space="preserve"> </w:t>
      </w:r>
      <w:r w:rsidRPr="004E48ED">
        <w:rPr>
          <w:rFonts w:eastAsiaTheme="minorEastAsia"/>
          <w:color w:val="FF0000"/>
          <w:lang w:eastAsia="ko-KR"/>
        </w:rPr>
        <w:t>춘계학술대회</w:t>
      </w:r>
      <w:r w:rsidRPr="004E48ED">
        <w:rPr>
          <w:rFonts w:eastAsiaTheme="minorEastAsia"/>
          <w:color w:val="FF0000"/>
          <w:lang w:eastAsia="ko-KR"/>
        </w:rPr>
        <w:t xml:space="preserve"> </w:t>
      </w:r>
      <w:r w:rsidRPr="004E48ED">
        <w:rPr>
          <w:rFonts w:eastAsiaTheme="minorEastAsia"/>
          <w:color w:val="FF0000"/>
          <w:lang w:eastAsia="ko-KR"/>
        </w:rPr>
        <w:t>논문집</w:t>
      </w:r>
      <w:r w:rsidRPr="0061000D">
        <w:rPr>
          <w:rFonts w:eastAsiaTheme="minorEastAsia"/>
          <w:color w:val="FF0000"/>
          <w:lang w:eastAsia="ko-KR"/>
        </w:rPr>
        <w:t>,</w:t>
      </w:r>
      <w:r w:rsidR="004E48ED">
        <w:rPr>
          <w:rFonts w:eastAsiaTheme="minorEastAsia" w:hint="eastAsia"/>
          <w:color w:val="FF0000"/>
          <w:lang w:eastAsia="ko-KR"/>
        </w:rPr>
        <w:t xml:space="preserve"> </w:t>
      </w:r>
      <w:r w:rsidRPr="0061000D">
        <w:rPr>
          <w:rFonts w:eastAsiaTheme="minorEastAsia"/>
          <w:color w:val="FF0000"/>
          <w:lang w:eastAsia="ko-KR"/>
        </w:rPr>
        <w:t>대한전기학회</w:t>
      </w:r>
      <w:r w:rsidRPr="0061000D">
        <w:rPr>
          <w:rFonts w:eastAsiaTheme="minorEastAsia"/>
          <w:color w:val="FF0000"/>
          <w:lang w:eastAsia="ko-KR"/>
        </w:rPr>
        <w:t>, 2022.</w:t>
      </w:r>
    </w:p>
    <w:p w14:paraId="0DD5C18D" w14:textId="77777777" w:rsidR="00C30A63" w:rsidRPr="00490644" w:rsidRDefault="00C30A63">
      <w:pPr>
        <w:rPr>
          <w:rFonts w:eastAsiaTheme="minorEastAsia" w:hint="eastAsia"/>
          <w:lang w:eastAsia="ko-KR"/>
        </w:rPr>
      </w:pPr>
    </w:p>
    <w:sectPr w:rsidR="00C30A63" w:rsidRPr="00490644" w:rsidSect="003D21E3">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1-09T22:46:00Z" w:initials="K">
    <w:p w14:paraId="33EDA33A" w14:textId="1C15433C" w:rsidR="009356A3" w:rsidRDefault="009356A3">
      <w:pPr>
        <w:pStyle w:val="af0"/>
        <w:rPr>
          <w:lang w:eastAsia="ko-KR"/>
        </w:rPr>
      </w:pPr>
      <w:r>
        <w:rPr>
          <w:rStyle w:val="af"/>
        </w:rPr>
        <w:annotationRef/>
      </w:r>
      <w:r>
        <w:rPr>
          <w:rFonts w:ascii="맑은 고딕" w:eastAsia="맑은 고딕" w:hAnsi="맑은 고딕" w:cs="맑은 고딕" w:hint="eastAsia"/>
          <w:lang w:eastAsia="ko-KR"/>
        </w:rPr>
        <w:t>가칭입니다.</w:t>
      </w:r>
    </w:p>
  </w:comment>
  <w:comment w:id="1" w:author="KK" w:date="2025-01-09T22:48:00Z" w:initials="K">
    <w:p w14:paraId="1DFFC9FB" w14:textId="3083FE8C" w:rsidR="00E57792" w:rsidRDefault="00E57792">
      <w:pPr>
        <w:pStyle w:val="af0"/>
        <w:rPr>
          <w:lang w:eastAsia="ko-KR"/>
        </w:rPr>
      </w:pPr>
      <w:r>
        <w:rPr>
          <w:rStyle w:val="af"/>
        </w:rPr>
        <w:annotationRef/>
      </w:r>
      <w:r>
        <w:rPr>
          <w:rFonts w:ascii="맑은 고딕" w:eastAsia="맑은 고딕" w:hAnsi="맑은 고딕" w:cs="맑은 고딕" w:hint="eastAsia"/>
          <w:lang w:eastAsia="ko-KR"/>
        </w:rPr>
        <w:t>초록은 본문 다쓰고 부분부분 복사해서 넣는거라 마지막에 반영되니 무시해도 됩니다.</w:t>
      </w:r>
    </w:p>
  </w:comment>
  <w:comment w:id="2" w:author="KK" w:date="2025-01-09T22:38:00Z" w:initials="K">
    <w:p w14:paraId="5CB16F18" w14:textId="77777777" w:rsidR="00E57792" w:rsidRDefault="00393999">
      <w:pPr>
        <w:pStyle w:val="af0"/>
        <w:rPr>
          <w:rFonts w:ascii="맑은 고딕" w:eastAsia="맑은 고딕" w:hAnsi="맑은 고딕" w:cs="맑은 고딕"/>
          <w:lang w:eastAsia="ko-KR"/>
        </w:rPr>
      </w:pPr>
      <w:r>
        <w:rPr>
          <w:rStyle w:val="af"/>
        </w:rPr>
        <w:annotationRef/>
      </w:r>
      <w:r w:rsidR="00E57792">
        <w:rPr>
          <w:rFonts w:ascii="맑은 고딕" w:eastAsia="맑은 고딕" w:hAnsi="맑은 고딕" w:cs="맑은 고딕" w:hint="eastAsia"/>
          <w:lang w:eastAsia="ko-KR"/>
        </w:rPr>
        <w:t>[차명주 작성]</w:t>
      </w:r>
    </w:p>
    <w:p w14:paraId="5C3AD3E0" w14:textId="3C03110A" w:rsidR="00393999" w:rsidRDefault="00393999">
      <w:pPr>
        <w:pStyle w:val="af0"/>
        <w:rPr>
          <w:rFonts w:ascii="맑은 고딕" w:eastAsia="맑은 고딕" w:hAnsi="맑은 고딕" w:cs="맑은 고딕"/>
          <w:lang w:eastAsia="ko-KR"/>
        </w:rPr>
      </w:pPr>
      <w:r>
        <w:rPr>
          <w:rFonts w:ascii="맑은 고딕" w:eastAsia="맑은 고딕" w:hAnsi="맑은 고딕" w:cs="맑은 고딕" w:hint="eastAsia"/>
          <w:lang w:eastAsia="ko-KR"/>
        </w:rPr>
        <w:t>서론의 구성은 정해진 건 없지만 대략적인 문단을 구성해 두었습니다. 꼭 이러한 방향일 필요는 없지만 관련 논문연구들을 찾아보면 아래 예시처럼 대충 구성이 비슷함을 알 수 있습니다.</w:t>
      </w:r>
    </w:p>
    <w:p w14:paraId="5FC604CC" w14:textId="77777777" w:rsidR="00393999" w:rsidRDefault="00393999">
      <w:pPr>
        <w:pStyle w:val="af0"/>
        <w:rPr>
          <w:rFonts w:ascii="맑은 고딕" w:eastAsia="맑은 고딕" w:hAnsi="맑은 고딕" w:cs="맑은 고딕"/>
          <w:lang w:eastAsia="ko-KR"/>
        </w:rPr>
      </w:pPr>
      <w:r>
        <w:rPr>
          <w:rFonts w:ascii="맑은 고딕" w:eastAsia="맑은 고딕" w:hAnsi="맑은 고딕" w:cs="맑은 고딕" w:hint="eastAsia"/>
          <w:lang w:eastAsia="ko-KR"/>
        </w:rPr>
        <w:t>따라서 관련 선행연구들을 조사 및 엑셀로 정리하고 그걸 서론에 녹여도 되고 선행연구들의 서론들을 읽으면서 똑같이가 아닌 재작성해도 됩니다(표절 회피)</w:t>
      </w:r>
      <w:r w:rsidR="00F95349">
        <w:rPr>
          <w:rFonts w:ascii="맑은 고딕" w:eastAsia="맑은 고딕" w:hAnsi="맑은 고딕" w:cs="맑은 고딕" w:hint="eastAsia"/>
          <w:lang w:eastAsia="ko-KR"/>
        </w:rPr>
        <w:t xml:space="preserve"> </w:t>
      </w:r>
    </w:p>
    <w:p w14:paraId="654D4B17" w14:textId="7A90D954" w:rsidR="00F95349" w:rsidRDefault="00F95349">
      <w:pPr>
        <w:pStyle w:val="af0"/>
        <w:rPr>
          <w:lang w:eastAsia="ko-KR"/>
        </w:rPr>
      </w:pPr>
      <w:r>
        <w:rPr>
          <w:rFonts w:ascii="맑은 고딕" w:eastAsia="맑은 고딕" w:hAnsi="맑은 고딕" w:cs="맑은 고딕" w:hint="eastAsia"/>
          <w:lang w:eastAsia="ko-KR"/>
        </w:rPr>
        <w:t>참고한 논문은 Endnote라는 프로그램으로 쉽게 반영할 수 있습니다.</w:t>
      </w:r>
    </w:p>
  </w:comment>
  <w:comment w:id="3" w:author="KK" w:date="2025-01-09T22:47:00Z" w:initials="K">
    <w:p w14:paraId="500F6F12" w14:textId="583D6D86" w:rsidR="000325FB" w:rsidRDefault="00E57792">
      <w:pPr>
        <w:pStyle w:val="af0"/>
        <w:rPr>
          <w:rFonts w:ascii="맑은 고딕" w:eastAsia="맑은 고딕" w:hAnsi="맑은 고딕" w:cs="맑은 고딕"/>
          <w:lang w:eastAsia="ko-KR"/>
        </w:rPr>
      </w:pPr>
      <w:r>
        <w:rPr>
          <w:rStyle w:val="af"/>
        </w:rPr>
        <w:annotationRef/>
      </w:r>
      <w:r w:rsidR="000325FB">
        <w:rPr>
          <w:rFonts w:ascii="맑은 고딕" w:eastAsia="맑은 고딕" w:hAnsi="맑은 고딕" w:cs="맑은 고딕" w:hint="eastAsia"/>
          <w:lang w:eastAsia="ko-KR"/>
        </w:rPr>
        <w:t>[김경원 교수 작성]</w:t>
      </w:r>
    </w:p>
    <w:p w14:paraId="070BD8A1" w14:textId="68ED8292" w:rsidR="00E57792" w:rsidRDefault="00E57792">
      <w:pPr>
        <w:pStyle w:val="af0"/>
        <w:rPr>
          <w:lang w:eastAsia="ko-KR"/>
        </w:rPr>
      </w:pPr>
      <w:r>
        <w:rPr>
          <w:rFonts w:ascii="맑은 고딕" w:eastAsia="맑은 고딕" w:hAnsi="맑은 고딕" w:cs="맑은 고딕" w:hint="eastAsia"/>
          <w:lang w:eastAsia="ko-KR"/>
        </w:rPr>
        <w:t>데이터의 설명 및 모델 학습을 위해 어떻게 가공했는지 상세하게 작성할겁니다</w:t>
      </w:r>
    </w:p>
  </w:comment>
  <w:comment w:id="8" w:author="KK" w:date="2025-01-09T23:07:00Z" w:initials="K">
    <w:p w14:paraId="06D9992D" w14:textId="77777777" w:rsidR="005A15D5" w:rsidRDefault="005A15D5">
      <w:pPr>
        <w:pStyle w:val="af0"/>
        <w:rPr>
          <w:rFonts w:ascii="맑은 고딕" w:eastAsia="맑은 고딕" w:hAnsi="맑은 고딕" w:cs="맑은 고딕"/>
          <w:lang w:eastAsia="ko-KR"/>
        </w:rPr>
      </w:pPr>
      <w:r>
        <w:rPr>
          <w:rStyle w:val="af"/>
        </w:rPr>
        <w:annotationRef/>
      </w:r>
      <w:r>
        <w:rPr>
          <w:rFonts w:ascii="맑은 고딕" w:eastAsia="맑은 고딕" w:hAnsi="맑은 고딕" w:cs="맑은 고딕" w:hint="eastAsia"/>
          <w:lang w:eastAsia="ko-KR"/>
        </w:rPr>
        <w:t>[차명주 작성]</w:t>
      </w:r>
    </w:p>
    <w:p w14:paraId="7BCFD840" w14:textId="5BD14615" w:rsidR="005A15D5" w:rsidRDefault="005A15D5">
      <w:pPr>
        <w:pStyle w:val="af0"/>
        <w:rPr>
          <w:lang w:eastAsia="ko-KR"/>
        </w:rPr>
      </w:pPr>
      <w:r>
        <w:rPr>
          <w:rFonts w:ascii="맑은 고딕" w:eastAsia="맑은 고딕" w:hAnsi="맑은 고딕" w:cs="맑은 고딕" w:hint="eastAsia"/>
          <w:lang w:eastAsia="ko-KR"/>
        </w:rPr>
        <w:t>공부한다 생각하고 NBEATS(2019), NBEATSx(2021), NHITS(2021), TiDE(2023), DeepNPTS(2023) 알고리즘의 설명을 추가</w:t>
      </w:r>
    </w:p>
  </w:comment>
  <w:comment w:id="10" w:author="KK" w:date="2025-01-09T23:08:00Z" w:initials="K">
    <w:p w14:paraId="13CF2FA2" w14:textId="77777777" w:rsidR="005A15D5" w:rsidRDefault="005A15D5">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차명주</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067A745D" w14:textId="06EFC15D" w:rsidR="005A15D5" w:rsidRPr="005A15D5" w:rsidRDefault="005A15D5">
      <w:pPr>
        <w:pStyle w:val="af0"/>
        <w:rPr>
          <w:rFonts w:eastAsiaTheme="minorEastAsia"/>
          <w:lang w:eastAsia="ko-KR"/>
        </w:rPr>
      </w:pPr>
      <w:r>
        <w:rPr>
          <w:rFonts w:eastAsiaTheme="minorEastAsia" w:hint="eastAsia"/>
          <w:lang w:eastAsia="ko-KR"/>
        </w:rPr>
        <w:t>공부한다</w:t>
      </w:r>
      <w:r>
        <w:rPr>
          <w:rFonts w:eastAsiaTheme="minorEastAsia" w:hint="eastAsia"/>
          <w:lang w:eastAsia="ko-KR"/>
        </w:rPr>
        <w:t xml:space="preserve"> </w:t>
      </w:r>
      <w:r>
        <w:rPr>
          <w:rFonts w:eastAsiaTheme="minorEastAsia" w:hint="eastAsia"/>
          <w:lang w:eastAsia="ko-KR"/>
        </w:rPr>
        <w:t>생각하고</w:t>
      </w:r>
      <w:r>
        <w:rPr>
          <w:rFonts w:eastAsiaTheme="minorEastAsia" w:hint="eastAsia"/>
          <w:lang w:eastAsia="ko-KR"/>
        </w:rPr>
        <w:t xml:space="preserve"> LSTM(2014), GRU(2014), DilatedRNN(2017), TCN(2018), DeepAR(2020) </w:t>
      </w:r>
      <w:r>
        <w:rPr>
          <w:rFonts w:eastAsiaTheme="minorEastAsia" w:hint="eastAsia"/>
          <w:lang w:eastAsia="ko-KR"/>
        </w:rPr>
        <w:t>알고리즘의</w:t>
      </w:r>
      <w:r>
        <w:rPr>
          <w:rFonts w:eastAsiaTheme="minorEastAsia" w:hint="eastAsia"/>
          <w:lang w:eastAsia="ko-KR"/>
        </w:rPr>
        <w:t xml:space="preserve"> </w:t>
      </w:r>
      <w:r>
        <w:rPr>
          <w:rFonts w:eastAsiaTheme="minorEastAsia" w:hint="eastAsia"/>
          <w:lang w:eastAsia="ko-KR"/>
        </w:rPr>
        <w:t>설명을</w:t>
      </w:r>
      <w:r>
        <w:rPr>
          <w:rFonts w:eastAsiaTheme="minorEastAsia" w:hint="eastAsia"/>
          <w:lang w:eastAsia="ko-KR"/>
        </w:rPr>
        <w:t xml:space="preserve"> </w:t>
      </w:r>
      <w:r>
        <w:rPr>
          <w:rFonts w:eastAsiaTheme="minorEastAsia" w:hint="eastAsia"/>
          <w:lang w:eastAsia="ko-KR"/>
        </w:rPr>
        <w:t>추가</w:t>
      </w:r>
    </w:p>
  </w:comment>
  <w:comment w:id="11" w:author="KK" w:date="2025-01-17T13:34:00Z" w:initials="K">
    <w:p w14:paraId="10550184" w14:textId="77777777" w:rsidR="00E475A3" w:rsidRDefault="00E475A3">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김경원</w:t>
      </w:r>
      <w:r>
        <w:rPr>
          <w:rFonts w:eastAsiaTheme="minorEastAsia" w:hint="eastAsia"/>
          <w:lang w:eastAsia="ko-KR"/>
        </w:rPr>
        <w:t xml:space="preserve"> </w:t>
      </w:r>
      <w:r>
        <w:rPr>
          <w:rFonts w:eastAsiaTheme="minorEastAsia" w:hint="eastAsia"/>
          <w:lang w:eastAsia="ko-KR"/>
        </w:rPr>
        <w:t>교수</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430E1046" w14:textId="1D488530" w:rsidR="00E475A3" w:rsidRPr="00E475A3" w:rsidRDefault="00E475A3">
      <w:pPr>
        <w:pStyle w:val="af0"/>
        <w:rPr>
          <w:rFonts w:eastAsiaTheme="minorEastAsia"/>
          <w:lang w:eastAsia="ko-KR"/>
        </w:rPr>
      </w:pPr>
      <w:r>
        <w:rPr>
          <w:rFonts w:eastAsiaTheme="minorEastAsia" w:hint="eastAsia"/>
          <w:lang w:eastAsia="ko-KR"/>
        </w:rPr>
        <w:t xml:space="preserve">KTX </w:t>
      </w:r>
      <w:r>
        <w:rPr>
          <w:rFonts w:eastAsiaTheme="minorEastAsia" w:hint="eastAsia"/>
          <w:lang w:eastAsia="ko-KR"/>
        </w:rPr>
        <w:t>프로젝트</w:t>
      </w:r>
      <w:r>
        <w:rPr>
          <w:rFonts w:eastAsiaTheme="minorEastAsia" w:hint="eastAsia"/>
          <w:lang w:eastAsia="ko-KR"/>
        </w:rPr>
        <w:t xml:space="preserve"> </w:t>
      </w:r>
      <w:r>
        <w:rPr>
          <w:rFonts w:eastAsiaTheme="minorEastAsia" w:hint="eastAsia"/>
          <w:lang w:eastAsia="ko-KR"/>
        </w:rPr>
        <w:t>분석</w:t>
      </w:r>
      <w:r>
        <w:rPr>
          <w:rFonts w:eastAsiaTheme="minorEastAsia" w:hint="eastAsia"/>
          <w:lang w:eastAsia="ko-KR"/>
        </w:rPr>
        <w:t xml:space="preserve"> </w:t>
      </w:r>
      <w:r>
        <w:rPr>
          <w:rFonts w:eastAsiaTheme="minorEastAsia" w:hint="eastAsia"/>
          <w:lang w:eastAsia="ko-KR"/>
        </w:rPr>
        <w:t>결과를</w:t>
      </w:r>
      <w:r>
        <w:rPr>
          <w:rFonts w:eastAsiaTheme="minorEastAsia" w:hint="eastAsia"/>
          <w:lang w:eastAsia="ko-KR"/>
        </w:rPr>
        <w:t xml:space="preserve"> </w:t>
      </w:r>
      <w:r>
        <w:rPr>
          <w:rFonts w:eastAsiaTheme="minorEastAsia" w:hint="eastAsia"/>
          <w:lang w:eastAsia="ko-KR"/>
        </w:rPr>
        <w:t>반영할</w:t>
      </w:r>
      <w:r>
        <w:rPr>
          <w:rFonts w:eastAsiaTheme="minorEastAsia" w:hint="eastAsia"/>
          <w:lang w:eastAsia="ko-KR"/>
        </w:rPr>
        <w:t xml:space="preserve"> </w:t>
      </w:r>
      <w:r>
        <w:rPr>
          <w:rFonts w:eastAsiaTheme="minorEastAsia" w:hint="eastAsia"/>
          <w:lang w:eastAsia="ko-KR"/>
        </w:rPr>
        <w:t>예정</w:t>
      </w:r>
    </w:p>
  </w:comment>
  <w:comment w:id="12" w:author="KK" w:date="2025-01-17T13:36:00Z" w:initials="K">
    <w:p w14:paraId="6DB80954" w14:textId="77777777" w:rsidR="00841B59" w:rsidRDefault="00841B59">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김경원</w:t>
      </w:r>
      <w:r>
        <w:rPr>
          <w:rFonts w:eastAsiaTheme="minorEastAsia" w:hint="eastAsia"/>
          <w:lang w:eastAsia="ko-KR"/>
        </w:rPr>
        <w:t xml:space="preserve"> </w:t>
      </w:r>
      <w:r>
        <w:rPr>
          <w:rFonts w:eastAsiaTheme="minorEastAsia" w:hint="eastAsia"/>
          <w:lang w:eastAsia="ko-KR"/>
        </w:rPr>
        <w:t>교수</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614ABF1B" w14:textId="62A2F2E6" w:rsidR="00841B59" w:rsidRPr="00841B59" w:rsidRDefault="00841B59">
      <w:pPr>
        <w:pStyle w:val="af0"/>
        <w:rPr>
          <w:rFonts w:eastAsiaTheme="minorEastAsia"/>
          <w:lang w:eastAsia="ko-KR"/>
        </w:rPr>
      </w:pPr>
      <w:r>
        <w:rPr>
          <w:rFonts w:eastAsiaTheme="minorEastAsia" w:hint="eastAsia"/>
          <w:lang w:eastAsia="ko-KR"/>
        </w:rPr>
        <w:t>서론</w:t>
      </w:r>
      <w:r>
        <w:rPr>
          <w:rFonts w:eastAsiaTheme="minorEastAsia" w:hint="eastAsia"/>
          <w:lang w:eastAsia="ko-KR"/>
        </w:rPr>
        <w:t xml:space="preserve"> </w:t>
      </w:r>
      <w:r>
        <w:rPr>
          <w:rFonts w:eastAsiaTheme="minorEastAsia" w:hint="eastAsia"/>
          <w:lang w:eastAsia="ko-KR"/>
        </w:rPr>
        <w:t>본론</w:t>
      </w:r>
      <w:r>
        <w:rPr>
          <w:rFonts w:eastAsiaTheme="minorEastAsia" w:hint="eastAsia"/>
          <w:lang w:eastAsia="ko-KR"/>
        </w:rPr>
        <w:t xml:space="preserve"> </w:t>
      </w:r>
      <w:r>
        <w:rPr>
          <w:rFonts w:eastAsiaTheme="minorEastAsia" w:hint="eastAsia"/>
          <w:lang w:eastAsia="ko-KR"/>
        </w:rPr>
        <w:t>결과</w:t>
      </w:r>
      <w:r>
        <w:rPr>
          <w:rFonts w:eastAsiaTheme="minorEastAsia" w:hint="eastAsia"/>
          <w:lang w:eastAsia="ko-KR"/>
        </w:rPr>
        <w:t xml:space="preserve"> </w:t>
      </w:r>
      <w:r>
        <w:rPr>
          <w:rFonts w:eastAsiaTheme="minorEastAsia" w:hint="eastAsia"/>
          <w:lang w:eastAsia="ko-KR"/>
        </w:rPr>
        <w:t>다</w:t>
      </w:r>
      <w:r>
        <w:rPr>
          <w:rFonts w:eastAsiaTheme="minorEastAsia" w:hint="eastAsia"/>
          <w:lang w:eastAsia="ko-KR"/>
        </w:rPr>
        <w:t xml:space="preserve"> </w:t>
      </w:r>
      <w:r>
        <w:rPr>
          <w:rFonts w:eastAsiaTheme="minorEastAsia" w:hint="eastAsia"/>
          <w:lang w:eastAsia="ko-KR"/>
        </w:rPr>
        <w:t>작성되면</w:t>
      </w:r>
      <w:r>
        <w:rPr>
          <w:rFonts w:eastAsiaTheme="minorEastAsia" w:hint="eastAsia"/>
          <w:lang w:eastAsia="ko-KR"/>
        </w:rPr>
        <w:t xml:space="preserve"> </w:t>
      </w:r>
      <w:r>
        <w:rPr>
          <w:rFonts w:eastAsiaTheme="minorEastAsia" w:hint="eastAsia"/>
          <w:lang w:eastAsia="ko-KR"/>
        </w:rPr>
        <w:t>요약해서</w:t>
      </w:r>
      <w:r>
        <w:rPr>
          <w:rFonts w:eastAsiaTheme="minorEastAsia" w:hint="eastAsia"/>
          <w:lang w:eastAsia="ko-KR"/>
        </w:rPr>
        <w:t xml:space="preserve"> </w:t>
      </w:r>
      <w:r>
        <w:rPr>
          <w:rFonts w:eastAsiaTheme="minorEastAsia" w:hint="eastAsia"/>
          <w:lang w:eastAsia="ko-KR"/>
        </w:rPr>
        <w:t>쓰는거라</w:t>
      </w:r>
      <w:r>
        <w:rPr>
          <w:rFonts w:eastAsiaTheme="minorEastAsia" w:hint="eastAsia"/>
          <w:lang w:eastAsia="ko-KR"/>
        </w:rPr>
        <w:t xml:space="preserve"> </w:t>
      </w:r>
      <w:r>
        <w:rPr>
          <w:rFonts w:eastAsiaTheme="minorEastAsia" w:hint="eastAsia"/>
          <w:lang w:eastAsia="ko-KR"/>
        </w:rPr>
        <w:t>초록과</w:t>
      </w:r>
      <w:r>
        <w:rPr>
          <w:rFonts w:eastAsiaTheme="minorEastAsia" w:hint="eastAsia"/>
          <w:lang w:eastAsia="ko-KR"/>
        </w:rPr>
        <w:t xml:space="preserve"> </w:t>
      </w:r>
      <w:r>
        <w:rPr>
          <w:rFonts w:eastAsiaTheme="minorEastAsia" w:hint="eastAsia"/>
          <w:lang w:eastAsia="ko-KR"/>
        </w:rPr>
        <w:t>같이</w:t>
      </w:r>
      <w:r>
        <w:rPr>
          <w:rFonts w:eastAsiaTheme="minorEastAsia" w:hint="eastAsia"/>
          <w:lang w:eastAsia="ko-KR"/>
        </w:rPr>
        <w:t xml:space="preserve"> </w:t>
      </w:r>
      <w:r>
        <w:rPr>
          <w:rFonts w:eastAsiaTheme="minorEastAsia" w:hint="eastAsia"/>
          <w:lang w:eastAsia="ko-KR"/>
        </w:rPr>
        <w:t>마지막에</w:t>
      </w:r>
      <w:r>
        <w:rPr>
          <w:rFonts w:eastAsiaTheme="minorEastAsia" w:hint="eastAsia"/>
          <w:lang w:eastAsia="ko-KR"/>
        </w:rPr>
        <w:t xml:space="preserve"> </w:t>
      </w:r>
      <w:r>
        <w:rPr>
          <w:rFonts w:eastAsiaTheme="minorEastAsia" w:hint="eastAsia"/>
          <w:lang w:eastAsia="ko-KR"/>
        </w:rPr>
        <w:t>작성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EDA33A" w15:done="0"/>
  <w15:commentEx w15:paraId="1DFFC9FB" w15:done="0"/>
  <w15:commentEx w15:paraId="654D4B17" w15:done="0"/>
  <w15:commentEx w15:paraId="070BD8A1" w15:done="0"/>
  <w15:commentEx w15:paraId="7BCFD840" w15:done="0"/>
  <w15:commentEx w15:paraId="067A745D" w15:done="0"/>
  <w15:commentEx w15:paraId="430E1046" w15:done="0"/>
  <w15:commentEx w15:paraId="614AB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C4E894" w16cex:dateUtc="2025-01-09T13:46:00Z"/>
  <w16cex:commentExtensible w16cex:durableId="14A92552" w16cex:dateUtc="2025-01-09T13:48:00Z"/>
  <w16cex:commentExtensible w16cex:durableId="78599E70" w16cex:dateUtc="2025-01-09T13:38:00Z"/>
  <w16cex:commentExtensible w16cex:durableId="5B77EA5E" w16cex:dateUtc="2025-01-09T13:47:00Z"/>
  <w16cex:commentExtensible w16cex:durableId="3E509090" w16cex:dateUtc="2025-01-09T14:07:00Z"/>
  <w16cex:commentExtensible w16cex:durableId="5B5958D7" w16cex:dateUtc="2025-01-09T14:08:00Z"/>
  <w16cex:commentExtensible w16cex:durableId="53D58333" w16cex:dateUtc="2025-01-17T04:34:00Z"/>
  <w16cex:commentExtensible w16cex:durableId="190B2CEE" w16cex:dateUtc="2025-01-17T0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EDA33A" w16cid:durableId="28C4E894"/>
  <w16cid:commentId w16cid:paraId="1DFFC9FB" w16cid:durableId="14A92552"/>
  <w16cid:commentId w16cid:paraId="654D4B17" w16cid:durableId="78599E70"/>
  <w16cid:commentId w16cid:paraId="070BD8A1" w16cid:durableId="5B77EA5E"/>
  <w16cid:commentId w16cid:paraId="7BCFD840" w16cid:durableId="3E509090"/>
  <w16cid:commentId w16cid:paraId="067A745D" w16cid:durableId="5B5958D7"/>
  <w16cid:commentId w16cid:paraId="430E1046" w16cid:durableId="53D58333"/>
  <w16cid:commentId w16cid:paraId="614ABF1B" w16cid:durableId="190B2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4096B" w14:textId="77777777" w:rsidR="00596B20" w:rsidRDefault="00596B20">
      <w:r>
        <w:separator/>
      </w:r>
    </w:p>
  </w:endnote>
  <w:endnote w:type="continuationSeparator" w:id="0">
    <w:p w14:paraId="66BEA53C" w14:textId="77777777" w:rsidR="00596B20" w:rsidRDefault="0059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4"/>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9E5D9" w14:textId="77777777" w:rsidR="00596B20" w:rsidRDefault="00596B20">
      <w:r>
        <w:separator/>
      </w:r>
    </w:p>
  </w:footnote>
  <w:footnote w:type="continuationSeparator" w:id="0">
    <w:p w14:paraId="012894A9" w14:textId="77777777" w:rsidR="00596B20" w:rsidRDefault="00596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44A50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2CC073D"/>
    <w:multiLevelType w:val="multilevel"/>
    <w:tmpl w:val="9B4C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672BE"/>
    <w:multiLevelType w:val="multilevel"/>
    <w:tmpl w:val="886E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4"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61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5" w15:restartNumberingAfterBreak="0">
    <w:nsid w:val="671F4FA0"/>
    <w:multiLevelType w:val="multilevel"/>
    <w:tmpl w:val="0272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C5D9B"/>
    <w:multiLevelType w:val="hybridMultilevel"/>
    <w:tmpl w:val="C4DE0CD0"/>
    <w:lvl w:ilvl="0" w:tplc="7346E460">
      <w:start w:val="1"/>
      <w:numFmt w:val="decimal"/>
      <w:lvlText w:val="%1."/>
      <w:lvlJc w:val="left"/>
      <w:pPr>
        <w:ind w:left="821" w:hanging="360"/>
      </w:pPr>
      <w:rPr>
        <w:rFonts w:hint="default"/>
      </w:rPr>
    </w:lvl>
    <w:lvl w:ilvl="1" w:tplc="04090019" w:tentative="1">
      <w:start w:val="1"/>
      <w:numFmt w:val="upperLetter"/>
      <w:lvlText w:val="%2."/>
      <w:lvlJc w:val="left"/>
      <w:pPr>
        <w:ind w:left="1341" w:hanging="440"/>
      </w:pPr>
    </w:lvl>
    <w:lvl w:ilvl="2" w:tplc="0409001B" w:tentative="1">
      <w:start w:val="1"/>
      <w:numFmt w:val="lowerRoman"/>
      <w:lvlText w:val="%3."/>
      <w:lvlJc w:val="right"/>
      <w:pPr>
        <w:ind w:left="1781" w:hanging="440"/>
      </w:pPr>
    </w:lvl>
    <w:lvl w:ilvl="3" w:tplc="0409000F" w:tentative="1">
      <w:start w:val="1"/>
      <w:numFmt w:val="decimal"/>
      <w:lvlText w:val="%4."/>
      <w:lvlJc w:val="left"/>
      <w:pPr>
        <w:ind w:left="2221" w:hanging="440"/>
      </w:pPr>
    </w:lvl>
    <w:lvl w:ilvl="4" w:tplc="04090019" w:tentative="1">
      <w:start w:val="1"/>
      <w:numFmt w:val="upperLetter"/>
      <w:lvlText w:val="%5."/>
      <w:lvlJc w:val="left"/>
      <w:pPr>
        <w:ind w:left="2661" w:hanging="440"/>
      </w:pPr>
    </w:lvl>
    <w:lvl w:ilvl="5" w:tplc="0409001B" w:tentative="1">
      <w:start w:val="1"/>
      <w:numFmt w:val="lowerRoman"/>
      <w:lvlText w:val="%6."/>
      <w:lvlJc w:val="right"/>
      <w:pPr>
        <w:ind w:left="3101" w:hanging="440"/>
      </w:pPr>
    </w:lvl>
    <w:lvl w:ilvl="6" w:tplc="0409000F" w:tentative="1">
      <w:start w:val="1"/>
      <w:numFmt w:val="decimal"/>
      <w:lvlText w:val="%7."/>
      <w:lvlJc w:val="left"/>
      <w:pPr>
        <w:ind w:left="3541" w:hanging="440"/>
      </w:pPr>
    </w:lvl>
    <w:lvl w:ilvl="7" w:tplc="04090019" w:tentative="1">
      <w:start w:val="1"/>
      <w:numFmt w:val="upperLetter"/>
      <w:lvlText w:val="%8."/>
      <w:lvlJc w:val="left"/>
      <w:pPr>
        <w:ind w:left="3981" w:hanging="440"/>
      </w:pPr>
    </w:lvl>
    <w:lvl w:ilvl="8" w:tplc="0409001B" w:tentative="1">
      <w:start w:val="1"/>
      <w:numFmt w:val="lowerRoman"/>
      <w:lvlText w:val="%9."/>
      <w:lvlJc w:val="right"/>
      <w:pPr>
        <w:ind w:left="4421" w:hanging="440"/>
      </w:pPr>
    </w:lvl>
  </w:abstractNum>
  <w:num w:numId="1" w16cid:durableId="600336843">
    <w:abstractNumId w:val="3"/>
  </w:num>
  <w:num w:numId="2" w16cid:durableId="376901796">
    <w:abstractNumId w:val="4"/>
  </w:num>
  <w:num w:numId="3" w16cid:durableId="1270889069">
    <w:abstractNumId w:val="6"/>
  </w:num>
  <w:num w:numId="4" w16cid:durableId="975833613">
    <w:abstractNumId w:val="0"/>
  </w:num>
  <w:num w:numId="5" w16cid:durableId="1409842195">
    <w:abstractNumId w:val="5"/>
  </w:num>
  <w:num w:numId="6" w16cid:durableId="1667249296">
    <w:abstractNumId w:val="1"/>
  </w:num>
  <w:num w:numId="7" w16cid:durableId="194684009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20&lt;/item&gt;&lt;item&gt;321&lt;/item&gt;&lt;item&gt;322&lt;/item&gt;&lt;item&gt;323&lt;/item&gt;&lt;item&gt;324&lt;/item&gt;&lt;item&gt;325&lt;/item&gt;&lt;item&gt;326&lt;/item&gt;&lt;/record-ids&gt;&lt;/item&gt;&lt;/Libraries&gt;"/>
  </w:docVars>
  <w:rsids>
    <w:rsidRoot w:val="00637E56"/>
    <w:rsid w:val="0000377B"/>
    <w:rsid w:val="000041AA"/>
    <w:rsid w:val="00007654"/>
    <w:rsid w:val="00007677"/>
    <w:rsid w:val="00011F5C"/>
    <w:rsid w:val="00012AB3"/>
    <w:rsid w:val="0001756B"/>
    <w:rsid w:val="00017E8A"/>
    <w:rsid w:val="000325FB"/>
    <w:rsid w:val="00033EA9"/>
    <w:rsid w:val="000365FA"/>
    <w:rsid w:val="00041052"/>
    <w:rsid w:val="00042AA5"/>
    <w:rsid w:val="00043F40"/>
    <w:rsid w:val="00045AAB"/>
    <w:rsid w:val="00045F51"/>
    <w:rsid w:val="00046554"/>
    <w:rsid w:val="00055F48"/>
    <w:rsid w:val="000601CC"/>
    <w:rsid w:val="00060614"/>
    <w:rsid w:val="0006422C"/>
    <w:rsid w:val="00065E8C"/>
    <w:rsid w:val="00065F2E"/>
    <w:rsid w:val="00067E79"/>
    <w:rsid w:val="000704C1"/>
    <w:rsid w:val="00070B53"/>
    <w:rsid w:val="00072AA8"/>
    <w:rsid w:val="00077192"/>
    <w:rsid w:val="00081AD7"/>
    <w:rsid w:val="00090D68"/>
    <w:rsid w:val="00093742"/>
    <w:rsid w:val="00094F0D"/>
    <w:rsid w:val="000A2A36"/>
    <w:rsid w:val="000A544F"/>
    <w:rsid w:val="000B0EA6"/>
    <w:rsid w:val="000B6012"/>
    <w:rsid w:val="000C02F1"/>
    <w:rsid w:val="000C07FF"/>
    <w:rsid w:val="000D02AA"/>
    <w:rsid w:val="000D1211"/>
    <w:rsid w:val="000D1577"/>
    <w:rsid w:val="000D287C"/>
    <w:rsid w:val="000D28EC"/>
    <w:rsid w:val="000D6ACA"/>
    <w:rsid w:val="000E193E"/>
    <w:rsid w:val="000E3BC0"/>
    <w:rsid w:val="000E50B9"/>
    <w:rsid w:val="000E7E1C"/>
    <w:rsid w:val="000F3A64"/>
    <w:rsid w:val="000F5E87"/>
    <w:rsid w:val="000F6305"/>
    <w:rsid w:val="000F70F1"/>
    <w:rsid w:val="00103398"/>
    <w:rsid w:val="00103541"/>
    <w:rsid w:val="00106785"/>
    <w:rsid w:val="00107C14"/>
    <w:rsid w:val="00111C4D"/>
    <w:rsid w:val="00113399"/>
    <w:rsid w:val="00114398"/>
    <w:rsid w:val="00114ED1"/>
    <w:rsid w:val="00115E15"/>
    <w:rsid w:val="00116709"/>
    <w:rsid w:val="00124DC6"/>
    <w:rsid w:val="001311A1"/>
    <w:rsid w:val="00132279"/>
    <w:rsid w:val="0013335B"/>
    <w:rsid w:val="00134010"/>
    <w:rsid w:val="00134D89"/>
    <w:rsid w:val="00141EE6"/>
    <w:rsid w:val="001457C4"/>
    <w:rsid w:val="00151994"/>
    <w:rsid w:val="00155A0E"/>
    <w:rsid w:val="001622DC"/>
    <w:rsid w:val="0016503F"/>
    <w:rsid w:val="001652ED"/>
    <w:rsid w:val="0016703A"/>
    <w:rsid w:val="00173DE4"/>
    <w:rsid w:val="001765BC"/>
    <w:rsid w:val="00176C9F"/>
    <w:rsid w:val="00186259"/>
    <w:rsid w:val="00193517"/>
    <w:rsid w:val="00196C5A"/>
    <w:rsid w:val="001970D1"/>
    <w:rsid w:val="001A323D"/>
    <w:rsid w:val="001A3948"/>
    <w:rsid w:val="001A595C"/>
    <w:rsid w:val="001B7076"/>
    <w:rsid w:val="001B773E"/>
    <w:rsid w:val="001C2EE7"/>
    <w:rsid w:val="001C3590"/>
    <w:rsid w:val="001C53AF"/>
    <w:rsid w:val="001C6CFA"/>
    <w:rsid w:val="001C7A97"/>
    <w:rsid w:val="001C7F83"/>
    <w:rsid w:val="001D0246"/>
    <w:rsid w:val="001D2056"/>
    <w:rsid w:val="001D6E8D"/>
    <w:rsid w:val="001D74C6"/>
    <w:rsid w:val="001E3A63"/>
    <w:rsid w:val="001E5B55"/>
    <w:rsid w:val="001F01C5"/>
    <w:rsid w:val="001F3096"/>
    <w:rsid w:val="001F330B"/>
    <w:rsid w:val="00210057"/>
    <w:rsid w:val="00210B09"/>
    <w:rsid w:val="00211F2A"/>
    <w:rsid w:val="002161FB"/>
    <w:rsid w:val="002162CF"/>
    <w:rsid w:val="002177C8"/>
    <w:rsid w:val="002222D7"/>
    <w:rsid w:val="00224941"/>
    <w:rsid w:val="0023310C"/>
    <w:rsid w:val="002402F7"/>
    <w:rsid w:val="00240F4F"/>
    <w:rsid w:val="002557A0"/>
    <w:rsid w:val="00255A3A"/>
    <w:rsid w:val="00256CCF"/>
    <w:rsid w:val="00260A1C"/>
    <w:rsid w:val="002650FE"/>
    <w:rsid w:val="00270D0A"/>
    <w:rsid w:val="00270E98"/>
    <w:rsid w:val="00270EE4"/>
    <w:rsid w:val="00271F41"/>
    <w:rsid w:val="00273B71"/>
    <w:rsid w:val="00277251"/>
    <w:rsid w:val="00282B97"/>
    <w:rsid w:val="002859FA"/>
    <w:rsid w:val="00291854"/>
    <w:rsid w:val="00291CB5"/>
    <w:rsid w:val="00294F5D"/>
    <w:rsid w:val="002967D8"/>
    <w:rsid w:val="002A3CE3"/>
    <w:rsid w:val="002A4A0D"/>
    <w:rsid w:val="002A4F36"/>
    <w:rsid w:val="002B03FB"/>
    <w:rsid w:val="002B2FD6"/>
    <w:rsid w:val="002C29DE"/>
    <w:rsid w:val="002C5BD3"/>
    <w:rsid w:val="002C6E93"/>
    <w:rsid w:val="002D0658"/>
    <w:rsid w:val="002D4F5D"/>
    <w:rsid w:val="002D663F"/>
    <w:rsid w:val="002E08BF"/>
    <w:rsid w:val="002E39B7"/>
    <w:rsid w:val="002E4086"/>
    <w:rsid w:val="002E525C"/>
    <w:rsid w:val="002F2514"/>
    <w:rsid w:val="002F693C"/>
    <w:rsid w:val="00300816"/>
    <w:rsid w:val="00301011"/>
    <w:rsid w:val="00304AA7"/>
    <w:rsid w:val="00305ECC"/>
    <w:rsid w:val="00311CA6"/>
    <w:rsid w:val="0031494F"/>
    <w:rsid w:val="0031627D"/>
    <w:rsid w:val="00317F55"/>
    <w:rsid w:val="00321EFD"/>
    <w:rsid w:val="00324EED"/>
    <w:rsid w:val="00334CEA"/>
    <w:rsid w:val="00336E2E"/>
    <w:rsid w:val="00347E5D"/>
    <w:rsid w:val="00351025"/>
    <w:rsid w:val="00353031"/>
    <w:rsid w:val="00354888"/>
    <w:rsid w:val="00361F84"/>
    <w:rsid w:val="00362181"/>
    <w:rsid w:val="003635C2"/>
    <w:rsid w:val="00365E6E"/>
    <w:rsid w:val="00366637"/>
    <w:rsid w:val="00366DBE"/>
    <w:rsid w:val="00373FDA"/>
    <w:rsid w:val="00374E6B"/>
    <w:rsid w:val="00375D25"/>
    <w:rsid w:val="00376932"/>
    <w:rsid w:val="003827FF"/>
    <w:rsid w:val="003858B6"/>
    <w:rsid w:val="00385F8D"/>
    <w:rsid w:val="003907AD"/>
    <w:rsid w:val="003917EF"/>
    <w:rsid w:val="0039205F"/>
    <w:rsid w:val="00393999"/>
    <w:rsid w:val="00394372"/>
    <w:rsid w:val="003A2C21"/>
    <w:rsid w:val="003A6E11"/>
    <w:rsid w:val="003B27AF"/>
    <w:rsid w:val="003C4C9E"/>
    <w:rsid w:val="003C515C"/>
    <w:rsid w:val="003C6151"/>
    <w:rsid w:val="003D21E3"/>
    <w:rsid w:val="003D2F90"/>
    <w:rsid w:val="003D41E4"/>
    <w:rsid w:val="003D42EF"/>
    <w:rsid w:val="003D71BB"/>
    <w:rsid w:val="003D7242"/>
    <w:rsid w:val="003D77F0"/>
    <w:rsid w:val="003E446A"/>
    <w:rsid w:val="003E719F"/>
    <w:rsid w:val="003F1A8C"/>
    <w:rsid w:val="003F20DD"/>
    <w:rsid w:val="003F2D25"/>
    <w:rsid w:val="003F37B0"/>
    <w:rsid w:val="003F4D67"/>
    <w:rsid w:val="003F5726"/>
    <w:rsid w:val="003F60B2"/>
    <w:rsid w:val="004016A1"/>
    <w:rsid w:val="00405BD8"/>
    <w:rsid w:val="00406121"/>
    <w:rsid w:val="004067EA"/>
    <w:rsid w:val="00410802"/>
    <w:rsid w:val="004121B6"/>
    <w:rsid w:val="0041343C"/>
    <w:rsid w:val="00426685"/>
    <w:rsid w:val="00433A31"/>
    <w:rsid w:val="00434A46"/>
    <w:rsid w:val="00440296"/>
    <w:rsid w:val="004410E5"/>
    <w:rsid w:val="00441591"/>
    <w:rsid w:val="004431FA"/>
    <w:rsid w:val="00443DDA"/>
    <w:rsid w:val="00447D42"/>
    <w:rsid w:val="00451DE4"/>
    <w:rsid w:val="00452EDA"/>
    <w:rsid w:val="00461C58"/>
    <w:rsid w:val="0046316C"/>
    <w:rsid w:val="004631AF"/>
    <w:rsid w:val="00463B61"/>
    <w:rsid w:val="004640C9"/>
    <w:rsid w:val="00467AA2"/>
    <w:rsid w:val="00467DB5"/>
    <w:rsid w:val="00470E28"/>
    <w:rsid w:val="004718E9"/>
    <w:rsid w:val="004722D1"/>
    <w:rsid w:val="00480412"/>
    <w:rsid w:val="00482B6B"/>
    <w:rsid w:val="00483476"/>
    <w:rsid w:val="00485057"/>
    <w:rsid w:val="00490644"/>
    <w:rsid w:val="00490AC8"/>
    <w:rsid w:val="00491E78"/>
    <w:rsid w:val="00493254"/>
    <w:rsid w:val="004955D5"/>
    <w:rsid w:val="00495609"/>
    <w:rsid w:val="00495AD5"/>
    <w:rsid w:val="004A3C96"/>
    <w:rsid w:val="004A4B70"/>
    <w:rsid w:val="004A62ED"/>
    <w:rsid w:val="004A7043"/>
    <w:rsid w:val="004B1FB5"/>
    <w:rsid w:val="004B3191"/>
    <w:rsid w:val="004B38BD"/>
    <w:rsid w:val="004B4D63"/>
    <w:rsid w:val="004B4DB4"/>
    <w:rsid w:val="004B5E14"/>
    <w:rsid w:val="004B65ED"/>
    <w:rsid w:val="004C0572"/>
    <w:rsid w:val="004C3D7C"/>
    <w:rsid w:val="004C4100"/>
    <w:rsid w:val="004D6594"/>
    <w:rsid w:val="004E12AC"/>
    <w:rsid w:val="004E1BCD"/>
    <w:rsid w:val="004E48ED"/>
    <w:rsid w:val="004E631F"/>
    <w:rsid w:val="004E6B6B"/>
    <w:rsid w:val="004F03E2"/>
    <w:rsid w:val="004F3CD7"/>
    <w:rsid w:val="00504519"/>
    <w:rsid w:val="005052B0"/>
    <w:rsid w:val="00505625"/>
    <w:rsid w:val="00506985"/>
    <w:rsid w:val="005071FE"/>
    <w:rsid w:val="00510A9F"/>
    <w:rsid w:val="005135DC"/>
    <w:rsid w:val="00523D45"/>
    <w:rsid w:val="005259DB"/>
    <w:rsid w:val="00526027"/>
    <w:rsid w:val="00530CE1"/>
    <w:rsid w:val="00532361"/>
    <w:rsid w:val="00544027"/>
    <w:rsid w:val="005446D5"/>
    <w:rsid w:val="00550032"/>
    <w:rsid w:val="0055532B"/>
    <w:rsid w:val="0055578A"/>
    <w:rsid w:val="00557F25"/>
    <w:rsid w:val="005626F3"/>
    <w:rsid w:val="00565290"/>
    <w:rsid w:val="005665F2"/>
    <w:rsid w:val="005748B8"/>
    <w:rsid w:val="005775C7"/>
    <w:rsid w:val="005778ED"/>
    <w:rsid w:val="005800C0"/>
    <w:rsid w:val="00582740"/>
    <w:rsid w:val="00584509"/>
    <w:rsid w:val="005848BA"/>
    <w:rsid w:val="00592F2B"/>
    <w:rsid w:val="00594BE2"/>
    <w:rsid w:val="0059544A"/>
    <w:rsid w:val="00596524"/>
    <w:rsid w:val="00596B20"/>
    <w:rsid w:val="005970F7"/>
    <w:rsid w:val="005A130A"/>
    <w:rsid w:val="005A15D5"/>
    <w:rsid w:val="005A1C63"/>
    <w:rsid w:val="005A1EC4"/>
    <w:rsid w:val="005A31F8"/>
    <w:rsid w:val="005A5C6E"/>
    <w:rsid w:val="005A699A"/>
    <w:rsid w:val="005B1E70"/>
    <w:rsid w:val="005B3CD5"/>
    <w:rsid w:val="005B7649"/>
    <w:rsid w:val="005C1A59"/>
    <w:rsid w:val="005C1ABC"/>
    <w:rsid w:val="005C54F4"/>
    <w:rsid w:val="005D15D4"/>
    <w:rsid w:val="005D55D9"/>
    <w:rsid w:val="005E5830"/>
    <w:rsid w:val="005E59EE"/>
    <w:rsid w:val="005E678B"/>
    <w:rsid w:val="005E753D"/>
    <w:rsid w:val="005F4AC0"/>
    <w:rsid w:val="005F5D90"/>
    <w:rsid w:val="005F6385"/>
    <w:rsid w:val="0060217E"/>
    <w:rsid w:val="0061000D"/>
    <w:rsid w:val="0061266A"/>
    <w:rsid w:val="00613D50"/>
    <w:rsid w:val="00623C0A"/>
    <w:rsid w:val="006303B0"/>
    <w:rsid w:val="00631F3E"/>
    <w:rsid w:val="0063224F"/>
    <w:rsid w:val="0063324E"/>
    <w:rsid w:val="00633812"/>
    <w:rsid w:val="00636FAD"/>
    <w:rsid w:val="00637E56"/>
    <w:rsid w:val="00643D65"/>
    <w:rsid w:val="00647AA1"/>
    <w:rsid w:val="00651224"/>
    <w:rsid w:val="006527E2"/>
    <w:rsid w:val="006539E6"/>
    <w:rsid w:val="0065616C"/>
    <w:rsid w:val="00657289"/>
    <w:rsid w:val="006606F8"/>
    <w:rsid w:val="00662230"/>
    <w:rsid w:val="0066370E"/>
    <w:rsid w:val="00664560"/>
    <w:rsid w:val="00664B9A"/>
    <w:rsid w:val="006664B8"/>
    <w:rsid w:val="0068133F"/>
    <w:rsid w:val="00682C7B"/>
    <w:rsid w:val="00683C20"/>
    <w:rsid w:val="00685079"/>
    <w:rsid w:val="00685BA0"/>
    <w:rsid w:val="00690439"/>
    <w:rsid w:val="006919A7"/>
    <w:rsid w:val="0069510D"/>
    <w:rsid w:val="006A4756"/>
    <w:rsid w:val="006B1BC7"/>
    <w:rsid w:val="006B3DD6"/>
    <w:rsid w:val="006C1330"/>
    <w:rsid w:val="006C5416"/>
    <w:rsid w:val="006C5984"/>
    <w:rsid w:val="006C7C11"/>
    <w:rsid w:val="006D285B"/>
    <w:rsid w:val="006D2A51"/>
    <w:rsid w:val="006D36D0"/>
    <w:rsid w:val="006D6459"/>
    <w:rsid w:val="006E1014"/>
    <w:rsid w:val="006E2ED6"/>
    <w:rsid w:val="006E2F5F"/>
    <w:rsid w:val="006E31DC"/>
    <w:rsid w:val="006E5510"/>
    <w:rsid w:val="006E6CEC"/>
    <w:rsid w:val="006F220E"/>
    <w:rsid w:val="006F7CEC"/>
    <w:rsid w:val="0070052C"/>
    <w:rsid w:val="00712AC3"/>
    <w:rsid w:val="00715011"/>
    <w:rsid w:val="0072456E"/>
    <w:rsid w:val="007269AD"/>
    <w:rsid w:val="00732DBB"/>
    <w:rsid w:val="007356D1"/>
    <w:rsid w:val="00741580"/>
    <w:rsid w:val="00743239"/>
    <w:rsid w:val="00745C92"/>
    <w:rsid w:val="00746069"/>
    <w:rsid w:val="00752327"/>
    <w:rsid w:val="007524DA"/>
    <w:rsid w:val="007526D7"/>
    <w:rsid w:val="007533CA"/>
    <w:rsid w:val="0075582F"/>
    <w:rsid w:val="0075793B"/>
    <w:rsid w:val="00757DD2"/>
    <w:rsid w:val="00762BE6"/>
    <w:rsid w:val="00766ACA"/>
    <w:rsid w:val="00767B66"/>
    <w:rsid w:val="0077194C"/>
    <w:rsid w:val="0077494B"/>
    <w:rsid w:val="00777D3E"/>
    <w:rsid w:val="007815EE"/>
    <w:rsid w:val="00781631"/>
    <w:rsid w:val="00781D9D"/>
    <w:rsid w:val="00787B40"/>
    <w:rsid w:val="007900E1"/>
    <w:rsid w:val="00791EF0"/>
    <w:rsid w:val="00792963"/>
    <w:rsid w:val="00796170"/>
    <w:rsid w:val="007A590D"/>
    <w:rsid w:val="007B02C4"/>
    <w:rsid w:val="007B0A24"/>
    <w:rsid w:val="007C17B7"/>
    <w:rsid w:val="007C1AA2"/>
    <w:rsid w:val="007C51B3"/>
    <w:rsid w:val="007D1FEA"/>
    <w:rsid w:val="007D4795"/>
    <w:rsid w:val="007D4954"/>
    <w:rsid w:val="007D641A"/>
    <w:rsid w:val="007E24D9"/>
    <w:rsid w:val="007E6041"/>
    <w:rsid w:val="007E6482"/>
    <w:rsid w:val="007E75AF"/>
    <w:rsid w:val="007F09DB"/>
    <w:rsid w:val="007F2912"/>
    <w:rsid w:val="007F64AF"/>
    <w:rsid w:val="008014A3"/>
    <w:rsid w:val="00807353"/>
    <w:rsid w:val="00811C93"/>
    <w:rsid w:val="008132A2"/>
    <w:rsid w:val="0082037A"/>
    <w:rsid w:val="00820809"/>
    <w:rsid w:val="00821920"/>
    <w:rsid w:val="00822D9D"/>
    <w:rsid w:val="0082577B"/>
    <w:rsid w:val="008309A5"/>
    <w:rsid w:val="00832476"/>
    <w:rsid w:val="008345E3"/>
    <w:rsid w:val="008415B3"/>
    <w:rsid w:val="00841B59"/>
    <w:rsid w:val="00842838"/>
    <w:rsid w:val="0084331B"/>
    <w:rsid w:val="00843441"/>
    <w:rsid w:val="00844F1C"/>
    <w:rsid w:val="00850C7C"/>
    <w:rsid w:val="00854B82"/>
    <w:rsid w:val="00855CBD"/>
    <w:rsid w:val="00860FCD"/>
    <w:rsid w:val="00865529"/>
    <w:rsid w:val="00866A6D"/>
    <w:rsid w:val="008671A7"/>
    <w:rsid w:val="008671DC"/>
    <w:rsid w:val="008729DD"/>
    <w:rsid w:val="00872F0A"/>
    <w:rsid w:val="0087356A"/>
    <w:rsid w:val="00883275"/>
    <w:rsid w:val="00891644"/>
    <w:rsid w:val="0089200E"/>
    <w:rsid w:val="008920C4"/>
    <w:rsid w:val="008965D5"/>
    <w:rsid w:val="00896B06"/>
    <w:rsid w:val="008A59CF"/>
    <w:rsid w:val="008A6B6A"/>
    <w:rsid w:val="008A7789"/>
    <w:rsid w:val="008B02B6"/>
    <w:rsid w:val="008B189B"/>
    <w:rsid w:val="008B4075"/>
    <w:rsid w:val="008B59B0"/>
    <w:rsid w:val="008B5EA0"/>
    <w:rsid w:val="008C2F96"/>
    <w:rsid w:val="008C4506"/>
    <w:rsid w:val="008C531B"/>
    <w:rsid w:val="008D1113"/>
    <w:rsid w:val="008D5101"/>
    <w:rsid w:val="008E1DF3"/>
    <w:rsid w:val="008E2D29"/>
    <w:rsid w:val="008E4309"/>
    <w:rsid w:val="008F2125"/>
    <w:rsid w:val="008F2712"/>
    <w:rsid w:val="008F2EE0"/>
    <w:rsid w:val="008F3A51"/>
    <w:rsid w:val="008F5700"/>
    <w:rsid w:val="00900332"/>
    <w:rsid w:val="0090297D"/>
    <w:rsid w:val="00902BC5"/>
    <w:rsid w:val="00903038"/>
    <w:rsid w:val="00903FD1"/>
    <w:rsid w:val="009051B7"/>
    <w:rsid w:val="00920E19"/>
    <w:rsid w:val="009218A9"/>
    <w:rsid w:val="00925345"/>
    <w:rsid w:val="00925B11"/>
    <w:rsid w:val="00930032"/>
    <w:rsid w:val="009306F5"/>
    <w:rsid w:val="009356A3"/>
    <w:rsid w:val="00935A75"/>
    <w:rsid w:val="009422D2"/>
    <w:rsid w:val="0094290C"/>
    <w:rsid w:val="0094483E"/>
    <w:rsid w:val="0094504C"/>
    <w:rsid w:val="0095103D"/>
    <w:rsid w:val="009543CE"/>
    <w:rsid w:val="0096102A"/>
    <w:rsid w:val="00961609"/>
    <w:rsid w:val="00964B33"/>
    <w:rsid w:val="00964E40"/>
    <w:rsid w:val="00966FFD"/>
    <w:rsid w:val="009677D3"/>
    <w:rsid w:val="009679D2"/>
    <w:rsid w:val="009722EA"/>
    <w:rsid w:val="009739AF"/>
    <w:rsid w:val="00975133"/>
    <w:rsid w:val="00980539"/>
    <w:rsid w:val="00981EE7"/>
    <w:rsid w:val="00982DD6"/>
    <w:rsid w:val="0098490B"/>
    <w:rsid w:val="009866FB"/>
    <w:rsid w:val="00986D2E"/>
    <w:rsid w:val="00993203"/>
    <w:rsid w:val="00993FD4"/>
    <w:rsid w:val="009958B2"/>
    <w:rsid w:val="00997A7A"/>
    <w:rsid w:val="009A0374"/>
    <w:rsid w:val="009A1F58"/>
    <w:rsid w:val="009B065E"/>
    <w:rsid w:val="009B22C9"/>
    <w:rsid w:val="009B2BAF"/>
    <w:rsid w:val="009B583D"/>
    <w:rsid w:val="009B5F88"/>
    <w:rsid w:val="009C2B55"/>
    <w:rsid w:val="009C2B84"/>
    <w:rsid w:val="009C4640"/>
    <w:rsid w:val="009D24AB"/>
    <w:rsid w:val="009D31A7"/>
    <w:rsid w:val="009D39FA"/>
    <w:rsid w:val="009D42E0"/>
    <w:rsid w:val="009D55D4"/>
    <w:rsid w:val="009E07B5"/>
    <w:rsid w:val="009E199D"/>
    <w:rsid w:val="009E544E"/>
    <w:rsid w:val="009E77A9"/>
    <w:rsid w:val="009F2847"/>
    <w:rsid w:val="009F315D"/>
    <w:rsid w:val="009F32CF"/>
    <w:rsid w:val="009F5410"/>
    <w:rsid w:val="009F7CE0"/>
    <w:rsid w:val="00A01B05"/>
    <w:rsid w:val="00A01D71"/>
    <w:rsid w:val="00A03D09"/>
    <w:rsid w:val="00A07E73"/>
    <w:rsid w:val="00A12A33"/>
    <w:rsid w:val="00A13373"/>
    <w:rsid w:val="00A15CEC"/>
    <w:rsid w:val="00A162AA"/>
    <w:rsid w:val="00A1679F"/>
    <w:rsid w:val="00A17D34"/>
    <w:rsid w:val="00A201EA"/>
    <w:rsid w:val="00A2162C"/>
    <w:rsid w:val="00A24A7F"/>
    <w:rsid w:val="00A25E1C"/>
    <w:rsid w:val="00A26549"/>
    <w:rsid w:val="00A31D86"/>
    <w:rsid w:val="00A31F69"/>
    <w:rsid w:val="00A3385F"/>
    <w:rsid w:val="00A34170"/>
    <w:rsid w:val="00A403A9"/>
    <w:rsid w:val="00A41060"/>
    <w:rsid w:val="00A43B33"/>
    <w:rsid w:val="00A47CC7"/>
    <w:rsid w:val="00A51C57"/>
    <w:rsid w:val="00A51EB1"/>
    <w:rsid w:val="00A537DB"/>
    <w:rsid w:val="00A550E0"/>
    <w:rsid w:val="00A55396"/>
    <w:rsid w:val="00A57684"/>
    <w:rsid w:val="00A61DFF"/>
    <w:rsid w:val="00A62B9A"/>
    <w:rsid w:val="00A62FA7"/>
    <w:rsid w:val="00A63401"/>
    <w:rsid w:val="00A6425E"/>
    <w:rsid w:val="00A66284"/>
    <w:rsid w:val="00A67856"/>
    <w:rsid w:val="00A67B6C"/>
    <w:rsid w:val="00A704CF"/>
    <w:rsid w:val="00A72D86"/>
    <w:rsid w:val="00A72E9B"/>
    <w:rsid w:val="00A738A9"/>
    <w:rsid w:val="00A756DD"/>
    <w:rsid w:val="00A76263"/>
    <w:rsid w:val="00A77003"/>
    <w:rsid w:val="00A81DBA"/>
    <w:rsid w:val="00A86E78"/>
    <w:rsid w:val="00A87B91"/>
    <w:rsid w:val="00A971E5"/>
    <w:rsid w:val="00AA2D55"/>
    <w:rsid w:val="00AA73D3"/>
    <w:rsid w:val="00AA7A47"/>
    <w:rsid w:val="00AB2AE1"/>
    <w:rsid w:val="00AB6095"/>
    <w:rsid w:val="00AB7F02"/>
    <w:rsid w:val="00AC1546"/>
    <w:rsid w:val="00AC1C8B"/>
    <w:rsid w:val="00AC22FE"/>
    <w:rsid w:val="00AC705F"/>
    <w:rsid w:val="00AC782B"/>
    <w:rsid w:val="00AD2101"/>
    <w:rsid w:val="00AD4873"/>
    <w:rsid w:val="00AD7741"/>
    <w:rsid w:val="00AE12C9"/>
    <w:rsid w:val="00AE2E54"/>
    <w:rsid w:val="00AE2F1D"/>
    <w:rsid w:val="00AE30AB"/>
    <w:rsid w:val="00AF0159"/>
    <w:rsid w:val="00AF0736"/>
    <w:rsid w:val="00B01025"/>
    <w:rsid w:val="00B01090"/>
    <w:rsid w:val="00B0210B"/>
    <w:rsid w:val="00B037D5"/>
    <w:rsid w:val="00B04C9D"/>
    <w:rsid w:val="00B07263"/>
    <w:rsid w:val="00B1006A"/>
    <w:rsid w:val="00B1479A"/>
    <w:rsid w:val="00B16C86"/>
    <w:rsid w:val="00B2479F"/>
    <w:rsid w:val="00B24EDD"/>
    <w:rsid w:val="00B2522D"/>
    <w:rsid w:val="00B2777B"/>
    <w:rsid w:val="00B30D9B"/>
    <w:rsid w:val="00B33202"/>
    <w:rsid w:val="00B36707"/>
    <w:rsid w:val="00B36D43"/>
    <w:rsid w:val="00B407BA"/>
    <w:rsid w:val="00B42B00"/>
    <w:rsid w:val="00B4417A"/>
    <w:rsid w:val="00B45C70"/>
    <w:rsid w:val="00B5474B"/>
    <w:rsid w:val="00B616AD"/>
    <w:rsid w:val="00B66006"/>
    <w:rsid w:val="00B664CE"/>
    <w:rsid w:val="00B734B7"/>
    <w:rsid w:val="00B76050"/>
    <w:rsid w:val="00B76702"/>
    <w:rsid w:val="00B7790D"/>
    <w:rsid w:val="00B82BF3"/>
    <w:rsid w:val="00B82CA5"/>
    <w:rsid w:val="00B874CB"/>
    <w:rsid w:val="00B87B3F"/>
    <w:rsid w:val="00B91084"/>
    <w:rsid w:val="00B912AB"/>
    <w:rsid w:val="00B92704"/>
    <w:rsid w:val="00B941DD"/>
    <w:rsid w:val="00B95797"/>
    <w:rsid w:val="00BA1CFA"/>
    <w:rsid w:val="00BA2C45"/>
    <w:rsid w:val="00BB1013"/>
    <w:rsid w:val="00BB2195"/>
    <w:rsid w:val="00BB358E"/>
    <w:rsid w:val="00BB4EA0"/>
    <w:rsid w:val="00BB4F91"/>
    <w:rsid w:val="00BB58AC"/>
    <w:rsid w:val="00BB6B4A"/>
    <w:rsid w:val="00BC58A6"/>
    <w:rsid w:val="00BC7406"/>
    <w:rsid w:val="00BD39C8"/>
    <w:rsid w:val="00BE1425"/>
    <w:rsid w:val="00BE1D68"/>
    <w:rsid w:val="00C01B7F"/>
    <w:rsid w:val="00C11116"/>
    <w:rsid w:val="00C114EE"/>
    <w:rsid w:val="00C12FED"/>
    <w:rsid w:val="00C156E6"/>
    <w:rsid w:val="00C15BEA"/>
    <w:rsid w:val="00C20EC4"/>
    <w:rsid w:val="00C219C8"/>
    <w:rsid w:val="00C277E3"/>
    <w:rsid w:val="00C30A63"/>
    <w:rsid w:val="00C32534"/>
    <w:rsid w:val="00C32E17"/>
    <w:rsid w:val="00C34F8B"/>
    <w:rsid w:val="00C3685D"/>
    <w:rsid w:val="00C4023B"/>
    <w:rsid w:val="00C412F6"/>
    <w:rsid w:val="00C45486"/>
    <w:rsid w:val="00C459FE"/>
    <w:rsid w:val="00C47FBB"/>
    <w:rsid w:val="00C50AE7"/>
    <w:rsid w:val="00C5176E"/>
    <w:rsid w:val="00C51FB3"/>
    <w:rsid w:val="00C638C1"/>
    <w:rsid w:val="00C63F98"/>
    <w:rsid w:val="00C6462A"/>
    <w:rsid w:val="00C7027B"/>
    <w:rsid w:val="00C71D43"/>
    <w:rsid w:val="00C75B50"/>
    <w:rsid w:val="00C76EA2"/>
    <w:rsid w:val="00C8221F"/>
    <w:rsid w:val="00C86936"/>
    <w:rsid w:val="00C96B2C"/>
    <w:rsid w:val="00C977FA"/>
    <w:rsid w:val="00CB3922"/>
    <w:rsid w:val="00CB3EDB"/>
    <w:rsid w:val="00CC3A7C"/>
    <w:rsid w:val="00CC5498"/>
    <w:rsid w:val="00CC5D0D"/>
    <w:rsid w:val="00CC7DC0"/>
    <w:rsid w:val="00CD01C9"/>
    <w:rsid w:val="00CD0A76"/>
    <w:rsid w:val="00CD117A"/>
    <w:rsid w:val="00CD1522"/>
    <w:rsid w:val="00CD4424"/>
    <w:rsid w:val="00CD6E0F"/>
    <w:rsid w:val="00CE1263"/>
    <w:rsid w:val="00CE1499"/>
    <w:rsid w:val="00CE3EF5"/>
    <w:rsid w:val="00CE44D0"/>
    <w:rsid w:val="00CE6964"/>
    <w:rsid w:val="00CE6BA2"/>
    <w:rsid w:val="00CE72E2"/>
    <w:rsid w:val="00CE78DA"/>
    <w:rsid w:val="00CF15AB"/>
    <w:rsid w:val="00CF4453"/>
    <w:rsid w:val="00CF4E7C"/>
    <w:rsid w:val="00CF7671"/>
    <w:rsid w:val="00CF7898"/>
    <w:rsid w:val="00CF7A33"/>
    <w:rsid w:val="00D011EB"/>
    <w:rsid w:val="00D031D8"/>
    <w:rsid w:val="00D032E1"/>
    <w:rsid w:val="00D03DA6"/>
    <w:rsid w:val="00D04984"/>
    <w:rsid w:val="00D05EEA"/>
    <w:rsid w:val="00D070A0"/>
    <w:rsid w:val="00D20A93"/>
    <w:rsid w:val="00D24C96"/>
    <w:rsid w:val="00D31F5F"/>
    <w:rsid w:val="00D322DB"/>
    <w:rsid w:val="00D34C97"/>
    <w:rsid w:val="00D4024B"/>
    <w:rsid w:val="00D402C0"/>
    <w:rsid w:val="00D42E83"/>
    <w:rsid w:val="00D43AF2"/>
    <w:rsid w:val="00D45349"/>
    <w:rsid w:val="00D509C1"/>
    <w:rsid w:val="00D553E5"/>
    <w:rsid w:val="00D55978"/>
    <w:rsid w:val="00D576A3"/>
    <w:rsid w:val="00D62EDB"/>
    <w:rsid w:val="00D6563A"/>
    <w:rsid w:val="00D6636F"/>
    <w:rsid w:val="00D66D5F"/>
    <w:rsid w:val="00D67511"/>
    <w:rsid w:val="00D71FDA"/>
    <w:rsid w:val="00D73F58"/>
    <w:rsid w:val="00D770FD"/>
    <w:rsid w:val="00D77D6A"/>
    <w:rsid w:val="00D803EC"/>
    <w:rsid w:val="00D80D05"/>
    <w:rsid w:val="00D811EF"/>
    <w:rsid w:val="00D8678E"/>
    <w:rsid w:val="00D87918"/>
    <w:rsid w:val="00D87C63"/>
    <w:rsid w:val="00D95B60"/>
    <w:rsid w:val="00D96F70"/>
    <w:rsid w:val="00D97DCC"/>
    <w:rsid w:val="00DA6F8C"/>
    <w:rsid w:val="00DB2188"/>
    <w:rsid w:val="00DB6A8C"/>
    <w:rsid w:val="00DC40A4"/>
    <w:rsid w:val="00DC44DB"/>
    <w:rsid w:val="00DC5C6B"/>
    <w:rsid w:val="00DC7F80"/>
    <w:rsid w:val="00DD7527"/>
    <w:rsid w:val="00DE183E"/>
    <w:rsid w:val="00DE4840"/>
    <w:rsid w:val="00DE4C85"/>
    <w:rsid w:val="00DE5349"/>
    <w:rsid w:val="00DF0764"/>
    <w:rsid w:val="00DF20EA"/>
    <w:rsid w:val="00DF2BD2"/>
    <w:rsid w:val="00DF2E9A"/>
    <w:rsid w:val="00DF5337"/>
    <w:rsid w:val="00DF5E24"/>
    <w:rsid w:val="00DF75F0"/>
    <w:rsid w:val="00E022DF"/>
    <w:rsid w:val="00E03865"/>
    <w:rsid w:val="00E04C1E"/>
    <w:rsid w:val="00E07827"/>
    <w:rsid w:val="00E13687"/>
    <w:rsid w:val="00E14E85"/>
    <w:rsid w:val="00E154A2"/>
    <w:rsid w:val="00E15564"/>
    <w:rsid w:val="00E16489"/>
    <w:rsid w:val="00E20667"/>
    <w:rsid w:val="00E2071C"/>
    <w:rsid w:val="00E26670"/>
    <w:rsid w:val="00E300D8"/>
    <w:rsid w:val="00E30342"/>
    <w:rsid w:val="00E36D66"/>
    <w:rsid w:val="00E37508"/>
    <w:rsid w:val="00E43977"/>
    <w:rsid w:val="00E44AFF"/>
    <w:rsid w:val="00E44CCE"/>
    <w:rsid w:val="00E45E0A"/>
    <w:rsid w:val="00E475A3"/>
    <w:rsid w:val="00E47809"/>
    <w:rsid w:val="00E54599"/>
    <w:rsid w:val="00E56B2A"/>
    <w:rsid w:val="00E57792"/>
    <w:rsid w:val="00E57C5E"/>
    <w:rsid w:val="00E6091A"/>
    <w:rsid w:val="00E63489"/>
    <w:rsid w:val="00E674B5"/>
    <w:rsid w:val="00E67AE1"/>
    <w:rsid w:val="00E67CFD"/>
    <w:rsid w:val="00E67FB1"/>
    <w:rsid w:val="00E70141"/>
    <w:rsid w:val="00E70591"/>
    <w:rsid w:val="00E72EE5"/>
    <w:rsid w:val="00E73C2B"/>
    <w:rsid w:val="00E75574"/>
    <w:rsid w:val="00E75D3E"/>
    <w:rsid w:val="00E8469A"/>
    <w:rsid w:val="00E91235"/>
    <w:rsid w:val="00E95D69"/>
    <w:rsid w:val="00EA1E6D"/>
    <w:rsid w:val="00EA29E5"/>
    <w:rsid w:val="00EA2C84"/>
    <w:rsid w:val="00EA48B9"/>
    <w:rsid w:val="00EB20B2"/>
    <w:rsid w:val="00EB4372"/>
    <w:rsid w:val="00EB60B9"/>
    <w:rsid w:val="00EB639E"/>
    <w:rsid w:val="00EB7EF9"/>
    <w:rsid w:val="00EC5F0D"/>
    <w:rsid w:val="00EC71B5"/>
    <w:rsid w:val="00EC736A"/>
    <w:rsid w:val="00EC77B5"/>
    <w:rsid w:val="00EC788D"/>
    <w:rsid w:val="00EC7946"/>
    <w:rsid w:val="00EC79A1"/>
    <w:rsid w:val="00ED05AE"/>
    <w:rsid w:val="00ED4365"/>
    <w:rsid w:val="00ED72B5"/>
    <w:rsid w:val="00EE04C3"/>
    <w:rsid w:val="00EE0572"/>
    <w:rsid w:val="00EE0C3E"/>
    <w:rsid w:val="00EE184A"/>
    <w:rsid w:val="00EE2A80"/>
    <w:rsid w:val="00EE55E0"/>
    <w:rsid w:val="00EE6780"/>
    <w:rsid w:val="00EE68A2"/>
    <w:rsid w:val="00EE7154"/>
    <w:rsid w:val="00EF1142"/>
    <w:rsid w:val="00EF2C6F"/>
    <w:rsid w:val="00EF6A8A"/>
    <w:rsid w:val="00F01034"/>
    <w:rsid w:val="00F11AF7"/>
    <w:rsid w:val="00F12E10"/>
    <w:rsid w:val="00F14D6E"/>
    <w:rsid w:val="00F16798"/>
    <w:rsid w:val="00F16ED2"/>
    <w:rsid w:val="00F2104B"/>
    <w:rsid w:val="00F228FB"/>
    <w:rsid w:val="00F236B7"/>
    <w:rsid w:val="00F23C50"/>
    <w:rsid w:val="00F26563"/>
    <w:rsid w:val="00F31047"/>
    <w:rsid w:val="00F32CEE"/>
    <w:rsid w:val="00F36E41"/>
    <w:rsid w:val="00F370F1"/>
    <w:rsid w:val="00F4035A"/>
    <w:rsid w:val="00F4145C"/>
    <w:rsid w:val="00F41566"/>
    <w:rsid w:val="00F42155"/>
    <w:rsid w:val="00F45033"/>
    <w:rsid w:val="00F50D13"/>
    <w:rsid w:val="00F53F40"/>
    <w:rsid w:val="00F61C39"/>
    <w:rsid w:val="00F63C49"/>
    <w:rsid w:val="00F63EF5"/>
    <w:rsid w:val="00F6477E"/>
    <w:rsid w:val="00F65B73"/>
    <w:rsid w:val="00F71DE4"/>
    <w:rsid w:val="00F74EF3"/>
    <w:rsid w:val="00F752AC"/>
    <w:rsid w:val="00F7601F"/>
    <w:rsid w:val="00F82778"/>
    <w:rsid w:val="00F915C8"/>
    <w:rsid w:val="00F94684"/>
    <w:rsid w:val="00F95349"/>
    <w:rsid w:val="00FA33C2"/>
    <w:rsid w:val="00FA3959"/>
    <w:rsid w:val="00FA49F1"/>
    <w:rsid w:val="00FB1F66"/>
    <w:rsid w:val="00FB47EA"/>
    <w:rsid w:val="00FB48C7"/>
    <w:rsid w:val="00FB5BD9"/>
    <w:rsid w:val="00FB746C"/>
    <w:rsid w:val="00FC09F7"/>
    <w:rsid w:val="00FC4642"/>
    <w:rsid w:val="00FC788D"/>
    <w:rsid w:val="00FC79BF"/>
    <w:rsid w:val="00FC79C6"/>
    <w:rsid w:val="00FE18E6"/>
    <w:rsid w:val="00FE571E"/>
    <w:rsid w:val="00FE6F5F"/>
    <w:rsid w:val="00FF240D"/>
    <w:rsid w:val="00FF5121"/>
    <w:rsid w:val="00FF5C81"/>
    <w:rsid w:val="00FF739D"/>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0"/>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0"/>
    <w:next w:val="a0"/>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0"/>
    <w:next w:val="a0"/>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0"/>
    <w:next w:val="a0"/>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0"/>
    <w:next w:val="a0"/>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0"/>
    <w:next w:val="a0"/>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1"/>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1"/>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1"/>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1"/>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1"/>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4">
    <w:name w:val="Body Text"/>
    <w:basedOn w:val="a0"/>
    <w:link w:val="Char"/>
    <w:uiPriority w:val="1"/>
    <w:qFormat/>
    <w:rsid w:val="003D21E3"/>
    <w:rPr>
      <w:sz w:val="24"/>
      <w:szCs w:val="24"/>
    </w:rPr>
  </w:style>
  <w:style w:type="character" w:customStyle="1" w:styleId="Char">
    <w:name w:val="본문 Char"/>
    <w:basedOn w:val="a1"/>
    <w:link w:val="a4"/>
    <w:uiPriority w:val="1"/>
    <w:rsid w:val="003D21E3"/>
    <w:rPr>
      <w:rFonts w:ascii="Times New Roman" w:eastAsia="Times New Roman" w:hAnsi="Times New Roman" w:cs="Times New Roman"/>
      <w:kern w:val="0"/>
      <w:sz w:val="24"/>
      <w:szCs w:val="24"/>
      <w:lang w:eastAsia="en-US" w:bidi="en-US"/>
      <w14:ligatures w14:val="none"/>
    </w:rPr>
  </w:style>
  <w:style w:type="paragraph" w:styleId="a5">
    <w:name w:val="List Paragraph"/>
    <w:basedOn w:val="a0"/>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0"/>
    <w:qFormat/>
    <w:rsid w:val="003D21E3"/>
  </w:style>
  <w:style w:type="paragraph" w:styleId="a6">
    <w:name w:val="header"/>
    <w:basedOn w:val="a0"/>
    <w:link w:val="Char0"/>
    <w:uiPriority w:val="99"/>
    <w:unhideWhenUsed/>
    <w:rsid w:val="003D21E3"/>
    <w:pPr>
      <w:tabs>
        <w:tab w:val="center" w:pos="4513"/>
        <w:tab w:val="right" w:pos="9026"/>
      </w:tabs>
      <w:snapToGrid w:val="0"/>
    </w:pPr>
  </w:style>
  <w:style w:type="character" w:customStyle="1" w:styleId="Char0">
    <w:name w:val="머리글 Char"/>
    <w:basedOn w:val="a1"/>
    <w:link w:val="a6"/>
    <w:uiPriority w:val="99"/>
    <w:rsid w:val="003D21E3"/>
    <w:rPr>
      <w:rFonts w:ascii="Times New Roman" w:eastAsia="Times New Roman" w:hAnsi="Times New Roman" w:cs="Times New Roman"/>
      <w:kern w:val="0"/>
      <w:sz w:val="22"/>
      <w:lang w:eastAsia="en-US" w:bidi="en-US"/>
      <w14:ligatures w14:val="none"/>
    </w:rPr>
  </w:style>
  <w:style w:type="paragraph" w:styleId="a7">
    <w:name w:val="footer"/>
    <w:basedOn w:val="a0"/>
    <w:link w:val="Char1"/>
    <w:uiPriority w:val="99"/>
    <w:unhideWhenUsed/>
    <w:rsid w:val="003D21E3"/>
    <w:pPr>
      <w:tabs>
        <w:tab w:val="center" w:pos="4513"/>
        <w:tab w:val="right" w:pos="9026"/>
      </w:tabs>
      <w:snapToGrid w:val="0"/>
    </w:pPr>
  </w:style>
  <w:style w:type="character" w:customStyle="1" w:styleId="Char1">
    <w:name w:val="바닥글 Char"/>
    <w:basedOn w:val="a1"/>
    <w:link w:val="a7"/>
    <w:uiPriority w:val="99"/>
    <w:rsid w:val="003D21E3"/>
    <w:rPr>
      <w:rFonts w:ascii="Times New Roman" w:eastAsia="Times New Roman" w:hAnsi="Times New Roman" w:cs="Times New Roman"/>
      <w:kern w:val="0"/>
      <w:sz w:val="22"/>
      <w:lang w:eastAsia="en-US" w:bidi="en-US"/>
      <w14:ligatures w14:val="none"/>
    </w:rPr>
  </w:style>
  <w:style w:type="character" w:styleId="a8">
    <w:name w:val="Hyperlink"/>
    <w:basedOn w:val="a1"/>
    <w:uiPriority w:val="99"/>
    <w:unhideWhenUsed/>
    <w:rsid w:val="003D21E3"/>
    <w:rPr>
      <w:color w:val="0563C1" w:themeColor="hyperlink"/>
      <w:u w:val="single"/>
    </w:rPr>
  </w:style>
  <w:style w:type="character" w:styleId="a9">
    <w:name w:val="Unresolved Mention"/>
    <w:basedOn w:val="a1"/>
    <w:uiPriority w:val="99"/>
    <w:semiHidden/>
    <w:unhideWhenUsed/>
    <w:rsid w:val="003D21E3"/>
    <w:rPr>
      <w:color w:val="605E5C"/>
      <w:shd w:val="clear" w:color="auto" w:fill="E1DFDD"/>
    </w:rPr>
  </w:style>
  <w:style w:type="paragraph" w:customStyle="1" w:styleId="EndNoteBibliographyTitle">
    <w:name w:val="EndNote Bibliography Title"/>
    <w:basedOn w:val="a0"/>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0"/>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a">
    <w:name w:val="Table Grid"/>
    <w:basedOn w:val="a2"/>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0"/>
    <w:next w:val="a0"/>
    <w:uiPriority w:val="35"/>
    <w:unhideWhenUsed/>
    <w:qFormat/>
    <w:rsid w:val="003D21E3"/>
    <w:rPr>
      <w:b/>
      <w:bCs/>
      <w:sz w:val="20"/>
      <w:szCs w:val="20"/>
    </w:rPr>
  </w:style>
  <w:style w:type="character" w:styleId="ac">
    <w:name w:val="Placeholder Text"/>
    <w:basedOn w:val="a1"/>
    <w:uiPriority w:val="99"/>
    <w:semiHidden/>
    <w:rsid w:val="003D21E3"/>
    <w:rPr>
      <w:color w:val="808080"/>
    </w:rPr>
  </w:style>
  <w:style w:type="paragraph" w:styleId="ad">
    <w:name w:val="Subtitle"/>
    <w:basedOn w:val="a0"/>
    <w:next w:val="a0"/>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1"/>
    <w:link w:val="ad"/>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e">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f">
    <w:name w:val="annotation reference"/>
    <w:basedOn w:val="a1"/>
    <w:uiPriority w:val="99"/>
    <w:semiHidden/>
    <w:unhideWhenUsed/>
    <w:rsid w:val="003D21E3"/>
    <w:rPr>
      <w:sz w:val="16"/>
      <w:szCs w:val="16"/>
    </w:rPr>
  </w:style>
  <w:style w:type="paragraph" w:styleId="af0">
    <w:name w:val="annotation text"/>
    <w:basedOn w:val="a0"/>
    <w:link w:val="Char3"/>
    <w:uiPriority w:val="99"/>
    <w:unhideWhenUsed/>
    <w:rsid w:val="003D21E3"/>
    <w:rPr>
      <w:sz w:val="20"/>
      <w:szCs w:val="20"/>
    </w:rPr>
  </w:style>
  <w:style w:type="character" w:customStyle="1" w:styleId="Char3">
    <w:name w:val="메모 텍스트 Char"/>
    <w:basedOn w:val="a1"/>
    <w:link w:val="af0"/>
    <w:uiPriority w:val="99"/>
    <w:rsid w:val="003D21E3"/>
    <w:rPr>
      <w:rFonts w:ascii="Times New Roman" w:eastAsia="Times New Roman" w:hAnsi="Times New Roman" w:cs="Times New Roman"/>
      <w:kern w:val="0"/>
      <w:szCs w:val="20"/>
      <w:lang w:eastAsia="en-US" w:bidi="en-US"/>
      <w14:ligatures w14:val="none"/>
    </w:rPr>
  </w:style>
  <w:style w:type="paragraph" w:styleId="af1">
    <w:name w:val="annotation subject"/>
    <w:basedOn w:val="af0"/>
    <w:next w:val="af0"/>
    <w:link w:val="Char4"/>
    <w:uiPriority w:val="99"/>
    <w:semiHidden/>
    <w:unhideWhenUsed/>
    <w:rsid w:val="003D21E3"/>
    <w:rPr>
      <w:b/>
      <w:bCs/>
    </w:rPr>
  </w:style>
  <w:style w:type="character" w:customStyle="1" w:styleId="Char4">
    <w:name w:val="메모 주제 Char"/>
    <w:basedOn w:val="Char3"/>
    <w:link w:val="af1"/>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2">
    <w:name w:val="Title"/>
    <w:basedOn w:val="a0"/>
    <w:next w:val="a0"/>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1"/>
    <w:link w:val="af2"/>
    <w:uiPriority w:val="10"/>
    <w:rsid w:val="003D21E3"/>
    <w:rPr>
      <w:rFonts w:ascii="Times New Roman" w:eastAsia="Times New Roman" w:hAnsi="Times New Roman" w:cs="Times New Roman"/>
      <w:b/>
      <w:kern w:val="0"/>
      <w:sz w:val="72"/>
      <w:szCs w:val="72"/>
      <w:lang w:bidi="en-US"/>
      <w14:ligatures w14:val="none"/>
    </w:rPr>
  </w:style>
  <w:style w:type="character" w:styleId="af3">
    <w:name w:val="FollowedHyperlink"/>
    <w:basedOn w:val="a1"/>
    <w:uiPriority w:val="99"/>
    <w:semiHidden/>
    <w:unhideWhenUsed/>
    <w:rsid w:val="00B1479A"/>
    <w:rPr>
      <w:color w:val="954F72" w:themeColor="followedHyperlink"/>
      <w:u w:val="single"/>
    </w:rPr>
  </w:style>
  <w:style w:type="paragraph" w:styleId="af4">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5">
    <w:name w:val="footnote text"/>
    <w:basedOn w:val="a0"/>
    <w:link w:val="Char6"/>
    <w:uiPriority w:val="99"/>
    <w:semiHidden/>
    <w:unhideWhenUsed/>
    <w:rsid w:val="006527E2"/>
    <w:pPr>
      <w:snapToGrid w:val="0"/>
    </w:pPr>
  </w:style>
  <w:style w:type="character" w:customStyle="1" w:styleId="Char6">
    <w:name w:val="각주 텍스트 Char"/>
    <w:basedOn w:val="a1"/>
    <w:link w:val="af5"/>
    <w:uiPriority w:val="99"/>
    <w:semiHidden/>
    <w:rsid w:val="006527E2"/>
    <w:rPr>
      <w:rFonts w:ascii="Times New Roman" w:eastAsia="Times New Roman" w:hAnsi="Times New Roman" w:cs="Times New Roman"/>
      <w:kern w:val="0"/>
      <w:sz w:val="22"/>
      <w:lang w:eastAsia="en-US" w:bidi="en-US"/>
      <w14:ligatures w14:val="none"/>
    </w:rPr>
  </w:style>
  <w:style w:type="character" w:styleId="af6">
    <w:name w:val="footnote reference"/>
    <w:basedOn w:val="a1"/>
    <w:uiPriority w:val="99"/>
    <w:semiHidden/>
    <w:unhideWhenUsed/>
    <w:rsid w:val="006527E2"/>
    <w:rPr>
      <w:vertAlign w:val="superscript"/>
    </w:rPr>
  </w:style>
  <w:style w:type="paragraph" w:styleId="a">
    <w:name w:val="List Bullet"/>
    <w:basedOn w:val="a0"/>
    <w:uiPriority w:val="99"/>
    <w:unhideWhenUsed/>
    <w:rsid w:val="00DD7527"/>
    <w:pPr>
      <w:numPr>
        <w:numId w:val="4"/>
      </w:numPr>
      <w:contextualSpacing/>
    </w:pPr>
  </w:style>
  <w:style w:type="paragraph" w:styleId="af7">
    <w:name w:val="endnote text"/>
    <w:basedOn w:val="a0"/>
    <w:link w:val="Char7"/>
    <w:uiPriority w:val="99"/>
    <w:semiHidden/>
    <w:unhideWhenUsed/>
    <w:rsid w:val="002162CF"/>
    <w:pPr>
      <w:snapToGrid w:val="0"/>
    </w:pPr>
  </w:style>
  <w:style w:type="character" w:customStyle="1" w:styleId="Char7">
    <w:name w:val="미주 텍스트 Char"/>
    <w:basedOn w:val="a1"/>
    <w:link w:val="af7"/>
    <w:uiPriority w:val="99"/>
    <w:semiHidden/>
    <w:rsid w:val="002162CF"/>
    <w:rPr>
      <w:rFonts w:ascii="Times New Roman" w:eastAsia="Times New Roman" w:hAnsi="Times New Roman" w:cs="Times New Roman"/>
      <w:kern w:val="0"/>
      <w:sz w:val="22"/>
      <w:lang w:eastAsia="en-US" w:bidi="en-US"/>
      <w14:ligatures w14:val="none"/>
    </w:rPr>
  </w:style>
  <w:style w:type="character" w:styleId="af8">
    <w:name w:val="endnote reference"/>
    <w:basedOn w:val="a1"/>
    <w:uiPriority w:val="99"/>
    <w:semiHidden/>
    <w:unhideWhenUsed/>
    <w:rsid w:val="002162CF"/>
    <w:rPr>
      <w:vertAlign w:val="superscript"/>
    </w:rPr>
  </w:style>
  <w:style w:type="paragraph" w:styleId="af9">
    <w:name w:val="Normal (Web)"/>
    <w:basedOn w:val="a0"/>
    <w:uiPriority w:val="99"/>
    <w:semiHidden/>
    <w:unhideWhenUsed/>
    <w:rsid w:val="00E43977"/>
    <w:rPr>
      <w:sz w:val="24"/>
      <w:szCs w:val="24"/>
    </w:rPr>
  </w:style>
  <w:style w:type="paragraph" w:styleId="afa">
    <w:name w:val="Date"/>
    <w:basedOn w:val="a0"/>
    <w:next w:val="a0"/>
    <w:link w:val="Char8"/>
    <w:uiPriority w:val="99"/>
    <w:semiHidden/>
    <w:unhideWhenUsed/>
    <w:rsid w:val="00AC1546"/>
  </w:style>
  <w:style w:type="character" w:customStyle="1" w:styleId="Char8">
    <w:name w:val="날짜 Char"/>
    <w:basedOn w:val="a1"/>
    <w:link w:val="afa"/>
    <w:uiPriority w:val="99"/>
    <w:semiHidden/>
    <w:rsid w:val="00AC1546"/>
    <w:rPr>
      <w:rFonts w:ascii="Times New Roman" w:eastAsia="Times New Roman" w:hAnsi="Times New Roman" w:cs="Times New Roman"/>
      <w:kern w:val="0"/>
      <w:sz w:val="22"/>
      <w:lang w:eastAsia="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82">
      <w:bodyDiv w:val="1"/>
      <w:marLeft w:val="0"/>
      <w:marRight w:val="0"/>
      <w:marTop w:val="0"/>
      <w:marBottom w:val="0"/>
      <w:divBdr>
        <w:top w:val="none" w:sz="0" w:space="0" w:color="auto"/>
        <w:left w:val="none" w:sz="0" w:space="0" w:color="auto"/>
        <w:bottom w:val="none" w:sz="0" w:space="0" w:color="auto"/>
        <w:right w:val="none" w:sz="0" w:space="0" w:color="auto"/>
      </w:divBdr>
    </w:div>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7297182">
      <w:bodyDiv w:val="1"/>
      <w:marLeft w:val="0"/>
      <w:marRight w:val="0"/>
      <w:marTop w:val="0"/>
      <w:marBottom w:val="0"/>
      <w:divBdr>
        <w:top w:val="none" w:sz="0" w:space="0" w:color="auto"/>
        <w:left w:val="none" w:sz="0" w:space="0" w:color="auto"/>
        <w:bottom w:val="none" w:sz="0" w:space="0" w:color="auto"/>
        <w:right w:val="none" w:sz="0" w:space="0" w:color="auto"/>
      </w:divBdr>
    </w:div>
    <w:div w:id="8877487">
      <w:bodyDiv w:val="1"/>
      <w:marLeft w:val="0"/>
      <w:marRight w:val="0"/>
      <w:marTop w:val="0"/>
      <w:marBottom w:val="0"/>
      <w:divBdr>
        <w:top w:val="none" w:sz="0" w:space="0" w:color="auto"/>
        <w:left w:val="none" w:sz="0" w:space="0" w:color="auto"/>
        <w:bottom w:val="none" w:sz="0" w:space="0" w:color="auto"/>
        <w:right w:val="none" w:sz="0" w:space="0" w:color="auto"/>
      </w:divBdr>
    </w:div>
    <w:div w:id="9723265">
      <w:bodyDiv w:val="1"/>
      <w:marLeft w:val="0"/>
      <w:marRight w:val="0"/>
      <w:marTop w:val="0"/>
      <w:marBottom w:val="0"/>
      <w:divBdr>
        <w:top w:val="none" w:sz="0" w:space="0" w:color="auto"/>
        <w:left w:val="none" w:sz="0" w:space="0" w:color="auto"/>
        <w:bottom w:val="none" w:sz="0" w:space="0" w:color="auto"/>
        <w:right w:val="none" w:sz="0" w:space="0" w:color="auto"/>
      </w:divBdr>
    </w:div>
    <w:div w:id="10420274">
      <w:bodyDiv w:val="1"/>
      <w:marLeft w:val="0"/>
      <w:marRight w:val="0"/>
      <w:marTop w:val="0"/>
      <w:marBottom w:val="0"/>
      <w:divBdr>
        <w:top w:val="none" w:sz="0" w:space="0" w:color="auto"/>
        <w:left w:val="none" w:sz="0" w:space="0" w:color="auto"/>
        <w:bottom w:val="none" w:sz="0" w:space="0" w:color="auto"/>
        <w:right w:val="none" w:sz="0" w:space="0" w:color="auto"/>
      </w:divBdr>
    </w:div>
    <w:div w:id="11811422">
      <w:bodyDiv w:val="1"/>
      <w:marLeft w:val="0"/>
      <w:marRight w:val="0"/>
      <w:marTop w:val="0"/>
      <w:marBottom w:val="0"/>
      <w:divBdr>
        <w:top w:val="none" w:sz="0" w:space="0" w:color="auto"/>
        <w:left w:val="none" w:sz="0" w:space="0" w:color="auto"/>
        <w:bottom w:val="none" w:sz="0" w:space="0" w:color="auto"/>
        <w:right w:val="none" w:sz="0" w:space="0" w:color="auto"/>
      </w:divBdr>
    </w:div>
    <w:div w:id="14774431">
      <w:bodyDiv w:val="1"/>
      <w:marLeft w:val="0"/>
      <w:marRight w:val="0"/>
      <w:marTop w:val="0"/>
      <w:marBottom w:val="0"/>
      <w:divBdr>
        <w:top w:val="none" w:sz="0" w:space="0" w:color="auto"/>
        <w:left w:val="none" w:sz="0" w:space="0" w:color="auto"/>
        <w:bottom w:val="none" w:sz="0" w:space="0" w:color="auto"/>
        <w:right w:val="none" w:sz="0" w:space="0" w:color="auto"/>
      </w:divBdr>
    </w:div>
    <w:div w:id="22830791">
      <w:bodyDiv w:val="1"/>
      <w:marLeft w:val="0"/>
      <w:marRight w:val="0"/>
      <w:marTop w:val="0"/>
      <w:marBottom w:val="0"/>
      <w:divBdr>
        <w:top w:val="none" w:sz="0" w:space="0" w:color="auto"/>
        <w:left w:val="none" w:sz="0" w:space="0" w:color="auto"/>
        <w:bottom w:val="none" w:sz="0" w:space="0" w:color="auto"/>
        <w:right w:val="none" w:sz="0" w:space="0" w:color="auto"/>
      </w:divBdr>
    </w:div>
    <w:div w:id="23681718">
      <w:bodyDiv w:val="1"/>
      <w:marLeft w:val="0"/>
      <w:marRight w:val="0"/>
      <w:marTop w:val="0"/>
      <w:marBottom w:val="0"/>
      <w:divBdr>
        <w:top w:val="none" w:sz="0" w:space="0" w:color="auto"/>
        <w:left w:val="none" w:sz="0" w:space="0" w:color="auto"/>
        <w:bottom w:val="none" w:sz="0" w:space="0" w:color="auto"/>
        <w:right w:val="none" w:sz="0" w:space="0" w:color="auto"/>
      </w:divBdr>
    </w:div>
    <w:div w:id="24838594">
      <w:bodyDiv w:val="1"/>
      <w:marLeft w:val="0"/>
      <w:marRight w:val="0"/>
      <w:marTop w:val="0"/>
      <w:marBottom w:val="0"/>
      <w:divBdr>
        <w:top w:val="none" w:sz="0" w:space="0" w:color="auto"/>
        <w:left w:val="none" w:sz="0" w:space="0" w:color="auto"/>
        <w:bottom w:val="none" w:sz="0" w:space="0" w:color="auto"/>
        <w:right w:val="none" w:sz="0" w:space="0" w:color="auto"/>
      </w:divBdr>
    </w:div>
    <w:div w:id="25714637">
      <w:bodyDiv w:val="1"/>
      <w:marLeft w:val="0"/>
      <w:marRight w:val="0"/>
      <w:marTop w:val="0"/>
      <w:marBottom w:val="0"/>
      <w:divBdr>
        <w:top w:val="none" w:sz="0" w:space="0" w:color="auto"/>
        <w:left w:val="none" w:sz="0" w:space="0" w:color="auto"/>
        <w:bottom w:val="none" w:sz="0" w:space="0" w:color="auto"/>
        <w:right w:val="none" w:sz="0" w:space="0" w:color="auto"/>
      </w:divBdr>
    </w:div>
    <w:div w:id="25715482">
      <w:bodyDiv w:val="1"/>
      <w:marLeft w:val="0"/>
      <w:marRight w:val="0"/>
      <w:marTop w:val="0"/>
      <w:marBottom w:val="0"/>
      <w:divBdr>
        <w:top w:val="none" w:sz="0" w:space="0" w:color="auto"/>
        <w:left w:val="none" w:sz="0" w:space="0" w:color="auto"/>
        <w:bottom w:val="none" w:sz="0" w:space="0" w:color="auto"/>
        <w:right w:val="none" w:sz="0" w:space="0" w:color="auto"/>
      </w:divBdr>
    </w:div>
    <w:div w:id="26369340">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33579802">
      <w:bodyDiv w:val="1"/>
      <w:marLeft w:val="0"/>
      <w:marRight w:val="0"/>
      <w:marTop w:val="0"/>
      <w:marBottom w:val="0"/>
      <w:divBdr>
        <w:top w:val="none" w:sz="0" w:space="0" w:color="auto"/>
        <w:left w:val="none" w:sz="0" w:space="0" w:color="auto"/>
        <w:bottom w:val="none" w:sz="0" w:space="0" w:color="auto"/>
        <w:right w:val="none" w:sz="0" w:space="0" w:color="auto"/>
      </w:divBdr>
    </w:div>
    <w:div w:id="42368055">
      <w:bodyDiv w:val="1"/>
      <w:marLeft w:val="0"/>
      <w:marRight w:val="0"/>
      <w:marTop w:val="0"/>
      <w:marBottom w:val="0"/>
      <w:divBdr>
        <w:top w:val="none" w:sz="0" w:space="0" w:color="auto"/>
        <w:left w:val="none" w:sz="0" w:space="0" w:color="auto"/>
        <w:bottom w:val="none" w:sz="0" w:space="0" w:color="auto"/>
        <w:right w:val="none" w:sz="0" w:space="0" w:color="auto"/>
      </w:divBdr>
    </w:div>
    <w:div w:id="44911234">
      <w:bodyDiv w:val="1"/>
      <w:marLeft w:val="0"/>
      <w:marRight w:val="0"/>
      <w:marTop w:val="0"/>
      <w:marBottom w:val="0"/>
      <w:divBdr>
        <w:top w:val="none" w:sz="0" w:space="0" w:color="auto"/>
        <w:left w:val="none" w:sz="0" w:space="0" w:color="auto"/>
        <w:bottom w:val="none" w:sz="0" w:space="0" w:color="auto"/>
        <w:right w:val="none" w:sz="0" w:space="0" w:color="auto"/>
      </w:divBdr>
    </w:div>
    <w:div w:id="45110046">
      <w:bodyDiv w:val="1"/>
      <w:marLeft w:val="0"/>
      <w:marRight w:val="0"/>
      <w:marTop w:val="0"/>
      <w:marBottom w:val="0"/>
      <w:divBdr>
        <w:top w:val="none" w:sz="0" w:space="0" w:color="auto"/>
        <w:left w:val="none" w:sz="0" w:space="0" w:color="auto"/>
        <w:bottom w:val="none" w:sz="0" w:space="0" w:color="auto"/>
        <w:right w:val="none" w:sz="0" w:space="0" w:color="auto"/>
      </w:divBdr>
    </w:div>
    <w:div w:id="51126567">
      <w:bodyDiv w:val="1"/>
      <w:marLeft w:val="0"/>
      <w:marRight w:val="0"/>
      <w:marTop w:val="0"/>
      <w:marBottom w:val="0"/>
      <w:divBdr>
        <w:top w:val="none" w:sz="0" w:space="0" w:color="auto"/>
        <w:left w:val="none" w:sz="0" w:space="0" w:color="auto"/>
        <w:bottom w:val="none" w:sz="0" w:space="0" w:color="auto"/>
        <w:right w:val="none" w:sz="0" w:space="0" w:color="auto"/>
      </w:divBdr>
    </w:div>
    <w:div w:id="60449017">
      <w:bodyDiv w:val="1"/>
      <w:marLeft w:val="0"/>
      <w:marRight w:val="0"/>
      <w:marTop w:val="0"/>
      <w:marBottom w:val="0"/>
      <w:divBdr>
        <w:top w:val="none" w:sz="0" w:space="0" w:color="auto"/>
        <w:left w:val="none" w:sz="0" w:space="0" w:color="auto"/>
        <w:bottom w:val="none" w:sz="0" w:space="0" w:color="auto"/>
        <w:right w:val="none" w:sz="0" w:space="0" w:color="auto"/>
      </w:divBdr>
    </w:div>
    <w:div w:id="64501417">
      <w:bodyDiv w:val="1"/>
      <w:marLeft w:val="0"/>
      <w:marRight w:val="0"/>
      <w:marTop w:val="0"/>
      <w:marBottom w:val="0"/>
      <w:divBdr>
        <w:top w:val="none" w:sz="0" w:space="0" w:color="auto"/>
        <w:left w:val="none" w:sz="0" w:space="0" w:color="auto"/>
        <w:bottom w:val="none" w:sz="0" w:space="0" w:color="auto"/>
        <w:right w:val="none" w:sz="0" w:space="0" w:color="auto"/>
      </w:divBdr>
    </w:div>
    <w:div w:id="71196359">
      <w:bodyDiv w:val="1"/>
      <w:marLeft w:val="0"/>
      <w:marRight w:val="0"/>
      <w:marTop w:val="0"/>
      <w:marBottom w:val="0"/>
      <w:divBdr>
        <w:top w:val="none" w:sz="0" w:space="0" w:color="auto"/>
        <w:left w:val="none" w:sz="0" w:space="0" w:color="auto"/>
        <w:bottom w:val="none" w:sz="0" w:space="0" w:color="auto"/>
        <w:right w:val="none" w:sz="0" w:space="0" w:color="auto"/>
      </w:divBdr>
    </w:div>
    <w:div w:id="75564044">
      <w:bodyDiv w:val="1"/>
      <w:marLeft w:val="0"/>
      <w:marRight w:val="0"/>
      <w:marTop w:val="0"/>
      <w:marBottom w:val="0"/>
      <w:divBdr>
        <w:top w:val="none" w:sz="0" w:space="0" w:color="auto"/>
        <w:left w:val="none" w:sz="0" w:space="0" w:color="auto"/>
        <w:bottom w:val="none" w:sz="0" w:space="0" w:color="auto"/>
        <w:right w:val="none" w:sz="0" w:space="0" w:color="auto"/>
      </w:divBdr>
    </w:div>
    <w:div w:id="76173435">
      <w:bodyDiv w:val="1"/>
      <w:marLeft w:val="0"/>
      <w:marRight w:val="0"/>
      <w:marTop w:val="0"/>
      <w:marBottom w:val="0"/>
      <w:divBdr>
        <w:top w:val="none" w:sz="0" w:space="0" w:color="auto"/>
        <w:left w:val="none" w:sz="0" w:space="0" w:color="auto"/>
        <w:bottom w:val="none" w:sz="0" w:space="0" w:color="auto"/>
        <w:right w:val="none" w:sz="0" w:space="0" w:color="auto"/>
      </w:divBdr>
    </w:div>
    <w:div w:id="78019428">
      <w:bodyDiv w:val="1"/>
      <w:marLeft w:val="0"/>
      <w:marRight w:val="0"/>
      <w:marTop w:val="0"/>
      <w:marBottom w:val="0"/>
      <w:divBdr>
        <w:top w:val="none" w:sz="0" w:space="0" w:color="auto"/>
        <w:left w:val="none" w:sz="0" w:space="0" w:color="auto"/>
        <w:bottom w:val="none" w:sz="0" w:space="0" w:color="auto"/>
        <w:right w:val="none" w:sz="0" w:space="0" w:color="auto"/>
      </w:divBdr>
    </w:div>
    <w:div w:id="86274274">
      <w:bodyDiv w:val="1"/>
      <w:marLeft w:val="0"/>
      <w:marRight w:val="0"/>
      <w:marTop w:val="0"/>
      <w:marBottom w:val="0"/>
      <w:divBdr>
        <w:top w:val="none" w:sz="0" w:space="0" w:color="auto"/>
        <w:left w:val="none" w:sz="0" w:space="0" w:color="auto"/>
        <w:bottom w:val="none" w:sz="0" w:space="0" w:color="auto"/>
        <w:right w:val="none" w:sz="0" w:space="0" w:color="auto"/>
      </w:divBdr>
    </w:div>
    <w:div w:id="94597923">
      <w:bodyDiv w:val="1"/>
      <w:marLeft w:val="0"/>
      <w:marRight w:val="0"/>
      <w:marTop w:val="0"/>
      <w:marBottom w:val="0"/>
      <w:divBdr>
        <w:top w:val="none" w:sz="0" w:space="0" w:color="auto"/>
        <w:left w:val="none" w:sz="0" w:space="0" w:color="auto"/>
        <w:bottom w:val="none" w:sz="0" w:space="0" w:color="auto"/>
        <w:right w:val="none" w:sz="0" w:space="0" w:color="auto"/>
      </w:divBdr>
    </w:div>
    <w:div w:id="96487075">
      <w:bodyDiv w:val="1"/>
      <w:marLeft w:val="0"/>
      <w:marRight w:val="0"/>
      <w:marTop w:val="0"/>
      <w:marBottom w:val="0"/>
      <w:divBdr>
        <w:top w:val="none" w:sz="0" w:space="0" w:color="auto"/>
        <w:left w:val="none" w:sz="0" w:space="0" w:color="auto"/>
        <w:bottom w:val="none" w:sz="0" w:space="0" w:color="auto"/>
        <w:right w:val="none" w:sz="0" w:space="0" w:color="auto"/>
      </w:divBdr>
    </w:div>
    <w:div w:id="112332904">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31871450">
      <w:bodyDiv w:val="1"/>
      <w:marLeft w:val="0"/>
      <w:marRight w:val="0"/>
      <w:marTop w:val="0"/>
      <w:marBottom w:val="0"/>
      <w:divBdr>
        <w:top w:val="none" w:sz="0" w:space="0" w:color="auto"/>
        <w:left w:val="none" w:sz="0" w:space="0" w:color="auto"/>
        <w:bottom w:val="none" w:sz="0" w:space="0" w:color="auto"/>
        <w:right w:val="none" w:sz="0" w:space="0" w:color="auto"/>
      </w:divBdr>
    </w:div>
    <w:div w:id="132064060">
      <w:bodyDiv w:val="1"/>
      <w:marLeft w:val="0"/>
      <w:marRight w:val="0"/>
      <w:marTop w:val="0"/>
      <w:marBottom w:val="0"/>
      <w:divBdr>
        <w:top w:val="none" w:sz="0" w:space="0" w:color="auto"/>
        <w:left w:val="none" w:sz="0" w:space="0" w:color="auto"/>
        <w:bottom w:val="none" w:sz="0" w:space="0" w:color="auto"/>
        <w:right w:val="none" w:sz="0" w:space="0" w:color="auto"/>
      </w:divBdr>
    </w:div>
    <w:div w:id="132603305">
      <w:bodyDiv w:val="1"/>
      <w:marLeft w:val="0"/>
      <w:marRight w:val="0"/>
      <w:marTop w:val="0"/>
      <w:marBottom w:val="0"/>
      <w:divBdr>
        <w:top w:val="none" w:sz="0" w:space="0" w:color="auto"/>
        <w:left w:val="none" w:sz="0" w:space="0" w:color="auto"/>
        <w:bottom w:val="none" w:sz="0" w:space="0" w:color="auto"/>
        <w:right w:val="none" w:sz="0" w:space="0" w:color="auto"/>
      </w:divBdr>
    </w:div>
    <w:div w:id="132647393">
      <w:bodyDiv w:val="1"/>
      <w:marLeft w:val="0"/>
      <w:marRight w:val="0"/>
      <w:marTop w:val="0"/>
      <w:marBottom w:val="0"/>
      <w:divBdr>
        <w:top w:val="none" w:sz="0" w:space="0" w:color="auto"/>
        <w:left w:val="none" w:sz="0" w:space="0" w:color="auto"/>
        <w:bottom w:val="none" w:sz="0" w:space="0" w:color="auto"/>
        <w:right w:val="none" w:sz="0" w:space="0" w:color="auto"/>
      </w:divBdr>
    </w:div>
    <w:div w:id="135072352">
      <w:bodyDiv w:val="1"/>
      <w:marLeft w:val="0"/>
      <w:marRight w:val="0"/>
      <w:marTop w:val="0"/>
      <w:marBottom w:val="0"/>
      <w:divBdr>
        <w:top w:val="none" w:sz="0" w:space="0" w:color="auto"/>
        <w:left w:val="none" w:sz="0" w:space="0" w:color="auto"/>
        <w:bottom w:val="none" w:sz="0" w:space="0" w:color="auto"/>
        <w:right w:val="none" w:sz="0" w:space="0" w:color="auto"/>
      </w:divBdr>
    </w:div>
    <w:div w:id="136841043">
      <w:bodyDiv w:val="1"/>
      <w:marLeft w:val="0"/>
      <w:marRight w:val="0"/>
      <w:marTop w:val="0"/>
      <w:marBottom w:val="0"/>
      <w:divBdr>
        <w:top w:val="none" w:sz="0" w:space="0" w:color="auto"/>
        <w:left w:val="none" w:sz="0" w:space="0" w:color="auto"/>
        <w:bottom w:val="none" w:sz="0" w:space="0" w:color="auto"/>
        <w:right w:val="none" w:sz="0" w:space="0" w:color="auto"/>
      </w:divBdr>
    </w:div>
    <w:div w:id="137118502">
      <w:bodyDiv w:val="1"/>
      <w:marLeft w:val="0"/>
      <w:marRight w:val="0"/>
      <w:marTop w:val="0"/>
      <w:marBottom w:val="0"/>
      <w:divBdr>
        <w:top w:val="none" w:sz="0" w:space="0" w:color="auto"/>
        <w:left w:val="none" w:sz="0" w:space="0" w:color="auto"/>
        <w:bottom w:val="none" w:sz="0" w:space="0" w:color="auto"/>
        <w:right w:val="none" w:sz="0" w:space="0" w:color="auto"/>
      </w:divBdr>
    </w:div>
    <w:div w:id="139926657">
      <w:bodyDiv w:val="1"/>
      <w:marLeft w:val="0"/>
      <w:marRight w:val="0"/>
      <w:marTop w:val="0"/>
      <w:marBottom w:val="0"/>
      <w:divBdr>
        <w:top w:val="none" w:sz="0" w:space="0" w:color="auto"/>
        <w:left w:val="none" w:sz="0" w:space="0" w:color="auto"/>
        <w:bottom w:val="none" w:sz="0" w:space="0" w:color="auto"/>
        <w:right w:val="none" w:sz="0" w:space="0" w:color="auto"/>
      </w:divBdr>
    </w:div>
    <w:div w:id="148644421">
      <w:bodyDiv w:val="1"/>
      <w:marLeft w:val="0"/>
      <w:marRight w:val="0"/>
      <w:marTop w:val="0"/>
      <w:marBottom w:val="0"/>
      <w:divBdr>
        <w:top w:val="none" w:sz="0" w:space="0" w:color="auto"/>
        <w:left w:val="none" w:sz="0" w:space="0" w:color="auto"/>
        <w:bottom w:val="none" w:sz="0" w:space="0" w:color="auto"/>
        <w:right w:val="none" w:sz="0" w:space="0" w:color="auto"/>
      </w:divBdr>
    </w:div>
    <w:div w:id="148905672">
      <w:bodyDiv w:val="1"/>
      <w:marLeft w:val="0"/>
      <w:marRight w:val="0"/>
      <w:marTop w:val="0"/>
      <w:marBottom w:val="0"/>
      <w:divBdr>
        <w:top w:val="none" w:sz="0" w:space="0" w:color="auto"/>
        <w:left w:val="none" w:sz="0" w:space="0" w:color="auto"/>
        <w:bottom w:val="none" w:sz="0" w:space="0" w:color="auto"/>
        <w:right w:val="none" w:sz="0" w:space="0" w:color="auto"/>
      </w:divBdr>
    </w:div>
    <w:div w:id="150222320">
      <w:bodyDiv w:val="1"/>
      <w:marLeft w:val="0"/>
      <w:marRight w:val="0"/>
      <w:marTop w:val="0"/>
      <w:marBottom w:val="0"/>
      <w:divBdr>
        <w:top w:val="none" w:sz="0" w:space="0" w:color="auto"/>
        <w:left w:val="none" w:sz="0" w:space="0" w:color="auto"/>
        <w:bottom w:val="none" w:sz="0" w:space="0" w:color="auto"/>
        <w:right w:val="none" w:sz="0" w:space="0" w:color="auto"/>
      </w:divBdr>
    </w:div>
    <w:div w:id="153498548">
      <w:bodyDiv w:val="1"/>
      <w:marLeft w:val="0"/>
      <w:marRight w:val="0"/>
      <w:marTop w:val="0"/>
      <w:marBottom w:val="0"/>
      <w:divBdr>
        <w:top w:val="none" w:sz="0" w:space="0" w:color="auto"/>
        <w:left w:val="none" w:sz="0" w:space="0" w:color="auto"/>
        <w:bottom w:val="none" w:sz="0" w:space="0" w:color="auto"/>
        <w:right w:val="none" w:sz="0" w:space="0" w:color="auto"/>
      </w:divBdr>
    </w:div>
    <w:div w:id="163012237">
      <w:bodyDiv w:val="1"/>
      <w:marLeft w:val="0"/>
      <w:marRight w:val="0"/>
      <w:marTop w:val="0"/>
      <w:marBottom w:val="0"/>
      <w:divBdr>
        <w:top w:val="none" w:sz="0" w:space="0" w:color="auto"/>
        <w:left w:val="none" w:sz="0" w:space="0" w:color="auto"/>
        <w:bottom w:val="none" w:sz="0" w:space="0" w:color="auto"/>
        <w:right w:val="none" w:sz="0" w:space="0" w:color="auto"/>
      </w:divBdr>
    </w:div>
    <w:div w:id="165828175">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177814926">
      <w:bodyDiv w:val="1"/>
      <w:marLeft w:val="0"/>
      <w:marRight w:val="0"/>
      <w:marTop w:val="0"/>
      <w:marBottom w:val="0"/>
      <w:divBdr>
        <w:top w:val="none" w:sz="0" w:space="0" w:color="auto"/>
        <w:left w:val="none" w:sz="0" w:space="0" w:color="auto"/>
        <w:bottom w:val="none" w:sz="0" w:space="0" w:color="auto"/>
        <w:right w:val="none" w:sz="0" w:space="0" w:color="auto"/>
      </w:divBdr>
    </w:div>
    <w:div w:id="191189369">
      <w:bodyDiv w:val="1"/>
      <w:marLeft w:val="0"/>
      <w:marRight w:val="0"/>
      <w:marTop w:val="0"/>
      <w:marBottom w:val="0"/>
      <w:divBdr>
        <w:top w:val="none" w:sz="0" w:space="0" w:color="auto"/>
        <w:left w:val="none" w:sz="0" w:space="0" w:color="auto"/>
        <w:bottom w:val="none" w:sz="0" w:space="0" w:color="auto"/>
        <w:right w:val="none" w:sz="0" w:space="0" w:color="auto"/>
      </w:divBdr>
    </w:div>
    <w:div w:id="192571109">
      <w:bodyDiv w:val="1"/>
      <w:marLeft w:val="0"/>
      <w:marRight w:val="0"/>
      <w:marTop w:val="0"/>
      <w:marBottom w:val="0"/>
      <w:divBdr>
        <w:top w:val="none" w:sz="0" w:space="0" w:color="auto"/>
        <w:left w:val="none" w:sz="0" w:space="0" w:color="auto"/>
        <w:bottom w:val="none" w:sz="0" w:space="0" w:color="auto"/>
        <w:right w:val="none" w:sz="0" w:space="0" w:color="auto"/>
      </w:divBdr>
    </w:div>
    <w:div w:id="201551988">
      <w:bodyDiv w:val="1"/>
      <w:marLeft w:val="0"/>
      <w:marRight w:val="0"/>
      <w:marTop w:val="0"/>
      <w:marBottom w:val="0"/>
      <w:divBdr>
        <w:top w:val="none" w:sz="0" w:space="0" w:color="auto"/>
        <w:left w:val="none" w:sz="0" w:space="0" w:color="auto"/>
        <w:bottom w:val="none" w:sz="0" w:space="0" w:color="auto"/>
        <w:right w:val="none" w:sz="0" w:space="0" w:color="auto"/>
      </w:divBdr>
    </w:div>
    <w:div w:id="202138124">
      <w:bodyDiv w:val="1"/>
      <w:marLeft w:val="0"/>
      <w:marRight w:val="0"/>
      <w:marTop w:val="0"/>
      <w:marBottom w:val="0"/>
      <w:divBdr>
        <w:top w:val="none" w:sz="0" w:space="0" w:color="auto"/>
        <w:left w:val="none" w:sz="0" w:space="0" w:color="auto"/>
        <w:bottom w:val="none" w:sz="0" w:space="0" w:color="auto"/>
        <w:right w:val="none" w:sz="0" w:space="0" w:color="auto"/>
      </w:divBdr>
    </w:div>
    <w:div w:id="219443658">
      <w:bodyDiv w:val="1"/>
      <w:marLeft w:val="0"/>
      <w:marRight w:val="0"/>
      <w:marTop w:val="0"/>
      <w:marBottom w:val="0"/>
      <w:divBdr>
        <w:top w:val="none" w:sz="0" w:space="0" w:color="auto"/>
        <w:left w:val="none" w:sz="0" w:space="0" w:color="auto"/>
        <w:bottom w:val="none" w:sz="0" w:space="0" w:color="auto"/>
        <w:right w:val="none" w:sz="0" w:space="0" w:color="auto"/>
      </w:divBdr>
    </w:div>
    <w:div w:id="224150642">
      <w:bodyDiv w:val="1"/>
      <w:marLeft w:val="0"/>
      <w:marRight w:val="0"/>
      <w:marTop w:val="0"/>
      <w:marBottom w:val="0"/>
      <w:divBdr>
        <w:top w:val="none" w:sz="0" w:space="0" w:color="auto"/>
        <w:left w:val="none" w:sz="0" w:space="0" w:color="auto"/>
        <w:bottom w:val="none" w:sz="0" w:space="0" w:color="auto"/>
        <w:right w:val="none" w:sz="0" w:space="0" w:color="auto"/>
      </w:divBdr>
    </w:div>
    <w:div w:id="231157209">
      <w:bodyDiv w:val="1"/>
      <w:marLeft w:val="0"/>
      <w:marRight w:val="0"/>
      <w:marTop w:val="0"/>
      <w:marBottom w:val="0"/>
      <w:divBdr>
        <w:top w:val="none" w:sz="0" w:space="0" w:color="auto"/>
        <w:left w:val="none" w:sz="0" w:space="0" w:color="auto"/>
        <w:bottom w:val="none" w:sz="0" w:space="0" w:color="auto"/>
        <w:right w:val="none" w:sz="0" w:space="0" w:color="auto"/>
      </w:divBdr>
    </w:div>
    <w:div w:id="236283263">
      <w:bodyDiv w:val="1"/>
      <w:marLeft w:val="0"/>
      <w:marRight w:val="0"/>
      <w:marTop w:val="0"/>
      <w:marBottom w:val="0"/>
      <w:divBdr>
        <w:top w:val="none" w:sz="0" w:space="0" w:color="auto"/>
        <w:left w:val="none" w:sz="0" w:space="0" w:color="auto"/>
        <w:bottom w:val="none" w:sz="0" w:space="0" w:color="auto"/>
        <w:right w:val="none" w:sz="0" w:space="0" w:color="auto"/>
      </w:divBdr>
    </w:div>
    <w:div w:id="237786450">
      <w:bodyDiv w:val="1"/>
      <w:marLeft w:val="0"/>
      <w:marRight w:val="0"/>
      <w:marTop w:val="0"/>
      <w:marBottom w:val="0"/>
      <w:divBdr>
        <w:top w:val="none" w:sz="0" w:space="0" w:color="auto"/>
        <w:left w:val="none" w:sz="0" w:space="0" w:color="auto"/>
        <w:bottom w:val="none" w:sz="0" w:space="0" w:color="auto"/>
        <w:right w:val="none" w:sz="0" w:space="0" w:color="auto"/>
      </w:divBdr>
    </w:div>
    <w:div w:id="256183426">
      <w:bodyDiv w:val="1"/>
      <w:marLeft w:val="0"/>
      <w:marRight w:val="0"/>
      <w:marTop w:val="0"/>
      <w:marBottom w:val="0"/>
      <w:divBdr>
        <w:top w:val="none" w:sz="0" w:space="0" w:color="auto"/>
        <w:left w:val="none" w:sz="0" w:space="0" w:color="auto"/>
        <w:bottom w:val="none" w:sz="0" w:space="0" w:color="auto"/>
        <w:right w:val="none" w:sz="0" w:space="0" w:color="auto"/>
      </w:divBdr>
    </w:div>
    <w:div w:id="256521108">
      <w:bodyDiv w:val="1"/>
      <w:marLeft w:val="0"/>
      <w:marRight w:val="0"/>
      <w:marTop w:val="0"/>
      <w:marBottom w:val="0"/>
      <w:divBdr>
        <w:top w:val="none" w:sz="0" w:space="0" w:color="auto"/>
        <w:left w:val="none" w:sz="0" w:space="0" w:color="auto"/>
        <w:bottom w:val="none" w:sz="0" w:space="0" w:color="auto"/>
        <w:right w:val="none" w:sz="0" w:space="0" w:color="auto"/>
      </w:divBdr>
    </w:div>
    <w:div w:id="258759200">
      <w:bodyDiv w:val="1"/>
      <w:marLeft w:val="0"/>
      <w:marRight w:val="0"/>
      <w:marTop w:val="0"/>
      <w:marBottom w:val="0"/>
      <w:divBdr>
        <w:top w:val="none" w:sz="0" w:space="0" w:color="auto"/>
        <w:left w:val="none" w:sz="0" w:space="0" w:color="auto"/>
        <w:bottom w:val="none" w:sz="0" w:space="0" w:color="auto"/>
        <w:right w:val="none" w:sz="0" w:space="0" w:color="auto"/>
      </w:divBdr>
    </w:div>
    <w:div w:id="260258130">
      <w:bodyDiv w:val="1"/>
      <w:marLeft w:val="0"/>
      <w:marRight w:val="0"/>
      <w:marTop w:val="0"/>
      <w:marBottom w:val="0"/>
      <w:divBdr>
        <w:top w:val="none" w:sz="0" w:space="0" w:color="auto"/>
        <w:left w:val="none" w:sz="0" w:space="0" w:color="auto"/>
        <w:bottom w:val="none" w:sz="0" w:space="0" w:color="auto"/>
        <w:right w:val="none" w:sz="0" w:space="0" w:color="auto"/>
      </w:divBdr>
    </w:div>
    <w:div w:id="267201100">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309213662">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318507737">
      <w:bodyDiv w:val="1"/>
      <w:marLeft w:val="0"/>
      <w:marRight w:val="0"/>
      <w:marTop w:val="0"/>
      <w:marBottom w:val="0"/>
      <w:divBdr>
        <w:top w:val="none" w:sz="0" w:space="0" w:color="auto"/>
        <w:left w:val="none" w:sz="0" w:space="0" w:color="auto"/>
        <w:bottom w:val="none" w:sz="0" w:space="0" w:color="auto"/>
        <w:right w:val="none" w:sz="0" w:space="0" w:color="auto"/>
      </w:divBdr>
    </w:div>
    <w:div w:id="345447760">
      <w:bodyDiv w:val="1"/>
      <w:marLeft w:val="0"/>
      <w:marRight w:val="0"/>
      <w:marTop w:val="0"/>
      <w:marBottom w:val="0"/>
      <w:divBdr>
        <w:top w:val="none" w:sz="0" w:space="0" w:color="auto"/>
        <w:left w:val="none" w:sz="0" w:space="0" w:color="auto"/>
        <w:bottom w:val="none" w:sz="0" w:space="0" w:color="auto"/>
        <w:right w:val="none" w:sz="0" w:space="0" w:color="auto"/>
      </w:divBdr>
    </w:div>
    <w:div w:id="353654438">
      <w:bodyDiv w:val="1"/>
      <w:marLeft w:val="0"/>
      <w:marRight w:val="0"/>
      <w:marTop w:val="0"/>
      <w:marBottom w:val="0"/>
      <w:divBdr>
        <w:top w:val="none" w:sz="0" w:space="0" w:color="auto"/>
        <w:left w:val="none" w:sz="0" w:space="0" w:color="auto"/>
        <w:bottom w:val="none" w:sz="0" w:space="0" w:color="auto"/>
        <w:right w:val="none" w:sz="0" w:space="0" w:color="auto"/>
      </w:divBdr>
    </w:div>
    <w:div w:id="356780949">
      <w:bodyDiv w:val="1"/>
      <w:marLeft w:val="0"/>
      <w:marRight w:val="0"/>
      <w:marTop w:val="0"/>
      <w:marBottom w:val="0"/>
      <w:divBdr>
        <w:top w:val="none" w:sz="0" w:space="0" w:color="auto"/>
        <w:left w:val="none" w:sz="0" w:space="0" w:color="auto"/>
        <w:bottom w:val="none" w:sz="0" w:space="0" w:color="auto"/>
        <w:right w:val="none" w:sz="0" w:space="0" w:color="auto"/>
      </w:divBdr>
    </w:div>
    <w:div w:id="359480921">
      <w:bodyDiv w:val="1"/>
      <w:marLeft w:val="0"/>
      <w:marRight w:val="0"/>
      <w:marTop w:val="0"/>
      <w:marBottom w:val="0"/>
      <w:divBdr>
        <w:top w:val="none" w:sz="0" w:space="0" w:color="auto"/>
        <w:left w:val="none" w:sz="0" w:space="0" w:color="auto"/>
        <w:bottom w:val="none" w:sz="0" w:space="0" w:color="auto"/>
        <w:right w:val="none" w:sz="0" w:space="0" w:color="auto"/>
      </w:divBdr>
    </w:div>
    <w:div w:id="382221442">
      <w:bodyDiv w:val="1"/>
      <w:marLeft w:val="0"/>
      <w:marRight w:val="0"/>
      <w:marTop w:val="0"/>
      <w:marBottom w:val="0"/>
      <w:divBdr>
        <w:top w:val="none" w:sz="0" w:space="0" w:color="auto"/>
        <w:left w:val="none" w:sz="0" w:space="0" w:color="auto"/>
        <w:bottom w:val="none" w:sz="0" w:space="0" w:color="auto"/>
        <w:right w:val="none" w:sz="0" w:space="0" w:color="auto"/>
      </w:divBdr>
    </w:div>
    <w:div w:id="387728569">
      <w:bodyDiv w:val="1"/>
      <w:marLeft w:val="0"/>
      <w:marRight w:val="0"/>
      <w:marTop w:val="0"/>
      <w:marBottom w:val="0"/>
      <w:divBdr>
        <w:top w:val="none" w:sz="0" w:space="0" w:color="auto"/>
        <w:left w:val="none" w:sz="0" w:space="0" w:color="auto"/>
        <w:bottom w:val="none" w:sz="0" w:space="0" w:color="auto"/>
        <w:right w:val="none" w:sz="0" w:space="0" w:color="auto"/>
      </w:divBdr>
    </w:div>
    <w:div w:id="389883176">
      <w:bodyDiv w:val="1"/>
      <w:marLeft w:val="0"/>
      <w:marRight w:val="0"/>
      <w:marTop w:val="0"/>
      <w:marBottom w:val="0"/>
      <w:divBdr>
        <w:top w:val="none" w:sz="0" w:space="0" w:color="auto"/>
        <w:left w:val="none" w:sz="0" w:space="0" w:color="auto"/>
        <w:bottom w:val="none" w:sz="0" w:space="0" w:color="auto"/>
        <w:right w:val="none" w:sz="0" w:space="0" w:color="auto"/>
      </w:divBdr>
    </w:div>
    <w:div w:id="394938066">
      <w:bodyDiv w:val="1"/>
      <w:marLeft w:val="0"/>
      <w:marRight w:val="0"/>
      <w:marTop w:val="0"/>
      <w:marBottom w:val="0"/>
      <w:divBdr>
        <w:top w:val="none" w:sz="0" w:space="0" w:color="auto"/>
        <w:left w:val="none" w:sz="0" w:space="0" w:color="auto"/>
        <w:bottom w:val="none" w:sz="0" w:space="0" w:color="auto"/>
        <w:right w:val="none" w:sz="0" w:space="0" w:color="auto"/>
      </w:divBdr>
    </w:div>
    <w:div w:id="404188142">
      <w:bodyDiv w:val="1"/>
      <w:marLeft w:val="0"/>
      <w:marRight w:val="0"/>
      <w:marTop w:val="0"/>
      <w:marBottom w:val="0"/>
      <w:divBdr>
        <w:top w:val="none" w:sz="0" w:space="0" w:color="auto"/>
        <w:left w:val="none" w:sz="0" w:space="0" w:color="auto"/>
        <w:bottom w:val="none" w:sz="0" w:space="0" w:color="auto"/>
        <w:right w:val="none" w:sz="0" w:space="0" w:color="auto"/>
      </w:divBdr>
    </w:div>
    <w:div w:id="405880935">
      <w:bodyDiv w:val="1"/>
      <w:marLeft w:val="0"/>
      <w:marRight w:val="0"/>
      <w:marTop w:val="0"/>
      <w:marBottom w:val="0"/>
      <w:divBdr>
        <w:top w:val="none" w:sz="0" w:space="0" w:color="auto"/>
        <w:left w:val="none" w:sz="0" w:space="0" w:color="auto"/>
        <w:bottom w:val="none" w:sz="0" w:space="0" w:color="auto"/>
        <w:right w:val="none" w:sz="0" w:space="0" w:color="auto"/>
      </w:divBdr>
    </w:div>
    <w:div w:id="416948273">
      <w:bodyDiv w:val="1"/>
      <w:marLeft w:val="0"/>
      <w:marRight w:val="0"/>
      <w:marTop w:val="0"/>
      <w:marBottom w:val="0"/>
      <w:divBdr>
        <w:top w:val="none" w:sz="0" w:space="0" w:color="auto"/>
        <w:left w:val="none" w:sz="0" w:space="0" w:color="auto"/>
        <w:bottom w:val="none" w:sz="0" w:space="0" w:color="auto"/>
        <w:right w:val="none" w:sz="0" w:space="0" w:color="auto"/>
      </w:divBdr>
    </w:div>
    <w:div w:id="419254983">
      <w:bodyDiv w:val="1"/>
      <w:marLeft w:val="0"/>
      <w:marRight w:val="0"/>
      <w:marTop w:val="0"/>
      <w:marBottom w:val="0"/>
      <w:divBdr>
        <w:top w:val="none" w:sz="0" w:space="0" w:color="auto"/>
        <w:left w:val="none" w:sz="0" w:space="0" w:color="auto"/>
        <w:bottom w:val="none" w:sz="0" w:space="0" w:color="auto"/>
        <w:right w:val="none" w:sz="0" w:space="0" w:color="auto"/>
      </w:divBdr>
    </w:div>
    <w:div w:id="425156390">
      <w:bodyDiv w:val="1"/>
      <w:marLeft w:val="0"/>
      <w:marRight w:val="0"/>
      <w:marTop w:val="0"/>
      <w:marBottom w:val="0"/>
      <w:divBdr>
        <w:top w:val="none" w:sz="0" w:space="0" w:color="auto"/>
        <w:left w:val="none" w:sz="0" w:space="0" w:color="auto"/>
        <w:bottom w:val="none" w:sz="0" w:space="0" w:color="auto"/>
        <w:right w:val="none" w:sz="0" w:space="0" w:color="auto"/>
      </w:divBdr>
    </w:div>
    <w:div w:id="433401085">
      <w:bodyDiv w:val="1"/>
      <w:marLeft w:val="0"/>
      <w:marRight w:val="0"/>
      <w:marTop w:val="0"/>
      <w:marBottom w:val="0"/>
      <w:divBdr>
        <w:top w:val="none" w:sz="0" w:space="0" w:color="auto"/>
        <w:left w:val="none" w:sz="0" w:space="0" w:color="auto"/>
        <w:bottom w:val="none" w:sz="0" w:space="0" w:color="auto"/>
        <w:right w:val="none" w:sz="0" w:space="0" w:color="auto"/>
      </w:divBdr>
    </w:div>
    <w:div w:id="435909128">
      <w:bodyDiv w:val="1"/>
      <w:marLeft w:val="0"/>
      <w:marRight w:val="0"/>
      <w:marTop w:val="0"/>
      <w:marBottom w:val="0"/>
      <w:divBdr>
        <w:top w:val="none" w:sz="0" w:space="0" w:color="auto"/>
        <w:left w:val="none" w:sz="0" w:space="0" w:color="auto"/>
        <w:bottom w:val="none" w:sz="0" w:space="0" w:color="auto"/>
        <w:right w:val="none" w:sz="0" w:space="0" w:color="auto"/>
      </w:divBdr>
    </w:div>
    <w:div w:id="474759051">
      <w:bodyDiv w:val="1"/>
      <w:marLeft w:val="0"/>
      <w:marRight w:val="0"/>
      <w:marTop w:val="0"/>
      <w:marBottom w:val="0"/>
      <w:divBdr>
        <w:top w:val="none" w:sz="0" w:space="0" w:color="auto"/>
        <w:left w:val="none" w:sz="0" w:space="0" w:color="auto"/>
        <w:bottom w:val="none" w:sz="0" w:space="0" w:color="auto"/>
        <w:right w:val="none" w:sz="0" w:space="0" w:color="auto"/>
      </w:divBdr>
    </w:div>
    <w:div w:id="478042003">
      <w:bodyDiv w:val="1"/>
      <w:marLeft w:val="0"/>
      <w:marRight w:val="0"/>
      <w:marTop w:val="0"/>
      <w:marBottom w:val="0"/>
      <w:divBdr>
        <w:top w:val="none" w:sz="0" w:space="0" w:color="auto"/>
        <w:left w:val="none" w:sz="0" w:space="0" w:color="auto"/>
        <w:bottom w:val="none" w:sz="0" w:space="0" w:color="auto"/>
        <w:right w:val="none" w:sz="0" w:space="0" w:color="auto"/>
      </w:divBdr>
    </w:div>
    <w:div w:id="479230866">
      <w:bodyDiv w:val="1"/>
      <w:marLeft w:val="0"/>
      <w:marRight w:val="0"/>
      <w:marTop w:val="0"/>
      <w:marBottom w:val="0"/>
      <w:divBdr>
        <w:top w:val="none" w:sz="0" w:space="0" w:color="auto"/>
        <w:left w:val="none" w:sz="0" w:space="0" w:color="auto"/>
        <w:bottom w:val="none" w:sz="0" w:space="0" w:color="auto"/>
        <w:right w:val="none" w:sz="0" w:space="0" w:color="auto"/>
      </w:divBdr>
    </w:div>
    <w:div w:id="487981695">
      <w:bodyDiv w:val="1"/>
      <w:marLeft w:val="0"/>
      <w:marRight w:val="0"/>
      <w:marTop w:val="0"/>
      <w:marBottom w:val="0"/>
      <w:divBdr>
        <w:top w:val="none" w:sz="0" w:space="0" w:color="auto"/>
        <w:left w:val="none" w:sz="0" w:space="0" w:color="auto"/>
        <w:bottom w:val="none" w:sz="0" w:space="0" w:color="auto"/>
        <w:right w:val="none" w:sz="0" w:space="0" w:color="auto"/>
      </w:divBdr>
    </w:div>
    <w:div w:id="530071414">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45484124">
      <w:bodyDiv w:val="1"/>
      <w:marLeft w:val="0"/>
      <w:marRight w:val="0"/>
      <w:marTop w:val="0"/>
      <w:marBottom w:val="0"/>
      <w:divBdr>
        <w:top w:val="none" w:sz="0" w:space="0" w:color="auto"/>
        <w:left w:val="none" w:sz="0" w:space="0" w:color="auto"/>
        <w:bottom w:val="none" w:sz="0" w:space="0" w:color="auto"/>
        <w:right w:val="none" w:sz="0" w:space="0" w:color="auto"/>
      </w:divBdr>
    </w:div>
    <w:div w:id="545915274">
      <w:bodyDiv w:val="1"/>
      <w:marLeft w:val="0"/>
      <w:marRight w:val="0"/>
      <w:marTop w:val="0"/>
      <w:marBottom w:val="0"/>
      <w:divBdr>
        <w:top w:val="none" w:sz="0" w:space="0" w:color="auto"/>
        <w:left w:val="none" w:sz="0" w:space="0" w:color="auto"/>
        <w:bottom w:val="none" w:sz="0" w:space="0" w:color="auto"/>
        <w:right w:val="none" w:sz="0" w:space="0" w:color="auto"/>
      </w:divBdr>
    </w:div>
    <w:div w:id="547690866">
      <w:bodyDiv w:val="1"/>
      <w:marLeft w:val="0"/>
      <w:marRight w:val="0"/>
      <w:marTop w:val="0"/>
      <w:marBottom w:val="0"/>
      <w:divBdr>
        <w:top w:val="none" w:sz="0" w:space="0" w:color="auto"/>
        <w:left w:val="none" w:sz="0" w:space="0" w:color="auto"/>
        <w:bottom w:val="none" w:sz="0" w:space="0" w:color="auto"/>
        <w:right w:val="none" w:sz="0" w:space="0" w:color="auto"/>
      </w:divBdr>
    </w:div>
    <w:div w:id="549852458">
      <w:bodyDiv w:val="1"/>
      <w:marLeft w:val="0"/>
      <w:marRight w:val="0"/>
      <w:marTop w:val="0"/>
      <w:marBottom w:val="0"/>
      <w:divBdr>
        <w:top w:val="none" w:sz="0" w:space="0" w:color="auto"/>
        <w:left w:val="none" w:sz="0" w:space="0" w:color="auto"/>
        <w:bottom w:val="none" w:sz="0" w:space="0" w:color="auto"/>
        <w:right w:val="none" w:sz="0" w:space="0" w:color="auto"/>
      </w:divBdr>
      <w:divsChild>
        <w:div w:id="1786150895">
          <w:marLeft w:val="0"/>
          <w:marRight w:val="0"/>
          <w:marTop w:val="0"/>
          <w:marBottom w:val="0"/>
          <w:divBdr>
            <w:top w:val="none" w:sz="0" w:space="0" w:color="auto"/>
            <w:left w:val="none" w:sz="0" w:space="0" w:color="auto"/>
            <w:bottom w:val="none" w:sz="0" w:space="0" w:color="auto"/>
            <w:right w:val="none" w:sz="0" w:space="0" w:color="auto"/>
          </w:divBdr>
          <w:divsChild>
            <w:div w:id="1095788594">
              <w:marLeft w:val="0"/>
              <w:marRight w:val="0"/>
              <w:marTop w:val="0"/>
              <w:marBottom w:val="0"/>
              <w:divBdr>
                <w:top w:val="none" w:sz="0" w:space="0" w:color="auto"/>
                <w:left w:val="none" w:sz="0" w:space="0" w:color="auto"/>
                <w:bottom w:val="none" w:sz="0" w:space="0" w:color="auto"/>
                <w:right w:val="none" w:sz="0" w:space="0" w:color="auto"/>
              </w:divBdr>
              <w:divsChild>
                <w:div w:id="1110128695">
                  <w:marLeft w:val="0"/>
                  <w:marRight w:val="0"/>
                  <w:marTop w:val="0"/>
                  <w:marBottom w:val="0"/>
                  <w:divBdr>
                    <w:top w:val="none" w:sz="0" w:space="0" w:color="auto"/>
                    <w:left w:val="none" w:sz="0" w:space="0" w:color="auto"/>
                    <w:bottom w:val="none" w:sz="0" w:space="0" w:color="auto"/>
                    <w:right w:val="none" w:sz="0" w:space="0" w:color="auto"/>
                  </w:divBdr>
                  <w:divsChild>
                    <w:div w:id="903414719">
                      <w:marLeft w:val="0"/>
                      <w:marRight w:val="0"/>
                      <w:marTop w:val="0"/>
                      <w:marBottom w:val="0"/>
                      <w:divBdr>
                        <w:top w:val="none" w:sz="0" w:space="0" w:color="auto"/>
                        <w:left w:val="none" w:sz="0" w:space="0" w:color="auto"/>
                        <w:bottom w:val="none" w:sz="0" w:space="0" w:color="auto"/>
                        <w:right w:val="none" w:sz="0" w:space="0" w:color="auto"/>
                      </w:divBdr>
                      <w:divsChild>
                        <w:div w:id="398597740">
                          <w:marLeft w:val="0"/>
                          <w:marRight w:val="0"/>
                          <w:marTop w:val="0"/>
                          <w:marBottom w:val="0"/>
                          <w:divBdr>
                            <w:top w:val="none" w:sz="0" w:space="0" w:color="auto"/>
                            <w:left w:val="none" w:sz="0" w:space="0" w:color="auto"/>
                            <w:bottom w:val="none" w:sz="0" w:space="0" w:color="auto"/>
                            <w:right w:val="none" w:sz="0" w:space="0" w:color="auto"/>
                          </w:divBdr>
                          <w:divsChild>
                            <w:div w:id="1161774486">
                              <w:marLeft w:val="0"/>
                              <w:marRight w:val="0"/>
                              <w:marTop w:val="0"/>
                              <w:marBottom w:val="0"/>
                              <w:divBdr>
                                <w:top w:val="none" w:sz="0" w:space="0" w:color="auto"/>
                                <w:left w:val="none" w:sz="0" w:space="0" w:color="auto"/>
                                <w:bottom w:val="none" w:sz="0" w:space="0" w:color="auto"/>
                                <w:right w:val="none" w:sz="0" w:space="0" w:color="auto"/>
                              </w:divBdr>
                              <w:divsChild>
                                <w:div w:id="1733845658">
                                  <w:marLeft w:val="0"/>
                                  <w:marRight w:val="0"/>
                                  <w:marTop w:val="0"/>
                                  <w:marBottom w:val="0"/>
                                  <w:divBdr>
                                    <w:top w:val="none" w:sz="0" w:space="0" w:color="auto"/>
                                    <w:left w:val="none" w:sz="0" w:space="0" w:color="auto"/>
                                    <w:bottom w:val="none" w:sz="0" w:space="0" w:color="auto"/>
                                    <w:right w:val="none" w:sz="0" w:space="0" w:color="auto"/>
                                  </w:divBdr>
                                  <w:divsChild>
                                    <w:div w:id="508760538">
                                      <w:marLeft w:val="0"/>
                                      <w:marRight w:val="0"/>
                                      <w:marTop w:val="0"/>
                                      <w:marBottom w:val="0"/>
                                      <w:divBdr>
                                        <w:top w:val="none" w:sz="0" w:space="0" w:color="auto"/>
                                        <w:left w:val="none" w:sz="0" w:space="0" w:color="auto"/>
                                        <w:bottom w:val="none" w:sz="0" w:space="0" w:color="auto"/>
                                        <w:right w:val="none" w:sz="0" w:space="0" w:color="auto"/>
                                      </w:divBdr>
                                      <w:divsChild>
                                        <w:div w:id="7603358">
                                          <w:marLeft w:val="0"/>
                                          <w:marRight w:val="0"/>
                                          <w:marTop w:val="0"/>
                                          <w:marBottom w:val="0"/>
                                          <w:divBdr>
                                            <w:top w:val="none" w:sz="0" w:space="0" w:color="auto"/>
                                            <w:left w:val="none" w:sz="0" w:space="0" w:color="auto"/>
                                            <w:bottom w:val="none" w:sz="0" w:space="0" w:color="auto"/>
                                            <w:right w:val="none" w:sz="0" w:space="0" w:color="auto"/>
                                          </w:divBdr>
                                          <w:divsChild>
                                            <w:div w:id="1497261890">
                                              <w:marLeft w:val="0"/>
                                              <w:marRight w:val="0"/>
                                              <w:marTop w:val="0"/>
                                              <w:marBottom w:val="0"/>
                                              <w:divBdr>
                                                <w:top w:val="none" w:sz="0" w:space="0" w:color="auto"/>
                                                <w:left w:val="none" w:sz="0" w:space="0" w:color="auto"/>
                                                <w:bottom w:val="none" w:sz="0" w:space="0" w:color="auto"/>
                                                <w:right w:val="none" w:sz="0" w:space="0" w:color="auto"/>
                                              </w:divBdr>
                                              <w:divsChild>
                                                <w:div w:id="1551308764">
                                                  <w:marLeft w:val="0"/>
                                                  <w:marRight w:val="0"/>
                                                  <w:marTop w:val="0"/>
                                                  <w:marBottom w:val="0"/>
                                                  <w:divBdr>
                                                    <w:top w:val="none" w:sz="0" w:space="0" w:color="auto"/>
                                                    <w:left w:val="none" w:sz="0" w:space="0" w:color="auto"/>
                                                    <w:bottom w:val="none" w:sz="0" w:space="0" w:color="auto"/>
                                                    <w:right w:val="none" w:sz="0" w:space="0" w:color="auto"/>
                                                  </w:divBdr>
                                                  <w:divsChild>
                                                    <w:div w:id="430200717">
                                                      <w:marLeft w:val="0"/>
                                                      <w:marRight w:val="0"/>
                                                      <w:marTop w:val="0"/>
                                                      <w:marBottom w:val="0"/>
                                                      <w:divBdr>
                                                        <w:top w:val="none" w:sz="0" w:space="0" w:color="auto"/>
                                                        <w:left w:val="none" w:sz="0" w:space="0" w:color="auto"/>
                                                        <w:bottom w:val="none" w:sz="0" w:space="0" w:color="auto"/>
                                                        <w:right w:val="none" w:sz="0" w:space="0" w:color="auto"/>
                                                      </w:divBdr>
                                                      <w:divsChild>
                                                        <w:div w:id="434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5118349">
      <w:bodyDiv w:val="1"/>
      <w:marLeft w:val="0"/>
      <w:marRight w:val="0"/>
      <w:marTop w:val="0"/>
      <w:marBottom w:val="0"/>
      <w:divBdr>
        <w:top w:val="none" w:sz="0" w:space="0" w:color="auto"/>
        <w:left w:val="none" w:sz="0" w:space="0" w:color="auto"/>
        <w:bottom w:val="none" w:sz="0" w:space="0" w:color="auto"/>
        <w:right w:val="none" w:sz="0" w:space="0" w:color="auto"/>
      </w:divBdr>
    </w:div>
    <w:div w:id="558134801">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576328134">
      <w:bodyDiv w:val="1"/>
      <w:marLeft w:val="0"/>
      <w:marRight w:val="0"/>
      <w:marTop w:val="0"/>
      <w:marBottom w:val="0"/>
      <w:divBdr>
        <w:top w:val="none" w:sz="0" w:space="0" w:color="auto"/>
        <w:left w:val="none" w:sz="0" w:space="0" w:color="auto"/>
        <w:bottom w:val="none" w:sz="0" w:space="0" w:color="auto"/>
        <w:right w:val="none" w:sz="0" w:space="0" w:color="auto"/>
      </w:divBdr>
    </w:div>
    <w:div w:id="580867483">
      <w:bodyDiv w:val="1"/>
      <w:marLeft w:val="0"/>
      <w:marRight w:val="0"/>
      <w:marTop w:val="0"/>
      <w:marBottom w:val="0"/>
      <w:divBdr>
        <w:top w:val="none" w:sz="0" w:space="0" w:color="auto"/>
        <w:left w:val="none" w:sz="0" w:space="0" w:color="auto"/>
        <w:bottom w:val="none" w:sz="0" w:space="0" w:color="auto"/>
        <w:right w:val="none" w:sz="0" w:space="0" w:color="auto"/>
      </w:divBdr>
    </w:div>
    <w:div w:id="587077997">
      <w:bodyDiv w:val="1"/>
      <w:marLeft w:val="0"/>
      <w:marRight w:val="0"/>
      <w:marTop w:val="0"/>
      <w:marBottom w:val="0"/>
      <w:divBdr>
        <w:top w:val="none" w:sz="0" w:space="0" w:color="auto"/>
        <w:left w:val="none" w:sz="0" w:space="0" w:color="auto"/>
        <w:bottom w:val="none" w:sz="0" w:space="0" w:color="auto"/>
        <w:right w:val="none" w:sz="0" w:space="0" w:color="auto"/>
      </w:divBdr>
    </w:div>
    <w:div w:id="590356217">
      <w:bodyDiv w:val="1"/>
      <w:marLeft w:val="0"/>
      <w:marRight w:val="0"/>
      <w:marTop w:val="0"/>
      <w:marBottom w:val="0"/>
      <w:divBdr>
        <w:top w:val="none" w:sz="0" w:space="0" w:color="auto"/>
        <w:left w:val="none" w:sz="0" w:space="0" w:color="auto"/>
        <w:bottom w:val="none" w:sz="0" w:space="0" w:color="auto"/>
        <w:right w:val="none" w:sz="0" w:space="0" w:color="auto"/>
      </w:divBdr>
    </w:div>
    <w:div w:id="591620789">
      <w:bodyDiv w:val="1"/>
      <w:marLeft w:val="0"/>
      <w:marRight w:val="0"/>
      <w:marTop w:val="0"/>
      <w:marBottom w:val="0"/>
      <w:divBdr>
        <w:top w:val="none" w:sz="0" w:space="0" w:color="auto"/>
        <w:left w:val="none" w:sz="0" w:space="0" w:color="auto"/>
        <w:bottom w:val="none" w:sz="0" w:space="0" w:color="auto"/>
        <w:right w:val="none" w:sz="0" w:space="0" w:color="auto"/>
      </w:divBdr>
    </w:div>
    <w:div w:id="593050549">
      <w:bodyDiv w:val="1"/>
      <w:marLeft w:val="0"/>
      <w:marRight w:val="0"/>
      <w:marTop w:val="0"/>
      <w:marBottom w:val="0"/>
      <w:divBdr>
        <w:top w:val="none" w:sz="0" w:space="0" w:color="auto"/>
        <w:left w:val="none" w:sz="0" w:space="0" w:color="auto"/>
        <w:bottom w:val="none" w:sz="0" w:space="0" w:color="auto"/>
        <w:right w:val="none" w:sz="0" w:space="0" w:color="auto"/>
      </w:divBdr>
    </w:div>
    <w:div w:id="602035099">
      <w:bodyDiv w:val="1"/>
      <w:marLeft w:val="0"/>
      <w:marRight w:val="0"/>
      <w:marTop w:val="0"/>
      <w:marBottom w:val="0"/>
      <w:divBdr>
        <w:top w:val="none" w:sz="0" w:space="0" w:color="auto"/>
        <w:left w:val="none" w:sz="0" w:space="0" w:color="auto"/>
        <w:bottom w:val="none" w:sz="0" w:space="0" w:color="auto"/>
        <w:right w:val="none" w:sz="0" w:space="0" w:color="auto"/>
      </w:divBdr>
    </w:div>
    <w:div w:id="607665015">
      <w:bodyDiv w:val="1"/>
      <w:marLeft w:val="0"/>
      <w:marRight w:val="0"/>
      <w:marTop w:val="0"/>
      <w:marBottom w:val="0"/>
      <w:divBdr>
        <w:top w:val="none" w:sz="0" w:space="0" w:color="auto"/>
        <w:left w:val="none" w:sz="0" w:space="0" w:color="auto"/>
        <w:bottom w:val="none" w:sz="0" w:space="0" w:color="auto"/>
        <w:right w:val="none" w:sz="0" w:space="0" w:color="auto"/>
      </w:divBdr>
    </w:div>
    <w:div w:id="610747985">
      <w:bodyDiv w:val="1"/>
      <w:marLeft w:val="0"/>
      <w:marRight w:val="0"/>
      <w:marTop w:val="0"/>
      <w:marBottom w:val="0"/>
      <w:divBdr>
        <w:top w:val="none" w:sz="0" w:space="0" w:color="auto"/>
        <w:left w:val="none" w:sz="0" w:space="0" w:color="auto"/>
        <w:bottom w:val="none" w:sz="0" w:space="0" w:color="auto"/>
        <w:right w:val="none" w:sz="0" w:space="0" w:color="auto"/>
      </w:divBdr>
    </w:div>
    <w:div w:id="612445999">
      <w:bodyDiv w:val="1"/>
      <w:marLeft w:val="0"/>
      <w:marRight w:val="0"/>
      <w:marTop w:val="0"/>
      <w:marBottom w:val="0"/>
      <w:divBdr>
        <w:top w:val="none" w:sz="0" w:space="0" w:color="auto"/>
        <w:left w:val="none" w:sz="0" w:space="0" w:color="auto"/>
        <w:bottom w:val="none" w:sz="0" w:space="0" w:color="auto"/>
        <w:right w:val="none" w:sz="0" w:space="0" w:color="auto"/>
      </w:divBdr>
    </w:div>
    <w:div w:id="620183768">
      <w:bodyDiv w:val="1"/>
      <w:marLeft w:val="0"/>
      <w:marRight w:val="0"/>
      <w:marTop w:val="0"/>
      <w:marBottom w:val="0"/>
      <w:divBdr>
        <w:top w:val="none" w:sz="0" w:space="0" w:color="auto"/>
        <w:left w:val="none" w:sz="0" w:space="0" w:color="auto"/>
        <w:bottom w:val="none" w:sz="0" w:space="0" w:color="auto"/>
        <w:right w:val="none" w:sz="0" w:space="0" w:color="auto"/>
      </w:divBdr>
    </w:div>
    <w:div w:id="621232163">
      <w:bodyDiv w:val="1"/>
      <w:marLeft w:val="0"/>
      <w:marRight w:val="0"/>
      <w:marTop w:val="0"/>
      <w:marBottom w:val="0"/>
      <w:divBdr>
        <w:top w:val="none" w:sz="0" w:space="0" w:color="auto"/>
        <w:left w:val="none" w:sz="0" w:space="0" w:color="auto"/>
        <w:bottom w:val="none" w:sz="0" w:space="0" w:color="auto"/>
        <w:right w:val="none" w:sz="0" w:space="0" w:color="auto"/>
      </w:divBdr>
    </w:div>
    <w:div w:id="629240840">
      <w:bodyDiv w:val="1"/>
      <w:marLeft w:val="0"/>
      <w:marRight w:val="0"/>
      <w:marTop w:val="0"/>
      <w:marBottom w:val="0"/>
      <w:divBdr>
        <w:top w:val="none" w:sz="0" w:space="0" w:color="auto"/>
        <w:left w:val="none" w:sz="0" w:space="0" w:color="auto"/>
        <w:bottom w:val="none" w:sz="0" w:space="0" w:color="auto"/>
        <w:right w:val="none" w:sz="0" w:space="0" w:color="auto"/>
      </w:divBdr>
    </w:div>
    <w:div w:id="642273752">
      <w:bodyDiv w:val="1"/>
      <w:marLeft w:val="0"/>
      <w:marRight w:val="0"/>
      <w:marTop w:val="0"/>
      <w:marBottom w:val="0"/>
      <w:divBdr>
        <w:top w:val="none" w:sz="0" w:space="0" w:color="auto"/>
        <w:left w:val="none" w:sz="0" w:space="0" w:color="auto"/>
        <w:bottom w:val="none" w:sz="0" w:space="0" w:color="auto"/>
        <w:right w:val="none" w:sz="0" w:space="0" w:color="auto"/>
      </w:divBdr>
    </w:div>
    <w:div w:id="671445752">
      <w:bodyDiv w:val="1"/>
      <w:marLeft w:val="0"/>
      <w:marRight w:val="0"/>
      <w:marTop w:val="0"/>
      <w:marBottom w:val="0"/>
      <w:divBdr>
        <w:top w:val="none" w:sz="0" w:space="0" w:color="auto"/>
        <w:left w:val="none" w:sz="0" w:space="0" w:color="auto"/>
        <w:bottom w:val="none" w:sz="0" w:space="0" w:color="auto"/>
        <w:right w:val="none" w:sz="0" w:space="0" w:color="auto"/>
      </w:divBdr>
    </w:div>
    <w:div w:id="676538506">
      <w:bodyDiv w:val="1"/>
      <w:marLeft w:val="0"/>
      <w:marRight w:val="0"/>
      <w:marTop w:val="0"/>
      <w:marBottom w:val="0"/>
      <w:divBdr>
        <w:top w:val="none" w:sz="0" w:space="0" w:color="auto"/>
        <w:left w:val="none" w:sz="0" w:space="0" w:color="auto"/>
        <w:bottom w:val="none" w:sz="0" w:space="0" w:color="auto"/>
        <w:right w:val="none" w:sz="0" w:space="0" w:color="auto"/>
      </w:divBdr>
    </w:div>
    <w:div w:id="682321525">
      <w:bodyDiv w:val="1"/>
      <w:marLeft w:val="0"/>
      <w:marRight w:val="0"/>
      <w:marTop w:val="0"/>
      <w:marBottom w:val="0"/>
      <w:divBdr>
        <w:top w:val="none" w:sz="0" w:space="0" w:color="auto"/>
        <w:left w:val="none" w:sz="0" w:space="0" w:color="auto"/>
        <w:bottom w:val="none" w:sz="0" w:space="0" w:color="auto"/>
        <w:right w:val="none" w:sz="0" w:space="0" w:color="auto"/>
      </w:divBdr>
    </w:div>
    <w:div w:id="687214995">
      <w:bodyDiv w:val="1"/>
      <w:marLeft w:val="0"/>
      <w:marRight w:val="0"/>
      <w:marTop w:val="0"/>
      <w:marBottom w:val="0"/>
      <w:divBdr>
        <w:top w:val="none" w:sz="0" w:space="0" w:color="auto"/>
        <w:left w:val="none" w:sz="0" w:space="0" w:color="auto"/>
        <w:bottom w:val="none" w:sz="0" w:space="0" w:color="auto"/>
        <w:right w:val="none" w:sz="0" w:space="0" w:color="auto"/>
      </w:divBdr>
    </w:div>
    <w:div w:id="689382259">
      <w:bodyDiv w:val="1"/>
      <w:marLeft w:val="0"/>
      <w:marRight w:val="0"/>
      <w:marTop w:val="0"/>
      <w:marBottom w:val="0"/>
      <w:divBdr>
        <w:top w:val="none" w:sz="0" w:space="0" w:color="auto"/>
        <w:left w:val="none" w:sz="0" w:space="0" w:color="auto"/>
        <w:bottom w:val="none" w:sz="0" w:space="0" w:color="auto"/>
        <w:right w:val="none" w:sz="0" w:space="0" w:color="auto"/>
      </w:divBdr>
    </w:div>
    <w:div w:id="693968840">
      <w:bodyDiv w:val="1"/>
      <w:marLeft w:val="0"/>
      <w:marRight w:val="0"/>
      <w:marTop w:val="0"/>
      <w:marBottom w:val="0"/>
      <w:divBdr>
        <w:top w:val="none" w:sz="0" w:space="0" w:color="auto"/>
        <w:left w:val="none" w:sz="0" w:space="0" w:color="auto"/>
        <w:bottom w:val="none" w:sz="0" w:space="0" w:color="auto"/>
        <w:right w:val="none" w:sz="0" w:space="0" w:color="auto"/>
      </w:divBdr>
    </w:div>
    <w:div w:id="695733483">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698821259">
      <w:bodyDiv w:val="1"/>
      <w:marLeft w:val="0"/>
      <w:marRight w:val="0"/>
      <w:marTop w:val="0"/>
      <w:marBottom w:val="0"/>
      <w:divBdr>
        <w:top w:val="none" w:sz="0" w:space="0" w:color="auto"/>
        <w:left w:val="none" w:sz="0" w:space="0" w:color="auto"/>
        <w:bottom w:val="none" w:sz="0" w:space="0" w:color="auto"/>
        <w:right w:val="none" w:sz="0" w:space="0" w:color="auto"/>
      </w:divBdr>
    </w:div>
    <w:div w:id="700713830">
      <w:bodyDiv w:val="1"/>
      <w:marLeft w:val="0"/>
      <w:marRight w:val="0"/>
      <w:marTop w:val="0"/>
      <w:marBottom w:val="0"/>
      <w:divBdr>
        <w:top w:val="none" w:sz="0" w:space="0" w:color="auto"/>
        <w:left w:val="none" w:sz="0" w:space="0" w:color="auto"/>
        <w:bottom w:val="none" w:sz="0" w:space="0" w:color="auto"/>
        <w:right w:val="none" w:sz="0" w:space="0" w:color="auto"/>
      </w:divBdr>
    </w:div>
    <w:div w:id="708797540">
      <w:bodyDiv w:val="1"/>
      <w:marLeft w:val="0"/>
      <w:marRight w:val="0"/>
      <w:marTop w:val="0"/>
      <w:marBottom w:val="0"/>
      <w:divBdr>
        <w:top w:val="none" w:sz="0" w:space="0" w:color="auto"/>
        <w:left w:val="none" w:sz="0" w:space="0" w:color="auto"/>
        <w:bottom w:val="none" w:sz="0" w:space="0" w:color="auto"/>
        <w:right w:val="none" w:sz="0" w:space="0" w:color="auto"/>
      </w:divBdr>
    </w:div>
    <w:div w:id="710686730">
      <w:bodyDiv w:val="1"/>
      <w:marLeft w:val="0"/>
      <w:marRight w:val="0"/>
      <w:marTop w:val="0"/>
      <w:marBottom w:val="0"/>
      <w:divBdr>
        <w:top w:val="none" w:sz="0" w:space="0" w:color="auto"/>
        <w:left w:val="none" w:sz="0" w:space="0" w:color="auto"/>
        <w:bottom w:val="none" w:sz="0" w:space="0" w:color="auto"/>
        <w:right w:val="none" w:sz="0" w:space="0" w:color="auto"/>
      </w:divBdr>
    </w:div>
    <w:div w:id="717625485">
      <w:bodyDiv w:val="1"/>
      <w:marLeft w:val="0"/>
      <w:marRight w:val="0"/>
      <w:marTop w:val="0"/>
      <w:marBottom w:val="0"/>
      <w:divBdr>
        <w:top w:val="none" w:sz="0" w:space="0" w:color="auto"/>
        <w:left w:val="none" w:sz="0" w:space="0" w:color="auto"/>
        <w:bottom w:val="none" w:sz="0" w:space="0" w:color="auto"/>
        <w:right w:val="none" w:sz="0" w:space="0" w:color="auto"/>
      </w:divBdr>
    </w:div>
    <w:div w:id="722870216">
      <w:bodyDiv w:val="1"/>
      <w:marLeft w:val="0"/>
      <w:marRight w:val="0"/>
      <w:marTop w:val="0"/>
      <w:marBottom w:val="0"/>
      <w:divBdr>
        <w:top w:val="none" w:sz="0" w:space="0" w:color="auto"/>
        <w:left w:val="none" w:sz="0" w:space="0" w:color="auto"/>
        <w:bottom w:val="none" w:sz="0" w:space="0" w:color="auto"/>
        <w:right w:val="none" w:sz="0" w:space="0" w:color="auto"/>
      </w:divBdr>
    </w:div>
    <w:div w:id="723914835">
      <w:bodyDiv w:val="1"/>
      <w:marLeft w:val="0"/>
      <w:marRight w:val="0"/>
      <w:marTop w:val="0"/>
      <w:marBottom w:val="0"/>
      <w:divBdr>
        <w:top w:val="none" w:sz="0" w:space="0" w:color="auto"/>
        <w:left w:val="none" w:sz="0" w:space="0" w:color="auto"/>
        <w:bottom w:val="none" w:sz="0" w:space="0" w:color="auto"/>
        <w:right w:val="none" w:sz="0" w:space="0" w:color="auto"/>
      </w:divBdr>
    </w:div>
    <w:div w:id="727653273">
      <w:bodyDiv w:val="1"/>
      <w:marLeft w:val="0"/>
      <w:marRight w:val="0"/>
      <w:marTop w:val="0"/>
      <w:marBottom w:val="0"/>
      <w:divBdr>
        <w:top w:val="none" w:sz="0" w:space="0" w:color="auto"/>
        <w:left w:val="none" w:sz="0" w:space="0" w:color="auto"/>
        <w:bottom w:val="none" w:sz="0" w:space="0" w:color="auto"/>
        <w:right w:val="none" w:sz="0" w:space="0" w:color="auto"/>
      </w:divBdr>
    </w:div>
    <w:div w:id="739598968">
      <w:bodyDiv w:val="1"/>
      <w:marLeft w:val="0"/>
      <w:marRight w:val="0"/>
      <w:marTop w:val="0"/>
      <w:marBottom w:val="0"/>
      <w:divBdr>
        <w:top w:val="none" w:sz="0" w:space="0" w:color="auto"/>
        <w:left w:val="none" w:sz="0" w:space="0" w:color="auto"/>
        <w:bottom w:val="none" w:sz="0" w:space="0" w:color="auto"/>
        <w:right w:val="none" w:sz="0" w:space="0" w:color="auto"/>
      </w:divBdr>
    </w:div>
    <w:div w:id="758869650">
      <w:bodyDiv w:val="1"/>
      <w:marLeft w:val="0"/>
      <w:marRight w:val="0"/>
      <w:marTop w:val="0"/>
      <w:marBottom w:val="0"/>
      <w:divBdr>
        <w:top w:val="none" w:sz="0" w:space="0" w:color="auto"/>
        <w:left w:val="none" w:sz="0" w:space="0" w:color="auto"/>
        <w:bottom w:val="none" w:sz="0" w:space="0" w:color="auto"/>
        <w:right w:val="none" w:sz="0" w:space="0" w:color="auto"/>
      </w:divBdr>
    </w:div>
    <w:div w:id="759331780">
      <w:bodyDiv w:val="1"/>
      <w:marLeft w:val="0"/>
      <w:marRight w:val="0"/>
      <w:marTop w:val="0"/>
      <w:marBottom w:val="0"/>
      <w:divBdr>
        <w:top w:val="none" w:sz="0" w:space="0" w:color="auto"/>
        <w:left w:val="none" w:sz="0" w:space="0" w:color="auto"/>
        <w:bottom w:val="none" w:sz="0" w:space="0" w:color="auto"/>
        <w:right w:val="none" w:sz="0" w:space="0" w:color="auto"/>
      </w:divBdr>
    </w:div>
    <w:div w:id="763722779">
      <w:bodyDiv w:val="1"/>
      <w:marLeft w:val="0"/>
      <w:marRight w:val="0"/>
      <w:marTop w:val="0"/>
      <w:marBottom w:val="0"/>
      <w:divBdr>
        <w:top w:val="none" w:sz="0" w:space="0" w:color="auto"/>
        <w:left w:val="none" w:sz="0" w:space="0" w:color="auto"/>
        <w:bottom w:val="none" w:sz="0" w:space="0" w:color="auto"/>
        <w:right w:val="none" w:sz="0" w:space="0" w:color="auto"/>
      </w:divBdr>
    </w:div>
    <w:div w:id="786505331">
      <w:bodyDiv w:val="1"/>
      <w:marLeft w:val="0"/>
      <w:marRight w:val="0"/>
      <w:marTop w:val="0"/>
      <w:marBottom w:val="0"/>
      <w:divBdr>
        <w:top w:val="none" w:sz="0" w:space="0" w:color="auto"/>
        <w:left w:val="none" w:sz="0" w:space="0" w:color="auto"/>
        <w:bottom w:val="none" w:sz="0" w:space="0" w:color="auto"/>
        <w:right w:val="none" w:sz="0" w:space="0" w:color="auto"/>
      </w:divBdr>
    </w:div>
    <w:div w:id="787893413">
      <w:bodyDiv w:val="1"/>
      <w:marLeft w:val="0"/>
      <w:marRight w:val="0"/>
      <w:marTop w:val="0"/>
      <w:marBottom w:val="0"/>
      <w:divBdr>
        <w:top w:val="none" w:sz="0" w:space="0" w:color="auto"/>
        <w:left w:val="none" w:sz="0" w:space="0" w:color="auto"/>
        <w:bottom w:val="none" w:sz="0" w:space="0" w:color="auto"/>
        <w:right w:val="none" w:sz="0" w:space="0" w:color="auto"/>
      </w:divBdr>
    </w:div>
    <w:div w:id="788546922">
      <w:bodyDiv w:val="1"/>
      <w:marLeft w:val="0"/>
      <w:marRight w:val="0"/>
      <w:marTop w:val="0"/>
      <w:marBottom w:val="0"/>
      <w:divBdr>
        <w:top w:val="none" w:sz="0" w:space="0" w:color="auto"/>
        <w:left w:val="none" w:sz="0" w:space="0" w:color="auto"/>
        <w:bottom w:val="none" w:sz="0" w:space="0" w:color="auto"/>
        <w:right w:val="none" w:sz="0" w:space="0" w:color="auto"/>
      </w:divBdr>
    </w:div>
    <w:div w:id="790051016">
      <w:bodyDiv w:val="1"/>
      <w:marLeft w:val="0"/>
      <w:marRight w:val="0"/>
      <w:marTop w:val="0"/>
      <w:marBottom w:val="0"/>
      <w:divBdr>
        <w:top w:val="none" w:sz="0" w:space="0" w:color="auto"/>
        <w:left w:val="none" w:sz="0" w:space="0" w:color="auto"/>
        <w:bottom w:val="none" w:sz="0" w:space="0" w:color="auto"/>
        <w:right w:val="none" w:sz="0" w:space="0" w:color="auto"/>
      </w:divBdr>
    </w:div>
    <w:div w:id="813180710">
      <w:bodyDiv w:val="1"/>
      <w:marLeft w:val="0"/>
      <w:marRight w:val="0"/>
      <w:marTop w:val="0"/>
      <w:marBottom w:val="0"/>
      <w:divBdr>
        <w:top w:val="none" w:sz="0" w:space="0" w:color="auto"/>
        <w:left w:val="none" w:sz="0" w:space="0" w:color="auto"/>
        <w:bottom w:val="none" w:sz="0" w:space="0" w:color="auto"/>
        <w:right w:val="none" w:sz="0" w:space="0" w:color="auto"/>
      </w:divBdr>
    </w:div>
    <w:div w:id="814953317">
      <w:bodyDiv w:val="1"/>
      <w:marLeft w:val="0"/>
      <w:marRight w:val="0"/>
      <w:marTop w:val="0"/>
      <w:marBottom w:val="0"/>
      <w:divBdr>
        <w:top w:val="none" w:sz="0" w:space="0" w:color="auto"/>
        <w:left w:val="none" w:sz="0" w:space="0" w:color="auto"/>
        <w:bottom w:val="none" w:sz="0" w:space="0" w:color="auto"/>
        <w:right w:val="none" w:sz="0" w:space="0" w:color="auto"/>
      </w:divBdr>
    </w:div>
    <w:div w:id="824666092">
      <w:bodyDiv w:val="1"/>
      <w:marLeft w:val="0"/>
      <w:marRight w:val="0"/>
      <w:marTop w:val="0"/>
      <w:marBottom w:val="0"/>
      <w:divBdr>
        <w:top w:val="none" w:sz="0" w:space="0" w:color="auto"/>
        <w:left w:val="none" w:sz="0" w:space="0" w:color="auto"/>
        <w:bottom w:val="none" w:sz="0" w:space="0" w:color="auto"/>
        <w:right w:val="none" w:sz="0" w:space="0" w:color="auto"/>
      </w:divBdr>
    </w:div>
    <w:div w:id="827945120">
      <w:bodyDiv w:val="1"/>
      <w:marLeft w:val="0"/>
      <w:marRight w:val="0"/>
      <w:marTop w:val="0"/>
      <w:marBottom w:val="0"/>
      <w:divBdr>
        <w:top w:val="none" w:sz="0" w:space="0" w:color="auto"/>
        <w:left w:val="none" w:sz="0" w:space="0" w:color="auto"/>
        <w:bottom w:val="none" w:sz="0" w:space="0" w:color="auto"/>
        <w:right w:val="none" w:sz="0" w:space="0" w:color="auto"/>
      </w:divBdr>
    </w:div>
    <w:div w:id="840390745">
      <w:bodyDiv w:val="1"/>
      <w:marLeft w:val="0"/>
      <w:marRight w:val="0"/>
      <w:marTop w:val="0"/>
      <w:marBottom w:val="0"/>
      <w:divBdr>
        <w:top w:val="none" w:sz="0" w:space="0" w:color="auto"/>
        <w:left w:val="none" w:sz="0" w:space="0" w:color="auto"/>
        <w:bottom w:val="none" w:sz="0" w:space="0" w:color="auto"/>
        <w:right w:val="none" w:sz="0" w:space="0" w:color="auto"/>
      </w:divBdr>
    </w:div>
    <w:div w:id="851189405">
      <w:bodyDiv w:val="1"/>
      <w:marLeft w:val="0"/>
      <w:marRight w:val="0"/>
      <w:marTop w:val="0"/>
      <w:marBottom w:val="0"/>
      <w:divBdr>
        <w:top w:val="none" w:sz="0" w:space="0" w:color="auto"/>
        <w:left w:val="none" w:sz="0" w:space="0" w:color="auto"/>
        <w:bottom w:val="none" w:sz="0" w:space="0" w:color="auto"/>
        <w:right w:val="none" w:sz="0" w:space="0" w:color="auto"/>
      </w:divBdr>
    </w:div>
    <w:div w:id="852844573">
      <w:bodyDiv w:val="1"/>
      <w:marLeft w:val="0"/>
      <w:marRight w:val="0"/>
      <w:marTop w:val="0"/>
      <w:marBottom w:val="0"/>
      <w:divBdr>
        <w:top w:val="none" w:sz="0" w:space="0" w:color="auto"/>
        <w:left w:val="none" w:sz="0" w:space="0" w:color="auto"/>
        <w:bottom w:val="none" w:sz="0" w:space="0" w:color="auto"/>
        <w:right w:val="none" w:sz="0" w:space="0" w:color="auto"/>
      </w:divBdr>
    </w:div>
    <w:div w:id="853497295">
      <w:bodyDiv w:val="1"/>
      <w:marLeft w:val="0"/>
      <w:marRight w:val="0"/>
      <w:marTop w:val="0"/>
      <w:marBottom w:val="0"/>
      <w:divBdr>
        <w:top w:val="none" w:sz="0" w:space="0" w:color="auto"/>
        <w:left w:val="none" w:sz="0" w:space="0" w:color="auto"/>
        <w:bottom w:val="none" w:sz="0" w:space="0" w:color="auto"/>
        <w:right w:val="none" w:sz="0" w:space="0" w:color="auto"/>
      </w:divBdr>
    </w:div>
    <w:div w:id="858543586">
      <w:bodyDiv w:val="1"/>
      <w:marLeft w:val="0"/>
      <w:marRight w:val="0"/>
      <w:marTop w:val="0"/>
      <w:marBottom w:val="0"/>
      <w:divBdr>
        <w:top w:val="none" w:sz="0" w:space="0" w:color="auto"/>
        <w:left w:val="none" w:sz="0" w:space="0" w:color="auto"/>
        <w:bottom w:val="none" w:sz="0" w:space="0" w:color="auto"/>
        <w:right w:val="none" w:sz="0" w:space="0" w:color="auto"/>
      </w:divBdr>
    </w:div>
    <w:div w:id="862328669">
      <w:bodyDiv w:val="1"/>
      <w:marLeft w:val="0"/>
      <w:marRight w:val="0"/>
      <w:marTop w:val="0"/>
      <w:marBottom w:val="0"/>
      <w:divBdr>
        <w:top w:val="none" w:sz="0" w:space="0" w:color="auto"/>
        <w:left w:val="none" w:sz="0" w:space="0" w:color="auto"/>
        <w:bottom w:val="none" w:sz="0" w:space="0" w:color="auto"/>
        <w:right w:val="none" w:sz="0" w:space="0" w:color="auto"/>
      </w:divBdr>
    </w:div>
    <w:div w:id="875389881">
      <w:bodyDiv w:val="1"/>
      <w:marLeft w:val="0"/>
      <w:marRight w:val="0"/>
      <w:marTop w:val="0"/>
      <w:marBottom w:val="0"/>
      <w:divBdr>
        <w:top w:val="none" w:sz="0" w:space="0" w:color="auto"/>
        <w:left w:val="none" w:sz="0" w:space="0" w:color="auto"/>
        <w:bottom w:val="none" w:sz="0" w:space="0" w:color="auto"/>
        <w:right w:val="none" w:sz="0" w:space="0" w:color="auto"/>
      </w:divBdr>
    </w:div>
    <w:div w:id="884560055">
      <w:bodyDiv w:val="1"/>
      <w:marLeft w:val="0"/>
      <w:marRight w:val="0"/>
      <w:marTop w:val="0"/>
      <w:marBottom w:val="0"/>
      <w:divBdr>
        <w:top w:val="none" w:sz="0" w:space="0" w:color="auto"/>
        <w:left w:val="none" w:sz="0" w:space="0" w:color="auto"/>
        <w:bottom w:val="none" w:sz="0" w:space="0" w:color="auto"/>
        <w:right w:val="none" w:sz="0" w:space="0" w:color="auto"/>
      </w:divBdr>
    </w:div>
    <w:div w:id="887762956">
      <w:bodyDiv w:val="1"/>
      <w:marLeft w:val="0"/>
      <w:marRight w:val="0"/>
      <w:marTop w:val="0"/>
      <w:marBottom w:val="0"/>
      <w:divBdr>
        <w:top w:val="none" w:sz="0" w:space="0" w:color="auto"/>
        <w:left w:val="none" w:sz="0" w:space="0" w:color="auto"/>
        <w:bottom w:val="none" w:sz="0" w:space="0" w:color="auto"/>
        <w:right w:val="none" w:sz="0" w:space="0" w:color="auto"/>
      </w:divBdr>
    </w:div>
    <w:div w:id="888802220">
      <w:bodyDiv w:val="1"/>
      <w:marLeft w:val="0"/>
      <w:marRight w:val="0"/>
      <w:marTop w:val="0"/>
      <w:marBottom w:val="0"/>
      <w:divBdr>
        <w:top w:val="none" w:sz="0" w:space="0" w:color="auto"/>
        <w:left w:val="none" w:sz="0" w:space="0" w:color="auto"/>
        <w:bottom w:val="none" w:sz="0" w:space="0" w:color="auto"/>
        <w:right w:val="none" w:sz="0" w:space="0" w:color="auto"/>
      </w:divBdr>
    </w:div>
    <w:div w:id="891229861">
      <w:bodyDiv w:val="1"/>
      <w:marLeft w:val="0"/>
      <w:marRight w:val="0"/>
      <w:marTop w:val="0"/>
      <w:marBottom w:val="0"/>
      <w:divBdr>
        <w:top w:val="none" w:sz="0" w:space="0" w:color="auto"/>
        <w:left w:val="none" w:sz="0" w:space="0" w:color="auto"/>
        <w:bottom w:val="none" w:sz="0" w:space="0" w:color="auto"/>
        <w:right w:val="none" w:sz="0" w:space="0" w:color="auto"/>
      </w:divBdr>
    </w:div>
    <w:div w:id="897516590">
      <w:bodyDiv w:val="1"/>
      <w:marLeft w:val="0"/>
      <w:marRight w:val="0"/>
      <w:marTop w:val="0"/>
      <w:marBottom w:val="0"/>
      <w:divBdr>
        <w:top w:val="none" w:sz="0" w:space="0" w:color="auto"/>
        <w:left w:val="none" w:sz="0" w:space="0" w:color="auto"/>
        <w:bottom w:val="none" w:sz="0" w:space="0" w:color="auto"/>
        <w:right w:val="none" w:sz="0" w:space="0" w:color="auto"/>
      </w:divBdr>
    </w:div>
    <w:div w:id="898857829">
      <w:bodyDiv w:val="1"/>
      <w:marLeft w:val="0"/>
      <w:marRight w:val="0"/>
      <w:marTop w:val="0"/>
      <w:marBottom w:val="0"/>
      <w:divBdr>
        <w:top w:val="none" w:sz="0" w:space="0" w:color="auto"/>
        <w:left w:val="none" w:sz="0" w:space="0" w:color="auto"/>
        <w:bottom w:val="none" w:sz="0" w:space="0" w:color="auto"/>
        <w:right w:val="none" w:sz="0" w:space="0" w:color="auto"/>
      </w:divBdr>
    </w:div>
    <w:div w:id="911042045">
      <w:bodyDiv w:val="1"/>
      <w:marLeft w:val="0"/>
      <w:marRight w:val="0"/>
      <w:marTop w:val="0"/>
      <w:marBottom w:val="0"/>
      <w:divBdr>
        <w:top w:val="none" w:sz="0" w:space="0" w:color="auto"/>
        <w:left w:val="none" w:sz="0" w:space="0" w:color="auto"/>
        <w:bottom w:val="none" w:sz="0" w:space="0" w:color="auto"/>
        <w:right w:val="none" w:sz="0" w:space="0" w:color="auto"/>
      </w:divBdr>
    </w:div>
    <w:div w:id="915895005">
      <w:bodyDiv w:val="1"/>
      <w:marLeft w:val="0"/>
      <w:marRight w:val="0"/>
      <w:marTop w:val="0"/>
      <w:marBottom w:val="0"/>
      <w:divBdr>
        <w:top w:val="none" w:sz="0" w:space="0" w:color="auto"/>
        <w:left w:val="none" w:sz="0" w:space="0" w:color="auto"/>
        <w:bottom w:val="none" w:sz="0" w:space="0" w:color="auto"/>
        <w:right w:val="none" w:sz="0" w:space="0" w:color="auto"/>
      </w:divBdr>
    </w:div>
    <w:div w:id="921255035">
      <w:bodyDiv w:val="1"/>
      <w:marLeft w:val="0"/>
      <w:marRight w:val="0"/>
      <w:marTop w:val="0"/>
      <w:marBottom w:val="0"/>
      <w:divBdr>
        <w:top w:val="none" w:sz="0" w:space="0" w:color="auto"/>
        <w:left w:val="none" w:sz="0" w:space="0" w:color="auto"/>
        <w:bottom w:val="none" w:sz="0" w:space="0" w:color="auto"/>
        <w:right w:val="none" w:sz="0" w:space="0" w:color="auto"/>
      </w:divBdr>
    </w:div>
    <w:div w:id="924612793">
      <w:bodyDiv w:val="1"/>
      <w:marLeft w:val="0"/>
      <w:marRight w:val="0"/>
      <w:marTop w:val="0"/>
      <w:marBottom w:val="0"/>
      <w:divBdr>
        <w:top w:val="none" w:sz="0" w:space="0" w:color="auto"/>
        <w:left w:val="none" w:sz="0" w:space="0" w:color="auto"/>
        <w:bottom w:val="none" w:sz="0" w:space="0" w:color="auto"/>
        <w:right w:val="none" w:sz="0" w:space="0" w:color="auto"/>
      </w:divBdr>
    </w:div>
    <w:div w:id="945767030">
      <w:bodyDiv w:val="1"/>
      <w:marLeft w:val="0"/>
      <w:marRight w:val="0"/>
      <w:marTop w:val="0"/>
      <w:marBottom w:val="0"/>
      <w:divBdr>
        <w:top w:val="none" w:sz="0" w:space="0" w:color="auto"/>
        <w:left w:val="none" w:sz="0" w:space="0" w:color="auto"/>
        <w:bottom w:val="none" w:sz="0" w:space="0" w:color="auto"/>
        <w:right w:val="none" w:sz="0" w:space="0" w:color="auto"/>
      </w:divBdr>
    </w:div>
    <w:div w:id="948465914">
      <w:bodyDiv w:val="1"/>
      <w:marLeft w:val="0"/>
      <w:marRight w:val="0"/>
      <w:marTop w:val="0"/>
      <w:marBottom w:val="0"/>
      <w:divBdr>
        <w:top w:val="none" w:sz="0" w:space="0" w:color="auto"/>
        <w:left w:val="none" w:sz="0" w:space="0" w:color="auto"/>
        <w:bottom w:val="none" w:sz="0" w:space="0" w:color="auto"/>
        <w:right w:val="none" w:sz="0" w:space="0" w:color="auto"/>
      </w:divBdr>
    </w:div>
    <w:div w:id="949509047">
      <w:bodyDiv w:val="1"/>
      <w:marLeft w:val="0"/>
      <w:marRight w:val="0"/>
      <w:marTop w:val="0"/>
      <w:marBottom w:val="0"/>
      <w:divBdr>
        <w:top w:val="none" w:sz="0" w:space="0" w:color="auto"/>
        <w:left w:val="none" w:sz="0" w:space="0" w:color="auto"/>
        <w:bottom w:val="none" w:sz="0" w:space="0" w:color="auto"/>
        <w:right w:val="none" w:sz="0" w:space="0" w:color="auto"/>
      </w:divBdr>
    </w:div>
    <w:div w:id="967395903">
      <w:bodyDiv w:val="1"/>
      <w:marLeft w:val="0"/>
      <w:marRight w:val="0"/>
      <w:marTop w:val="0"/>
      <w:marBottom w:val="0"/>
      <w:divBdr>
        <w:top w:val="none" w:sz="0" w:space="0" w:color="auto"/>
        <w:left w:val="none" w:sz="0" w:space="0" w:color="auto"/>
        <w:bottom w:val="none" w:sz="0" w:space="0" w:color="auto"/>
        <w:right w:val="none" w:sz="0" w:space="0" w:color="auto"/>
      </w:divBdr>
    </w:div>
    <w:div w:id="969558974">
      <w:bodyDiv w:val="1"/>
      <w:marLeft w:val="0"/>
      <w:marRight w:val="0"/>
      <w:marTop w:val="0"/>
      <w:marBottom w:val="0"/>
      <w:divBdr>
        <w:top w:val="none" w:sz="0" w:space="0" w:color="auto"/>
        <w:left w:val="none" w:sz="0" w:space="0" w:color="auto"/>
        <w:bottom w:val="none" w:sz="0" w:space="0" w:color="auto"/>
        <w:right w:val="none" w:sz="0" w:space="0" w:color="auto"/>
      </w:divBdr>
    </w:div>
    <w:div w:id="991912668">
      <w:bodyDiv w:val="1"/>
      <w:marLeft w:val="0"/>
      <w:marRight w:val="0"/>
      <w:marTop w:val="0"/>
      <w:marBottom w:val="0"/>
      <w:divBdr>
        <w:top w:val="none" w:sz="0" w:space="0" w:color="auto"/>
        <w:left w:val="none" w:sz="0" w:space="0" w:color="auto"/>
        <w:bottom w:val="none" w:sz="0" w:space="0" w:color="auto"/>
        <w:right w:val="none" w:sz="0" w:space="0" w:color="auto"/>
      </w:divBdr>
    </w:div>
    <w:div w:id="996109529">
      <w:bodyDiv w:val="1"/>
      <w:marLeft w:val="0"/>
      <w:marRight w:val="0"/>
      <w:marTop w:val="0"/>
      <w:marBottom w:val="0"/>
      <w:divBdr>
        <w:top w:val="none" w:sz="0" w:space="0" w:color="auto"/>
        <w:left w:val="none" w:sz="0" w:space="0" w:color="auto"/>
        <w:bottom w:val="none" w:sz="0" w:space="0" w:color="auto"/>
        <w:right w:val="none" w:sz="0" w:space="0" w:color="auto"/>
      </w:divBdr>
    </w:div>
    <w:div w:id="999575516">
      <w:bodyDiv w:val="1"/>
      <w:marLeft w:val="0"/>
      <w:marRight w:val="0"/>
      <w:marTop w:val="0"/>
      <w:marBottom w:val="0"/>
      <w:divBdr>
        <w:top w:val="none" w:sz="0" w:space="0" w:color="auto"/>
        <w:left w:val="none" w:sz="0" w:space="0" w:color="auto"/>
        <w:bottom w:val="none" w:sz="0" w:space="0" w:color="auto"/>
        <w:right w:val="none" w:sz="0" w:space="0" w:color="auto"/>
      </w:divBdr>
    </w:div>
    <w:div w:id="999969696">
      <w:bodyDiv w:val="1"/>
      <w:marLeft w:val="0"/>
      <w:marRight w:val="0"/>
      <w:marTop w:val="0"/>
      <w:marBottom w:val="0"/>
      <w:divBdr>
        <w:top w:val="none" w:sz="0" w:space="0" w:color="auto"/>
        <w:left w:val="none" w:sz="0" w:space="0" w:color="auto"/>
        <w:bottom w:val="none" w:sz="0" w:space="0" w:color="auto"/>
        <w:right w:val="none" w:sz="0" w:space="0" w:color="auto"/>
      </w:divBdr>
    </w:div>
    <w:div w:id="1002008601">
      <w:bodyDiv w:val="1"/>
      <w:marLeft w:val="0"/>
      <w:marRight w:val="0"/>
      <w:marTop w:val="0"/>
      <w:marBottom w:val="0"/>
      <w:divBdr>
        <w:top w:val="none" w:sz="0" w:space="0" w:color="auto"/>
        <w:left w:val="none" w:sz="0" w:space="0" w:color="auto"/>
        <w:bottom w:val="none" w:sz="0" w:space="0" w:color="auto"/>
        <w:right w:val="none" w:sz="0" w:space="0" w:color="auto"/>
      </w:divBdr>
    </w:div>
    <w:div w:id="1008364578">
      <w:bodyDiv w:val="1"/>
      <w:marLeft w:val="0"/>
      <w:marRight w:val="0"/>
      <w:marTop w:val="0"/>
      <w:marBottom w:val="0"/>
      <w:divBdr>
        <w:top w:val="none" w:sz="0" w:space="0" w:color="auto"/>
        <w:left w:val="none" w:sz="0" w:space="0" w:color="auto"/>
        <w:bottom w:val="none" w:sz="0" w:space="0" w:color="auto"/>
        <w:right w:val="none" w:sz="0" w:space="0" w:color="auto"/>
      </w:divBdr>
    </w:div>
    <w:div w:id="1011644997">
      <w:bodyDiv w:val="1"/>
      <w:marLeft w:val="0"/>
      <w:marRight w:val="0"/>
      <w:marTop w:val="0"/>
      <w:marBottom w:val="0"/>
      <w:divBdr>
        <w:top w:val="none" w:sz="0" w:space="0" w:color="auto"/>
        <w:left w:val="none" w:sz="0" w:space="0" w:color="auto"/>
        <w:bottom w:val="none" w:sz="0" w:space="0" w:color="auto"/>
        <w:right w:val="none" w:sz="0" w:space="0" w:color="auto"/>
      </w:divBdr>
    </w:div>
    <w:div w:id="1014966038">
      <w:bodyDiv w:val="1"/>
      <w:marLeft w:val="0"/>
      <w:marRight w:val="0"/>
      <w:marTop w:val="0"/>
      <w:marBottom w:val="0"/>
      <w:divBdr>
        <w:top w:val="none" w:sz="0" w:space="0" w:color="auto"/>
        <w:left w:val="none" w:sz="0" w:space="0" w:color="auto"/>
        <w:bottom w:val="none" w:sz="0" w:space="0" w:color="auto"/>
        <w:right w:val="none" w:sz="0" w:space="0" w:color="auto"/>
      </w:divBdr>
    </w:div>
    <w:div w:id="1017467476">
      <w:bodyDiv w:val="1"/>
      <w:marLeft w:val="0"/>
      <w:marRight w:val="0"/>
      <w:marTop w:val="0"/>
      <w:marBottom w:val="0"/>
      <w:divBdr>
        <w:top w:val="none" w:sz="0" w:space="0" w:color="auto"/>
        <w:left w:val="none" w:sz="0" w:space="0" w:color="auto"/>
        <w:bottom w:val="none" w:sz="0" w:space="0" w:color="auto"/>
        <w:right w:val="none" w:sz="0" w:space="0" w:color="auto"/>
      </w:divBdr>
    </w:div>
    <w:div w:id="1018045054">
      <w:bodyDiv w:val="1"/>
      <w:marLeft w:val="0"/>
      <w:marRight w:val="0"/>
      <w:marTop w:val="0"/>
      <w:marBottom w:val="0"/>
      <w:divBdr>
        <w:top w:val="none" w:sz="0" w:space="0" w:color="auto"/>
        <w:left w:val="none" w:sz="0" w:space="0" w:color="auto"/>
        <w:bottom w:val="none" w:sz="0" w:space="0" w:color="auto"/>
        <w:right w:val="none" w:sz="0" w:space="0" w:color="auto"/>
      </w:divBdr>
    </w:div>
    <w:div w:id="1019964890">
      <w:bodyDiv w:val="1"/>
      <w:marLeft w:val="0"/>
      <w:marRight w:val="0"/>
      <w:marTop w:val="0"/>
      <w:marBottom w:val="0"/>
      <w:divBdr>
        <w:top w:val="none" w:sz="0" w:space="0" w:color="auto"/>
        <w:left w:val="none" w:sz="0" w:space="0" w:color="auto"/>
        <w:bottom w:val="none" w:sz="0" w:space="0" w:color="auto"/>
        <w:right w:val="none" w:sz="0" w:space="0" w:color="auto"/>
      </w:divBdr>
    </w:div>
    <w:div w:id="1022127749">
      <w:bodyDiv w:val="1"/>
      <w:marLeft w:val="0"/>
      <w:marRight w:val="0"/>
      <w:marTop w:val="0"/>
      <w:marBottom w:val="0"/>
      <w:divBdr>
        <w:top w:val="none" w:sz="0" w:space="0" w:color="auto"/>
        <w:left w:val="none" w:sz="0" w:space="0" w:color="auto"/>
        <w:bottom w:val="none" w:sz="0" w:space="0" w:color="auto"/>
        <w:right w:val="none" w:sz="0" w:space="0" w:color="auto"/>
      </w:divBdr>
    </w:div>
    <w:div w:id="1038773424">
      <w:bodyDiv w:val="1"/>
      <w:marLeft w:val="0"/>
      <w:marRight w:val="0"/>
      <w:marTop w:val="0"/>
      <w:marBottom w:val="0"/>
      <w:divBdr>
        <w:top w:val="none" w:sz="0" w:space="0" w:color="auto"/>
        <w:left w:val="none" w:sz="0" w:space="0" w:color="auto"/>
        <w:bottom w:val="none" w:sz="0" w:space="0" w:color="auto"/>
        <w:right w:val="none" w:sz="0" w:space="0" w:color="auto"/>
      </w:divBdr>
    </w:div>
    <w:div w:id="1054156227">
      <w:bodyDiv w:val="1"/>
      <w:marLeft w:val="0"/>
      <w:marRight w:val="0"/>
      <w:marTop w:val="0"/>
      <w:marBottom w:val="0"/>
      <w:divBdr>
        <w:top w:val="none" w:sz="0" w:space="0" w:color="auto"/>
        <w:left w:val="none" w:sz="0" w:space="0" w:color="auto"/>
        <w:bottom w:val="none" w:sz="0" w:space="0" w:color="auto"/>
        <w:right w:val="none" w:sz="0" w:space="0" w:color="auto"/>
      </w:divBdr>
    </w:div>
    <w:div w:id="1056395472">
      <w:bodyDiv w:val="1"/>
      <w:marLeft w:val="0"/>
      <w:marRight w:val="0"/>
      <w:marTop w:val="0"/>
      <w:marBottom w:val="0"/>
      <w:divBdr>
        <w:top w:val="none" w:sz="0" w:space="0" w:color="auto"/>
        <w:left w:val="none" w:sz="0" w:space="0" w:color="auto"/>
        <w:bottom w:val="none" w:sz="0" w:space="0" w:color="auto"/>
        <w:right w:val="none" w:sz="0" w:space="0" w:color="auto"/>
      </w:divBdr>
    </w:div>
    <w:div w:id="1062212737">
      <w:bodyDiv w:val="1"/>
      <w:marLeft w:val="0"/>
      <w:marRight w:val="0"/>
      <w:marTop w:val="0"/>
      <w:marBottom w:val="0"/>
      <w:divBdr>
        <w:top w:val="none" w:sz="0" w:space="0" w:color="auto"/>
        <w:left w:val="none" w:sz="0" w:space="0" w:color="auto"/>
        <w:bottom w:val="none" w:sz="0" w:space="0" w:color="auto"/>
        <w:right w:val="none" w:sz="0" w:space="0" w:color="auto"/>
      </w:divBdr>
    </w:div>
    <w:div w:id="1070345575">
      <w:bodyDiv w:val="1"/>
      <w:marLeft w:val="0"/>
      <w:marRight w:val="0"/>
      <w:marTop w:val="0"/>
      <w:marBottom w:val="0"/>
      <w:divBdr>
        <w:top w:val="none" w:sz="0" w:space="0" w:color="auto"/>
        <w:left w:val="none" w:sz="0" w:space="0" w:color="auto"/>
        <w:bottom w:val="none" w:sz="0" w:space="0" w:color="auto"/>
        <w:right w:val="none" w:sz="0" w:space="0" w:color="auto"/>
      </w:divBdr>
    </w:div>
    <w:div w:id="1080178458">
      <w:bodyDiv w:val="1"/>
      <w:marLeft w:val="0"/>
      <w:marRight w:val="0"/>
      <w:marTop w:val="0"/>
      <w:marBottom w:val="0"/>
      <w:divBdr>
        <w:top w:val="none" w:sz="0" w:space="0" w:color="auto"/>
        <w:left w:val="none" w:sz="0" w:space="0" w:color="auto"/>
        <w:bottom w:val="none" w:sz="0" w:space="0" w:color="auto"/>
        <w:right w:val="none" w:sz="0" w:space="0" w:color="auto"/>
      </w:divBdr>
    </w:div>
    <w:div w:id="1082143501">
      <w:bodyDiv w:val="1"/>
      <w:marLeft w:val="0"/>
      <w:marRight w:val="0"/>
      <w:marTop w:val="0"/>
      <w:marBottom w:val="0"/>
      <w:divBdr>
        <w:top w:val="none" w:sz="0" w:space="0" w:color="auto"/>
        <w:left w:val="none" w:sz="0" w:space="0" w:color="auto"/>
        <w:bottom w:val="none" w:sz="0" w:space="0" w:color="auto"/>
        <w:right w:val="none" w:sz="0" w:space="0" w:color="auto"/>
      </w:divBdr>
    </w:div>
    <w:div w:id="1082264592">
      <w:bodyDiv w:val="1"/>
      <w:marLeft w:val="0"/>
      <w:marRight w:val="0"/>
      <w:marTop w:val="0"/>
      <w:marBottom w:val="0"/>
      <w:divBdr>
        <w:top w:val="none" w:sz="0" w:space="0" w:color="auto"/>
        <w:left w:val="none" w:sz="0" w:space="0" w:color="auto"/>
        <w:bottom w:val="none" w:sz="0" w:space="0" w:color="auto"/>
        <w:right w:val="none" w:sz="0" w:space="0" w:color="auto"/>
      </w:divBdr>
    </w:div>
    <w:div w:id="1090660092">
      <w:bodyDiv w:val="1"/>
      <w:marLeft w:val="0"/>
      <w:marRight w:val="0"/>
      <w:marTop w:val="0"/>
      <w:marBottom w:val="0"/>
      <w:divBdr>
        <w:top w:val="none" w:sz="0" w:space="0" w:color="auto"/>
        <w:left w:val="none" w:sz="0" w:space="0" w:color="auto"/>
        <w:bottom w:val="none" w:sz="0" w:space="0" w:color="auto"/>
        <w:right w:val="none" w:sz="0" w:space="0" w:color="auto"/>
      </w:divBdr>
    </w:div>
    <w:div w:id="1092046309">
      <w:bodyDiv w:val="1"/>
      <w:marLeft w:val="0"/>
      <w:marRight w:val="0"/>
      <w:marTop w:val="0"/>
      <w:marBottom w:val="0"/>
      <w:divBdr>
        <w:top w:val="none" w:sz="0" w:space="0" w:color="auto"/>
        <w:left w:val="none" w:sz="0" w:space="0" w:color="auto"/>
        <w:bottom w:val="none" w:sz="0" w:space="0" w:color="auto"/>
        <w:right w:val="none" w:sz="0" w:space="0" w:color="auto"/>
      </w:divBdr>
    </w:div>
    <w:div w:id="1098596816">
      <w:bodyDiv w:val="1"/>
      <w:marLeft w:val="0"/>
      <w:marRight w:val="0"/>
      <w:marTop w:val="0"/>
      <w:marBottom w:val="0"/>
      <w:divBdr>
        <w:top w:val="none" w:sz="0" w:space="0" w:color="auto"/>
        <w:left w:val="none" w:sz="0" w:space="0" w:color="auto"/>
        <w:bottom w:val="none" w:sz="0" w:space="0" w:color="auto"/>
        <w:right w:val="none" w:sz="0" w:space="0" w:color="auto"/>
      </w:divBdr>
    </w:div>
    <w:div w:id="1098870116">
      <w:bodyDiv w:val="1"/>
      <w:marLeft w:val="0"/>
      <w:marRight w:val="0"/>
      <w:marTop w:val="0"/>
      <w:marBottom w:val="0"/>
      <w:divBdr>
        <w:top w:val="none" w:sz="0" w:space="0" w:color="auto"/>
        <w:left w:val="none" w:sz="0" w:space="0" w:color="auto"/>
        <w:bottom w:val="none" w:sz="0" w:space="0" w:color="auto"/>
        <w:right w:val="none" w:sz="0" w:space="0" w:color="auto"/>
      </w:divBdr>
    </w:div>
    <w:div w:id="1101224828">
      <w:bodyDiv w:val="1"/>
      <w:marLeft w:val="0"/>
      <w:marRight w:val="0"/>
      <w:marTop w:val="0"/>
      <w:marBottom w:val="0"/>
      <w:divBdr>
        <w:top w:val="none" w:sz="0" w:space="0" w:color="auto"/>
        <w:left w:val="none" w:sz="0" w:space="0" w:color="auto"/>
        <w:bottom w:val="none" w:sz="0" w:space="0" w:color="auto"/>
        <w:right w:val="none" w:sz="0" w:space="0" w:color="auto"/>
      </w:divBdr>
    </w:div>
    <w:div w:id="1108349803">
      <w:bodyDiv w:val="1"/>
      <w:marLeft w:val="0"/>
      <w:marRight w:val="0"/>
      <w:marTop w:val="0"/>
      <w:marBottom w:val="0"/>
      <w:divBdr>
        <w:top w:val="none" w:sz="0" w:space="0" w:color="auto"/>
        <w:left w:val="none" w:sz="0" w:space="0" w:color="auto"/>
        <w:bottom w:val="none" w:sz="0" w:space="0" w:color="auto"/>
        <w:right w:val="none" w:sz="0" w:space="0" w:color="auto"/>
      </w:divBdr>
    </w:div>
    <w:div w:id="1112285743">
      <w:bodyDiv w:val="1"/>
      <w:marLeft w:val="0"/>
      <w:marRight w:val="0"/>
      <w:marTop w:val="0"/>
      <w:marBottom w:val="0"/>
      <w:divBdr>
        <w:top w:val="none" w:sz="0" w:space="0" w:color="auto"/>
        <w:left w:val="none" w:sz="0" w:space="0" w:color="auto"/>
        <w:bottom w:val="none" w:sz="0" w:space="0" w:color="auto"/>
        <w:right w:val="none" w:sz="0" w:space="0" w:color="auto"/>
      </w:divBdr>
    </w:div>
    <w:div w:id="1118987494">
      <w:bodyDiv w:val="1"/>
      <w:marLeft w:val="0"/>
      <w:marRight w:val="0"/>
      <w:marTop w:val="0"/>
      <w:marBottom w:val="0"/>
      <w:divBdr>
        <w:top w:val="none" w:sz="0" w:space="0" w:color="auto"/>
        <w:left w:val="none" w:sz="0" w:space="0" w:color="auto"/>
        <w:bottom w:val="none" w:sz="0" w:space="0" w:color="auto"/>
        <w:right w:val="none" w:sz="0" w:space="0" w:color="auto"/>
      </w:divBdr>
    </w:div>
    <w:div w:id="1124621707">
      <w:bodyDiv w:val="1"/>
      <w:marLeft w:val="0"/>
      <w:marRight w:val="0"/>
      <w:marTop w:val="0"/>
      <w:marBottom w:val="0"/>
      <w:divBdr>
        <w:top w:val="none" w:sz="0" w:space="0" w:color="auto"/>
        <w:left w:val="none" w:sz="0" w:space="0" w:color="auto"/>
        <w:bottom w:val="none" w:sz="0" w:space="0" w:color="auto"/>
        <w:right w:val="none" w:sz="0" w:space="0" w:color="auto"/>
      </w:divBdr>
    </w:div>
    <w:div w:id="1125195258">
      <w:bodyDiv w:val="1"/>
      <w:marLeft w:val="0"/>
      <w:marRight w:val="0"/>
      <w:marTop w:val="0"/>
      <w:marBottom w:val="0"/>
      <w:divBdr>
        <w:top w:val="none" w:sz="0" w:space="0" w:color="auto"/>
        <w:left w:val="none" w:sz="0" w:space="0" w:color="auto"/>
        <w:bottom w:val="none" w:sz="0" w:space="0" w:color="auto"/>
        <w:right w:val="none" w:sz="0" w:space="0" w:color="auto"/>
      </w:divBdr>
    </w:div>
    <w:div w:id="1131753902">
      <w:bodyDiv w:val="1"/>
      <w:marLeft w:val="0"/>
      <w:marRight w:val="0"/>
      <w:marTop w:val="0"/>
      <w:marBottom w:val="0"/>
      <w:divBdr>
        <w:top w:val="none" w:sz="0" w:space="0" w:color="auto"/>
        <w:left w:val="none" w:sz="0" w:space="0" w:color="auto"/>
        <w:bottom w:val="none" w:sz="0" w:space="0" w:color="auto"/>
        <w:right w:val="none" w:sz="0" w:space="0" w:color="auto"/>
      </w:divBdr>
    </w:div>
    <w:div w:id="1135683875">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149519726">
      <w:bodyDiv w:val="1"/>
      <w:marLeft w:val="0"/>
      <w:marRight w:val="0"/>
      <w:marTop w:val="0"/>
      <w:marBottom w:val="0"/>
      <w:divBdr>
        <w:top w:val="none" w:sz="0" w:space="0" w:color="auto"/>
        <w:left w:val="none" w:sz="0" w:space="0" w:color="auto"/>
        <w:bottom w:val="none" w:sz="0" w:space="0" w:color="auto"/>
        <w:right w:val="none" w:sz="0" w:space="0" w:color="auto"/>
      </w:divBdr>
    </w:div>
    <w:div w:id="1151210265">
      <w:bodyDiv w:val="1"/>
      <w:marLeft w:val="0"/>
      <w:marRight w:val="0"/>
      <w:marTop w:val="0"/>
      <w:marBottom w:val="0"/>
      <w:divBdr>
        <w:top w:val="none" w:sz="0" w:space="0" w:color="auto"/>
        <w:left w:val="none" w:sz="0" w:space="0" w:color="auto"/>
        <w:bottom w:val="none" w:sz="0" w:space="0" w:color="auto"/>
        <w:right w:val="none" w:sz="0" w:space="0" w:color="auto"/>
      </w:divBdr>
    </w:div>
    <w:div w:id="1176458586">
      <w:bodyDiv w:val="1"/>
      <w:marLeft w:val="0"/>
      <w:marRight w:val="0"/>
      <w:marTop w:val="0"/>
      <w:marBottom w:val="0"/>
      <w:divBdr>
        <w:top w:val="none" w:sz="0" w:space="0" w:color="auto"/>
        <w:left w:val="none" w:sz="0" w:space="0" w:color="auto"/>
        <w:bottom w:val="none" w:sz="0" w:space="0" w:color="auto"/>
        <w:right w:val="none" w:sz="0" w:space="0" w:color="auto"/>
      </w:divBdr>
    </w:div>
    <w:div w:id="1189955432">
      <w:bodyDiv w:val="1"/>
      <w:marLeft w:val="0"/>
      <w:marRight w:val="0"/>
      <w:marTop w:val="0"/>
      <w:marBottom w:val="0"/>
      <w:divBdr>
        <w:top w:val="none" w:sz="0" w:space="0" w:color="auto"/>
        <w:left w:val="none" w:sz="0" w:space="0" w:color="auto"/>
        <w:bottom w:val="none" w:sz="0" w:space="0" w:color="auto"/>
        <w:right w:val="none" w:sz="0" w:space="0" w:color="auto"/>
      </w:divBdr>
    </w:div>
    <w:div w:id="1192651176">
      <w:bodyDiv w:val="1"/>
      <w:marLeft w:val="0"/>
      <w:marRight w:val="0"/>
      <w:marTop w:val="0"/>
      <w:marBottom w:val="0"/>
      <w:divBdr>
        <w:top w:val="none" w:sz="0" w:space="0" w:color="auto"/>
        <w:left w:val="none" w:sz="0" w:space="0" w:color="auto"/>
        <w:bottom w:val="none" w:sz="0" w:space="0" w:color="auto"/>
        <w:right w:val="none" w:sz="0" w:space="0" w:color="auto"/>
      </w:divBdr>
    </w:div>
    <w:div w:id="1197622877">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228300801">
      <w:bodyDiv w:val="1"/>
      <w:marLeft w:val="0"/>
      <w:marRight w:val="0"/>
      <w:marTop w:val="0"/>
      <w:marBottom w:val="0"/>
      <w:divBdr>
        <w:top w:val="none" w:sz="0" w:space="0" w:color="auto"/>
        <w:left w:val="none" w:sz="0" w:space="0" w:color="auto"/>
        <w:bottom w:val="none" w:sz="0" w:space="0" w:color="auto"/>
        <w:right w:val="none" w:sz="0" w:space="0" w:color="auto"/>
      </w:divBdr>
    </w:div>
    <w:div w:id="1229997134">
      <w:bodyDiv w:val="1"/>
      <w:marLeft w:val="0"/>
      <w:marRight w:val="0"/>
      <w:marTop w:val="0"/>
      <w:marBottom w:val="0"/>
      <w:divBdr>
        <w:top w:val="none" w:sz="0" w:space="0" w:color="auto"/>
        <w:left w:val="none" w:sz="0" w:space="0" w:color="auto"/>
        <w:bottom w:val="none" w:sz="0" w:space="0" w:color="auto"/>
        <w:right w:val="none" w:sz="0" w:space="0" w:color="auto"/>
      </w:divBdr>
    </w:div>
    <w:div w:id="1231042703">
      <w:bodyDiv w:val="1"/>
      <w:marLeft w:val="0"/>
      <w:marRight w:val="0"/>
      <w:marTop w:val="0"/>
      <w:marBottom w:val="0"/>
      <w:divBdr>
        <w:top w:val="none" w:sz="0" w:space="0" w:color="auto"/>
        <w:left w:val="none" w:sz="0" w:space="0" w:color="auto"/>
        <w:bottom w:val="none" w:sz="0" w:space="0" w:color="auto"/>
        <w:right w:val="none" w:sz="0" w:space="0" w:color="auto"/>
      </w:divBdr>
    </w:div>
    <w:div w:id="1231230923">
      <w:bodyDiv w:val="1"/>
      <w:marLeft w:val="0"/>
      <w:marRight w:val="0"/>
      <w:marTop w:val="0"/>
      <w:marBottom w:val="0"/>
      <w:divBdr>
        <w:top w:val="none" w:sz="0" w:space="0" w:color="auto"/>
        <w:left w:val="none" w:sz="0" w:space="0" w:color="auto"/>
        <w:bottom w:val="none" w:sz="0" w:space="0" w:color="auto"/>
        <w:right w:val="none" w:sz="0" w:space="0" w:color="auto"/>
      </w:divBdr>
    </w:div>
    <w:div w:id="1231502673">
      <w:bodyDiv w:val="1"/>
      <w:marLeft w:val="0"/>
      <w:marRight w:val="0"/>
      <w:marTop w:val="0"/>
      <w:marBottom w:val="0"/>
      <w:divBdr>
        <w:top w:val="none" w:sz="0" w:space="0" w:color="auto"/>
        <w:left w:val="none" w:sz="0" w:space="0" w:color="auto"/>
        <w:bottom w:val="none" w:sz="0" w:space="0" w:color="auto"/>
        <w:right w:val="none" w:sz="0" w:space="0" w:color="auto"/>
      </w:divBdr>
    </w:div>
    <w:div w:id="1254123026">
      <w:bodyDiv w:val="1"/>
      <w:marLeft w:val="0"/>
      <w:marRight w:val="0"/>
      <w:marTop w:val="0"/>
      <w:marBottom w:val="0"/>
      <w:divBdr>
        <w:top w:val="none" w:sz="0" w:space="0" w:color="auto"/>
        <w:left w:val="none" w:sz="0" w:space="0" w:color="auto"/>
        <w:bottom w:val="none" w:sz="0" w:space="0" w:color="auto"/>
        <w:right w:val="none" w:sz="0" w:space="0" w:color="auto"/>
      </w:divBdr>
      <w:divsChild>
        <w:div w:id="1337878904">
          <w:marLeft w:val="0"/>
          <w:marRight w:val="0"/>
          <w:marTop w:val="0"/>
          <w:marBottom w:val="0"/>
          <w:divBdr>
            <w:top w:val="none" w:sz="0" w:space="0" w:color="auto"/>
            <w:left w:val="none" w:sz="0" w:space="0" w:color="auto"/>
            <w:bottom w:val="none" w:sz="0" w:space="0" w:color="auto"/>
            <w:right w:val="none" w:sz="0" w:space="0" w:color="auto"/>
          </w:divBdr>
          <w:divsChild>
            <w:div w:id="1965697970">
              <w:marLeft w:val="0"/>
              <w:marRight w:val="0"/>
              <w:marTop w:val="0"/>
              <w:marBottom w:val="0"/>
              <w:divBdr>
                <w:top w:val="none" w:sz="0" w:space="0" w:color="auto"/>
                <w:left w:val="none" w:sz="0" w:space="0" w:color="auto"/>
                <w:bottom w:val="none" w:sz="0" w:space="0" w:color="auto"/>
                <w:right w:val="none" w:sz="0" w:space="0" w:color="auto"/>
              </w:divBdr>
              <w:divsChild>
                <w:div w:id="1541094547">
                  <w:marLeft w:val="0"/>
                  <w:marRight w:val="0"/>
                  <w:marTop w:val="0"/>
                  <w:marBottom w:val="0"/>
                  <w:divBdr>
                    <w:top w:val="none" w:sz="0" w:space="0" w:color="auto"/>
                    <w:left w:val="none" w:sz="0" w:space="0" w:color="auto"/>
                    <w:bottom w:val="none" w:sz="0" w:space="0" w:color="auto"/>
                    <w:right w:val="none" w:sz="0" w:space="0" w:color="auto"/>
                  </w:divBdr>
                  <w:divsChild>
                    <w:div w:id="915164841">
                      <w:marLeft w:val="0"/>
                      <w:marRight w:val="0"/>
                      <w:marTop w:val="0"/>
                      <w:marBottom w:val="0"/>
                      <w:divBdr>
                        <w:top w:val="none" w:sz="0" w:space="0" w:color="auto"/>
                        <w:left w:val="none" w:sz="0" w:space="0" w:color="auto"/>
                        <w:bottom w:val="none" w:sz="0" w:space="0" w:color="auto"/>
                        <w:right w:val="none" w:sz="0" w:space="0" w:color="auto"/>
                      </w:divBdr>
                      <w:divsChild>
                        <w:div w:id="1582445893">
                          <w:marLeft w:val="0"/>
                          <w:marRight w:val="0"/>
                          <w:marTop w:val="0"/>
                          <w:marBottom w:val="0"/>
                          <w:divBdr>
                            <w:top w:val="none" w:sz="0" w:space="0" w:color="auto"/>
                            <w:left w:val="none" w:sz="0" w:space="0" w:color="auto"/>
                            <w:bottom w:val="none" w:sz="0" w:space="0" w:color="auto"/>
                            <w:right w:val="none" w:sz="0" w:space="0" w:color="auto"/>
                          </w:divBdr>
                          <w:divsChild>
                            <w:div w:id="818960589">
                              <w:marLeft w:val="0"/>
                              <w:marRight w:val="0"/>
                              <w:marTop w:val="0"/>
                              <w:marBottom w:val="0"/>
                              <w:divBdr>
                                <w:top w:val="none" w:sz="0" w:space="0" w:color="auto"/>
                                <w:left w:val="none" w:sz="0" w:space="0" w:color="auto"/>
                                <w:bottom w:val="none" w:sz="0" w:space="0" w:color="auto"/>
                                <w:right w:val="none" w:sz="0" w:space="0" w:color="auto"/>
                              </w:divBdr>
                              <w:divsChild>
                                <w:div w:id="400712195">
                                  <w:marLeft w:val="0"/>
                                  <w:marRight w:val="0"/>
                                  <w:marTop w:val="0"/>
                                  <w:marBottom w:val="0"/>
                                  <w:divBdr>
                                    <w:top w:val="none" w:sz="0" w:space="0" w:color="auto"/>
                                    <w:left w:val="none" w:sz="0" w:space="0" w:color="auto"/>
                                    <w:bottom w:val="none" w:sz="0" w:space="0" w:color="auto"/>
                                    <w:right w:val="none" w:sz="0" w:space="0" w:color="auto"/>
                                  </w:divBdr>
                                  <w:divsChild>
                                    <w:div w:id="15960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039646">
      <w:bodyDiv w:val="1"/>
      <w:marLeft w:val="0"/>
      <w:marRight w:val="0"/>
      <w:marTop w:val="0"/>
      <w:marBottom w:val="0"/>
      <w:divBdr>
        <w:top w:val="none" w:sz="0" w:space="0" w:color="auto"/>
        <w:left w:val="none" w:sz="0" w:space="0" w:color="auto"/>
        <w:bottom w:val="none" w:sz="0" w:space="0" w:color="auto"/>
        <w:right w:val="none" w:sz="0" w:space="0" w:color="auto"/>
      </w:divBdr>
    </w:div>
    <w:div w:id="1266764103">
      <w:bodyDiv w:val="1"/>
      <w:marLeft w:val="0"/>
      <w:marRight w:val="0"/>
      <w:marTop w:val="0"/>
      <w:marBottom w:val="0"/>
      <w:divBdr>
        <w:top w:val="none" w:sz="0" w:space="0" w:color="auto"/>
        <w:left w:val="none" w:sz="0" w:space="0" w:color="auto"/>
        <w:bottom w:val="none" w:sz="0" w:space="0" w:color="auto"/>
        <w:right w:val="none" w:sz="0" w:space="0" w:color="auto"/>
      </w:divBdr>
    </w:div>
    <w:div w:id="1271473385">
      <w:bodyDiv w:val="1"/>
      <w:marLeft w:val="0"/>
      <w:marRight w:val="0"/>
      <w:marTop w:val="0"/>
      <w:marBottom w:val="0"/>
      <w:divBdr>
        <w:top w:val="none" w:sz="0" w:space="0" w:color="auto"/>
        <w:left w:val="none" w:sz="0" w:space="0" w:color="auto"/>
        <w:bottom w:val="none" w:sz="0" w:space="0" w:color="auto"/>
        <w:right w:val="none" w:sz="0" w:space="0" w:color="auto"/>
      </w:divBdr>
    </w:div>
    <w:div w:id="1272519237">
      <w:bodyDiv w:val="1"/>
      <w:marLeft w:val="0"/>
      <w:marRight w:val="0"/>
      <w:marTop w:val="0"/>
      <w:marBottom w:val="0"/>
      <w:divBdr>
        <w:top w:val="none" w:sz="0" w:space="0" w:color="auto"/>
        <w:left w:val="none" w:sz="0" w:space="0" w:color="auto"/>
        <w:bottom w:val="none" w:sz="0" w:space="0" w:color="auto"/>
        <w:right w:val="none" w:sz="0" w:space="0" w:color="auto"/>
      </w:divBdr>
    </w:div>
    <w:div w:id="1283659073">
      <w:bodyDiv w:val="1"/>
      <w:marLeft w:val="0"/>
      <w:marRight w:val="0"/>
      <w:marTop w:val="0"/>
      <w:marBottom w:val="0"/>
      <w:divBdr>
        <w:top w:val="none" w:sz="0" w:space="0" w:color="auto"/>
        <w:left w:val="none" w:sz="0" w:space="0" w:color="auto"/>
        <w:bottom w:val="none" w:sz="0" w:space="0" w:color="auto"/>
        <w:right w:val="none" w:sz="0" w:space="0" w:color="auto"/>
      </w:divBdr>
    </w:div>
    <w:div w:id="1289243575">
      <w:bodyDiv w:val="1"/>
      <w:marLeft w:val="0"/>
      <w:marRight w:val="0"/>
      <w:marTop w:val="0"/>
      <w:marBottom w:val="0"/>
      <w:divBdr>
        <w:top w:val="none" w:sz="0" w:space="0" w:color="auto"/>
        <w:left w:val="none" w:sz="0" w:space="0" w:color="auto"/>
        <w:bottom w:val="none" w:sz="0" w:space="0" w:color="auto"/>
        <w:right w:val="none" w:sz="0" w:space="0" w:color="auto"/>
      </w:divBdr>
      <w:divsChild>
        <w:div w:id="1096437491">
          <w:marLeft w:val="0"/>
          <w:marRight w:val="0"/>
          <w:marTop w:val="0"/>
          <w:marBottom w:val="0"/>
          <w:divBdr>
            <w:top w:val="none" w:sz="0" w:space="0" w:color="auto"/>
            <w:left w:val="none" w:sz="0" w:space="0" w:color="auto"/>
            <w:bottom w:val="none" w:sz="0" w:space="0" w:color="auto"/>
            <w:right w:val="none" w:sz="0" w:space="0" w:color="auto"/>
          </w:divBdr>
          <w:divsChild>
            <w:div w:id="1608733547">
              <w:marLeft w:val="0"/>
              <w:marRight w:val="0"/>
              <w:marTop w:val="0"/>
              <w:marBottom w:val="0"/>
              <w:divBdr>
                <w:top w:val="none" w:sz="0" w:space="0" w:color="auto"/>
                <w:left w:val="none" w:sz="0" w:space="0" w:color="auto"/>
                <w:bottom w:val="none" w:sz="0" w:space="0" w:color="auto"/>
                <w:right w:val="none" w:sz="0" w:space="0" w:color="auto"/>
              </w:divBdr>
              <w:divsChild>
                <w:div w:id="565991813">
                  <w:marLeft w:val="0"/>
                  <w:marRight w:val="0"/>
                  <w:marTop w:val="0"/>
                  <w:marBottom w:val="0"/>
                  <w:divBdr>
                    <w:top w:val="none" w:sz="0" w:space="0" w:color="auto"/>
                    <w:left w:val="none" w:sz="0" w:space="0" w:color="auto"/>
                    <w:bottom w:val="none" w:sz="0" w:space="0" w:color="auto"/>
                    <w:right w:val="none" w:sz="0" w:space="0" w:color="auto"/>
                  </w:divBdr>
                  <w:divsChild>
                    <w:div w:id="1515993606">
                      <w:marLeft w:val="0"/>
                      <w:marRight w:val="0"/>
                      <w:marTop w:val="0"/>
                      <w:marBottom w:val="0"/>
                      <w:divBdr>
                        <w:top w:val="none" w:sz="0" w:space="0" w:color="auto"/>
                        <w:left w:val="none" w:sz="0" w:space="0" w:color="auto"/>
                        <w:bottom w:val="none" w:sz="0" w:space="0" w:color="auto"/>
                        <w:right w:val="none" w:sz="0" w:space="0" w:color="auto"/>
                      </w:divBdr>
                      <w:divsChild>
                        <w:div w:id="219094084">
                          <w:marLeft w:val="0"/>
                          <w:marRight w:val="0"/>
                          <w:marTop w:val="0"/>
                          <w:marBottom w:val="0"/>
                          <w:divBdr>
                            <w:top w:val="none" w:sz="0" w:space="0" w:color="auto"/>
                            <w:left w:val="none" w:sz="0" w:space="0" w:color="auto"/>
                            <w:bottom w:val="none" w:sz="0" w:space="0" w:color="auto"/>
                            <w:right w:val="none" w:sz="0" w:space="0" w:color="auto"/>
                          </w:divBdr>
                          <w:divsChild>
                            <w:div w:id="515772594">
                              <w:marLeft w:val="0"/>
                              <w:marRight w:val="0"/>
                              <w:marTop w:val="0"/>
                              <w:marBottom w:val="0"/>
                              <w:divBdr>
                                <w:top w:val="none" w:sz="0" w:space="0" w:color="auto"/>
                                <w:left w:val="none" w:sz="0" w:space="0" w:color="auto"/>
                                <w:bottom w:val="none" w:sz="0" w:space="0" w:color="auto"/>
                                <w:right w:val="none" w:sz="0" w:space="0" w:color="auto"/>
                              </w:divBdr>
                              <w:divsChild>
                                <w:div w:id="256333484">
                                  <w:marLeft w:val="0"/>
                                  <w:marRight w:val="0"/>
                                  <w:marTop w:val="0"/>
                                  <w:marBottom w:val="0"/>
                                  <w:divBdr>
                                    <w:top w:val="none" w:sz="0" w:space="0" w:color="auto"/>
                                    <w:left w:val="none" w:sz="0" w:space="0" w:color="auto"/>
                                    <w:bottom w:val="none" w:sz="0" w:space="0" w:color="auto"/>
                                    <w:right w:val="none" w:sz="0" w:space="0" w:color="auto"/>
                                  </w:divBdr>
                                  <w:divsChild>
                                    <w:div w:id="1824394598">
                                      <w:marLeft w:val="0"/>
                                      <w:marRight w:val="0"/>
                                      <w:marTop w:val="0"/>
                                      <w:marBottom w:val="0"/>
                                      <w:divBdr>
                                        <w:top w:val="none" w:sz="0" w:space="0" w:color="auto"/>
                                        <w:left w:val="none" w:sz="0" w:space="0" w:color="auto"/>
                                        <w:bottom w:val="none" w:sz="0" w:space="0" w:color="auto"/>
                                        <w:right w:val="none" w:sz="0" w:space="0" w:color="auto"/>
                                      </w:divBdr>
                                      <w:divsChild>
                                        <w:div w:id="596061360">
                                          <w:marLeft w:val="0"/>
                                          <w:marRight w:val="0"/>
                                          <w:marTop w:val="0"/>
                                          <w:marBottom w:val="0"/>
                                          <w:divBdr>
                                            <w:top w:val="none" w:sz="0" w:space="0" w:color="auto"/>
                                            <w:left w:val="none" w:sz="0" w:space="0" w:color="auto"/>
                                            <w:bottom w:val="none" w:sz="0" w:space="0" w:color="auto"/>
                                            <w:right w:val="none" w:sz="0" w:space="0" w:color="auto"/>
                                          </w:divBdr>
                                          <w:divsChild>
                                            <w:div w:id="382290193">
                                              <w:marLeft w:val="0"/>
                                              <w:marRight w:val="0"/>
                                              <w:marTop w:val="0"/>
                                              <w:marBottom w:val="0"/>
                                              <w:divBdr>
                                                <w:top w:val="none" w:sz="0" w:space="0" w:color="auto"/>
                                                <w:left w:val="none" w:sz="0" w:space="0" w:color="auto"/>
                                                <w:bottom w:val="none" w:sz="0" w:space="0" w:color="auto"/>
                                                <w:right w:val="none" w:sz="0" w:space="0" w:color="auto"/>
                                              </w:divBdr>
                                              <w:divsChild>
                                                <w:div w:id="1832478214">
                                                  <w:marLeft w:val="0"/>
                                                  <w:marRight w:val="0"/>
                                                  <w:marTop w:val="0"/>
                                                  <w:marBottom w:val="0"/>
                                                  <w:divBdr>
                                                    <w:top w:val="none" w:sz="0" w:space="0" w:color="auto"/>
                                                    <w:left w:val="none" w:sz="0" w:space="0" w:color="auto"/>
                                                    <w:bottom w:val="none" w:sz="0" w:space="0" w:color="auto"/>
                                                    <w:right w:val="none" w:sz="0" w:space="0" w:color="auto"/>
                                                  </w:divBdr>
                                                  <w:divsChild>
                                                    <w:div w:id="835917855">
                                                      <w:marLeft w:val="0"/>
                                                      <w:marRight w:val="0"/>
                                                      <w:marTop w:val="0"/>
                                                      <w:marBottom w:val="0"/>
                                                      <w:divBdr>
                                                        <w:top w:val="none" w:sz="0" w:space="0" w:color="auto"/>
                                                        <w:left w:val="none" w:sz="0" w:space="0" w:color="auto"/>
                                                        <w:bottom w:val="none" w:sz="0" w:space="0" w:color="auto"/>
                                                        <w:right w:val="none" w:sz="0" w:space="0" w:color="auto"/>
                                                      </w:divBdr>
                                                      <w:divsChild>
                                                        <w:div w:id="10588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1863075">
      <w:bodyDiv w:val="1"/>
      <w:marLeft w:val="0"/>
      <w:marRight w:val="0"/>
      <w:marTop w:val="0"/>
      <w:marBottom w:val="0"/>
      <w:divBdr>
        <w:top w:val="none" w:sz="0" w:space="0" w:color="auto"/>
        <w:left w:val="none" w:sz="0" w:space="0" w:color="auto"/>
        <w:bottom w:val="none" w:sz="0" w:space="0" w:color="auto"/>
        <w:right w:val="none" w:sz="0" w:space="0" w:color="auto"/>
      </w:divBdr>
    </w:div>
    <w:div w:id="1294630234">
      <w:bodyDiv w:val="1"/>
      <w:marLeft w:val="0"/>
      <w:marRight w:val="0"/>
      <w:marTop w:val="0"/>
      <w:marBottom w:val="0"/>
      <w:divBdr>
        <w:top w:val="none" w:sz="0" w:space="0" w:color="auto"/>
        <w:left w:val="none" w:sz="0" w:space="0" w:color="auto"/>
        <w:bottom w:val="none" w:sz="0" w:space="0" w:color="auto"/>
        <w:right w:val="none" w:sz="0" w:space="0" w:color="auto"/>
      </w:divBdr>
    </w:div>
    <w:div w:id="1295526900">
      <w:bodyDiv w:val="1"/>
      <w:marLeft w:val="0"/>
      <w:marRight w:val="0"/>
      <w:marTop w:val="0"/>
      <w:marBottom w:val="0"/>
      <w:divBdr>
        <w:top w:val="none" w:sz="0" w:space="0" w:color="auto"/>
        <w:left w:val="none" w:sz="0" w:space="0" w:color="auto"/>
        <w:bottom w:val="none" w:sz="0" w:space="0" w:color="auto"/>
        <w:right w:val="none" w:sz="0" w:space="0" w:color="auto"/>
      </w:divBdr>
    </w:div>
    <w:div w:id="1295983766">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336226473">
      <w:bodyDiv w:val="1"/>
      <w:marLeft w:val="0"/>
      <w:marRight w:val="0"/>
      <w:marTop w:val="0"/>
      <w:marBottom w:val="0"/>
      <w:divBdr>
        <w:top w:val="none" w:sz="0" w:space="0" w:color="auto"/>
        <w:left w:val="none" w:sz="0" w:space="0" w:color="auto"/>
        <w:bottom w:val="none" w:sz="0" w:space="0" w:color="auto"/>
        <w:right w:val="none" w:sz="0" w:space="0" w:color="auto"/>
      </w:divBdr>
      <w:divsChild>
        <w:div w:id="175658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975265">
      <w:bodyDiv w:val="1"/>
      <w:marLeft w:val="0"/>
      <w:marRight w:val="0"/>
      <w:marTop w:val="0"/>
      <w:marBottom w:val="0"/>
      <w:divBdr>
        <w:top w:val="none" w:sz="0" w:space="0" w:color="auto"/>
        <w:left w:val="none" w:sz="0" w:space="0" w:color="auto"/>
        <w:bottom w:val="none" w:sz="0" w:space="0" w:color="auto"/>
        <w:right w:val="none" w:sz="0" w:space="0" w:color="auto"/>
      </w:divBdr>
    </w:div>
    <w:div w:id="1365404964">
      <w:bodyDiv w:val="1"/>
      <w:marLeft w:val="0"/>
      <w:marRight w:val="0"/>
      <w:marTop w:val="0"/>
      <w:marBottom w:val="0"/>
      <w:divBdr>
        <w:top w:val="none" w:sz="0" w:space="0" w:color="auto"/>
        <w:left w:val="none" w:sz="0" w:space="0" w:color="auto"/>
        <w:bottom w:val="none" w:sz="0" w:space="0" w:color="auto"/>
        <w:right w:val="none" w:sz="0" w:space="0" w:color="auto"/>
      </w:divBdr>
    </w:div>
    <w:div w:id="1370111368">
      <w:bodyDiv w:val="1"/>
      <w:marLeft w:val="0"/>
      <w:marRight w:val="0"/>
      <w:marTop w:val="0"/>
      <w:marBottom w:val="0"/>
      <w:divBdr>
        <w:top w:val="none" w:sz="0" w:space="0" w:color="auto"/>
        <w:left w:val="none" w:sz="0" w:space="0" w:color="auto"/>
        <w:bottom w:val="none" w:sz="0" w:space="0" w:color="auto"/>
        <w:right w:val="none" w:sz="0" w:space="0" w:color="auto"/>
      </w:divBdr>
    </w:div>
    <w:div w:id="1385986760">
      <w:bodyDiv w:val="1"/>
      <w:marLeft w:val="0"/>
      <w:marRight w:val="0"/>
      <w:marTop w:val="0"/>
      <w:marBottom w:val="0"/>
      <w:divBdr>
        <w:top w:val="none" w:sz="0" w:space="0" w:color="auto"/>
        <w:left w:val="none" w:sz="0" w:space="0" w:color="auto"/>
        <w:bottom w:val="none" w:sz="0" w:space="0" w:color="auto"/>
        <w:right w:val="none" w:sz="0" w:space="0" w:color="auto"/>
      </w:divBdr>
    </w:div>
    <w:div w:id="1394084905">
      <w:bodyDiv w:val="1"/>
      <w:marLeft w:val="0"/>
      <w:marRight w:val="0"/>
      <w:marTop w:val="0"/>
      <w:marBottom w:val="0"/>
      <w:divBdr>
        <w:top w:val="none" w:sz="0" w:space="0" w:color="auto"/>
        <w:left w:val="none" w:sz="0" w:space="0" w:color="auto"/>
        <w:bottom w:val="none" w:sz="0" w:space="0" w:color="auto"/>
        <w:right w:val="none" w:sz="0" w:space="0" w:color="auto"/>
      </w:divBdr>
    </w:div>
    <w:div w:id="1396395618">
      <w:bodyDiv w:val="1"/>
      <w:marLeft w:val="0"/>
      <w:marRight w:val="0"/>
      <w:marTop w:val="0"/>
      <w:marBottom w:val="0"/>
      <w:divBdr>
        <w:top w:val="none" w:sz="0" w:space="0" w:color="auto"/>
        <w:left w:val="none" w:sz="0" w:space="0" w:color="auto"/>
        <w:bottom w:val="none" w:sz="0" w:space="0" w:color="auto"/>
        <w:right w:val="none" w:sz="0" w:space="0" w:color="auto"/>
      </w:divBdr>
    </w:div>
    <w:div w:id="1402943189">
      <w:bodyDiv w:val="1"/>
      <w:marLeft w:val="0"/>
      <w:marRight w:val="0"/>
      <w:marTop w:val="0"/>
      <w:marBottom w:val="0"/>
      <w:divBdr>
        <w:top w:val="none" w:sz="0" w:space="0" w:color="auto"/>
        <w:left w:val="none" w:sz="0" w:space="0" w:color="auto"/>
        <w:bottom w:val="none" w:sz="0" w:space="0" w:color="auto"/>
        <w:right w:val="none" w:sz="0" w:space="0" w:color="auto"/>
      </w:divBdr>
    </w:div>
    <w:div w:id="1406756570">
      <w:bodyDiv w:val="1"/>
      <w:marLeft w:val="0"/>
      <w:marRight w:val="0"/>
      <w:marTop w:val="0"/>
      <w:marBottom w:val="0"/>
      <w:divBdr>
        <w:top w:val="none" w:sz="0" w:space="0" w:color="auto"/>
        <w:left w:val="none" w:sz="0" w:space="0" w:color="auto"/>
        <w:bottom w:val="none" w:sz="0" w:space="0" w:color="auto"/>
        <w:right w:val="none" w:sz="0" w:space="0" w:color="auto"/>
      </w:divBdr>
    </w:div>
    <w:div w:id="1414937551">
      <w:bodyDiv w:val="1"/>
      <w:marLeft w:val="0"/>
      <w:marRight w:val="0"/>
      <w:marTop w:val="0"/>
      <w:marBottom w:val="0"/>
      <w:divBdr>
        <w:top w:val="none" w:sz="0" w:space="0" w:color="auto"/>
        <w:left w:val="none" w:sz="0" w:space="0" w:color="auto"/>
        <w:bottom w:val="none" w:sz="0" w:space="0" w:color="auto"/>
        <w:right w:val="none" w:sz="0" w:space="0" w:color="auto"/>
      </w:divBdr>
    </w:div>
    <w:div w:id="1415977380">
      <w:bodyDiv w:val="1"/>
      <w:marLeft w:val="0"/>
      <w:marRight w:val="0"/>
      <w:marTop w:val="0"/>
      <w:marBottom w:val="0"/>
      <w:divBdr>
        <w:top w:val="none" w:sz="0" w:space="0" w:color="auto"/>
        <w:left w:val="none" w:sz="0" w:space="0" w:color="auto"/>
        <w:bottom w:val="none" w:sz="0" w:space="0" w:color="auto"/>
        <w:right w:val="none" w:sz="0" w:space="0" w:color="auto"/>
      </w:divBdr>
    </w:div>
    <w:div w:id="1423986548">
      <w:bodyDiv w:val="1"/>
      <w:marLeft w:val="0"/>
      <w:marRight w:val="0"/>
      <w:marTop w:val="0"/>
      <w:marBottom w:val="0"/>
      <w:divBdr>
        <w:top w:val="none" w:sz="0" w:space="0" w:color="auto"/>
        <w:left w:val="none" w:sz="0" w:space="0" w:color="auto"/>
        <w:bottom w:val="none" w:sz="0" w:space="0" w:color="auto"/>
        <w:right w:val="none" w:sz="0" w:space="0" w:color="auto"/>
      </w:divBdr>
    </w:div>
    <w:div w:id="1438141942">
      <w:bodyDiv w:val="1"/>
      <w:marLeft w:val="0"/>
      <w:marRight w:val="0"/>
      <w:marTop w:val="0"/>
      <w:marBottom w:val="0"/>
      <w:divBdr>
        <w:top w:val="none" w:sz="0" w:space="0" w:color="auto"/>
        <w:left w:val="none" w:sz="0" w:space="0" w:color="auto"/>
        <w:bottom w:val="none" w:sz="0" w:space="0" w:color="auto"/>
        <w:right w:val="none" w:sz="0" w:space="0" w:color="auto"/>
      </w:divBdr>
    </w:div>
    <w:div w:id="1460732569">
      <w:bodyDiv w:val="1"/>
      <w:marLeft w:val="0"/>
      <w:marRight w:val="0"/>
      <w:marTop w:val="0"/>
      <w:marBottom w:val="0"/>
      <w:divBdr>
        <w:top w:val="none" w:sz="0" w:space="0" w:color="auto"/>
        <w:left w:val="none" w:sz="0" w:space="0" w:color="auto"/>
        <w:bottom w:val="none" w:sz="0" w:space="0" w:color="auto"/>
        <w:right w:val="none" w:sz="0" w:space="0" w:color="auto"/>
      </w:divBdr>
    </w:div>
    <w:div w:id="1462840270">
      <w:bodyDiv w:val="1"/>
      <w:marLeft w:val="0"/>
      <w:marRight w:val="0"/>
      <w:marTop w:val="0"/>
      <w:marBottom w:val="0"/>
      <w:divBdr>
        <w:top w:val="none" w:sz="0" w:space="0" w:color="auto"/>
        <w:left w:val="none" w:sz="0" w:space="0" w:color="auto"/>
        <w:bottom w:val="none" w:sz="0" w:space="0" w:color="auto"/>
        <w:right w:val="none" w:sz="0" w:space="0" w:color="auto"/>
      </w:divBdr>
    </w:div>
    <w:div w:id="1472015864">
      <w:bodyDiv w:val="1"/>
      <w:marLeft w:val="0"/>
      <w:marRight w:val="0"/>
      <w:marTop w:val="0"/>
      <w:marBottom w:val="0"/>
      <w:divBdr>
        <w:top w:val="none" w:sz="0" w:space="0" w:color="auto"/>
        <w:left w:val="none" w:sz="0" w:space="0" w:color="auto"/>
        <w:bottom w:val="none" w:sz="0" w:space="0" w:color="auto"/>
        <w:right w:val="none" w:sz="0" w:space="0" w:color="auto"/>
      </w:divBdr>
    </w:div>
    <w:div w:id="1472481744">
      <w:bodyDiv w:val="1"/>
      <w:marLeft w:val="0"/>
      <w:marRight w:val="0"/>
      <w:marTop w:val="0"/>
      <w:marBottom w:val="0"/>
      <w:divBdr>
        <w:top w:val="none" w:sz="0" w:space="0" w:color="auto"/>
        <w:left w:val="none" w:sz="0" w:space="0" w:color="auto"/>
        <w:bottom w:val="none" w:sz="0" w:space="0" w:color="auto"/>
        <w:right w:val="none" w:sz="0" w:space="0" w:color="auto"/>
      </w:divBdr>
    </w:div>
    <w:div w:id="1489248939">
      <w:bodyDiv w:val="1"/>
      <w:marLeft w:val="0"/>
      <w:marRight w:val="0"/>
      <w:marTop w:val="0"/>
      <w:marBottom w:val="0"/>
      <w:divBdr>
        <w:top w:val="none" w:sz="0" w:space="0" w:color="auto"/>
        <w:left w:val="none" w:sz="0" w:space="0" w:color="auto"/>
        <w:bottom w:val="none" w:sz="0" w:space="0" w:color="auto"/>
        <w:right w:val="none" w:sz="0" w:space="0" w:color="auto"/>
      </w:divBdr>
    </w:div>
    <w:div w:id="1491553856">
      <w:bodyDiv w:val="1"/>
      <w:marLeft w:val="0"/>
      <w:marRight w:val="0"/>
      <w:marTop w:val="0"/>
      <w:marBottom w:val="0"/>
      <w:divBdr>
        <w:top w:val="none" w:sz="0" w:space="0" w:color="auto"/>
        <w:left w:val="none" w:sz="0" w:space="0" w:color="auto"/>
        <w:bottom w:val="none" w:sz="0" w:space="0" w:color="auto"/>
        <w:right w:val="none" w:sz="0" w:space="0" w:color="auto"/>
      </w:divBdr>
    </w:div>
    <w:div w:id="1498185153">
      <w:bodyDiv w:val="1"/>
      <w:marLeft w:val="0"/>
      <w:marRight w:val="0"/>
      <w:marTop w:val="0"/>
      <w:marBottom w:val="0"/>
      <w:divBdr>
        <w:top w:val="none" w:sz="0" w:space="0" w:color="auto"/>
        <w:left w:val="none" w:sz="0" w:space="0" w:color="auto"/>
        <w:bottom w:val="none" w:sz="0" w:space="0" w:color="auto"/>
        <w:right w:val="none" w:sz="0" w:space="0" w:color="auto"/>
      </w:divBdr>
    </w:div>
    <w:div w:id="1504663221">
      <w:bodyDiv w:val="1"/>
      <w:marLeft w:val="0"/>
      <w:marRight w:val="0"/>
      <w:marTop w:val="0"/>
      <w:marBottom w:val="0"/>
      <w:divBdr>
        <w:top w:val="none" w:sz="0" w:space="0" w:color="auto"/>
        <w:left w:val="none" w:sz="0" w:space="0" w:color="auto"/>
        <w:bottom w:val="none" w:sz="0" w:space="0" w:color="auto"/>
        <w:right w:val="none" w:sz="0" w:space="0" w:color="auto"/>
      </w:divBdr>
    </w:div>
    <w:div w:id="1507283635">
      <w:bodyDiv w:val="1"/>
      <w:marLeft w:val="0"/>
      <w:marRight w:val="0"/>
      <w:marTop w:val="0"/>
      <w:marBottom w:val="0"/>
      <w:divBdr>
        <w:top w:val="none" w:sz="0" w:space="0" w:color="auto"/>
        <w:left w:val="none" w:sz="0" w:space="0" w:color="auto"/>
        <w:bottom w:val="none" w:sz="0" w:space="0" w:color="auto"/>
        <w:right w:val="none" w:sz="0" w:space="0" w:color="auto"/>
      </w:divBdr>
    </w:div>
    <w:div w:id="1510872372">
      <w:bodyDiv w:val="1"/>
      <w:marLeft w:val="0"/>
      <w:marRight w:val="0"/>
      <w:marTop w:val="0"/>
      <w:marBottom w:val="0"/>
      <w:divBdr>
        <w:top w:val="none" w:sz="0" w:space="0" w:color="auto"/>
        <w:left w:val="none" w:sz="0" w:space="0" w:color="auto"/>
        <w:bottom w:val="none" w:sz="0" w:space="0" w:color="auto"/>
        <w:right w:val="none" w:sz="0" w:space="0" w:color="auto"/>
      </w:divBdr>
    </w:div>
    <w:div w:id="1511413833">
      <w:bodyDiv w:val="1"/>
      <w:marLeft w:val="0"/>
      <w:marRight w:val="0"/>
      <w:marTop w:val="0"/>
      <w:marBottom w:val="0"/>
      <w:divBdr>
        <w:top w:val="none" w:sz="0" w:space="0" w:color="auto"/>
        <w:left w:val="none" w:sz="0" w:space="0" w:color="auto"/>
        <w:bottom w:val="none" w:sz="0" w:space="0" w:color="auto"/>
        <w:right w:val="none" w:sz="0" w:space="0" w:color="auto"/>
      </w:divBdr>
    </w:div>
    <w:div w:id="1513953334">
      <w:bodyDiv w:val="1"/>
      <w:marLeft w:val="0"/>
      <w:marRight w:val="0"/>
      <w:marTop w:val="0"/>
      <w:marBottom w:val="0"/>
      <w:divBdr>
        <w:top w:val="none" w:sz="0" w:space="0" w:color="auto"/>
        <w:left w:val="none" w:sz="0" w:space="0" w:color="auto"/>
        <w:bottom w:val="none" w:sz="0" w:space="0" w:color="auto"/>
        <w:right w:val="none" w:sz="0" w:space="0" w:color="auto"/>
      </w:divBdr>
    </w:div>
    <w:div w:id="1514952392">
      <w:bodyDiv w:val="1"/>
      <w:marLeft w:val="0"/>
      <w:marRight w:val="0"/>
      <w:marTop w:val="0"/>
      <w:marBottom w:val="0"/>
      <w:divBdr>
        <w:top w:val="none" w:sz="0" w:space="0" w:color="auto"/>
        <w:left w:val="none" w:sz="0" w:space="0" w:color="auto"/>
        <w:bottom w:val="none" w:sz="0" w:space="0" w:color="auto"/>
        <w:right w:val="none" w:sz="0" w:space="0" w:color="auto"/>
      </w:divBdr>
    </w:div>
    <w:div w:id="1517622311">
      <w:bodyDiv w:val="1"/>
      <w:marLeft w:val="0"/>
      <w:marRight w:val="0"/>
      <w:marTop w:val="0"/>
      <w:marBottom w:val="0"/>
      <w:divBdr>
        <w:top w:val="none" w:sz="0" w:space="0" w:color="auto"/>
        <w:left w:val="none" w:sz="0" w:space="0" w:color="auto"/>
        <w:bottom w:val="none" w:sz="0" w:space="0" w:color="auto"/>
        <w:right w:val="none" w:sz="0" w:space="0" w:color="auto"/>
      </w:divBdr>
    </w:div>
    <w:div w:id="1520660138">
      <w:bodyDiv w:val="1"/>
      <w:marLeft w:val="0"/>
      <w:marRight w:val="0"/>
      <w:marTop w:val="0"/>
      <w:marBottom w:val="0"/>
      <w:divBdr>
        <w:top w:val="none" w:sz="0" w:space="0" w:color="auto"/>
        <w:left w:val="none" w:sz="0" w:space="0" w:color="auto"/>
        <w:bottom w:val="none" w:sz="0" w:space="0" w:color="auto"/>
        <w:right w:val="none" w:sz="0" w:space="0" w:color="auto"/>
      </w:divBdr>
    </w:div>
    <w:div w:id="1528569063">
      <w:bodyDiv w:val="1"/>
      <w:marLeft w:val="0"/>
      <w:marRight w:val="0"/>
      <w:marTop w:val="0"/>
      <w:marBottom w:val="0"/>
      <w:divBdr>
        <w:top w:val="none" w:sz="0" w:space="0" w:color="auto"/>
        <w:left w:val="none" w:sz="0" w:space="0" w:color="auto"/>
        <w:bottom w:val="none" w:sz="0" w:space="0" w:color="auto"/>
        <w:right w:val="none" w:sz="0" w:space="0" w:color="auto"/>
      </w:divBdr>
    </w:div>
    <w:div w:id="1534343100">
      <w:bodyDiv w:val="1"/>
      <w:marLeft w:val="0"/>
      <w:marRight w:val="0"/>
      <w:marTop w:val="0"/>
      <w:marBottom w:val="0"/>
      <w:divBdr>
        <w:top w:val="none" w:sz="0" w:space="0" w:color="auto"/>
        <w:left w:val="none" w:sz="0" w:space="0" w:color="auto"/>
        <w:bottom w:val="none" w:sz="0" w:space="0" w:color="auto"/>
        <w:right w:val="none" w:sz="0" w:space="0" w:color="auto"/>
      </w:divBdr>
    </w:div>
    <w:div w:id="1547183225">
      <w:bodyDiv w:val="1"/>
      <w:marLeft w:val="0"/>
      <w:marRight w:val="0"/>
      <w:marTop w:val="0"/>
      <w:marBottom w:val="0"/>
      <w:divBdr>
        <w:top w:val="none" w:sz="0" w:space="0" w:color="auto"/>
        <w:left w:val="none" w:sz="0" w:space="0" w:color="auto"/>
        <w:bottom w:val="none" w:sz="0" w:space="0" w:color="auto"/>
        <w:right w:val="none" w:sz="0" w:space="0" w:color="auto"/>
      </w:divBdr>
      <w:divsChild>
        <w:div w:id="1851140685">
          <w:marLeft w:val="0"/>
          <w:marRight w:val="0"/>
          <w:marTop w:val="0"/>
          <w:marBottom w:val="0"/>
          <w:divBdr>
            <w:top w:val="none" w:sz="0" w:space="0" w:color="auto"/>
            <w:left w:val="none" w:sz="0" w:space="0" w:color="auto"/>
            <w:bottom w:val="none" w:sz="0" w:space="0" w:color="auto"/>
            <w:right w:val="none" w:sz="0" w:space="0" w:color="auto"/>
          </w:divBdr>
        </w:div>
      </w:divsChild>
    </w:div>
    <w:div w:id="1553076403">
      <w:bodyDiv w:val="1"/>
      <w:marLeft w:val="0"/>
      <w:marRight w:val="0"/>
      <w:marTop w:val="0"/>
      <w:marBottom w:val="0"/>
      <w:divBdr>
        <w:top w:val="none" w:sz="0" w:space="0" w:color="auto"/>
        <w:left w:val="none" w:sz="0" w:space="0" w:color="auto"/>
        <w:bottom w:val="none" w:sz="0" w:space="0" w:color="auto"/>
        <w:right w:val="none" w:sz="0" w:space="0" w:color="auto"/>
      </w:divBdr>
    </w:div>
    <w:div w:id="1555774173">
      <w:bodyDiv w:val="1"/>
      <w:marLeft w:val="0"/>
      <w:marRight w:val="0"/>
      <w:marTop w:val="0"/>
      <w:marBottom w:val="0"/>
      <w:divBdr>
        <w:top w:val="none" w:sz="0" w:space="0" w:color="auto"/>
        <w:left w:val="none" w:sz="0" w:space="0" w:color="auto"/>
        <w:bottom w:val="none" w:sz="0" w:space="0" w:color="auto"/>
        <w:right w:val="none" w:sz="0" w:space="0" w:color="auto"/>
      </w:divBdr>
    </w:div>
    <w:div w:id="1557159539">
      <w:bodyDiv w:val="1"/>
      <w:marLeft w:val="0"/>
      <w:marRight w:val="0"/>
      <w:marTop w:val="0"/>
      <w:marBottom w:val="0"/>
      <w:divBdr>
        <w:top w:val="none" w:sz="0" w:space="0" w:color="auto"/>
        <w:left w:val="none" w:sz="0" w:space="0" w:color="auto"/>
        <w:bottom w:val="none" w:sz="0" w:space="0" w:color="auto"/>
        <w:right w:val="none" w:sz="0" w:space="0" w:color="auto"/>
      </w:divBdr>
    </w:div>
    <w:div w:id="1569346233">
      <w:bodyDiv w:val="1"/>
      <w:marLeft w:val="0"/>
      <w:marRight w:val="0"/>
      <w:marTop w:val="0"/>
      <w:marBottom w:val="0"/>
      <w:divBdr>
        <w:top w:val="none" w:sz="0" w:space="0" w:color="auto"/>
        <w:left w:val="none" w:sz="0" w:space="0" w:color="auto"/>
        <w:bottom w:val="none" w:sz="0" w:space="0" w:color="auto"/>
        <w:right w:val="none" w:sz="0" w:space="0" w:color="auto"/>
      </w:divBdr>
    </w:div>
    <w:div w:id="1572692191">
      <w:bodyDiv w:val="1"/>
      <w:marLeft w:val="0"/>
      <w:marRight w:val="0"/>
      <w:marTop w:val="0"/>
      <w:marBottom w:val="0"/>
      <w:divBdr>
        <w:top w:val="none" w:sz="0" w:space="0" w:color="auto"/>
        <w:left w:val="none" w:sz="0" w:space="0" w:color="auto"/>
        <w:bottom w:val="none" w:sz="0" w:space="0" w:color="auto"/>
        <w:right w:val="none" w:sz="0" w:space="0" w:color="auto"/>
      </w:divBdr>
    </w:div>
    <w:div w:id="1573930580">
      <w:bodyDiv w:val="1"/>
      <w:marLeft w:val="0"/>
      <w:marRight w:val="0"/>
      <w:marTop w:val="0"/>
      <w:marBottom w:val="0"/>
      <w:divBdr>
        <w:top w:val="none" w:sz="0" w:space="0" w:color="auto"/>
        <w:left w:val="none" w:sz="0" w:space="0" w:color="auto"/>
        <w:bottom w:val="none" w:sz="0" w:space="0" w:color="auto"/>
        <w:right w:val="none" w:sz="0" w:space="0" w:color="auto"/>
      </w:divBdr>
    </w:div>
    <w:div w:id="1579246480">
      <w:bodyDiv w:val="1"/>
      <w:marLeft w:val="0"/>
      <w:marRight w:val="0"/>
      <w:marTop w:val="0"/>
      <w:marBottom w:val="0"/>
      <w:divBdr>
        <w:top w:val="none" w:sz="0" w:space="0" w:color="auto"/>
        <w:left w:val="none" w:sz="0" w:space="0" w:color="auto"/>
        <w:bottom w:val="none" w:sz="0" w:space="0" w:color="auto"/>
        <w:right w:val="none" w:sz="0" w:space="0" w:color="auto"/>
      </w:divBdr>
    </w:div>
    <w:div w:id="1582523217">
      <w:bodyDiv w:val="1"/>
      <w:marLeft w:val="0"/>
      <w:marRight w:val="0"/>
      <w:marTop w:val="0"/>
      <w:marBottom w:val="0"/>
      <w:divBdr>
        <w:top w:val="none" w:sz="0" w:space="0" w:color="auto"/>
        <w:left w:val="none" w:sz="0" w:space="0" w:color="auto"/>
        <w:bottom w:val="none" w:sz="0" w:space="0" w:color="auto"/>
        <w:right w:val="none" w:sz="0" w:space="0" w:color="auto"/>
      </w:divBdr>
    </w:div>
    <w:div w:id="1582564042">
      <w:bodyDiv w:val="1"/>
      <w:marLeft w:val="0"/>
      <w:marRight w:val="0"/>
      <w:marTop w:val="0"/>
      <w:marBottom w:val="0"/>
      <w:divBdr>
        <w:top w:val="none" w:sz="0" w:space="0" w:color="auto"/>
        <w:left w:val="none" w:sz="0" w:space="0" w:color="auto"/>
        <w:bottom w:val="none" w:sz="0" w:space="0" w:color="auto"/>
        <w:right w:val="none" w:sz="0" w:space="0" w:color="auto"/>
      </w:divBdr>
    </w:div>
    <w:div w:id="1585413001">
      <w:bodyDiv w:val="1"/>
      <w:marLeft w:val="0"/>
      <w:marRight w:val="0"/>
      <w:marTop w:val="0"/>
      <w:marBottom w:val="0"/>
      <w:divBdr>
        <w:top w:val="none" w:sz="0" w:space="0" w:color="auto"/>
        <w:left w:val="none" w:sz="0" w:space="0" w:color="auto"/>
        <w:bottom w:val="none" w:sz="0" w:space="0" w:color="auto"/>
        <w:right w:val="none" w:sz="0" w:space="0" w:color="auto"/>
      </w:divBdr>
    </w:div>
    <w:div w:id="1592663215">
      <w:bodyDiv w:val="1"/>
      <w:marLeft w:val="0"/>
      <w:marRight w:val="0"/>
      <w:marTop w:val="0"/>
      <w:marBottom w:val="0"/>
      <w:divBdr>
        <w:top w:val="none" w:sz="0" w:space="0" w:color="auto"/>
        <w:left w:val="none" w:sz="0" w:space="0" w:color="auto"/>
        <w:bottom w:val="none" w:sz="0" w:space="0" w:color="auto"/>
        <w:right w:val="none" w:sz="0" w:space="0" w:color="auto"/>
      </w:divBdr>
    </w:div>
    <w:div w:id="1596017387">
      <w:bodyDiv w:val="1"/>
      <w:marLeft w:val="0"/>
      <w:marRight w:val="0"/>
      <w:marTop w:val="0"/>
      <w:marBottom w:val="0"/>
      <w:divBdr>
        <w:top w:val="none" w:sz="0" w:space="0" w:color="auto"/>
        <w:left w:val="none" w:sz="0" w:space="0" w:color="auto"/>
        <w:bottom w:val="none" w:sz="0" w:space="0" w:color="auto"/>
        <w:right w:val="none" w:sz="0" w:space="0" w:color="auto"/>
      </w:divBdr>
    </w:div>
    <w:div w:id="1602644839">
      <w:bodyDiv w:val="1"/>
      <w:marLeft w:val="0"/>
      <w:marRight w:val="0"/>
      <w:marTop w:val="0"/>
      <w:marBottom w:val="0"/>
      <w:divBdr>
        <w:top w:val="none" w:sz="0" w:space="0" w:color="auto"/>
        <w:left w:val="none" w:sz="0" w:space="0" w:color="auto"/>
        <w:bottom w:val="none" w:sz="0" w:space="0" w:color="auto"/>
        <w:right w:val="none" w:sz="0" w:space="0" w:color="auto"/>
      </w:divBdr>
    </w:div>
    <w:div w:id="1602839202">
      <w:bodyDiv w:val="1"/>
      <w:marLeft w:val="0"/>
      <w:marRight w:val="0"/>
      <w:marTop w:val="0"/>
      <w:marBottom w:val="0"/>
      <w:divBdr>
        <w:top w:val="none" w:sz="0" w:space="0" w:color="auto"/>
        <w:left w:val="none" w:sz="0" w:space="0" w:color="auto"/>
        <w:bottom w:val="none" w:sz="0" w:space="0" w:color="auto"/>
        <w:right w:val="none" w:sz="0" w:space="0" w:color="auto"/>
      </w:divBdr>
    </w:div>
    <w:div w:id="1609312989">
      <w:bodyDiv w:val="1"/>
      <w:marLeft w:val="0"/>
      <w:marRight w:val="0"/>
      <w:marTop w:val="0"/>
      <w:marBottom w:val="0"/>
      <w:divBdr>
        <w:top w:val="none" w:sz="0" w:space="0" w:color="auto"/>
        <w:left w:val="none" w:sz="0" w:space="0" w:color="auto"/>
        <w:bottom w:val="none" w:sz="0" w:space="0" w:color="auto"/>
        <w:right w:val="none" w:sz="0" w:space="0" w:color="auto"/>
      </w:divBdr>
    </w:div>
    <w:div w:id="1615671952">
      <w:bodyDiv w:val="1"/>
      <w:marLeft w:val="0"/>
      <w:marRight w:val="0"/>
      <w:marTop w:val="0"/>
      <w:marBottom w:val="0"/>
      <w:divBdr>
        <w:top w:val="none" w:sz="0" w:space="0" w:color="auto"/>
        <w:left w:val="none" w:sz="0" w:space="0" w:color="auto"/>
        <w:bottom w:val="none" w:sz="0" w:space="0" w:color="auto"/>
        <w:right w:val="none" w:sz="0" w:space="0" w:color="auto"/>
      </w:divBdr>
    </w:div>
    <w:div w:id="1632244860">
      <w:bodyDiv w:val="1"/>
      <w:marLeft w:val="0"/>
      <w:marRight w:val="0"/>
      <w:marTop w:val="0"/>
      <w:marBottom w:val="0"/>
      <w:divBdr>
        <w:top w:val="none" w:sz="0" w:space="0" w:color="auto"/>
        <w:left w:val="none" w:sz="0" w:space="0" w:color="auto"/>
        <w:bottom w:val="none" w:sz="0" w:space="0" w:color="auto"/>
        <w:right w:val="none" w:sz="0" w:space="0" w:color="auto"/>
      </w:divBdr>
    </w:div>
    <w:div w:id="1634408786">
      <w:bodyDiv w:val="1"/>
      <w:marLeft w:val="0"/>
      <w:marRight w:val="0"/>
      <w:marTop w:val="0"/>
      <w:marBottom w:val="0"/>
      <w:divBdr>
        <w:top w:val="none" w:sz="0" w:space="0" w:color="auto"/>
        <w:left w:val="none" w:sz="0" w:space="0" w:color="auto"/>
        <w:bottom w:val="none" w:sz="0" w:space="0" w:color="auto"/>
        <w:right w:val="none" w:sz="0" w:space="0" w:color="auto"/>
      </w:divBdr>
    </w:div>
    <w:div w:id="1634749102">
      <w:bodyDiv w:val="1"/>
      <w:marLeft w:val="0"/>
      <w:marRight w:val="0"/>
      <w:marTop w:val="0"/>
      <w:marBottom w:val="0"/>
      <w:divBdr>
        <w:top w:val="none" w:sz="0" w:space="0" w:color="auto"/>
        <w:left w:val="none" w:sz="0" w:space="0" w:color="auto"/>
        <w:bottom w:val="none" w:sz="0" w:space="0" w:color="auto"/>
        <w:right w:val="none" w:sz="0" w:space="0" w:color="auto"/>
      </w:divBdr>
    </w:div>
    <w:div w:id="1644383249">
      <w:bodyDiv w:val="1"/>
      <w:marLeft w:val="0"/>
      <w:marRight w:val="0"/>
      <w:marTop w:val="0"/>
      <w:marBottom w:val="0"/>
      <w:divBdr>
        <w:top w:val="none" w:sz="0" w:space="0" w:color="auto"/>
        <w:left w:val="none" w:sz="0" w:space="0" w:color="auto"/>
        <w:bottom w:val="none" w:sz="0" w:space="0" w:color="auto"/>
        <w:right w:val="none" w:sz="0" w:space="0" w:color="auto"/>
      </w:divBdr>
    </w:div>
    <w:div w:id="1651517675">
      <w:bodyDiv w:val="1"/>
      <w:marLeft w:val="0"/>
      <w:marRight w:val="0"/>
      <w:marTop w:val="0"/>
      <w:marBottom w:val="0"/>
      <w:divBdr>
        <w:top w:val="none" w:sz="0" w:space="0" w:color="auto"/>
        <w:left w:val="none" w:sz="0" w:space="0" w:color="auto"/>
        <w:bottom w:val="none" w:sz="0" w:space="0" w:color="auto"/>
        <w:right w:val="none" w:sz="0" w:space="0" w:color="auto"/>
      </w:divBdr>
    </w:div>
    <w:div w:id="1652902720">
      <w:bodyDiv w:val="1"/>
      <w:marLeft w:val="0"/>
      <w:marRight w:val="0"/>
      <w:marTop w:val="0"/>
      <w:marBottom w:val="0"/>
      <w:divBdr>
        <w:top w:val="none" w:sz="0" w:space="0" w:color="auto"/>
        <w:left w:val="none" w:sz="0" w:space="0" w:color="auto"/>
        <w:bottom w:val="none" w:sz="0" w:space="0" w:color="auto"/>
        <w:right w:val="none" w:sz="0" w:space="0" w:color="auto"/>
      </w:divBdr>
    </w:div>
    <w:div w:id="1665932997">
      <w:bodyDiv w:val="1"/>
      <w:marLeft w:val="0"/>
      <w:marRight w:val="0"/>
      <w:marTop w:val="0"/>
      <w:marBottom w:val="0"/>
      <w:divBdr>
        <w:top w:val="none" w:sz="0" w:space="0" w:color="auto"/>
        <w:left w:val="none" w:sz="0" w:space="0" w:color="auto"/>
        <w:bottom w:val="none" w:sz="0" w:space="0" w:color="auto"/>
        <w:right w:val="none" w:sz="0" w:space="0" w:color="auto"/>
      </w:divBdr>
    </w:div>
    <w:div w:id="1682270778">
      <w:bodyDiv w:val="1"/>
      <w:marLeft w:val="0"/>
      <w:marRight w:val="0"/>
      <w:marTop w:val="0"/>
      <w:marBottom w:val="0"/>
      <w:divBdr>
        <w:top w:val="none" w:sz="0" w:space="0" w:color="auto"/>
        <w:left w:val="none" w:sz="0" w:space="0" w:color="auto"/>
        <w:bottom w:val="none" w:sz="0" w:space="0" w:color="auto"/>
        <w:right w:val="none" w:sz="0" w:space="0" w:color="auto"/>
      </w:divBdr>
    </w:div>
    <w:div w:id="1686321042">
      <w:bodyDiv w:val="1"/>
      <w:marLeft w:val="0"/>
      <w:marRight w:val="0"/>
      <w:marTop w:val="0"/>
      <w:marBottom w:val="0"/>
      <w:divBdr>
        <w:top w:val="none" w:sz="0" w:space="0" w:color="auto"/>
        <w:left w:val="none" w:sz="0" w:space="0" w:color="auto"/>
        <w:bottom w:val="none" w:sz="0" w:space="0" w:color="auto"/>
        <w:right w:val="none" w:sz="0" w:space="0" w:color="auto"/>
      </w:divBdr>
    </w:div>
    <w:div w:id="1696341892">
      <w:bodyDiv w:val="1"/>
      <w:marLeft w:val="0"/>
      <w:marRight w:val="0"/>
      <w:marTop w:val="0"/>
      <w:marBottom w:val="0"/>
      <w:divBdr>
        <w:top w:val="none" w:sz="0" w:space="0" w:color="auto"/>
        <w:left w:val="none" w:sz="0" w:space="0" w:color="auto"/>
        <w:bottom w:val="none" w:sz="0" w:space="0" w:color="auto"/>
        <w:right w:val="none" w:sz="0" w:space="0" w:color="auto"/>
      </w:divBdr>
    </w:div>
    <w:div w:id="1700474866">
      <w:bodyDiv w:val="1"/>
      <w:marLeft w:val="0"/>
      <w:marRight w:val="0"/>
      <w:marTop w:val="0"/>
      <w:marBottom w:val="0"/>
      <w:divBdr>
        <w:top w:val="none" w:sz="0" w:space="0" w:color="auto"/>
        <w:left w:val="none" w:sz="0" w:space="0" w:color="auto"/>
        <w:bottom w:val="none" w:sz="0" w:space="0" w:color="auto"/>
        <w:right w:val="none" w:sz="0" w:space="0" w:color="auto"/>
      </w:divBdr>
    </w:div>
    <w:div w:id="1703245530">
      <w:bodyDiv w:val="1"/>
      <w:marLeft w:val="0"/>
      <w:marRight w:val="0"/>
      <w:marTop w:val="0"/>
      <w:marBottom w:val="0"/>
      <w:divBdr>
        <w:top w:val="none" w:sz="0" w:space="0" w:color="auto"/>
        <w:left w:val="none" w:sz="0" w:space="0" w:color="auto"/>
        <w:bottom w:val="none" w:sz="0" w:space="0" w:color="auto"/>
        <w:right w:val="none" w:sz="0" w:space="0" w:color="auto"/>
      </w:divBdr>
    </w:div>
    <w:div w:id="1704283734">
      <w:bodyDiv w:val="1"/>
      <w:marLeft w:val="0"/>
      <w:marRight w:val="0"/>
      <w:marTop w:val="0"/>
      <w:marBottom w:val="0"/>
      <w:divBdr>
        <w:top w:val="none" w:sz="0" w:space="0" w:color="auto"/>
        <w:left w:val="none" w:sz="0" w:space="0" w:color="auto"/>
        <w:bottom w:val="none" w:sz="0" w:space="0" w:color="auto"/>
        <w:right w:val="none" w:sz="0" w:space="0" w:color="auto"/>
      </w:divBdr>
    </w:div>
    <w:div w:id="1730491770">
      <w:bodyDiv w:val="1"/>
      <w:marLeft w:val="0"/>
      <w:marRight w:val="0"/>
      <w:marTop w:val="0"/>
      <w:marBottom w:val="0"/>
      <w:divBdr>
        <w:top w:val="none" w:sz="0" w:space="0" w:color="auto"/>
        <w:left w:val="none" w:sz="0" w:space="0" w:color="auto"/>
        <w:bottom w:val="none" w:sz="0" w:space="0" w:color="auto"/>
        <w:right w:val="none" w:sz="0" w:space="0" w:color="auto"/>
      </w:divBdr>
    </w:div>
    <w:div w:id="1738699142">
      <w:bodyDiv w:val="1"/>
      <w:marLeft w:val="0"/>
      <w:marRight w:val="0"/>
      <w:marTop w:val="0"/>
      <w:marBottom w:val="0"/>
      <w:divBdr>
        <w:top w:val="none" w:sz="0" w:space="0" w:color="auto"/>
        <w:left w:val="none" w:sz="0" w:space="0" w:color="auto"/>
        <w:bottom w:val="none" w:sz="0" w:space="0" w:color="auto"/>
        <w:right w:val="none" w:sz="0" w:space="0" w:color="auto"/>
      </w:divBdr>
    </w:div>
    <w:div w:id="1743140139">
      <w:bodyDiv w:val="1"/>
      <w:marLeft w:val="0"/>
      <w:marRight w:val="0"/>
      <w:marTop w:val="0"/>
      <w:marBottom w:val="0"/>
      <w:divBdr>
        <w:top w:val="none" w:sz="0" w:space="0" w:color="auto"/>
        <w:left w:val="none" w:sz="0" w:space="0" w:color="auto"/>
        <w:bottom w:val="none" w:sz="0" w:space="0" w:color="auto"/>
        <w:right w:val="none" w:sz="0" w:space="0" w:color="auto"/>
      </w:divBdr>
      <w:divsChild>
        <w:div w:id="1037318080">
          <w:marLeft w:val="0"/>
          <w:marRight w:val="0"/>
          <w:marTop w:val="0"/>
          <w:marBottom w:val="0"/>
          <w:divBdr>
            <w:top w:val="none" w:sz="0" w:space="0" w:color="auto"/>
            <w:left w:val="none" w:sz="0" w:space="0" w:color="auto"/>
            <w:bottom w:val="none" w:sz="0" w:space="0" w:color="auto"/>
            <w:right w:val="none" w:sz="0" w:space="0" w:color="auto"/>
          </w:divBdr>
        </w:div>
      </w:divsChild>
    </w:div>
    <w:div w:id="1754736109">
      <w:bodyDiv w:val="1"/>
      <w:marLeft w:val="0"/>
      <w:marRight w:val="0"/>
      <w:marTop w:val="0"/>
      <w:marBottom w:val="0"/>
      <w:divBdr>
        <w:top w:val="none" w:sz="0" w:space="0" w:color="auto"/>
        <w:left w:val="none" w:sz="0" w:space="0" w:color="auto"/>
        <w:bottom w:val="none" w:sz="0" w:space="0" w:color="auto"/>
        <w:right w:val="none" w:sz="0" w:space="0" w:color="auto"/>
      </w:divBdr>
    </w:div>
    <w:div w:id="1778284268">
      <w:bodyDiv w:val="1"/>
      <w:marLeft w:val="0"/>
      <w:marRight w:val="0"/>
      <w:marTop w:val="0"/>
      <w:marBottom w:val="0"/>
      <w:divBdr>
        <w:top w:val="none" w:sz="0" w:space="0" w:color="auto"/>
        <w:left w:val="none" w:sz="0" w:space="0" w:color="auto"/>
        <w:bottom w:val="none" w:sz="0" w:space="0" w:color="auto"/>
        <w:right w:val="none" w:sz="0" w:space="0" w:color="auto"/>
      </w:divBdr>
    </w:div>
    <w:div w:id="1783256836">
      <w:bodyDiv w:val="1"/>
      <w:marLeft w:val="0"/>
      <w:marRight w:val="0"/>
      <w:marTop w:val="0"/>
      <w:marBottom w:val="0"/>
      <w:divBdr>
        <w:top w:val="none" w:sz="0" w:space="0" w:color="auto"/>
        <w:left w:val="none" w:sz="0" w:space="0" w:color="auto"/>
        <w:bottom w:val="none" w:sz="0" w:space="0" w:color="auto"/>
        <w:right w:val="none" w:sz="0" w:space="0" w:color="auto"/>
      </w:divBdr>
    </w:div>
    <w:div w:id="1810855171">
      <w:bodyDiv w:val="1"/>
      <w:marLeft w:val="0"/>
      <w:marRight w:val="0"/>
      <w:marTop w:val="0"/>
      <w:marBottom w:val="0"/>
      <w:divBdr>
        <w:top w:val="none" w:sz="0" w:space="0" w:color="auto"/>
        <w:left w:val="none" w:sz="0" w:space="0" w:color="auto"/>
        <w:bottom w:val="none" w:sz="0" w:space="0" w:color="auto"/>
        <w:right w:val="none" w:sz="0" w:space="0" w:color="auto"/>
      </w:divBdr>
    </w:div>
    <w:div w:id="1817337568">
      <w:bodyDiv w:val="1"/>
      <w:marLeft w:val="0"/>
      <w:marRight w:val="0"/>
      <w:marTop w:val="0"/>
      <w:marBottom w:val="0"/>
      <w:divBdr>
        <w:top w:val="none" w:sz="0" w:space="0" w:color="auto"/>
        <w:left w:val="none" w:sz="0" w:space="0" w:color="auto"/>
        <w:bottom w:val="none" w:sz="0" w:space="0" w:color="auto"/>
        <w:right w:val="none" w:sz="0" w:space="0" w:color="auto"/>
      </w:divBdr>
    </w:div>
    <w:div w:id="1823503643">
      <w:bodyDiv w:val="1"/>
      <w:marLeft w:val="0"/>
      <w:marRight w:val="0"/>
      <w:marTop w:val="0"/>
      <w:marBottom w:val="0"/>
      <w:divBdr>
        <w:top w:val="none" w:sz="0" w:space="0" w:color="auto"/>
        <w:left w:val="none" w:sz="0" w:space="0" w:color="auto"/>
        <w:bottom w:val="none" w:sz="0" w:space="0" w:color="auto"/>
        <w:right w:val="none" w:sz="0" w:space="0" w:color="auto"/>
      </w:divBdr>
    </w:div>
    <w:div w:id="1828744056">
      <w:bodyDiv w:val="1"/>
      <w:marLeft w:val="0"/>
      <w:marRight w:val="0"/>
      <w:marTop w:val="0"/>
      <w:marBottom w:val="0"/>
      <w:divBdr>
        <w:top w:val="none" w:sz="0" w:space="0" w:color="auto"/>
        <w:left w:val="none" w:sz="0" w:space="0" w:color="auto"/>
        <w:bottom w:val="none" w:sz="0" w:space="0" w:color="auto"/>
        <w:right w:val="none" w:sz="0" w:space="0" w:color="auto"/>
      </w:divBdr>
    </w:div>
    <w:div w:id="1830906697">
      <w:bodyDiv w:val="1"/>
      <w:marLeft w:val="0"/>
      <w:marRight w:val="0"/>
      <w:marTop w:val="0"/>
      <w:marBottom w:val="0"/>
      <w:divBdr>
        <w:top w:val="none" w:sz="0" w:space="0" w:color="auto"/>
        <w:left w:val="none" w:sz="0" w:space="0" w:color="auto"/>
        <w:bottom w:val="none" w:sz="0" w:space="0" w:color="auto"/>
        <w:right w:val="none" w:sz="0" w:space="0" w:color="auto"/>
      </w:divBdr>
    </w:div>
    <w:div w:id="1832523806">
      <w:bodyDiv w:val="1"/>
      <w:marLeft w:val="0"/>
      <w:marRight w:val="0"/>
      <w:marTop w:val="0"/>
      <w:marBottom w:val="0"/>
      <w:divBdr>
        <w:top w:val="none" w:sz="0" w:space="0" w:color="auto"/>
        <w:left w:val="none" w:sz="0" w:space="0" w:color="auto"/>
        <w:bottom w:val="none" w:sz="0" w:space="0" w:color="auto"/>
        <w:right w:val="none" w:sz="0" w:space="0" w:color="auto"/>
      </w:divBdr>
    </w:div>
    <w:div w:id="1842969624">
      <w:bodyDiv w:val="1"/>
      <w:marLeft w:val="0"/>
      <w:marRight w:val="0"/>
      <w:marTop w:val="0"/>
      <w:marBottom w:val="0"/>
      <w:divBdr>
        <w:top w:val="none" w:sz="0" w:space="0" w:color="auto"/>
        <w:left w:val="none" w:sz="0" w:space="0" w:color="auto"/>
        <w:bottom w:val="none" w:sz="0" w:space="0" w:color="auto"/>
        <w:right w:val="none" w:sz="0" w:space="0" w:color="auto"/>
      </w:divBdr>
    </w:div>
    <w:div w:id="1845128190">
      <w:bodyDiv w:val="1"/>
      <w:marLeft w:val="0"/>
      <w:marRight w:val="0"/>
      <w:marTop w:val="0"/>
      <w:marBottom w:val="0"/>
      <w:divBdr>
        <w:top w:val="none" w:sz="0" w:space="0" w:color="auto"/>
        <w:left w:val="none" w:sz="0" w:space="0" w:color="auto"/>
        <w:bottom w:val="none" w:sz="0" w:space="0" w:color="auto"/>
        <w:right w:val="none" w:sz="0" w:space="0" w:color="auto"/>
      </w:divBdr>
    </w:div>
    <w:div w:id="1847284973">
      <w:bodyDiv w:val="1"/>
      <w:marLeft w:val="0"/>
      <w:marRight w:val="0"/>
      <w:marTop w:val="0"/>
      <w:marBottom w:val="0"/>
      <w:divBdr>
        <w:top w:val="none" w:sz="0" w:space="0" w:color="auto"/>
        <w:left w:val="none" w:sz="0" w:space="0" w:color="auto"/>
        <w:bottom w:val="none" w:sz="0" w:space="0" w:color="auto"/>
        <w:right w:val="none" w:sz="0" w:space="0" w:color="auto"/>
      </w:divBdr>
    </w:div>
    <w:div w:id="1848713896">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867326009">
      <w:bodyDiv w:val="1"/>
      <w:marLeft w:val="0"/>
      <w:marRight w:val="0"/>
      <w:marTop w:val="0"/>
      <w:marBottom w:val="0"/>
      <w:divBdr>
        <w:top w:val="none" w:sz="0" w:space="0" w:color="auto"/>
        <w:left w:val="none" w:sz="0" w:space="0" w:color="auto"/>
        <w:bottom w:val="none" w:sz="0" w:space="0" w:color="auto"/>
        <w:right w:val="none" w:sz="0" w:space="0" w:color="auto"/>
      </w:divBdr>
    </w:div>
    <w:div w:id="1872910542">
      <w:bodyDiv w:val="1"/>
      <w:marLeft w:val="0"/>
      <w:marRight w:val="0"/>
      <w:marTop w:val="0"/>
      <w:marBottom w:val="0"/>
      <w:divBdr>
        <w:top w:val="none" w:sz="0" w:space="0" w:color="auto"/>
        <w:left w:val="none" w:sz="0" w:space="0" w:color="auto"/>
        <w:bottom w:val="none" w:sz="0" w:space="0" w:color="auto"/>
        <w:right w:val="none" w:sz="0" w:space="0" w:color="auto"/>
      </w:divBdr>
    </w:div>
    <w:div w:id="1880240149">
      <w:bodyDiv w:val="1"/>
      <w:marLeft w:val="0"/>
      <w:marRight w:val="0"/>
      <w:marTop w:val="0"/>
      <w:marBottom w:val="0"/>
      <w:divBdr>
        <w:top w:val="none" w:sz="0" w:space="0" w:color="auto"/>
        <w:left w:val="none" w:sz="0" w:space="0" w:color="auto"/>
        <w:bottom w:val="none" w:sz="0" w:space="0" w:color="auto"/>
        <w:right w:val="none" w:sz="0" w:space="0" w:color="auto"/>
      </w:divBdr>
    </w:div>
    <w:div w:id="1901594389">
      <w:bodyDiv w:val="1"/>
      <w:marLeft w:val="0"/>
      <w:marRight w:val="0"/>
      <w:marTop w:val="0"/>
      <w:marBottom w:val="0"/>
      <w:divBdr>
        <w:top w:val="none" w:sz="0" w:space="0" w:color="auto"/>
        <w:left w:val="none" w:sz="0" w:space="0" w:color="auto"/>
        <w:bottom w:val="none" w:sz="0" w:space="0" w:color="auto"/>
        <w:right w:val="none" w:sz="0" w:space="0" w:color="auto"/>
      </w:divBdr>
    </w:div>
    <w:div w:id="1905409599">
      <w:bodyDiv w:val="1"/>
      <w:marLeft w:val="0"/>
      <w:marRight w:val="0"/>
      <w:marTop w:val="0"/>
      <w:marBottom w:val="0"/>
      <w:divBdr>
        <w:top w:val="none" w:sz="0" w:space="0" w:color="auto"/>
        <w:left w:val="none" w:sz="0" w:space="0" w:color="auto"/>
        <w:bottom w:val="none" w:sz="0" w:space="0" w:color="auto"/>
        <w:right w:val="none" w:sz="0" w:space="0" w:color="auto"/>
      </w:divBdr>
    </w:div>
    <w:div w:id="1908219160">
      <w:bodyDiv w:val="1"/>
      <w:marLeft w:val="0"/>
      <w:marRight w:val="0"/>
      <w:marTop w:val="0"/>
      <w:marBottom w:val="0"/>
      <w:divBdr>
        <w:top w:val="none" w:sz="0" w:space="0" w:color="auto"/>
        <w:left w:val="none" w:sz="0" w:space="0" w:color="auto"/>
        <w:bottom w:val="none" w:sz="0" w:space="0" w:color="auto"/>
        <w:right w:val="none" w:sz="0" w:space="0" w:color="auto"/>
      </w:divBdr>
    </w:div>
    <w:div w:id="1908763307">
      <w:bodyDiv w:val="1"/>
      <w:marLeft w:val="0"/>
      <w:marRight w:val="0"/>
      <w:marTop w:val="0"/>
      <w:marBottom w:val="0"/>
      <w:divBdr>
        <w:top w:val="none" w:sz="0" w:space="0" w:color="auto"/>
        <w:left w:val="none" w:sz="0" w:space="0" w:color="auto"/>
        <w:bottom w:val="none" w:sz="0" w:space="0" w:color="auto"/>
        <w:right w:val="none" w:sz="0" w:space="0" w:color="auto"/>
      </w:divBdr>
    </w:div>
    <w:div w:id="1916357204">
      <w:bodyDiv w:val="1"/>
      <w:marLeft w:val="0"/>
      <w:marRight w:val="0"/>
      <w:marTop w:val="0"/>
      <w:marBottom w:val="0"/>
      <w:divBdr>
        <w:top w:val="none" w:sz="0" w:space="0" w:color="auto"/>
        <w:left w:val="none" w:sz="0" w:space="0" w:color="auto"/>
        <w:bottom w:val="none" w:sz="0" w:space="0" w:color="auto"/>
        <w:right w:val="none" w:sz="0" w:space="0" w:color="auto"/>
      </w:divBdr>
    </w:div>
    <w:div w:id="1929117749">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1948852871">
      <w:bodyDiv w:val="1"/>
      <w:marLeft w:val="0"/>
      <w:marRight w:val="0"/>
      <w:marTop w:val="0"/>
      <w:marBottom w:val="0"/>
      <w:divBdr>
        <w:top w:val="none" w:sz="0" w:space="0" w:color="auto"/>
        <w:left w:val="none" w:sz="0" w:space="0" w:color="auto"/>
        <w:bottom w:val="none" w:sz="0" w:space="0" w:color="auto"/>
        <w:right w:val="none" w:sz="0" w:space="0" w:color="auto"/>
      </w:divBdr>
    </w:div>
    <w:div w:id="1955744211">
      <w:bodyDiv w:val="1"/>
      <w:marLeft w:val="0"/>
      <w:marRight w:val="0"/>
      <w:marTop w:val="0"/>
      <w:marBottom w:val="0"/>
      <w:divBdr>
        <w:top w:val="none" w:sz="0" w:space="0" w:color="auto"/>
        <w:left w:val="none" w:sz="0" w:space="0" w:color="auto"/>
        <w:bottom w:val="none" w:sz="0" w:space="0" w:color="auto"/>
        <w:right w:val="none" w:sz="0" w:space="0" w:color="auto"/>
      </w:divBdr>
    </w:div>
    <w:div w:id="1967159741">
      <w:bodyDiv w:val="1"/>
      <w:marLeft w:val="0"/>
      <w:marRight w:val="0"/>
      <w:marTop w:val="0"/>
      <w:marBottom w:val="0"/>
      <w:divBdr>
        <w:top w:val="none" w:sz="0" w:space="0" w:color="auto"/>
        <w:left w:val="none" w:sz="0" w:space="0" w:color="auto"/>
        <w:bottom w:val="none" w:sz="0" w:space="0" w:color="auto"/>
        <w:right w:val="none" w:sz="0" w:space="0" w:color="auto"/>
      </w:divBdr>
    </w:div>
    <w:div w:id="1971129797">
      <w:bodyDiv w:val="1"/>
      <w:marLeft w:val="0"/>
      <w:marRight w:val="0"/>
      <w:marTop w:val="0"/>
      <w:marBottom w:val="0"/>
      <w:divBdr>
        <w:top w:val="none" w:sz="0" w:space="0" w:color="auto"/>
        <w:left w:val="none" w:sz="0" w:space="0" w:color="auto"/>
        <w:bottom w:val="none" w:sz="0" w:space="0" w:color="auto"/>
        <w:right w:val="none" w:sz="0" w:space="0" w:color="auto"/>
      </w:divBdr>
    </w:div>
    <w:div w:id="1971938764">
      <w:bodyDiv w:val="1"/>
      <w:marLeft w:val="0"/>
      <w:marRight w:val="0"/>
      <w:marTop w:val="0"/>
      <w:marBottom w:val="0"/>
      <w:divBdr>
        <w:top w:val="none" w:sz="0" w:space="0" w:color="auto"/>
        <w:left w:val="none" w:sz="0" w:space="0" w:color="auto"/>
        <w:bottom w:val="none" w:sz="0" w:space="0" w:color="auto"/>
        <w:right w:val="none" w:sz="0" w:space="0" w:color="auto"/>
      </w:divBdr>
    </w:div>
    <w:div w:id="1972056862">
      <w:bodyDiv w:val="1"/>
      <w:marLeft w:val="0"/>
      <w:marRight w:val="0"/>
      <w:marTop w:val="0"/>
      <w:marBottom w:val="0"/>
      <w:divBdr>
        <w:top w:val="none" w:sz="0" w:space="0" w:color="auto"/>
        <w:left w:val="none" w:sz="0" w:space="0" w:color="auto"/>
        <w:bottom w:val="none" w:sz="0" w:space="0" w:color="auto"/>
        <w:right w:val="none" w:sz="0" w:space="0" w:color="auto"/>
      </w:divBdr>
    </w:div>
    <w:div w:id="1974091178">
      <w:bodyDiv w:val="1"/>
      <w:marLeft w:val="0"/>
      <w:marRight w:val="0"/>
      <w:marTop w:val="0"/>
      <w:marBottom w:val="0"/>
      <w:divBdr>
        <w:top w:val="none" w:sz="0" w:space="0" w:color="auto"/>
        <w:left w:val="none" w:sz="0" w:space="0" w:color="auto"/>
        <w:bottom w:val="none" w:sz="0" w:space="0" w:color="auto"/>
        <w:right w:val="none" w:sz="0" w:space="0" w:color="auto"/>
      </w:divBdr>
    </w:div>
    <w:div w:id="1986005160">
      <w:bodyDiv w:val="1"/>
      <w:marLeft w:val="0"/>
      <w:marRight w:val="0"/>
      <w:marTop w:val="0"/>
      <w:marBottom w:val="0"/>
      <w:divBdr>
        <w:top w:val="none" w:sz="0" w:space="0" w:color="auto"/>
        <w:left w:val="none" w:sz="0" w:space="0" w:color="auto"/>
        <w:bottom w:val="none" w:sz="0" w:space="0" w:color="auto"/>
        <w:right w:val="none" w:sz="0" w:space="0" w:color="auto"/>
      </w:divBdr>
    </w:div>
    <w:div w:id="1994794637">
      <w:bodyDiv w:val="1"/>
      <w:marLeft w:val="0"/>
      <w:marRight w:val="0"/>
      <w:marTop w:val="0"/>
      <w:marBottom w:val="0"/>
      <w:divBdr>
        <w:top w:val="none" w:sz="0" w:space="0" w:color="auto"/>
        <w:left w:val="none" w:sz="0" w:space="0" w:color="auto"/>
        <w:bottom w:val="none" w:sz="0" w:space="0" w:color="auto"/>
        <w:right w:val="none" w:sz="0" w:space="0" w:color="auto"/>
      </w:divBdr>
    </w:div>
    <w:div w:id="1996257644">
      <w:bodyDiv w:val="1"/>
      <w:marLeft w:val="0"/>
      <w:marRight w:val="0"/>
      <w:marTop w:val="0"/>
      <w:marBottom w:val="0"/>
      <w:divBdr>
        <w:top w:val="none" w:sz="0" w:space="0" w:color="auto"/>
        <w:left w:val="none" w:sz="0" w:space="0" w:color="auto"/>
        <w:bottom w:val="none" w:sz="0" w:space="0" w:color="auto"/>
        <w:right w:val="none" w:sz="0" w:space="0" w:color="auto"/>
      </w:divBdr>
    </w:div>
    <w:div w:id="2001687891">
      <w:bodyDiv w:val="1"/>
      <w:marLeft w:val="0"/>
      <w:marRight w:val="0"/>
      <w:marTop w:val="0"/>
      <w:marBottom w:val="0"/>
      <w:divBdr>
        <w:top w:val="none" w:sz="0" w:space="0" w:color="auto"/>
        <w:left w:val="none" w:sz="0" w:space="0" w:color="auto"/>
        <w:bottom w:val="none" w:sz="0" w:space="0" w:color="auto"/>
        <w:right w:val="none" w:sz="0" w:space="0" w:color="auto"/>
      </w:divBdr>
    </w:div>
    <w:div w:id="2003777117">
      <w:bodyDiv w:val="1"/>
      <w:marLeft w:val="0"/>
      <w:marRight w:val="0"/>
      <w:marTop w:val="0"/>
      <w:marBottom w:val="0"/>
      <w:divBdr>
        <w:top w:val="none" w:sz="0" w:space="0" w:color="auto"/>
        <w:left w:val="none" w:sz="0" w:space="0" w:color="auto"/>
        <w:bottom w:val="none" w:sz="0" w:space="0" w:color="auto"/>
        <w:right w:val="none" w:sz="0" w:space="0" w:color="auto"/>
      </w:divBdr>
      <w:divsChild>
        <w:div w:id="222912028">
          <w:marLeft w:val="0"/>
          <w:marRight w:val="0"/>
          <w:marTop w:val="0"/>
          <w:marBottom w:val="0"/>
          <w:divBdr>
            <w:top w:val="none" w:sz="0" w:space="0" w:color="auto"/>
            <w:left w:val="none" w:sz="0" w:space="0" w:color="auto"/>
            <w:bottom w:val="none" w:sz="0" w:space="0" w:color="auto"/>
            <w:right w:val="none" w:sz="0" w:space="0" w:color="auto"/>
          </w:divBdr>
          <w:divsChild>
            <w:div w:id="1524174426">
              <w:marLeft w:val="0"/>
              <w:marRight w:val="0"/>
              <w:marTop w:val="0"/>
              <w:marBottom w:val="0"/>
              <w:divBdr>
                <w:top w:val="none" w:sz="0" w:space="0" w:color="auto"/>
                <w:left w:val="none" w:sz="0" w:space="0" w:color="auto"/>
                <w:bottom w:val="none" w:sz="0" w:space="0" w:color="auto"/>
                <w:right w:val="none" w:sz="0" w:space="0" w:color="auto"/>
              </w:divBdr>
              <w:divsChild>
                <w:div w:id="1227373895">
                  <w:marLeft w:val="0"/>
                  <w:marRight w:val="0"/>
                  <w:marTop w:val="0"/>
                  <w:marBottom w:val="0"/>
                  <w:divBdr>
                    <w:top w:val="none" w:sz="0" w:space="0" w:color="auto"/>
                    <w:left w:val="none" w:sz="0" w:space="0" w:color="auto"/>
                    <w:bottom w:val="none" w:sz="0" w:space="0" w:color="auto"/>
                    <w:right w:val="none" w:sz="0" w:space="0" w:color="auto"/>
                  </w:divBdr>
                  <w:divsChild>
                    <w:div w:id="1372925286">
                      <w:marLeft w:val="0"/>
                      <w:marRight w:val="0"/>
                      <w:marTop w:val="0"/>
                      <w:marBottom w:val="0"/>
                      <w:divBdr>
                        <w:top w:val="none" w:sz="0" w:space="0" w:color="auto"/>
                        <w:left w:val="none" w:sz="0" w:space="0" w:color="auto"/>
                        <w:bottom w:val="none" w:sz="0" w:space="0" w:color="auto"/>
                        <w:right w:val="none" w:sz="0" w:space="0" w:color="auto"/>
                      </w:divBdr>
                      <w:divsChild>
                        <w:div w:id="1667057044">
                          <w:marLeft w:val="0"/>
                          <w:marRight w:val="0"/>
                          <w:marTop w:val="0"/>
                          <w:marBottom w:val="0"/>
                          <w:divBdr>
                            <w:top w:val="none" w:sz="0" w:space="0" w:color="auto"/>
                            <w:left w:val="none" w:sz="0" w:space="0" w:color="auto"/>
                            <w:bottom w:val="none" w:sz="0" w:space="0" w:color="auto"/>
                            <w:right w:val="none" w:sz="0" w:space="0" w:color="auto"/>
                          </w:divBdr>
                          <w:divsChild>
                            <w:div w:id="728727323">
                              <w:marLeft w:val="0"/>
                              <w:marRight w:val="0"/>
                              <w:marTop w:val="0"/>
                              <w:marBottom w:val="0"/>
                              <w:divBdr>
                                <w:top w:val="none" w:sz="0" w:space="0" w:color="auto"/>
                                <w:left w:val="none" w:sz="0" w:space="0" w:color="auto"/>
                                <w:bottom w:val="none" w:sz="0" w:space="0" w:color="auto"/>
                                <w:right w:val="none" w:sz="0" w:space="0" w:color="auto"/>
                              </w:divBdr>
                              <w:divsChild>
                                <w:div w:id="169951591">
                                  <w:marLeft w:val="0"/>
                                  <w:marRight w:val="0"/>
                                  <w:marTop w:val="0"/>
                                  <w:marBottom w:val="0"/>
                                  <w:divBdr>
                                    <w:top w:val="none" w:sz="0" w:space="0" w:color="auto"/>
                                    <w:left w:val="none" w:sz="0" w:space="0" w:color="auto"/>
                                    <w:bottom w:val="none" w:sz="0" w:space="0" w:color="auto"/>
                                    <w:right w:val="none" w:sz="0" w:space="0" w:color="auto"/>
                                  </w:divBdr>
                                  <w:divsChild>
                                    <w:div w:id="936517814">
                                      <w:marLeft w:val="0"/>
                                      <w:marRight w:val="0"/>
                                      <w:marTop w:val="0"/>
                                      <w:marBottom w:val="0"/>
                                      <w:divBdr>
                                        <w:top w:val="none" w:sz="0" w:space="0" w:color="auto"/>
                                        <w:left w:val="none" w:sz="0" w:space="0" w:color="auto"/>
                                        <w:bottom w:val="none" w:sz="0" w:space="0" w:color="auto"/>
                                        <w:right w:val="none" w:sz="0" w:space="0" w:color="auto"/>
                                      </w:divBdr>
                                      <w:divsChild>
                                        <w:div w:id="1522162299">
                                          <w:marLeft w:val="0"/>
                                          <w:marRight w:val="0"/>
                                          <w:marTop w:val="0"/>
                                          <w:marBottom w:val="0"/>
                                          <w:divBdr>
                                            <w:top w:val="none" w:sz="0" w:space="0" w:color="auto"/>
                                            <w:left w:val="none" w:sz="0" w:space="0" w:color="auto"/>
                                            <w:bottom w:val="none" w:sz="0" w:space="0" w:color="auto"/>
                                            <w:right w:val="none" w:sz="0" w:space="0" w:color="auto"/>
                                          </w:divBdr>
                                          <w:divsChild>
                                            <w:div w:id="1208032547">
                                              <w:marLeft w:val="0"/>
                                              <w:marRight w:val="0"/>
                                              <w:marTop w:val="0"/>
                                              <w:marBottom w:val="0"/>
                                              <w:divBdr>
                                                <w:top w:val="none" w:sz="0" w:space="0" w:color="auto"/>
                                                <w:left w:val="none" w:sz="0" w:space="0" w:color="auto"/>
                                                <w:bottom w:val="none" w:sz="0" w:space="0" w:color="auto"/>
                                                <w:right w:val="none" w:sz="0" w:space="0" w:color="auto"/>
                                              </w:divBdr>
                                              <w:divsChild>
                                                <w:div w:id="1373119612">
                                                  <w:marLeft w:val="0"/>
                                                  <w:marRight w:val="0"/>
                                                  <w:marTop w:val="0"/>
                                                  <w:marBottom w:val="0"/>
                                                  <w:divBdr>
                                                    <w:top w:val="none" w:sz="0" w:space="0" w:color="auto"/>
                                                    <w:left w:val="none" w:sz="0" w:space="0" w:color="auto"/>
                                                    <w:bottom w:val="none" w:sz="0" w:space="0" w:color="auto"/>
                                                    <w:right w:val="none" w:sz="0" w:space="0" w:color="auto"/>
                                                  </w:divBdr>
                                                  <w:divsChild>
                                                    <w:div w:id="1136526448">
                                                      <w:marLeft w:val="0"/>
                                                      <w:marRight w:val="0"/>
                                                      <w:marTop w:val="0"/>
                                                      <w:marBottom w:val="0"/>
                                                      <w:divBdr>
                                                        <w:top w:val="none" w:sz="0" w:space="0" w:color="auto"/>
                                                        <w:left w:val="none" w:sz="0" w:space="0" w:color="auto"/>
                                                        <w:bottom w:val="none" w:sz="0" w:space="0" w:color="auto"/>
                                                        <w:right w:val="none" w:sz="0" w:space="0" w:color="auto"/>
                                                      </w:divBdr>
                                                      <w:divsChild>
                                                        <w:div w:id="16348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5814269">
      <w:bodyDiv w:val="1"/>
      <w:marLeft w:val="0"/>
      <w:marRight w:val="0"/>
      <w:marTop w:val="0"/>
      <w:marBottom w:val="0"/>
      <w:divBdr>
        <w:top w:val="none" w:sz="0" w:space="0" w:color="auto"/>
        <w:left w:val="none" w:sz="0" w:space="0" w:color="auto"/>
        <w:bottom w:val="none" w:sz="0" w:space="0" w:color="auto"/>
        <w:right w:val="none" w:sz="0" w:space="0" w:color="auto"/>
      </w:divBdr>
      <w:divsChild>
        <w:div w:id="1044869444">
          <w:marLeft w:val="0"/>
          <w:marRight w:val="0"/>
          <w:marTop w:val="0"/>
          <w:marBottom w:val="0"/>
          <w:divBdr>
            <w:top w:val="none" w:sz="0" w:space="0" w:color="auto"/>
            <w:left w:val="none" w:sz="0" w:space="0" w:color="auto"/>
            <w:bottom w:val="none" w:sz="0" w:space="0" w:color="auto"/>
            <w:right w:val="none" w:sz="0" w:space="0" w:color="auto"/>
          </w:divBdr>
          <w:divsChild>
            <w:div w:id="1092974448">
              <w:marLeft w:val="0"/>
              <w:marRight w:val="0"/>
              <w:marTop w:val="0"/>
              <w:marBottom w:val="0"/>
              <w:divBdr>
                <w:top w:val="none" w:sz="0" w:space="0" w:color="auto"/>
                <w:left w:val="none" w:sz="0" w:space="0" w:color="auto"/>
                <w:bottom w:val="none" w:sz="0" w:space="0" w:color="auto"/>
                <w:right w:val="none" w:sz="0" w:space="0" w:color="auto"/>
              </w:divBdr>
              <w:divsChild>
                <w:div w:id="1525901361">
                  <w:marLeft w:val="0"/>
                  <w:marRight w:val="0"/>
                  <w:marTop w:val="0"/>
                  <w:marBottom w:val="0"/>
                  <w:divBdr>
                    <w:top w:val="none" w:sz="0" w:space="0" w:color="auto"/>
                    <w:left w:val="none" w:sz="0" w:space="0" w:color="auto"/>
                    <w:bottom w:val="none" w:sz="0" w:space="0" w:color="auto"/>
                    <w:right w:val="none" w:sz="0" w:space="0" w:color="auto"/>
                  </w:divBdr>
                  <w:divsChild>
                    <w:div w:id="862324435">
                      <w:marLeft w:val="0"/>
                      <w:marRight w:val="0"/>
                      <w:marTop w:val="0"/>
                      <w:marBottom w:val="0"/>
                      <w:divBdr>
                        <w:top w:val="none" w:sz="0" w:space="0" w:color="auto"/>
                        <w:left w:val="none" w:sz="0" w:space="0" w:color="auto"/>
                        <w:bottom w:val="none" w:sz="0" w:space="0" w:color="auto"/>
                        <w:right w:val="none" w:sz="0" w:space="0" w:color="auto"/>
                      </w:divBdr>
                      <w:divsChild>
                        <w:div w:id="320886361">
                          <w:marLeft w:val="0"/>
                          <w:marRight w:val="0"/>
                          <w:marTop w:val="0"/>
                          <w:marBottom w:val="0"/>
                          <w:divBdr>
                            <w:top w:val="none" w:sz="0" w:space="0" w:color="auto"/>
                            <w:left w:val="none" w:sz="0" w:space="0" w:color="auto"/>
                            <w:bottom w:val="none" w:sz="0" w:space="0" w:color="auto"/>
                            <w:right w:val="none" w:sz="0" w:space="0" w:color="auto"/>
                          </w:divBdr>
                          <w:divsChild>
                            <w:div w:id="914820204">
                              <w:marLeft w:val="0"/>
                              <w:marRight w:val="0"/>
                              <w:marTop w:val="0"/>
                              <w:marBottom w:val="0"/>
                              <w:divBdr>
                                <w:top w:val="none" w:sz="0" w:space="0" w:color="auto"/>
                                <w:left w:val="none" w:sz="0" w:space="0" w:color="auto"/>
                                <w:bottom w:val="none" w:sz="0" w:space="0" w:color="auto"/>
                                <w:right w:val="none" w:sz="0" w:space="0" w:color="auto"/>
                              </w:divBdr>
                              <w:divsChild>
                                <w:div w:id="1370497264">
                                  <w:marLeft w:val="0"/>
                                  <w:marRight w:val="0"/>
                                  <w:marTop w:val="0"/>
                                  <w:marBottom w:val="0"/>
                                  <w:divBdr>
                                    <w:top w:val="none" w:sz="0" w:space="0" w:color="auto"/>
                                    <w:left w:val="none" w:sz="0" w:space="0" w:color="auto"/>
                                    <w:bottom w:val="none" w:sz="0" w:space="0" w:color="auto"/>
                                    <w:right w:val="none" w:sz="0" w:space="0" w:color="auto"/>
                                  </w:divBdr>
                                  <w:divsChild>
                                    <w:div w:id="13833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256326">
      <w:bodyDiv w:val="1"/>
      <w:marLeft w:val="0"/>
      <w:marRight w:val="0"/>
      <w:marTop w:val="0"/>
      <w:marBottom w:val="0"/>
      <w:divBdr>
        <w:top w:val="none" w:sz="0" w:space="0" w:color="auto"/>
        <w:left w:val="none" w:sz="0" w:space="0" w:color="auto"/>
        <w:bottom w:val="none" w:sz="0" w:space="0" w:color="auto"/>
        <w:right w:val="none" w:sz="0" w:space="0" w:color="auto"/>
      </w:divBdr>
    </w:div>
    <w:div w:id="2015760977">
      <w:bodyDiv w:val="1"/>
      <w:marLeft w:val="0"/>
      <w:marRight w:val="0"/>
      <w:marTop w:val="0"/>
      <w:marBottom w:val="0"/>
      <w:divBdr>
        <w:top w:val="none" w:sz="0" w:space="0" w:color="auto"/>
        <w:left w:val="none" w:sz="0" w:space="0" w:color="auto"/>
        <w:bottom w:val="none" w:sz="0" w:space="0" w:color="auto"/>
        <w:right w:val="none" w:sz="0" w:space="0" w:color="auto"/>
      </w:divBdr>
      <w:divsChild>
        <w:div w:id="214561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918711">
      <w:bodyDiv w:val="1"/>
      <w:marLeft w:val="0"/>
      <w:marRight w:val="0"/>
      <w:marTop w:val="0"/>
      <w:marBottom w:val="0"/>
      <w:divBdr>
        <w:top w:val="none" w:sz="0" w:space="0" w:color="auto"/>
        <w:left w:val="none" w:sz="0" w:space="0" w:color="auto"/>
        <w:bottom w:val="none" w:sz="0" w:space="0" w:color="auto"/>
        <w:right w:val="none" w:sz="0" w:space="0" w:color="auto"/>
      </w:divBdr>
    </w:div>
    <w:div w:id="2026981566">
      <w:bodyDiv w:val="1"/>
      <w:marLeft w:val="0"/>
      <w:marRight w:val="0"/>
      <w:marTop w:val="0"/>
      <w:marBottom w:val="0"/>
      <w:divBdr>
        <w:top w:val="none" w:sz="0" w:space="0" w:color="auto"/>
        <w:left w:val="none" w:sz="0" w:space="0" w:color="auto"/>
        <w:bottom w:val="none" w:sz="0" w:space="0" w:color="auto"/>
        <w:right w:val="none" w:sz="0" w:space="0" w:color="auto"/>
      </w:divBdr>
    </w:div>
    <w:div w:id="2030790576">
      <w:bodyDiv w:val="1"/>
      <w:marLeft w:val="0"/>
      <w:marRight w:val="0"/>
      <w:marTop w:val="0"/>
      <w:marBottom w:val="0"/>
      <w:divBdr>
        <w:top w:val="none" w:sz="0" w:space="0" w:color="auto"/>
        <w:left w:val="none" w:sz="0" w:space="0" w:color="auto"/>
        <w:bottom w:val="none" w:sz="0" w:space="0" w:color="auto"/>
        <w:right w:val="none" w:sz="0" w:space="0" w:color="auto"/>
      </w:divBdr>
    </w:div>
    <w:div w:id="2052460398">
      <w:bodyDiv w:val="1"/>
      <w:marLeft w:val="0"/>
      <w:marRight w:val="0"/>
      <w:marTop w:val="0"/>
      <w:marBottom w:val="0"/>
      <w:divBdr>
        <w:top w:val="none" w:sz="0" w:space="0" w:color="auto"/>
        <w:left w:val="none" w:sz="0" w:space="0" w:color="auto"/>
        <w:bottom w:val="none" w:sz="0" w:space="0" w:color="auto"/>
        <w:right w:val="none" w:sz="0" w:space="0" w:color="auto"/>
      </w:divBdr>
    </w:div>
    <w:div w:id="2057073671">
      <w:bodyDiv w:val="1"/>
      <w:marLeft w:val="0"/>
      <w:marRight w:val="0"/>
      <w:marTop w:val="0"/>
      <w:marBottom w:val="0"/>
      <w:divBdr>
        <w:top w:val="none" w:sz="0" w:space="0" w:color="auto"/>
        <w:left w:val="none" w:sz="0" w:space="0" w:color="auto"/>
        <w:bottom w:val="none" w:sz="0" w:space="0" w:color="auto"/>
        <w:right w:val="none" w:sz="0" w:space="0" w:color="auto"/>
      </w:divBdr>
    </w:div>
    <w:div w:id="2062777756">
      <w:bodyDiv w:val="1"/>
      <w:marLeft w:val="0"/>
      <w:marRight w:val="0"/>
      <w:marTop w:val="0"/>
      <w:marBottom w:val="0"/>
      <w:divBdr>
        <w:top w:val="none" w:sz="0" w:space="0" w:color="auto"/>
        <w:left w:val="none" w:sz="0" w:space="0" w:color="auto"/>
        <w:bottom w:val="none" w:sz="0" w:space="0" w:color="auto"/>
        <w:right w:val="none" w:sz="0" w:space="0" w:color="auto"/>
      </w:divBdr>
    </w:div>
    <w:div w:id="2074311476">
      <w:bodyDiv w:val="1"/>
      <w:marLeft w:val="0"/>
      <w:marRight w:val="0"/>
      <w:marTop w:val="0"/>
      <w:marBottom w:val="0"/>
      <w:divBdr>
        <w:top w:val="none" w:sz="0" w:space="0" w:color="auto"/>
        <w:left w:val="none" w:sz="0" w:space="0" w:color="auto"/>
        <w:bottom w:val="none" w:sz="0" w:space="0" w:color="auto"/>
        <w:right w:val="none" w:sz="0" w:space="0" w:color="auto"/>
      </w:divBdr>
    </w:div>
    <w:div w:id="2080130908">
      <w:bodyDiv w:val="1"/>
      <w:marLeft w:val="0"/>
      <w:marRight w:val="0"/>
      <w:marTop w:val="0"/>
      <w:marBottom w:val="0"/>
      <w:divBdr>
        <w:top w:val="none" w:sz="0" w:space="0" w:color="auto"/>
        <w:left w:val="none" w:sz="0" w:space="0" w:color="auto"/>
        <w:bottom w:val="none" w:sz="0" w:space="0" w:color="auto"/>
        <w:right w:val="none" w:sz="0" w:space="0" w:color="auto"/>
      </w:divBdr>
    </w:div>
    <w:div w:id="2081714520">
      <w:bodyDiv w:val="1"/>
      <w:marLeft w:val="0"/>
      <w:marRight w:val="0"/>
      <w:marTop w:val="0"/>
      <w:marBottom w:val="0"/>
      <w:divBdr>
        <w:top w:val="none" w:sz="0" w:space="0" w:color="auto"/>
        <w:left w:val="none" w:sz="0" w:space="0" w:color="auto"/>
        <w:bottom w:val="none" w:sz="0" w:space="0" w:color="auto"/>
        <w:right w:val="none" w:sz="0" w:space="0" w:color="auto"/>
      </w:divBdr>
    </w:div>
    <w:div w:id="2083597114">
      <w:bodyDiv w:val="1"/>
      <w:marLeft w:val="0"/>
      <w:marRight w:val="0"/>
      <w:marTop w:val="0"/>
      <w:marBottom w:val="0"/>
      <w:divBdr>
        <w:top w:val="none" w:sz="0" w:space="0" w:color="auto"/>
        <w:left w:val="none" w:sz="0" w:space="0" w:color="auto"/>
        <w:bottom w:val="none" w:sz="0" w:space="0" w:color="auto"/>
        <w:right w:val="none" w:sz="0" w:space="0" w:color="auto"/>
      </w:divBdr>
    </w:div>
    <w:div w:id="2087147783">
      <w:bodyDiv w:val="1"/>
      <w:marLeft w:val="0"/>
      <w:marRight w:val="0"/>
      <w:marTop w:val="0"/>
      <w:marBottom w:val="0"/>
      <w:divBdr>
        <w:top w:val="none" w:sz="0" w:space="0" w:color="auto"/>
        <w:left w:val="none" w:sz="0" w:space="0" w:color="auto"/>
        <w:bottom w:val="none" w:sz="0" w:space="0" w:color="auto"/>
        <w:right w:val="none" w:sz="0" w:space="0" w:color="auto"/>
      </w:divBdr>
      <w:divsChild>
        <w:div w:id="1782800504">
          <w:marLeft w:val="0"/>
          <w:marRight w:val="0"/>
          <w:marTop w:val="0"/>
          <w:marBottom w:val="0"/>
          <w:divBdr>
            <w:top w:val="none" w:sz="0" w:space="0" w:color="auto"/>
            <w:left w:val="none" w:sz="0" w:space="0" w:color="auto"/>
            <w:bottom w:val="none" w:sz="0" w:space="0" w:color="auto"/>
            <w:right w:val="none" w:sz="0" w:space="0" w:color="auto"/>
          </w:divBdr>
          <w:divsChild>
            <w:div w:id="1409502967">
              <w:marLeft w:val="0"/>
              <w:marRight w:val="0"/>
              <w:marTop w:val="0"/>
              <w:marBottom w:val="0"/>
              <w:divBdr>
                <w:top w:val="none" w:sz="0" w:space="0" w:color="auto"/>
                <w:left w:val="none" w:sz="0" w:space="0" w:color="auto"/>
                <w:bottom w:val="none" w:sz="0" w:space="0" w:color="auto"/>
                <w:right w:val="none" w:sz="0" w:space="0" w:color="auto"/>
              </w:divBdr>
              <w:divsChild>
                <w:div w:id="538587382">
                  <w:marLeft w:val="0"/>
                  <w:marRight w:val="0"/>
                  <w:marTop w:val="0"/>
                  <w:marBottom w:val="0"/>
                  <w:divBdr>
                    <w:top w:val="none" w:sz="0" w:space="0" w:color="auto"/>
                    <w:left w:val="none" w:sz="0" w:space="0" w:color="auto"/>
                    <w:bottom w:val="none" w:sz="0" w:space="0" w:color="auto"/>
                    <w:right w:val="none" w:sz="0" w:space="0" w:color="auto"/>
                  </w:divBdr>
                  <w:divsChild>
                    <w:div w:id="1845971123">
                      <w:marLeft w:val="0"/>
                      <w:marRight w:val="0"/>
                      <w:marTop w:val="0"/>
                      <w:marBottom w:val="0"/>
                      <w:divBdr>
                        <w:top w:val="none" w:sz="0" w:space="0" w:color="auto"/>
                        <w:left w:val="none" w:sz="0" w:space="0" w:color="auto"/>
                        <w:bottom w:val="none" w:sz="0" w:space="0" w:color="auto"/>
                        <w:right w:val="none" w:sz="0" w:space="0" w:color="auto"/>
                      </w:divBdr>
                      <w:divsChild>
                        <w:div w:id="1142695951">
                          <w:marLeft w:val="0"/>
                          <w:marRight w:val="0"/>
                          <w:marTop w:val="0"/>
                          <w:marBottom w:val="0"/>
                          <w:divBdr>
                            <w:top w:val="none" w:sz="0" w:space="0" w:color="auto"/>
                            <w:left w:val="none" w:sz="0" w:space="0" w:color="auto"/>
                            <w:bottom w:val="none" w:sz="0" w:space="0" w:color="auto"/>
                            <w:right w:val="none" w:sz="0" w:space="0" w:color="auto"/>
                          </w:divBdr>
                          <w:divsChild>
                            <w:div w:id="714431439">
                              <w:marLeft w:val="0"/>
                              <w:marRight w:val="0"/>
                              <w:marTop w:val="0"/>
                              <w:marBottom w:val="0"/>
                              <w:divBdr>
                                <w:top w:val="none" w:sz="0" w:space="0" w:color="auto"/>
                                <w:left w:val="none" w:sz="0" w:space="0" w:color="auto"/>
                                <w:bottom w:val="none" w:sz="0" w:space="0" w:color="auto"/>
                                <w:right w:val="none" w:sz="0" w:space="0" w:color="auto"/>
                              </w:divBdr>
                              <w:divsChild>
                                <w:div w:id="884486792">
                                  <w:marLeft w:val="0"/>
                                  <w:marRight w:val="0"/>
                                  <w:marTop w:val="0"/>
                                  <w:marBottom w:val="0"/>
                                  <w:divBdr>
                                    <w:top w:val="none" w:sz="0" w:space="0" w:color="auto"/>
                                    <w:left w:val="none" w:sz="0" w:space="0" w:color="auto"/>
                                    <w:bottom w:val="none" w:sz="0" w:space="0" w:color="auto"/>
                                    <w:right w:val="none" w:sz="0" w:space="0" w:color="auto"/>
                                  </w:divBdr>
                                  <w:divsChild>
                                    <w:div w:id="1325621506">
                                      <w:marLeft w:val="0"/>
                                      <w:marRight w:val="0"/>
                                      <w:marTop w:val="0"/>
                                      <w:marBottom w:val="0"/>
                                      <w:divBdr>
                                        <w:top w:val="none" w:sz="0" w:space="0" w:color="auto"/>
                                        <w:left w:val="none" w:sz="0" w:space="0" w:color="auto"/>
                                        <w:bottom w:val="none" w:sz="0" w:space="0" w:color="auto"/>
                                        <w:right w:val="none" w:sz="0" w:space="0" w:color="auto"/>
                                      </w:divBdr>
                                      <w:divsChild>
                                        <w:div w:id="1542209876">
                                          <w:marLeft w:val="0"/>
                                          <w:marRight w:val="0"/>
                                          <w:marTop w:val="0"/>
                                          <w:marBottom w:val="0"/>
                                          <w:divBdr>
                                            <w:top w:val="none" w:sz="0" w:space="0" w:color="auto"/>
                                            <w:left w:val="none" w:sz="0" w:space="0" w:color="auto"/>
                                            <w:bottom w:val="none" w:sz="0" w:space="0" w:color="auto"/>
                                            <w:right w:val="none" w:sz="0" w:space="0" w:color="auto"/>
                                          </w:divBdr>
                                          <w:divsChild>
                                            <w:div w:id="1287463283">
                                              <w:marLeft w:val="0"/>
                                              <w:marRight w:val="0"/>
                                              <w:marTop w:val="0"/>
                                              <w:marBottom w:val="0"/>
                                              <w:divBdr>
                                                <w:top w:val="none" w:sz="0" w:space="0" w:color="auto"/>
                                                <w:left w:val="none" w:sz="0" w:space="0" w:color="auto"/>
                                                <w:bottom w:val="none" w:sz="0" w:space="0" w:color="auto"/>
                                                <w:right w:val="none" w:sz="0" w:space="0" w:color="auto"/>
                                              </w:divBdr>
                                              <w:divsChild>
                                                <w:div w:id="1894002436">
                                                  <w:marLeft w:val="0"/>
                                                  <w:marRight w:val="0"/>
                                                  <w:marTop w:val="0"/>
                                                  <w:marBottom w:val="0"/>
                                                  <w:divBdr>
                                                    <w:top w:val="none" w:sz="0" w:space="0" w:color="auto"/>
                                                    <w:left w:val="none" w:sz="0" w:space="0" w:color="auto"/>
                                                    <w:bottom w:val="none" w:sz="0" w:space="0" w:color="auto"/>
                                                    <w:right w:val="none" w:sz="0" w:space="0" w:color="auto"/>
                                                  </w:divBdr>
                                                  <w:divsChild>
                                                    <w:div w:id="1499999898">
                                                      <w:marLeft w:val="0"/>
                                                      <w:marRight w:val="0"/>
                                                      <w:marTop w:val="0"/>
                                                      <w:marBottom w:val="0"/>
                                                      <w:divBdr>
                                                        <w:top w:val="none" w:sz="0" w:space="0" w:color="auto"/>
                                                        <w:left w:val="none" w:sz="0" w:space="0" w:color="auto"/>
                                                        <w:bottom w:val="none" w:sz="0" w:space="0" w:color="auto"/>
                                                        <w:right w:val="none" w:sz="0" w:space="0" w:color="auto"/>
                                                      </w:divBdr>
                                                      <w:divsChild>
                                                        <w:div w:id="120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736567">
      <w:bodyDiv w:val="1"/>
      <w:marLeft w:val="0"/>
      <w:marRight w:val="0"/>
      <w:marTop w:val="0"/>
      <w:marBottom w:val="0"/>
      <w:divBdr>
        <w:top w:val="none" w:sz="0" w:space="0" w:color="auto"/>
        <w:left w:val="none" w:sz="0" w:space="0" w:color="auto"/>
        <w:bottom w:val="none" w:sz="0" w:space="0" w:color="auto"/>
        <w:right w:val="none" w:sz="0" w:space="0" w:color="auto"/>
      </w:divBdr>
    </w:div>
    <w:div w:id="2090957994">
      <w:bodyDiv w:val="1"/>
      <w:marLeft w:val="0"/>
      <w:marRight w:val="0"/>
      <w:marTop w:val="0"/>
      <w:marBottom w:val="0"/>
      <w:divBdr>
        <w:top w:val="none" w:sz="0" w:space="0" w:color="auto"/>
        <w:left w:val="none" w:sz="0" w:space="0" w:color="auto"/>
        <w:bottom w:val="none" w:sz="0" w:space="0" w:color="auto"/>
        <w:right w:val="none" w:sz="0" w:space="0" w:color="auto"/>
      </w:divBdr>
    </w:div>
    <w:div w:id="2095664532">
      <w:bodyDiv w:val="1"/>
      <w:marLeft w:val="0"/>
      <w:marRight w:val="0"/>
      <w:marTop w:val="0"/>
      <w:marBottom w:val="0"/>
      <w:divBdr>
        <w:top w:val="none" w:sz="0" w:space="0" w:color="auto"/>
        <w:left w:val="none" w:sz="0" w:space="0" w:color="auto"/>
        <w:bottom w:val="none" w:sz="0" w:space="0" w:color="auto"/>
        <w:right w:val="none" w:sz="0" w:space="0" w:color="auto"/>
      </w:divBdr>
    </w:div>
    <w:div w:id="2104109018">
      <w:bodyDiv w:val="1"/>
      <w:marLeft w:val="0"/>
      <w:marRight w:val="0"/>
      <w:marTop w:val="0"/>
      <w:marBottom w:val="0"/>
      <w:divBdr>
        <w:top w:val="none" w:sz="0" w:space="0" w:color="auto"/>
        <w:left w:val="none" w:sz="0" w:space="0" w:color="auto"/>
        <w:bottom w:val="none" w:sz="0" w:space="0" w:color="auto"/>
        <w:right w:val="none" w:sz="0" w:space="0" w:color="auto"/>
      </w:divBdr>
    </w:div>
    <w:div w:id="211578824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 w:id="2118401535">
      <w:bodyDiv w:val="1"/>
      <w:marLeft w:val="0"/>
      <w:marRight w:val="0"/>
      <w:marTop w:val="0"/>
      <w:marBottom w:val="0"/>
      <w:divBdr>
        <w:top w:val="none" w:sz="0" w:space="0" w:color="auto"/>
        <w:left w:val="none" w:sz="0" w:space="0" w:color="auto"/>
        <w:bottom w:val="none" w:sz="0" w:space="0" w:color="auto"/>
        <w:right w:val="none" w:sz="0" w:space="0" w:color="auto"/>
      </w:divBdr>
    </w:div>
    <w:div w:id="2120710470">
      <w:bodyDiv w:val="1"/>
      <w:marLeft w:val="0"/>
      <w:marRight w:val="0"/>
      <w:marTop w:val="0"/>
      <w:marBottom w:val="0"/>
      <w:divBdr>
        <w:top w:val="none" w:sz="0" w:space="0" w:color="auto"/>
        <w:left w:val="none" w:sz="0" w:space="0" w:color="auto"/>
        <w:bottom w:val="none" w:sz="0" w:space="0" w:color="auto"/>
        <w:right w:val="none" w:sz="0" w:space="0" w:color="auto"/>
      </w:divBdr>
    </w:div>
    <w:div w:id="214014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doi.org/10.14801/jkiit.2024.22.8.41"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arxiv.org/abs/1704.0411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16/j.ijforecast.2022.03.00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126/scirobotics.aay7120"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arxiv.org/abs/1905.10437" TargetMode="External"/><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6747</Words>
  <Characters>38461</Characters>
  <Application>Microsoft Office Word</Application>
  <DocSecurity>0</DocSecurity>
  <Lines>320</Lines>
  <Paragraphs>90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김민정/무역학부</cp:lastModifiedBy>
  <cp:revision>2</cp:revision>
  <dcterms:created xsi:type="dcterms:W3CDTF">2025-02-07T09:08:00Z</dcterms:created>
  <dcterms:modified xsi:type="dcterms:W3CDTF">2025-02-07T09:08:00Z</dcterms:modified>
</cp:coreProperties>
</file>