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5F3D" w14:textId="77777777" w:rsidR="003D21E3" w:rsidRDefault="003D21E3" w:rsidP="003D21E3">
      <w:pPr>
        <w:pStyle w:val="a4"/>
        <w:spacing w:before="11"/>
        <w:jc w:val="both"/>
        <w:rPr>
          <w:sz w:val="17"/>
        </w:rPr>
      </w:pPr>
    </w:p>
    <w:p w14:paraId="7775A7F5" w14:textId="1A3C1510" w:rsidR="003D21E3" w:rsidRPr="00B76050" w:rsidRDefault="00103398" w:rsidP="003D21E3">
      <w:pPr>
        <w:spacing w:before="109" w:line="268" w:lineRule="auto"/>
        <w:ind w:left="252" w:right="248"/>
        <w:jc w:val="both"/>
        <w:rPr>
          <w:color w:val="FF0000"/>
          <w:sz w:val="34"/>
          <w:lang w:eastAsia="ko-KR"/>
        </w:rPr>
      </w:pPr>
      <w:commentRangeStart w:id="0"/>
      <w:r w:rsidRPr="00B76050">
        <w:rPr>
          <w:rFonts w:eastAsiaTheme="minorEastAsia" w:hint="eastAsia"/>
          <w:color w:val="FF0000"/>
          <w:sz w:val="34"/>
          <w:lang w:eastAsia="ko-KR"/>
        </w:rPr>
        <w:t>고성능</w:t>
      </w:r>
      <w:r w:rsidRPr="00B76050">
        <w:rPr>
          <w:rFonts w:eastAsiaTheme="minorEastAsia" w:hint="eastAsia"/>
          <w:color w:val="FF0000"/>
          <w:sz w:val="34"/>
          <w:lang w:eastAsia="ko-KR"/>
        </w:rPr>
        <w:t xml:space="preserve"> </w:t>
      </w:r>
      <w:r w:rsidRPr="00B76050">
        <w:rPr>
          <w:rFonts w:eastAsiaTheme="minorEastAsia" w:hint="eastAsia"/>
          <w:color w:val="FF0000"/>
          <w:sz w:val="34"/>
          <w:lang w:eastAsia="ko-KR"/>
        </w:rPr>
        <w:t>인공지능</w:t>
      </w:r>
      <w:r w:rsidRPr="00B76050">
        <w:rPr>
          <w:rFonts w:eastAsiaTheme="minorEastAsia" w:hint="eastAsia"/>
          <w:color w:val="FF0000"/>
          <w:sz w:val="34"/>
          <w:lang w:eastAsia="ko-KR"/>
        </w:rPr>
        <w:t xml:space="preserve"> </w:t>
      </w:r>
      <w:r w:rsidRPr="00B76050">
        <w:rPr>
          <w:rFonts w:eastAsiaTheme="minorEastAsia" w:hint="eastAsia"/>
          <w:color w:val="FF0000"/>
          <w:sz w:val="34"/>
          <w:lang w:eastAsia="ko-KR"/>
        </w:rPr>
        <w:t>알고리즘</w:t>
      </w:r>
      <w:r w:rsidRPr="00B76050">
        <w:rPr>
          <w:rFonts w:eastAsiaTheme="minorEastAsia" w:hint="eastAsia"/>
          <w:color w:val="FF0000"/>
          <w:sz w:val="34"/>
          <w:lang w:eastAsia="ko-KR"/>
        </w:rPr>
        <w:t xml:space="preserve"> </w:t>
      </w:r>
      <w:r w:rsidRPr="00B76050">
        <w:rPr>
          <w:rFonts w:eastAsiaTheme="minorEastAsia" w:hint="eastAsia"/>
          <w:color w:val="FF0000"/>
          <w:sz w:val="34"/>
          <w:lang w:eastAsia="ko-KR"/>
        </w:rPr>
        <w:t>활용</w:t>
      </w:r>
      <w:r w:rsidRPr="00B76050">
        <w:rPr>
          <w:rFonts w:eastAsiaTheme="minorEastAsia" w:hint="eastAsia"/>
          <w:color w:val="FF0000"/>
          <w:sz w:val="34"/>
          <w:lang w:eastAsia="ko-KR"/>
        </w:rPr>
        <w:t xml:space="preserve"> 2025</w:t>
      </w:r>
      <w:r w:rsidRPr="00B76050">
        <w:rPr>
          <w:rFonts w:eastAsiaTheme="minorEastAsia" w:hint="eastAsia"/>
          <w:color w:val="FF0000"/>
          <w:sz w:val="34"/>
          <w:lang w:eastAsia="ko-KR"/>
        </w:rPr>
        <w:t>년도</w:t>
      </w:r>
      <w:r w:rsidRPr="00B76050">
        <w:rPr>
          <w:rFonts w:eastAsiaTheme="minorEastAsia" w:hint="eastAsia"/>
          <w:color w:val="FF0000"/>
          <w:sz w:val="34"/>
          <w:lang w:eastAsia="ko-KR"/>
        </w:rPr>
        <w:t xml:space="preserve"> KTX </w:t>
      </w:r>
      <w:r w:rsidRPr="00B76050">
        <w:rPr>
          <w:rFonts w:eastAsiaTheme="minorEastAsia" w:hint="eastAsia"/>
          <w:color w:val="FF0000"/>
          <w:sz w:val="34"/>
          <w:lang w:eastAsia="ko-KR"/>
        </w:rPr>
        <w:t>수요예측</w:t>
      </w:r>
      <w:commentRangeEnd w:id="0"/>
      <w:r w:rsidR="009356A3" w:rsidRPr="00B76050">
        <w:rPr>
          <w:rStyle w:val="af"/>
          <w:color w:val="FF0000"/>
        </w:rPr>
        <w:commentReference w:id="0"/>
      </w:r>
    </w:p>
    <w:p w14:paraId="77B96B7F" w14:textId="1A5D5AFD" w:rsidR="003D21E3" w:rsidRPr="005F6385" w:rsidRDefault="00D87918" w:rsidP="003D21E3">
      <w:pPr>
        <w:pStyle w:val="a4"/>
        <w:spacing w:before="248"/>
        <w:jc w:val="center"/>
        <w:rPr>
          <w:rFonts w:ascii="Meiryo" w:eastAsiaTheme="minorEastAsia" w:hAnsi="Meiryo"/>
          <w:i/>
          <w:sz w:val="16"/>
          <w:lang w:eastAsia="ko-KR"/>
        </w:rPr>
      </w:pPr>
      <w:r>
        <w:rPr>
          <w:rFonts w:eastAsiaTheme="minorEastAsia" w:hint="eastAsia"/>
          <w:w w:val="105"/>
          <w:lang w:eastAsia="ko-KR"/>
        </w:rPr>
        <w:t>차명주</w:t>
      </w:r>
      <w:r w:rsidR="007D1FEA">
        <w:rPr>
          <w:rFonts w:ascii="Calibri" w:hAnsi="Calibri"/>
          <w:w w:val="105"/>
          <w:position w:val="9"/>
          <w:sz w:val="16"/>
          <w:lang w:eastAsia="ko-KR"/>
        </w:rPr>
        <w:t>a</w:t>
      </w:r>
      <w:r w:rsidR="007D1FEA">
        <w:rPr>
          <w:rFonts w:eastAsiaTheme="minorEastAsia" w:hint="eastAsia"/>
          <w:w w:val="105"/>
          <w:lang w:eastAsia="ko-KR"/>
        </w:rPr>
        <w:t xml:space="preserve">, </w:t>
      </w:r>
      <w:r>
        <w:rPr>
          <w:rFonts w:eastAsiaTheme="minorEastAsia" w:hint="eastAsia"/>
          <w:w w:val="105"/>
          <w:lang w:eastAsia="ko-KR"/>
        </w:rPr>
        <w:t>오영택</w:t>
      </w:r>
      <w:r w:rsidR="00F71DE4">
        <w:rPr>
          <w:rFonts w:ascii="맑은 고딕" w:eastAsia="맑은 고딕" w:hAnsi="맑은 고딕" w:cs="맑은 고딕" w:hint="eastAsia"/>
          <w:w w:val="105"/>
          <w:position w:val="9"/>
          <w:sz w:val="16"/>
          <w:lang w:eastAsia="ko-KR"/>
        </w:rPr>
        <w:t>b</w:t>
      </w:r>
      <w:r>
        <w:rPr>
          <w:rFonts w:eastAsiaTheme="minorEastAsia" w:hint="eastAsia"/>
          <w:w w:val="105"/>
          <w:lang w:eastAsia="ko-KR"/>
        </w:rPr>
        <w:t xml:space="preserve">, </w:t>
      </w:r>
      <w:r>
        <w:rPr>
          <w:rFonts w:eastAsiaTheme="minorEastAsia" w:hint="eastAsia"/>
          <w:w w:val="105"/>
          <w:lang w:eastAsia="ko-KR"/>
        </w:rPr>
        <w:t>이승연</w:t>
      </w:r>
      <w:r w:rsidR="00F71DE4">
        <w:rPr>
          <w:rFonts w:ascii="Calibri" w:eastAsiaTheme="minorEastAsia" w:hAnsi="Calibri" w:hint="eastAsia"/>
          <w:w w:val="105"/>
          <w:position w:val="9"/>
          <w:sz w:val="16"/>
          <w:lang w:eastAsia="ko-KR"/>
        </w:rPr>
        <w:t>b</w:t>
      </w:r>
      <w:r>
        <w:rPr>
          <w:rFonts w:eastAsiaTheme="minorEastAsia" w:hint="eastAsia"/>
          <w:w w:val="105"/>
          <w:lang w:eastAsia="ko-KR"/>
        </w:rPr>
        <w:t xml:space="preserve">, </w:t>
      </w:r>
      <w:r>
        <w:rPr>
          <w:rFonts w:eastAsiaTheme="minorEastAsia" w:hint="eastAsia"/>
          <w:w w:val="105"/>
          <w:lang w:eastAsia="ko-KR"/>
        </w:rPr>
        <w:t>김경원</w:t>
      </w:r>
      <w:r w:rsidR="003D21E3">
        <w:rPr>
          <w:rFonts w:ascii="Calibri" w:hAnsi="Calibri"/>
          <w:w w:val="105"/>
          <w:position w:val="9"/>
          <w:sz w:val="16"/>
          <w:lang w:eastAsia="ko-KR"/>
        </w:rPr>
        <w:t>a</w:t>
      </w:r>
      <w:r w:rsidR="005F6385">
        <w:rPr>
          <w:rFonts w:ascii="Calibri" w:eastAsiaTheme="minorEastAsia" w:hAnsi="Calibri" w:hint="eastAsia"/>
          <w:w w:val="105"/>
          <w:position w:val="9"/>
          <w:sz w:val="16"/>
          <w:lang w:eastAsia="ko-KR"/>
        </w:rPr>
        <w:t>,</w:t>
      </w:r>
      <w:r w:rsidR="005F6385">
        <w:rPr>
          <w:rFonts w:ascii="Meiryo" w:hAnsi="Meiryo"/>
          <w:i/>
          <w:w w:val="105"/>
          <w:position w:val="9"/>
          <w:sz w:val="16"/>
          <w:lang w:eastAsia="ko-KR"/>
        </w:rPr>
        <w:t>∗</w:t>
      </w:r>
    </w:p>
    <w:p w14:paraId="1F5DCCF7" w14:textId="0E9F9789" w:rsidR="003D21E3" w:rsidRDefault="003D21E3" w:rsidP="003D21E3">
      <w:pPr>
        <w:spacing w:before="176" w:line="254" w:lineRule="exact"/>
        <w:jc w:val="center"/>
        <w:rPr>
          <w:rFonts w:ascii="Palatino Linotype" w:eastAsiaTheme="minorEastAsia"/>
          <w:i/>
          <w:w w:val="105"/>
          <w:sz w:val="20"/>
          <w:lang w:eastAsia="ko-KR"/>
        </w:rPr>
      </w:pPr>
      <w:r>
        <w:rPr>
          <w:rFonts w:ascii="Calibri"/>
          <w:i/>
          <w:w w:val="105"/>
          <w:position w:val="7"/>
          <w:sz w:val="14"/>
          <w:lang w:eastAsia="ko-KR"/>
        </w:rPr>
        <w:t>a</w:t>
      </w:r>
      <w:r w:rsidR="00050112">
        <w:rPr>
          <w:rFonts w:ascii="맑은 고딕" w:eastAsia="맑은 고딕" w:hAnsi="맑은 고딕" w:cs="맑은 고딕" w:hint="eastAsia"/>
          <w:i/>
          <w:w w:val="105"/>
          <w:sz w:val="20"/>
          <w:lang w:eastAsia="ko-KR"/>
        </w:rPr>
        <w:t>국립 인</w:t>
      </w:r>
      <w:r w:rsidR="00F71DE4">
        <w:rPr>
          <w:rFonts w:ascii="맑은 고딕" w:eastAsia="맑은 고딕" w:hAnsi="맑은 고딕" w:cs="맑은 고딕" w:hint="eastAsia"/>
          <w:i/>
          <w:w w:val="105"/>
          <w:sz w:val="20"/>
          <w:lang w:eastAsia="ko-KR"/>
        </w:rPr>
        <w:t>천대학교 글로벌정경대학 무역학부</w:t>
      </w:r>
    </w:p>
    <w:p w14:paraId="356C3919" w14:textId="23D6531E" w:rsidR="00291854" w:rsidRDefault="00F71DE4" w:rsidP="00291854">
      <w:pPr>
        <w:spacing w:before="176" w:line="254" w:lineRule="exact"/>
        <w:jc w:val="center"/>
        <w:rPr>
          <w:rFonts w:ascii="Palatino Linotype"/>
          <w:i/>
          <w:sz w:val="20"/>
          <w:lang w:eastAsia="ko-KR"/>
        </w:rPr>
      </w:pPr>
      <w:r>
        <w:rPr>
          <w:rFonts w:ascii="Calibri" w:eastAsiaTheme="minorEastAsia" w:hint="eastAsia"/>
          <w:i/>
          <w:w w:val="105"/>
          <w:position w:val="7"/>
          <w:sz w:val="14"/>
          <w:lang w:eastAsia="ko-KR"/>
        </w:rPr>
        <w:t>b</w:t>
      </w:r>
      <w:r>
        <w:rPr>
          <w:rFonts w:ascii="Palatino Linotype" w:eastAsiaTheme="minorEastAsia" w:hint="eastAsia"/>
          <w:i/>
          <w:w w:val="105"/>
          <w:sz w:val="20"/>
          <w:lang w:eastAsia="ko-KR"/>
        </w:rPr>
        <w:t>한국철도공사</w:t>
      </w:r>
      <w:r>
        <w:rPr>
          <w:rFonts w:ascii="Palatino Linotype" w:eastAsiaTheme="minorEastAsia" w:hint="eastAsia"/>
          <w:i/>
          <w:w w:val="105"/>
          <w:sz w:val="20"/>
          <w:lang w:eastAsia="ko-KR"/>
        </w:rPr>
        <w:t xml:space="preserve"> </w:t>
      </w:r>
      <w:r>
        <w:rPr>
          <w:rFonts w:ascii="Palatino Linotype" w:eastAsiaTheme="minorEastAsia" w:hint="eastAsia"/>
          <w:i/>
          <w:w w:val="105"/>
          <w:sz w:val="20"/>
          <w:lang w:eastAsia="ko-KR"/>
        </w:rPr>
        <w:t>철도연구원</w:t>
      </w:r>
    </w:p>
    <w:p w14:paraId="3B2FD787" w14:textId="77777777" w:rsidR="00291854" w:rsidRPr="00291854" w:rsidRDefault="00291854" w:rsidP="003D21E3">
      <w:pPr>
        <w:spacing w:before="176" w:line="254" w:lineRule="exact"/>
        <w:jc w:val="center"/>
        <w:rPr>
          <w:rFonts w:ascii="Palatino Linotype" w:eastAsiaTheme="minorEastAsia"/>
          <w:i/>
          <w:sz w:val="20"/>
          <w:lang w:eastAsia="ko-KR"/>
        </w:rPr>
      </w:pPr>
    </w:p>
    <w:p w14:paraId="75CBDAF7" w14:textId="77777777" w:rsidR="003D21E3" w:rsidRDefault="00000000" w:rsidP="003D21E3">
      <w:pPr>
        <w:pStyle w:val="a4"/>
        <w:spacing w:before="3"/>
        <w:jc w:val="both"/>
        <w:rPr>
          <w:rFonts w:ascii="Palatino Linotype"/>
          <w:i/>
          <w:sz w:val="26"/>
          <w:lang w:eastAsia="ko-KR"/>
        </w:rPr>
      </w:pPr>
      <w:r>
        <w:pict w14:anchorId="70DB56BB">
          <v:line id="_x0000_s2050" style="position:absolute;left:0;text-align:left;z-index:-251657216;mso-wrap-distance-left:0;mso-wrap-distance-right:0;mso-position-horizontal-relative:page" from="64.5pt,19.85pt" to="530.75pt,19.85pt" strokeweight=".4pt">
            <w10:wrap type="topAndBottom" anchorx="page"/>
          </v:line>
        </w:pict>
      </w:r>
    </w:p>
    <w:p w14:paraId="289C1BDC" w14:textId="77777777" w:rsidR="003D21E3" w:rsidRPr="009A79EE" w:rsidRDefault="003D21E3" w:rsidP="003D21E3">
      <w:pPr>
        <w:pStyle w:val="1"/>
        <w:spacing w:before="155"/>
        <w:ind w:left="110" w:firstLine="0"/>
        <w:jc w:val="both"/>
        <w:rPr>
          <w:color w:val="FF0000"/>
        </w:rPr>
      </w:pPr>
      <w:commentRangeStart w:id="1"/>
      <w:r w:rsidRPr="009A79EE">
        <w:rPr>
          <w:color w:val="FF0000"/>
        </w:rPr>
        <w:t>Abstract</w:t>
      </w:r>
    </w:p>
    <w:p w14:paraId="07E59095" w14:textId="77777777" w:rsidR="003D21E3" w:rsidRPr="009A79EE" w:rsidRDefault="003D21E3" w:rsidP="003D21E3">
      <w:pPr>
        <w:pStyle w:val="a4"/>
        <w:spacing w:before="104" w:line="247" w:lineRule="auto"/>
        <w:ind w:left="110" w:right="106"/>
        <w:jc w:val="both"/>
        <w:rPr>
          <w:color w:val="FF0000"/>
        </w:rPr>
      </w:pPr>
      <w:r w:rsidRPr="009A79EE">
        <w:rPr>
          <w:rFonts w:ascii="Palatino Linotype"/>
          <w:i/>
          <w:color w:val="FF0000"/>
          <w:w w:val="105"/>
        </w:rPr>
        <w:t xml:space="preserve">Background: </w:t>
      </w:r>
      <w:r w:rsidRPr="009A79EE">
        <w:rPr>
          <w:color w:val="FF0000"/>
          <w:w w:val="105"/>
        </w:rPr>
        <w:t>Korea has the highest suicide rate among Organisation for Economic Co- operation and Development (OECD) countries. Consequently, central and local governments and private organizations in Korea cooperate in promoting various suicide prevention projects to actively respond to suicide problems. Machine learning has been used to predict suicidal ideation in the fields of health and medicine but not from a social science perspective.</w:t>
      </w:r>
    </w:p>
    <w:p w14:paraId="0CE84673" w14:textId="77777777" w:rsidR="003D21E3" w:rsidRPr="009A79EE" w:rsidRDefault="003D21E3" w:rsidP="003D21E3">
      <w:pPr>
        <w:pStyle w:val="a4"/>
        <w:spacing w:line="299" w:lineRule="exact"/>
        <w:ind w:left="110"/>
        <w:jc w:val="both"/>
        <w:rPr>
          <w:color w:val="FF0000"/>
        </w:rPr>
      </w:pPr>
      <w:r w:rsidRPr="009A79EE">
        <w:rPr>
          <w:rFonts w:ascii="Palatino Linotype"/>
          <w:i/>
          <w:color w:val="FF0000"/>
          <w:w w:val="105"/>
        </w:rPr>
        <w:t xml:space="preserve">Objective: </w:t>
      </w:r>
      <w:r w:rsidRPr="009A79EE">
        <w:rPr>
          <w:color w:val="FF0000"/>
          <w:w w:val="105"/>
        </w:rPr>
        <w:t>Since suicidal ideation is a major predictor of suicide attempts, being able to</w:t>
      </w:r>
    </w:p>
    <w:p w14:paraId="45E36499" w14:textId="77777777" w:rsidR="003D21E3" w:rsidRPr="009A79EE" w:rsidRDefault="003D21E3" w:rsidP="003D21E3">
      <w:pPr>
        <w:pStyle w:val="a4"/>
        <w:spacing w:line="252" w:lineRule="auto"/>
        <w:ind w:left="110" w:right="107"/>
        <w:jc w:val="both"/>
        <w:rPr>
          <w:color w:val="FF0000"/>
        </w:rPr>
      </w:pPr>
      <w:r w:rsidRPr="009A79EE">
        <w:rPr>
          <w:color w:val="FF0000"/>
          <w:w w:val="105"/>
        </w:rPr>
        <w:t>anticipate and mitigate it helps prevent suicide. Therefore, this study presents a data-based analysis method for predicting suicidal thoughts quickly and effectively and suggests countermeasures against the causes of suicidal thoughts.</w:t>
      </w:r>
    </w:p>
    <w:p w14:paraId="3F970B9D" w14:textId="77777777" w:rsidR="003D21E3" w:rsidRPr="009A79EE" w:rsidRDefault="003D21E3" w:rsidP="003D21E3">
      <w:pPr>
        <w:spacing w:line="290" w:lineRule="exact"/>
        <w:ind w:left="110"/>
        <w:jc w:val="both"/>
        <w:rPr>
          <w:color w:val="FF0000"/>
        </w:rPr>
      </w:pPr>
      <w:r w:rsidRPr="009A79EE">
        <w:rPr>
          <w:rFonts w:ascii="Palatino Linotype"/>
          <w:i/>
          <w:color w:val="FF0000"/>
          <w:w w:val="105"/>
          <w:sz w:val="24"/>
        </w:rPr>
        <w:t xml:space="preserve">Participants and Methods: </w:t>
      </w:r>
      <w:r w:rsidRPr="009A79EE">
        <w:rPr>
          <w:color w:val="FF0000"/>
          <w:w w:val="105"/>
          <w:sz w:val="24"/>
        </w:rPr>
        <w:t>To predict early signs of suicidal ideation in children and adoles</w:t>
      </w:r>
      <w:r w:rsidRPr="009A79EE">
        <w:rPr>
          <w:color w:val="FF0000"/>
          <w:w w:val="105"/>
        </w:rPr>
        <w:t>cents,</w:t>
      </w:r>
      <w:r w:rsidRPr="009A79EE">
        <w:rPr>
          <w:color w:val="FF0000"/>
          <w:spacing w:val="-9"/>
          <w:w w:val="105"/>
        </w:rPr>
        <w:t xml:space="preserve"> </w:t>
      </w:r>
      <w:r w:rsidRPr="009A79EE">
        <w:rPr>
          <w:color w:val="FF0000"/>
          <w:w w:val="105"/>
        </w:rPr>
        <w:t>big</w:t>
      </w:r>
      <w:r w:rsidRPr="009A79EE">
        <w:rPr>
          <w:color w:val="FF0000"/>
          <w:spacing w:val="-11"/>
          <w:w w:val="105"/>
        </w:rPr>
        <w:t xml:space="preserve"> </w:t>
      </w:r>
      <w:r w:rsidRPr="009A79EE">
        <w:rPr>
          <w:color w:val="FF0000"/>
          <w:w w:val="105"/>
        </w:rPr>
        <w:t>data</w:t>
      </w:r>
      <w:r w:rsidRPr="009A79EE">
        <w:rPr>
          <w:color w:val="FF0000"/>
          <w:spacing w:val="-12"/>
          <w:w w:val="105"/>
        </w:rPr>
        <w:t xml:space="preserve"> </w:t>
      </w:r>
      <w:r w:rsidRPr="009A79EE">
        <w:rPr>
          <w:color w:val="FF0000"/>
          <w:w w:val="105"/>
        </w:rPr>
        <w:t>collected</w:t>
      </w:r>
      <w:r w:rsidRPr="009A79EE">
        <w:rPr>
          <w:color w:val="FF0000"/>
          <w:spacing w:val="-12"/>
          <w:w w:val="105"/>
        </w:rPr>
        <w:t xml:space="preserve"> </w:t>
      </w:r>
      <w:r w:rsidRPr="009A79EE">
        <w:rPr>
          <w:color w:val="FF0000"/>
          <w:w w:val="105"/>
        </w:rPr>
        <w:t>for</w:t>
      </w:r>
      <w:r w:rsidRPr="009A79EE">
        <w:rPr>
          <w:color w:val="FF0000"/>
          <w:spacing w:val="-11"/>
          <w:w w:val="105"/>
        </w:rPr>
        <w:t xml:space="preserve"> </w:t>
      </w:r>
      <w:r w:rsidRPr="009A79EE">
        <w:rPr>
          <w:color w:val="FF0000"/>
          <w:w w:val="105"/>
        </w:rPr>
        <w:t>approximately</w:t>
      </w:r>
      <w:r w:rsidRPr="009A79EE">
        <w:rPr>
          <w:color w:val="FF0000"/>
          <w:spacing w:val="-12"/>
          <w:w w:val="105"/>
        </w:rPr>
        <w:t xml:space="preserve"> </w:t>
      </w:r>
      <w:r w:rsidRPr="009A79EE">
        <w:rPr>
          <w:color w:val="FF0000"/>
          <w:w w:val="105"/>
        </w:rPr>
        <w:t>4</w:t>
      </w:r>
      <w:r w:rsidRPr="009A79EE">
        <w:rPr>
          <w:color w:val="FF0000"/>
          <w:spacing w:val="-12"/>
          <w:w w:val="105"/>
        </w:rPr>
        <w:t xml:space="preserve"> </w:t>
      </w:r>
      <w:r w:rsidRPr="009A79EE">
        <w:rPr>
          <w:color w:val="FF0000"/>
          <w:w w:val="105"/>
        </w:rPr>
        <w:t>years</w:t>
      </w:r>
      <w:r w:rsidRPr="009A79EE">
        <w:rPr>
          <w:color w:val="FF0000"/>
          <w:spacing w:val="-12"/>
          <w:w w:val="105"/>
        </w:rPr>
        <w:t xml:space="preserve"> </w:t>
      </w:r>
      <w:r w:rsidRPr="009A79EE">
        <w:rPr>
          <w:color w:val="FF0000"/>
          <w:w w:val="105"/>
        </w:rPr>
        <w:t>(from</w:t>
      </w:r>
      <w:r w:rsidRPr="009A79EE">
        <w:rPr>
          <w:color w:val="FF0000"/>
          <w:spacing w:val="-11"/>
          <w:w w:val="105"/>
        </w:rPr>
        <w:t xml:space="preserve"> </w:t>
      </w:r>
      <w:r w:rsidRPr="009A79EE">
        <w:rPr>
          <w:color w:val="FF0000"/>
          <w:w w:val="105"/>
        </w:rPr>
        <w:t>2017</w:t>
      </w:r>
      <w:r w:rsidRPr="009A79EE">
        <w:rPr>
          <w:color w:val="FF0000"/>
          <w:spacing w:val="-12"/>
          <w:w w:val="105"/>
        </w:rPr>
        <w:t xml:space="preserve"> </w:t>
      </w:r>
      <w:r w:rsidRPr="009A79EE">
        <w:rPr>
          <w:color w:val="FF0000"/>
          <w:w w:val="105"/>
        </w:rPr>
        <w:t>to</w:t>
      </w:r>
      <w:r w:rsidRPr="009A79EE">
        <w:rPr>
          <w:color w:val="FF0000"/>
          <w:spacing w:val="-12"/>
          <w:w w:val="105"/>
        </w:rPr>
        <w:t xml:space="preserve"> </w:t>
      </w:r>
      <w:r w:rsidRPr="009A79EE">
        <w:rPr>
          <w:color w:val="FF0000"/>
          <w:w w:val="105"/>
        </w:rPr>
        <w:t>2020)</w:t>
      </w:r>
      <w:r w:rsidRPr="009A79EE">
        <w:rPr>
          <w:color w:val="FF0000"/>
          <w:spacing w:val="-11"/>
          <w:w w:val="105"/>
        </w:rPr>
        <w:t xml:space="preserve"> </w:t>
      </w:r>
      <w:r w:rsidRPr="009A79EE">
        <w:rPr>
          <w:color w:val="FF0000"/>
          <w:w w:val="105"/>
        </w:rPr>
        <w:t>from</w:t>
      </w:r>
      <w:r w:rsidRPr="009A79EE">
        <w:rPr>
          <w:color w:val="FF0000"/>
          <w:spacing w:val="-12"/>
          <w:w w:val="105"/>
        </w:rPr>
        <w:t xml:space="preserve"> </w:t>
      </w:r>
      <w:r w:rsidRPr="009A79EE">
        <w:rPr>
          <w:color w:val="FF0000"/>
          <w:w w:val="105"/>
        </w:rPr>
        <w:t>the</w:t>
      </w:r>
      <w:r w:rsidRPr="009A79EE">
        <w:rPr>
          <w:color w:val="FF0000"/>
          <w:spacing w:val="-12"/>
          <w:w w:val="105"/>
        </w:rPr>
        <w:t xml:space="preserve"> </w:t>
      </w:r>
      <w:r w:rsidRPr="009A79EE">
        <w:rPr>
          <w:color w:val="FF0000"/>
          <w:w w:val="105"/>
        </w:rPr>
        <w:t>Korea</w:t>
      </w:r>
      <w:r w:rsidRPr="009A79EE">
        <w:rPr>
          <w:color w:val="FF0000"/>
          <w:spacing w:val="-11"/>
          <w:w w:val="105"/>
        </w:rPr>
        <w:t xml:space="preserve"> </w:t>
      </w:r>
      <w:r w:rsidRPr="009A79EE">
        <w:rPr>
          <w:color w:val="FF0000"/>
          <w:spacing w:val="-4"/>
          <w:w w:val="105"/>
        </w:rPr>
        <w:t xml:space="preserve">Youth </w:t>
      </w:r>
      <w:r w:rsidRPr="009A79EE">
        <w:rPr>
          <w:color w:val="FF0000"/>
          <w:w w:val="105"/>
        </w:rPr>
        <w:t xml:space="preserve">Policy Institute (NYPI) were used. </w:t>
      </w:r>
      <w:r w:rsidRPr="009A79EE">
        <w:rPr>
          <w:color w:val="FF0000"/>
          <w:spacing w:val="-10"/>
          <w:w w:val="105"/>
        </w:rPr>
        <w:t xml:space="preserve">To </w:t>
      </w:r>
      <w:r w:rsidRPr="009A79EE">
        <w:rPr>
          <w:color w:val="FF0000"/>
          <w:w w:val="105"/>
        </w:rPr>
        <w:t>accurately predict suicidal ideation, supervised ma- chine learning classification algorithms such as logistic regression, random</w:t>
      </w:r>
      <w:r w:rsidRPr="009A79EE">
        <w:rPr>
          <w:color w:val="FF0000"/>
          <w:spacing w:val="-46"/>
          <w:w w:val="105"/>
        </w:rPr>
        <w:t xml:space="preserve"> </w:t>
      </w:r>
      <w:r w:rsidRPr="009A79EE">
        <w:rPr>
          <w:color w:val="FF0000"/>
          <w:w w:val="105"/>
        </w:rPr>
        <w:t xml:space="preserve">forest, XGBoost, </w:t>
      </w:r>
      <w:r w:rsidRPr="009A79EE">
        <w:rPr>
          <w:color w:val="FF0000"/>
          <w:spacing w:val="-3"/>
          <w:w w:val="105"/>
        </w:rPr>
        <w:t xml:space="preserve">multilayer </w:t>
      </w:r>
      <w:r w:rsidRPr="009A79EE">
        <w:rPr>
          <w:color w:val="FF0000"/>
          <w:w w:val="105"/>
        </w:rPr>
        <w:t xml:space="preserve">perceptron (MLP), and convolutional neural </w:t>
      </w:r>
      <w:r w:rsidRPr="009A79EE">
        <w:rPr>
          <w:color w:val="FF0000"/>
          <w:spacing w:val="-3"/>
          <w:w w:val="105"/>
        </w:rPr>
        <w:t xml:space="preserve">network </w:t>
      </w:r>
      <w:r w:rsidRPr="009A79EE">
        <w:rPr>
          <w:color w:val="FF0000"/>
          <w:w w:val="105"/>
        </w:rPr>
        <w:t>(CNN) were</w:t>
      </w:r>
      <w:r w:rsidRPr="009A79EE">
        <w:rPr>
          <w:color w:val="FF0000"/>
          <w:spacing w:val="18"/>
          <w:w w:val="105"/>
        </w:rPr>
        <w:t xml:space="preserve"> </w:t>
      </w:r>
      <w:r w:rsidRPr="009A79EE">
        <w:rPr>
          <w:color w:val="FF0000"/>
          <w:w w:val="105"/>
        </w:rPr>
        <w:t>used.</w:t>
      </w:r>
    </w:p>
    <w:p w14:paraId="20A54B32" w14:textId="77777777" w:rsidR="003D21E3" w:rsidRPr="009A79EE" w:rsidRDefault="003D21E3" w:rsidP="003D21E3">
      <w:pPr>
        <w:pStyle w:val="a4"/>
        <w:spacing w:line="289" w:lineRule="exact"/>
        <w:ind w:left="110"/>
        <w:jc w:val="both"/>
        <w:rPr>
          <w:color w:val="FF0000"/>
        </w:rPr>
      </w:pPr>
      <w:r w:rsidRPr="009A79EE">
        <w:rPr>
          <w:rFonts w:ascii="Palatino Linotype"/>
          <w:i/>
          <w:color w:val="FF0000"/>
          <w:w w:val="105"/>
        </w:rPr>
        <w:t xml:space="preserve">Results: </w:t>
      </w:r>
      <w:r w:rsidRPr="009A79EE">
        <w:rPr>
          <w:color w:val="FF0000"/>
          <w:w w:val="105"/>
        </w:rPr>
        <w:t>Using CNN, suicidal ideation was predicted with an accuracy of approximately</w:t>
      </w:r>
    </w:p>
    <w:p w14:paraId="004289BF" w14:textId="77777777" w:rsidR="003D21E3" w:rsidRPr="009A79EE" w:rsidRDefault="003D21E3" w:rsidP="003D21E3">
      <w:pPr>
        <w:pStyle w:val="a4"/>
        <w:spacing w:line="252" w:lineRule="auto"/>
        <w:ind w:left="110" w:right="108"/>
        <w:jc w:val="both"/>
        <w:rPr>
          <w:color w:val="FF0000"/>
        </w:rPr>
      </w:pPr>
      <w:r w:rsidRPr="009A79EE">
        <w:rPr>
          <w:color w:val="FF0000"/>
          <w:w w:val="105"/>
        </w:rPr>
        <w:t xml:space="preserve">90%. The logistic regression results </w:t>
      </w:r>
      <w:r w:rsidRPr="009A79EE">
        <w:rPr>
          <w:color w:val="FF0000"/>
          <w:spacing w:val="-3"/>
          <w:w w:val="105"/>
        </w:rPr>
        <w:t xml:space="preserve">showed </w:t>
      </w:r>
      <w:r w:rsidRPr="009A79EE">
        <w:rPr>
          <w:color w:val="FF0000"/>
          <w:w w:val="105"/>
        </w:rPr>
        <w:t xml:space="preserve">that sadness and depression increased suicidal thoughts </w:t>
      </w:r>
      <w:r w:rsidRPr="009A79EE">
        <w:rPr>
          <w:color w:val="FF0000"/>
          <w:spacing w:val="-4"/>
          <w:w w:val="105"/>
        </w:rPr>
        <w:t xml:space="preserve">by </w:t>
      </w:r>
      <w:r w:rsidRPr="009A79EE">
        <w:rPr>
          <w:color w:val="FF0000"/>
          <w:w w:val="105"/>
        </w:rPr>
        <w:t xml:space="preserve">more than 25 times, and </w:t>
      </w:r>
      <w:r w:rsidRPr="009A79EE">
        <w:rPr>
          <w:color w:val="FF0000"/>
          <w:spacing w:val="-4"/>
          <w:w w:val="105"/>
        </w:rPr>
        <w:t xml:space="preserve">anxiety, </w:t>
      </w:r>
      <w:r w:rsidRPr="009A79EE">
        <w:rPr>
          <w:color w:val="FF0000"/>
          <w:w w:val="105"/>
        </w:rPr>
        <w:t xml:space="preserve">loneliness, and experience of abusive language increased suicidal thoughts </w:t>
      </w:r>
      <w:r w:rsidRPr="009A79EE">
        <w:rPr>
          <w:color w:val="FF0000"/>
          <w:spacing w:val="-4"/>
          <w:w w:val="105"/>
        </w:rPr>
        <w:t xml:space="preserve">by </w:t>
      </w:r>
      <w:r w:rsidRPr="009A79EE">
        <w:rPr>
          <w:color w:val="FF0000"/>
          <w:w w:val="105"/>
        </w:rPr>
        <w:t>more than three times.</w:t>
      </w:r>
    </w:p>
    <w:p w14:paraId="13AB09EE" w14:textId="77777777" w:rsidR="003D21E3" w:rsidRPr="009A79EE" w:rsidRDefault="003D21E3" w:rsidP="003D21E3">
      <w:pPr>
        <w:pStyle w:val="a4"/>
        <w:spacing w:line="290" w:lineRule="exact"/>
        <w:ind w:left="110"/>
        <w:jc w:val="both"/>
        <w:rPr>
          <w:color w:val="FF0000"/>
        </w:rPr>
      </w:pPr>
      <w:r w:rsidRPr="009A79EE">
        <w:rPr>
          <w:rFonts w:ascii="Palatino Linotype"/>
          <w:i/>
          <w:color w:val="FF0000"/>
          <w:w w:val="105"/>
        </w:rPr>
        <w:t xml:space="preserve">Conclusions: </w:t>
      </w:r>
      <w:r w:rsidRPr="009A79EE">
        <w:rPr>
          <w:color w:val="FF0000"/>
          <w:w w:val="105"/>
        </w:rPr>
        <w:t>Machine learning and deep learning approaches have the potential to predict</w:t>
      </w:r>
    </w:p>
    <w:p w14:paraId="23A8A304" w14:textId="77777777" w:rsidR="003D21E3" w:rsidRPr="009A79EE" w:rsidRDefault="003D21E3" w:rsidP="003D21E3">
      <w:pPr>
        <w:pStyle w:val="a4"/>
        <w:spacing w:line="252" w:lineRule="auto"/>
        <w:ind w:left="110" w:right="107"/>
        <w:jc w:val="both"/>
        <w:rPr>
          <w:color w:val="FF0000"/>
          <w:w w:val="105"/>
        </w:rPr>
      </w:pPr>
      <w:r w:rsidRPr="009A79EE">
        <w:rPr>
          <w:color w:val="FF0000"/>
          <w:w w:val="105"/>
        </w:rPr>
        <w:t>and respond to suicidal thoughts in children, adolescents, and the general population, as well</w:t>
      </w:r>
      <w:r w:rsidRPr="009A79EE">
        <w:rPr>
          <w:color w:val="FF0000"/>
          <w:spacing w:val="10"/>
          <w:w w:val="105"/>
        </w:rPr>
        <w:t xml:space="preserve"> </w:t>
      </w:r>
      <w:r w:rsidRPr="009A79EE">
        <w:rPr>
          <w:color w:val="FF0000"/>
          <w:w w:val="105"/>
        </w:rPr>
        <w:t>as</w:t>
      </w:r>
      <w:r w:rsidRPr="009A79EE">
        <w:rPr>
          <w:color w:val="FF0000"/>
          <w:spacing w:val="11"/>
          <w:w w:val="105"/>
        </w:rPr>
        <w:t xml:space="preserve"> </w:t>
      </w:r>
      <w:r w:rsidRPr="009A79EE">
        <w:rPr>
          <w:color w:val="FF0000"/>
          <w:w w:val="105"/>
        </w:rPr>
        <w:t>help</w:t>
      </w:r>
      <w:r w:rsidRPr="009A79EE">
        <w:rPr>
          <w:color w:val="FF0000"/>
          <w:spacing w:val="11"/>
          <w:w w:val="105"/>
        </w:rPr>
        <w:t xml:space="preserve"> </w:t>
      </w:r>
      <w:r w:rsidRPr="009A79EE">
        <w:rPr>
          <w:color w:val="FF0000"/>
          <w:w w:val="105"/>
        </w:rPr>
        <w:t>respond</w:t>
      </w:r>
      <w:r w:rsidRPr="009A79EE">
        <w:rPr>
          <w:color w:val="FF0000"/>
          <w:spacing w:val="12"/>
          <w:w w:val="105"/>
        </w:rPr>
        <w:t xml:space="preserve"> </w:t>
      </w:r>
      <w:r w:rsidRPr="009A79EE">
        <w:rPr>
          <w:color w:val="FF0000"/>
          <w:w w:val="105"/>
        </w:rPr>
        <w:t>to</w:t>
      </w:r>
      <w:r w:rsidRPr="009A79EE">
        <w:rPr>
          <w:color w:val="FF0000"/>
          <w:spacing w:val="11"/>
          <w:w w:val="105"/>
        </w:rPr>
        <w:t xml:space="preserve"> </w:t>
      </w:r>
      <w:r w:rsidRPr="009A79EE">
        <w:rPr>
          <w:color w:val="FF0000"/>
          <w:w w:val="105"/>
        </w:rPr>
        <w:t>the</w:t>
      </w:r>
      <w:r w:rsidRPr="009A79EE">
        <w:rPr>
          <w:color w:val="FF0000"/>
          <w:spacing w:val="10"/>
          <w:w w:val="105"/>
        </w:rPr>
        <w:t xml:space="preserve"> </w:t>
      </w:r>
      <w:r w:rsidRPr="009A79EE">
        <w:rPr>
          <w:color w:val="FF0000"/>
          <w:w w:val="105"/>
        </w:rPr>
        <w:t>suicide</w:t>
      </w:r>
      <w:r w:rsidRPr="009A79EE">
        <w:rPr>
          <w:color w:val="FF0000"/>
          <w:spacing w:val="11"/>
          <w:w w:val="105"/>
        </w:rPr>
        <w:t xml:space="preserve"> </w:t>
      </w:r>
      <w:r w:rsidRPr="009A79EE">
        <w:rPr>
          <w:color w:val="FF0000"/>
          <w:w w:val="105"/>
        </w:rPr>
        <w:t>crisis</w:t>
      </w:r>
      <w:r w:rsidRPr="009A79EE">
        <w:rPr>
          <w:color w:val="FF0000"/>
          <w:spacing w:val="10"/>
          <w:w w:val="105"/>
        </w:rPr>
        <w:t xml:space="preserve"> </w:t>
      </w:r>
      <w:r w:rsidRPr="009A79EE">
        <w:rPr>
          <w:color w:val="FF0000"/>
          <w:spacing w:val="-4"/>
          <w:w w:val="105"/>
        </w:rPr>
        <w:t>by</w:t>
      </w:r>
      <w:r w:rsidRPr="009A79EE">
        <w:rPr>
          <w:color w:val="FF0000"/>
          <w:spacing w:val="10"/>
          <w:w w:val="105"/>
        </w:rPr>
        <w:t xml:space="preserve"> </w:t>
      </w:r>
      <w:r w:rsidRPr="009A79EE">
        <w:rPr>
          <w:color w:val="FF0000"/>
          <w:w w:val="105"/>
        </w:rPr>
        <w:t>preemptively</w:t>
      </w:r>
      <w:r w:rsidRPr="009A79EE">
        <w:rPr>
          <w:color w:val="FF0000"/>
          <w:spacing w:val="11"/>
          <w:w w:val="105"/>
        </w:rPr>
        <w:t xml:space="preserve"> </w:t>
      </w:r>
      <w:r w:rsidRPr="009A79EE">
        <w:rPr>
          <w:color w:val="FF0000"/>
          <w:w w:val="105"/>
        </w:rPr>
        <w:t>identifying</w:t>
      </w:r>
      <w:r w:rsidRPr="009A79EE">
        <w:rPr>
          <w:color w:val="FF0000"/>
          <w:spacing w:val="10"/>
          <w:w w:val="105"/>
        </w:rPr>
        <w:t xml:space="preserve"> </w:t>
      </w:r>
      <w:r w:rsidRPr="009A79EE">
        <w:rPr>
          <w:color w:val="FF0000"/>
          <w:w w:val="105"/>
        </w:rPr>
        <w:t>the</w:t>
      </w:r>
      <w:r w:rsidRPr="009A79EE">
        <w:rPr>
          <w:color w:val="FF0000"/>
          <w:spacing w:val="11"/>
          <w:w w:val="105"/>
        </w:rPr>
        <w:t xml:space="preserve"> </w:t>
      </w:r>
      <w:r w:rsidRPr="009A79EE">
        <w:rPr>
          <w:color w:val="FF0000"/>
          <w:w w:val="105"/>
        </w:rPr>
        <w:t>cause.</w:t>
      </w:r>
      <w:commentRangeEnd w:id="1"/>
      <w:r w:rsidR="00E57792">
        <w:rPr>
          <w:rStyle w:val="af"/>
        </w:rPr>
        <w:commentReference w:id="1"/>
      </w:r>
    </w:p>
    <w:p w14:paraId="1782911A" w14:textId="77777777" w:rsidR="003D21E3" w:rsidRDefault="003D21E3" w:rsidP="003D21E3">
      <w:pPr>
        <w:pStyle w:val="a4"/>
        <w:tabs>
          <w:tab w:val="left" w:pos="1360"/>
        </w:tabs>
        <w:spacing w:before="83" w:line="235" w:lineRule="auto"/>
        <w:ind w:left="110" w:right="463"/>
        <w:jc w:val="both"/>
        <w:rPr>
          <w:rFonts w:ascii="Palatino Linotype"/>
          <w:i/>
          <w:spacing w:val="-3"/>
          <w:w w:val="105"/>
        </w:rPr>
      </w:pPr>
    </w:p>
    <w:p w14:paraId="0705446D" w14:textId="577E2FBA" w:rsidR="003D21E3" w:rsidRPr="00E8469A" w:rsidRDefault="003D21E3" w:rsidP="003D21E3">
      <w:pPr>
        <w:pStyle w:val="a4"/>
        <w:tabs>
          <w:tab w:val="left" w:pos="1360"/>
        </w:tabs>
        <w:spacing w:before="83" w:line="235" w:lineRule="auto"/>
        <w:ind w:left="110" w:right="463"/>
        <w:jc w:val="both"/>
        <w:rPr>
          <w:rFonts w:eastAsiaTheme="minorEastAsia"/>
          <w:lang w:eastAsia="ko-KR"/>
        </w:rPr>
      </w:pPr>
      <w:r w:rsidRPr="00E8469A">
        <w:rPr>
          <w:rFonts w:ascii="Palatino Linotype"/>
          <w:i/>
          <w:spacing w:val="-3"/>
          <w:w w:val="105"/>
        </w:rPr>
        <w:t>Keywords:</w:t>
      </w:r>
      <w:r w:rsidRPr="00E8469A">
        <w:rPr>
          <w:rFonts w:ascii="Palatino Linotype"/>
          <w:i/>
          <w:spacing w:val="-3"/>
          <w:w w:val="105"/>
        </w:rPr>
        <w:tab/>
      </w:r>
      <w:r w:rsidR="008671A7" w:rsidRPr="00E8469A">
        <w:rPr>
          <w:rFonts w:eastAsiaTheme="minorEastAsia" w:hint="eastAsia"/>
          <w:w w:val="105"/>
          <w:lang w:eastAsia="ko-KR"/>
        </w:rPr>
        <w:t>Demand Forecasting</w:t>
      </w:r>
      <w:r w:rsidRPr="00E8469A">
        <w:rPr>
          <w:w w:val="105"/>
        </w:rPr>
        <w:t xml:space="preserve">, Explainable Prediction, </w:t>
      </w:r>
      <w:r w:rsidR="00A81DBA" w:rsidRPr="00E8469A">
        <w:rPr>
          <w:rFonts w:eastAsiaTheme="minorEastAsia" w:hint="eastAsia"/>
          <w:w w:val="105"/>
          <w:lang w:eastAsia="ko-KR"/>
        </w:rPr>
        <w:t xml:space="preserve">Machine </w:t>
      </w:r>
      <w:r w:rsidR="004121B6" w:rsidRPr="00E8469A">
        <w:rPr>
          <w:rFonts w:eastAsiaTheme="minorEastAsia" w:hint="eastAsia"/>
          <w:w w:val="105"/>
          <w:lang w:eastAsia="ko-KR"/>
        </w:rPr>
        <w:t xml:space="preserve">and Deep </w:t>
      </w:r>
      <w:r w:rsidR="00AE2F1D" w:rsidRPr="00E8469A">
        <w:rPr>
          <w:rFonts w:eastAsiaTheme="minorEastAsia" w:hint="eastAsia"/>
          <w:w w:val="105"/>
          <w:lang w:eastAsia="ko-KR"/>
        </w:rPr>
        <w:t xml:space="preserve">Learning, SHAP, </w:t>
      </w:r>
      <w:r w:rsidR="00A81DBA" w:rsidRPr="00E8469A">
        <w:rPr>
          <w:rFonts w:eastAsiaTheme="minorEastAsia" w:hint="eastAsia"/>
          <w:w w:val="105"/>
          <w:lang w:eastAsia="ko-KR"/>
        </w:rPr>
        <w:t>Business</w:t>
      </w:r>
      <w:r w:rsidR="00821920" w:rsidRPr="00E8469A">
        <w:rPr>
          <w:rFonts w:eastAsiaTheme="minorEastAsia" w:hint="eastAsia"/>
          <w:w w:val="105"/>
          <w:lang w:eastAsia="ko-KR"/>
        </w:rPr>
        <w:t xml:space="preserve"> Decision</w:t>
      </w:r>
    </w:p>
    <w:p w14:paraId="701EC2FD" w14:textId="77777777" w:rsidR="003D21E3" w:rsidRDefault="00000000" w:rsidP="003D21E3">
      <w:pPr>
        <w:pStyle w:val="a4"/>
        <w:spacing w:before="5"/>
        <w:jc w:val="both"/>
        <w:rPr>
          <w:sz w:val="13"/>
        </w:rPr>
      </w:pPr>
      <w:r>
        <w:pict w14:anchorId="299B28B7">
          <v:line id="_x0000_s2051" style="position:absolute;left:0;text-align:left;z-index:-251656192;mso-wrap-distance-left:0;mso-wrap-distance-right:0;mso-position-horizontal-relative:page" from="64.5pt,9.9pt" to="530.75pt,9.9pt" strokeweight=".4pt">
            <w10:wrap type="topAndBottom" anchorx="page"/>
          </v:line>
        </w:pict>
      </w:r>
    </w:p>
    <w:p w14:paraId="672B695B" w14:textId="77777777" w:rsidR="003D21E3" w:rsidRDefault="003D21E3" w:rsidP="003D21E3">
      <w:pPr>
        <w:pStyle w:val="a4"/>
        <w:jc w:val="both"/>
        <w:rPr>
          <w:sz w:val="20"/>
        </w:rPr>
      </w:pPr>
    </w:p>
    <w:p w14:paraId="0775B53C" w14:textId="77777777" w:rsidR="003D21E3" w:rsidRDefault="003D21E3" w:rsidP="003D21E3">
      <w:pPr>
        <w:pStyle w:val="a4"/>
        <w:jc w:val="both"/>
        <w:rPr>
          <w:sz w:val="20"/>
        </w:rPr>
      </w:pPr>
    </w:p>
    <w:p w14:paraId="49B664DC" w14:textId="77777777" w:rsidR="003D21E3" w:rsidRDefault="00000000" w:rsidP="003D21E3">
      <w:pPr>
        <w:pStyle w:val="a4"/>
        <w:spacing w:before="11"/>
        <w:jc w:val="both"/>
        <w:rPr>
          <w:sz w:val="12"/>
        </w:rPr>
      </w:pPr>
      <w:r>
        <w:pict w14:anchorId="4075B3CC">
          <v:line id="_x0000_s2052" style="position:absolute;left:0;text-align:left;z-index:-251655168;mso-wrap-distance-left:0;mso-wrap-distance-right:0;mso-position-horizontal-relative:page" from="64.5pt,9.6pt" to="251pt,9.6pt" strokeweight=".4pt">
            <w10:wrap type="topAndBottom" anchorx="page"/>
          </v:line>
        </w:pict>
      </w:r>
    </w:p>
    <w:p w14:paraId="6D6FE967" w14:textId="29581E6F" w:rsidR="003D21E3" w:rsidRPr="00077192" w:rsidRDefault="003D21E3" w:rsidP="003D21E3">
      <w:pPr>
        <w:spacing w:line="226" w:lineRule="exact"/>
        <w:ind w:left="377"/>
        <w:jc w:val="both"/>
        <w:rPr>
          <w:sz w:val="20"/>
        </w:rPr>
      </w:pPr>
      <w:r w:rsidRPr="00077192">
        <w:rPr>
          <w:rFonts w:ascii="Meiryo" w:hAnsi="Meiryo"/>
          <w:i/>
          <w:w w:val="110"/>
          <w:position w:val="7"/>
          <w:sz w:val="14"/>
        </w:rPr>
        <w:t>∗</w:t>
      </w:r>
      <w:r w:rsidRPr="00077192">
        <w:rPr>
          <w:w w:val="110"/>
          <w:sz w:val="20"/>
        </w:rPr>
        <w:t xml:space="preserve">Corresponding author: </w:t>
      </w:r>
      <w:r w:rsidR="008F2712" w:rsidRPr="00077192">
        <w:rPr>
          <w:rFonts w:eastAsiaTheme="minorEastAsia" w:hint="eastAsia"/>
          <w:w w:val="110"/>
          <w:sz w:val="20"/>
          <w:lang w:eastAsia="ko-KR"/>
        </w:rPr>
        <w:t>thekimk.kr</w:t>
      </w:r>
      <w:r w:rsidRPr="00077192">
        <w:rPr>
          <w:w w:val="110"/>
          <w:sz w:val="20"/>
        </w:rPr>
        <w:t>@gmail.</w:t>
      </w:r>
      <w:r w:rsidRPr="00077192">
        <w:rPr>
          <w:sz w:val="20"/>
          <w:szCs w:val="20"/>
        </w:rPr>
        <w:t>com</w:t>
      </w:r>
    </w:p>
    <w:p w14:paraId="795A12D2" w14:textId="65221C7B" w:rsidR="003D21E3" w:rsidRPr="00077192" w:rsidRDefault="003D21E3" w:rsidP="003D21E3">
      <w:pPr>
        <w:spacing w:line="263" w:lineRule="exact"/>
        <w:ind w:left="468"/>
        <w:jc w:val="both"/>
        <w:rPr>
          <w:sz w:val="20"/>
          <w:szCs w:val="20"/>
        </w:rPr>
      </w:pPr>
      <w:r w:rsidRPr="00077192">
        <w:rPr>
          <w:rFonts w:ascii="Palatino Linotype"/>
          <w:i/>
          <w:sz w:val="20"/>
        </w:rPr>
        <w:t xml:space="preserve">ORCID(s): </w:t>
      </w:r>
      <w:r w:rsidRPr="00077192">
        <w:rPr>
          <w:sz w:val="20"/>
          <w:szCs w:val="20"/>
        </w:rPr>
        <w:t>0000-0001-6530-8426 (K. Kim)</w:t>
      </w:r>
    </w:p>
    <w:p w14:paraId="0F90EC9E" w14:textId="77777777" w:rsidR="003D21E3" w:rsidRDefault="003D21E3" w:rsidP="003D21E3">
      <w:pPr>
        <w:spacing w:line="263" w:lineRule="exact"/>
        <w:jc w:val="both"/>
        <w:rPr>
          <w:sz w:val="20"/>
        </w:rPr>
        <w:sectPr w:rsidR="003D21E3" w:rsidSect="003D21E3">
          <w:footerReference w:type="default" r:id="rId12"/>
          <w:pgSz w:w="11910" w:h="16840"/>
          <w:pgMar w:top="1580" w:right="1180" w:bottom="2040" w:left="1180" w:header="720" w:footer="1849" w:gutter="0"/>
          <w:cols w:space="720"/>
        </w:sectPr>
      </w:pPr>
    </w:p>
    <w:p w14:paraId="45D21349" w14:textId="77777777" w:rsidR="003D21E3" w:rsidRPr="00975133" w:rsidRDefault="003D21E3" w:rsidP="003D21E3">
      <w:pPr>
        <w:pStyle w:val="1"/>
        <w:numPr>
          <w:ilvl w:val="0"/>
          <w:numId w:val="2"/>
        </w:numPr>
        <w:tabs>
          <w:tab w:val="left" w:pos="454"/>
        </w:tabs>
        <w:spacing w:before="102"/>
        <w:ind w:hanging="343"/>
        <w:jc w:val="both"/>
      </w:pPr>
      <w:r w:rsidRPr="00975133">
        <w:lastRenderedPageBreak/>
        <w:t>Introduction</w:t>
      </w:r>
    </w:p>
    <w:p w14:paraId="78B06E92" w14:textId="09E7467F" w:rsidR="00AD2101" w:rsidRPr="00F370F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commentRangeStart w:id="2"/>
      <w:r w:rsidRPr="00F370F1">
        <w:rPr>
          <w:rFonts w:asciiTheme="minorHAnsi" w:eastAsiaTheme="minorHAnsi" w:hAnsiTheme="minorHAnsi" w:cs="맑은 고딕" w:hint="eastAsia"/>
          <w:color w:val="FF0000"/>
          <w:sz w:val="24"/>
          <w:szCs w:val="24"/>
          <w:lang w:eastAsia="ko-KR"/>
        </w:rPr>
        <w:t>[글로벌 고속철도의 발전과 중요성]</w:t>
      </w:r>
    </w:p>
    <w:p w14:paraId="6DAAFB6F" w14:textId="088EB32E" w:rsidR="00AD2101" w:rsidRPr="00F370F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F370F1">
        <w:rPr>
          <w:rFonts w:asciiTheme="minorHAnsi" w:eastAsiaTheme="minorHAnsi" w:hAnsiTheme="minorHAnsi" w:cs="맑은 고딕" w:hint="eastAsia"/>
          <w:color w:val="FF0000"/>
          <w:sz w:val="24"/>
          <w:szCs w:val="24"/>
          <w:lang w:eastAsia="ko-KR"/>
        </w:rPr>
        <w:t>[한국의 고속철도 이용현황으로 중요성 설명]</w:t>
      </w:r>
    </w:p>
    <w:p w14:paraId="7A68055C" w14:textId="704FD0ED" w:rsidR="00AD2101" w:rsidRPr="00F370F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F370F1">
        <w:rPr>
          <w:rFonts w:asciiTheme="minorHAnsi" w:eastAsiaTheme="minorHAnsi" w:hAnsiTheme="minorHAnsi" w:cs="맑은 고딕" w:hint="eastAsia"/>
          <w:color w:val="FF0000"/>
          <w:sz w:val="24"/>
          <w:szCs w:val="24"/>
          <w:lang w:eastAsia="ko-KR"/>
        </w:rPr>
        <w:t>[고속철도 수요예측 기존연구에서 정성적 또는 정량적 연구 사례 소개 및 한계]</w:t>
      </w:r>
    </w:p>
    <w:p w14:paraId="797C6BDF" w14:textId="7B573CE0" w:rsidR="00AD2101" w:rsidRPr="00F370F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F370F1">
        <w:rPr>
          <w:rFonts w:asciiTheme="minorHAnsi" w:eastAsiaTheme="minorHAnsi" w:hAnsiTheme="minorHAnsi" w:cs="맑은 고딕" w:hint="eastAsia"/>
          <w:color w:val="FF0000"/>
          <w:sz w:val="24"/>
          <w:szCs w:val="24"/>
          <w:lang w:eastAsia="ko-KR"/>
        </w:rPr>
        <w:t>[머신러닝 및 딥러닝으로 수요예측을 하려는 기존연구들의 장점과 단점 소개 + 최신 인공지능 알고리즘 사용한 수요예측 필요성 강조]</w:t>
      </w:r>
    </w:p>
    <w:p w14:paraId="48673985" w14:textId="65DD0002" w:rsidR="00AD2101" w:rsidRPr="00F370F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F370F1">
        <w:rPr>
          <w:rFonts w:asciiTheme="minorHAnsi" w:eastAsiaTheme="minorHAnsi" w:hAnsiTheme="minorHAnsi" w:cs="맑은 고딕" w:hint="eastAsia"/>
          <w:color w:val="FF0000"/>
          <w:sz w:val="24"/>
          <w:szCs w:val="24"/>
          <w:lang w:eastAsia="ko-KR"/>
        </w:rPr>
        <w:t>[설명가능한 인공지능 소개 및 XAI 활용 수요예측으로 비즈니스 의사결정 기여가능 강조]</w:t>
      </w:r>
    </w:p>
    <w:p w14:paraId="0920372D" w14:textId="361762D2" w:rsidR="00AD210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F370F1">
        <w:rPr>
          <w:rFonts w:asciiTheme="minorHAnsi" w:eastAsiaTheme="minorHAnsi" w:hAnsiTheme="minorHAnsi" w:cs="맑은 고딕" w:hint="eastAsia"/>
          <w:color w:val="FF0000"/>
          <w:sz w:val="24"/>
          <w:szCs w:val="24"/>
          <w:lang w:eastAsia="ko-KR"/>
        </w:rPr>
        <w:t>[본 연구의 목적과 기여 요약]</w:t>
      </w:r>
    </w:p>
    <w:p w14:paraId="5D524B0C" w14:textId="064C68A7" w:rsidR="009679D2" w:rsidRDefault="009679D2" w:rsidP="009679D2">
      <w:pPr>
        <w:pStyle w:val="a5"/>
        <w:numPr>
          <w:ilvl w:val="0"/>
          <w:numId w:val="3"/>
        </w:numPr>
        <w:pBdr>
          <w:top w:val="nil"/>
          <w:left w:val="nil"/>
          <w:bottom w:val="nil"/>
          <w:right w:val="nil"/>
          <w:between w:val="nil"/>
        </w:pBdr>
        <w:spacing w:before="191" w:line="252" w:lineRule="auto"/>
        <w:jc w:val="both"/>
        <w:rPr>
          <w:rFonts w:asciiTheme="minorHAnsi" w:eastAsiaTheme="minorHAnsi" w:hAnsiTheme="minorHAnsi" w:cs="맑은 고딕"/>
          <w:color w:val="FF0000"/>
          <w:sz w:val="24"/>
          <w:szCs w:val="24"/>
          <w:lang w:eastAsia="ko-KR"/>
        </w:rPr>
      </w:pPr>
      <w:r>
        <w:rPr>
          <w:rFonts w:asciiTheme="minorHAnsi" w:eastAsiaTheme="minorHAnsi" w:hAnsiTheme="minorHAnsi" w:cs="맑은 고딕" w:hint="eastAsia"/>
          <w:color w:val="FF0000"/>
          <w:sz w:val="24"/>
          <w:szCs w:val="24"/>
          <w:lang w:eastAsia="ko-KR"/>
        </w:rPr>
        <w:t>실제 비즈니스에 활용가능한 미래 예측 성능 달성</w:t>
      </w:r>
    </w:p>
    <w:p w14:paraId="05116CA4" w14:textId="2674395F" w:rsidR="009679D2" w:rsidRDefault="009679D2" w:rsidP="009679D2">
      <w:pPr>
        <w:pStyle w:val="a5"/>
        <w:numPr>
          <w:ilvl w:val="0"/>
          <w:numId w:val="3"/>
        </w:numPr>
        <w:pBdr>
          <w:top w:val="nil"/>
          <w:left w:val="nil"/>
          <w:bottom w:val="nil"/>
          <w:right w:val="nil"/>
          <w:between w:val="nil"/>
        </w:pBdr>
        <w:spacing w:before="191" w:line="252" w:lineRule="auto"/>
        <w:jc w:val="both"/>
        <w:rPr>
          <w:rFonts w:asciiTheme="minorHAnsi" w:eastAsiaTheme="minorHAnsi" w:hAnsiTheme="minorHAnsi" w:cs="맑은 고딕"/>
          <w:color w:val="FF0000"/>
          <w:sz w:val="24"/>
          <w:szCs w:val="24"/>
          <w:lang w:eastAsia="ko-KR"/>
        </w:rPr>
      </w:pPr>
      <w:r>
        <w:rPr>
          <w:rFonts w:asciiTheme="minorHAnsi" w:eastAsiaTheme="minorHAnsi" w:hAnsiTheme="minorHAnsi" w:cs="맑은 고딕" w:hint="eastAsia"/>
          <w:color w:val="FF0000"/>
          <w:sz w:val="24"/>
          <w:szCs w:val="24"/>
          <w:lang w:eastAsia="ko-KR"/>
        </w:rPr>
        <w:t>예측된 미래수요 기반 XAI 활용 정책적 의사결정 지원</w:t>
      </w:r>
    </w:p>
    <w:p w14:paraId="79F0ADE6" w14:textId="43E98576" w:rsidR="009679D2" w:rsidRPr="009679D2" w:rsidRDefault="009679D2" w:rsidP="009679D2">
      <w:pPr>
        <w:pStyle w:val="a5"/>
        <w:numPr>
          <w:ilvl w:val="0"/>
          <w:numId w:val="3"/>
        </w:numPr>
        <w:pBdr>
          <w:top w:val="nil"/>
          <w:left w:val="nil"/>
          <w:bottom w:val="nil"/>
          <w:right w:val="nil"/>
          <w:between w:val="nil"/>
        </w:pBdr>
        <w:spacing w:before="191" w:line="252" w:lineRule="auto"/>
        <w:jc w:val="both"/>
        <w:rPr>
          <w:rFonts w:asciiTheme="minorHAnsi" w:eastAsiaTheme="minorHAnsi" w:hAnsiTheme="minorHAnsi" w:cs="맑은 고딕"/>
          <w:color w:val="FF0000"/>
          <w:sz w:val="24"/>
          <w:szCs w:val="24"/>
          <w:lang w:eastAsia="ko-KR"/>
        </w:rPr>
      </w:pPr>
      <w:r>
        <w:rPr>
          <w:rFonts w:asciiTheme="minorHAnsi" w:eastAsiaTheme="minorHAnsi" w:hAnsiTheme="minorHAnsi" w:cs="맑은 고딕" w:hint="eastAsia"/>
          <w:color w:val="FF0000"/>
          <w:sz w:val="24"/>
          <w:szCs w:val="24"/>
          <w:lang w:eastAsia="ko-KR"/>
        </w:rPr>
        <w:t>고성능PC 없이 현장에서 쉽게 활용가능한 XAI 활용 고성능 비즈니스 애널리틱스 방법론 제시</w:t>
      </w:r>
    </w:p>
    <w:p w14:paraId="64058E16" w14:textId="7A1B02EC" w:rsidR="00AD210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F370F1">
        <w:rPr>
          <w:rFonts w:asciiTheme="minorHAnsi" w:eastAsiaTheme="minorHAnsi" w:hAnsiTheme="minorHAnsi" w:cs="맑은 고딕" w:hint="eastAsia"/>
          <w:color w:val="FF0000"/>
          <w:sz w:val="24"/>
          <w:szCs w:val="24"/>
          <w:lang w:eastAsia="ko-KR"/>
        </w:rPr>
        <w:t>[논문의 구성]</w:t>
      </w:r>
      <w:commentRangeEnd w:id="2"/>
      <w:r w:rsidR="00393999">
        <w:rPr>
          <w:rStyle w:val="af"/>
        </w:rPr>
        <w:commentReference w:id="2"/>
      </w:r>
    </w:p>
    <w:p w14:paraId="552F198F" w14:textId="77777777" w:rsidR="007C17B7" w:rsidRDefault="007C17B7" w:rsidP="007C17B7">
      <w:pPr>
        <w:pBdr>
          <w:top w:val="nil"/>
          <w:left w:val="nil"/>
          <w:bottom w:val="nil"/>
          <w:right w:val="nil"/>
          <w:between w:val="nil"/>
        </w:pBdr>
        <w:spacing w:before="191" w:line="252" w:lineRule="auto"/>
        <w:ind w:left="110" w:firstLine="351"/>
        <w:jc w:val="both"/>
        <w:rPr>
          <w:lang w:eastAsia="ko-KR"/>
        </w:rPr>
      </w:pPr>
    </w:p>
    <w:p w14:paraId="152EC8C7" w14:textId="77777777" w:rsidR="003D21E3" w:rsidRDefault="003D21E3" w:rsidP="003D21E3">
      <w:pPr>
        <w:pStyle w:val="a4"/>
        <w:spacing w:before="4"/>
        <w:jc w:val="both"/>
        <w:rPr>
          <w:sz w:val="31"/>
          <w:lang w:eastAsia="ko-KR"/>
        </w:rPr>
      </w:pPr>
    </w:p>
    <w:p w14:paraId="3ED92527" w14:textId="77777777" w:rsidR="003D21E3" w:rsidRPr="007C51B3" w:rsidRDefault="003D21E3" w:rsidP="003D21E3">
      <w:pPr>
        <w:pStyle w:val="1"/>
        <w:numPr>
          <w:ilvl w:val="0"/>
          <w:numId w:val="2"/>
        </w:numPr>
        <w:tabs>
          <w:tab w:val="left" w:pos="454"/>
        </w:tabs>
        <w:ind w:hanging="343"/>
        <w:jc w:val="both"/>
      </w:pPr>
      <w:r>
        <w:t>Methods</w:t>
      </w:r>
    </w:p>
    <w:p w14:paraId="768064D1" w14:textId="77777777" w:rsidR="007C51B3" w:rsidRDefault="007C51B3" w:rsidP="007C51B3">
      <w:pPr>
        <w:pStyle w:val="af4"/>
      </w:pPr>
    </w:p>
    <w:p w14:paraId="2B731F1D" w14:textId="77777777" w:rsidR="003D21E3"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color w:val="000000"/>
          <w:sz w:val="24"/>
          <w:szCs w:val="24"/>
        </w:rPr>
      </w:pPr>
      <w:commentRangeStart w:id="3"/>
      <w:r>
        <w:rPr>
          <w:rFonts w:ascii="Palatino Linotype" w:eastAsia="Palatino Linotype" w:hAnsi="Palatino Linotype" w:cs="Palatino Linotype"/>
          <w:i/>
          <w:color w:val="000000"/>
          <w:sz w:val="24"/>
          <w:szCs w:val="24"/>
        </w:rPr>
        <w:t>Participants and Data Preprocessing</w:t>
      </w:r>
      <w:commentRangeEnd w:id="3"/>
      <w:r w:rsidR="00E57792">
        <w:rPr>
          <w:rStyle w:val="af"/>
        </w:rPr>
        <w:commentReference w:id="3"/>
      </w:r>
    </w:p>
    <w:p w14:paraId="572938AC" w14:textId="0EA13178" w:rsidR="00353031" w:rsidRPr="002557A0" w:rsidRDefault="00353031"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p>
    <w:p w14:paraId="081031D2" w14:textId="77777777" w:rsidR="00FC788D" w:rsidRPr="009E544E" w:rsidRDefault="00FC788D" w:rsidP="00791EF0">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p>
    <w:p w14:paraId="73E83446" w14:textId="143E7422" w:rsidR="003D21E3" w:rsidRPr="0031494F" w:rsidRDefault="002E39B7" w:rsidP="002E39B7">
      <w:pPr>
        <w:pStyle w:val="ab"/>
        <w:rPr>
          <w:rFonts w:eastAsiaTheme="minorEastAsia"/>
          <w:sz w:val="24"/>
          <w:szCs w:val="24"/>
          <w:lang w:eastAsia="ko-KR"/>
        </w:rPr>
      </w:pPr>
      <w:bookmarkStart w:id="4" w:name="_heading=h.2et92p0" w:colFirst="0" w:colLast="0"/>
      <w:bookmarkStart w:id="5" w:name="_Ref186891940"/>
      <w:bookmarkEnd w:id="4"/>
      <w:r w:rsidRPr="0031494F">
        <w:rPr>
          <w:rFonts w:ascii="맑은 고딕" w:eastAsia="맑은 고딕" w:hAnsi="맑은 고딕" w:cs="맑은 고딕" w:hint="eastAsia"/>
          <w:lang w:eastAsia="ko-KR"/>
        </w:rPr>
        <w:t>그림</w:t>
      </w:r>
      <w:r w:rsidRPr="0031494F">
        <w:rPr>
          <w:lang w:eastAsia="ko-KR"/>
        </w:rPr>
        <w:t xml:space="preserve"> </w:t>
      </w:r>
      <w:r w:rsidRPr="0031494F">
        <w:fldChar w:fldCharType="begin"/>
      </w:r>
      <w:r w:rsidRPr="0031494F">
        <w:rPr>
          <w:lang w:eastAsia="ko-KR"/>
        </w:rPr>
        <w:instrText xml:space="preserve"> SEQ 그림 \* ARABIC </w:instrText>
      </w:r>
      <w:r w:rsidRPr="0031494F">
        <w:fldChar w:fldCharType="separate"/>
      </w:r>
      <w:r w:rsidR="0075582F" w:rsidRPr="0031494F">
        <w:rPr>
          <w:noProof/>
          <w:lang w:eastAsia="ko-KR"/>
        </w:rPr>
        <w:t>2</w:t>
      </w:r>
      <w:r w:rsidRPr="0031494F">
        <w:fldChar w:fldCharType="end"/>
      </w:r>
      <w:bookmarkEnd w:id="5"/>
      <w:r w:rsidRPr="0031494F">
        <w:rPr>
          <w:rFonts w:eastAsiaTheme="minorEastAsia" w:hint="eastAsia"/>
          <w:lang w:eastAsia="ko-KR"/>
        </w:rPr>
        <w:t>.</w:t>
      </w:r>
      <w:r w:rsidR="003F2D25" w:rsidRPr="0031494F">
        <w:rPr>
          <w:rFonts w:eastAsiaTheme="minorEastAsia" w:hint="eastAsia"/>
          <w:lang w:eastAsia="ko-KR"/>
        </w:rPr>
        <w:t xml:space="preserve"> </w:t>
      </w:r>
      <w:r w:rsidR="003F2D25" w:rsidRPr="0031494F">
        <w:rPr>
          <w:rFonts w:eastAsiaTheme="minorEastAsia" w:hint="eastAsia"/>
          <w:lang w:eastAsia="ko-KR"/>
        </w:rPr>
        <w:t>데이터</w:t>
      </w:r>
      <w:r w:rsidR="003F2D25" w:rsidRPr="0031494F">
        <w:rPr>
          <w:rFonts w:eastAsiaTheme="minorEastAsia" w:hint="eastAsia"/>
          <w:lang w:eastAsia="ko-KR"/>
        </w:rPr>
        <w:t xml:space="preserve"> </w:t>
      </w:r>
      <w:r w:rsidR="003F2D25" w:rsidRPr="0031494F">
        <w:rPr>
          <w:rFonts w:eastAsiaTheme="minorEastAsia" w:hint="eastAsia"/>
          <w:lang w:eastAsia="ko-KR"/>
        </w:rPr>
        <w:t>모델링을</w:t>
      </w:r>
      <w:r w:rsidR="003F2D25" w:rsidRPr="0031494F">
        <w:rPr>
          <w:rFonts w:eastAsiaTheme="minorEastAsia" w:hint="eastAsia"/>
          <w:lang w:eastAsia="ko-KR"/>
        </w:rPr>
        <w:t xml:space="preserve"> </w:t>
      </w:r>
      <w:r w:rsidR="003F2D25" w:rsidRPr="0031494F">
        <w:rPr>
          <w:rFonts w:eastAsiaTheme="minorEastAsia" w:hint="eastAsia"/>
          <w:lang w:eastAsia="ko-KR"/>
        </w:rPr>
        <w:t>위</w:t>
      </w:r>
      <w:r w:rsidR="0031494F">
        <w:rPr>
          <w:rFonts w:eastAsiaTheme="minorEastAsia" w:hint="eastAsia"/>
          <w:lang w:eastAsia="ko-KR"/>
        </w:rPr>
        <w:t>한</w:t>
      </w:r>
      <w:r w:rsidR="0031494F">
        <w:rPr>
          <w:rFonts w:eastAsiaTheme="minorEastAsia" w:hint="eastAsia"/>
          <w:lang w:eastAsia="ko-KR"/>
        </w:rPr>
        <w:t xml:space="preserve"> </w:t>
      </w:r>
      <w:r w:rsidR="003F2D25" w:rsidRPr="0031494F">
        <w:rPr>
          <w:rFonts w:eastAsiaTheme="minorEastAsia" w:hint="eastAsia"/>
          <w:lang w:eastAsia="ko-KR"/>
        </w:rPr>
        <w:t>전처리</w:t>
      </w:r>
      <w:r w:rsidR="003F2D25" w:rsidRPr="0031494F">
        <w:rPr>
          <w:rFonts w:eastAsiaTheme="minorEastAsia" w:hint="eastAsia"/>
          <w:lang w:eastAsia="ko-KR"/>
        </w:rPr>
        <w:t xml:space="preserve"> </w:t>
      </w:r>
      <w:r w:rsidR="003F2D25" w:rsidRPr="0031494F">
        <w:rPr>
          <w:rFonts w:eastAsiaTheme="minorEastAsia" w:hint="eastAsia"/>
          <w:lang w:eastAsia="ko-KR"/>
        </w:rPr>
        <w:t>과정</w:t>
      </w:r>
    </w:p>
    <w:p w14:paraId="2E2A66BB" w14:textId="77777777" w:rsidR="003D21E3" w:rsidRPr="002E39B7" w:rsidRDefault="003D21E3" w:rsidP="003D21E3">
      <w:pPr>
        <w:pBdr>
          <w:top w:val="nil"/>
          <w:left w:val="nil"/>
          <w:bottom w:val="nil"/>
          <w:right w:val="nil"/>
          <w:between w:val="nil"/>
        </w:pBdr>
        <w:spacing w:before="53" w:line="252" w:lineRule="auto"/>
        <w:ind w:left="110" w:firstLine="351"/>
        <w:jc w:val="both"/>
        <w:rPr>
          <w:rFonts w:eastAsiaTheme="minorEastAsia"/>
          <w:color w:val="000000"/>
          <w:sz w:val="24"/>
          <w:szCs w:val="24"/>
          <w:lang w:eastAsia="ko-KR"/>
        </w:rPr>
      </w:pPr>
    </w:p>
    <w:p w14:paraId="165BF334" w14:textId="4A8F4B2D" w:rsidR="003D21E3" w:rsidRPr="00BE1425"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BE1425">
        <w:rPr>
          <w:rFonts w:ascii="Palatino Linotype" w:eastAsia="Palatino Linotype" w:hAnsi="Palatino Linotype" w:cs="Palatino Linotype"/>
          <w:i/>
          <w:sz w:val="24"/>
          <w:szCs w:val="24"/>
        </w:rPr>
        <w:t>Machine Learning Algorithm: Bagging</w:t>
      </w:r>
      <w:r w:rsidR="000F70F1" w:rsidRPr="00BE1425">
        <w:rPr>
          <w:rFonts w:ascii="Palatino Linotype" w:eastAsiaTheme="minorEastAsia" w:hAnsi="Palatino Linotype" w:cs="Palatino Linotype" w:hint="eastAsia"/>
          <w:i/>
          <w:sz w:val="24"/>
          <w:szCs w:val="24"/>
          <w:lang w:eastAsia="ko-KR"/>
        </w:rPr>
        <w:t xml:space="preserve"> and Boosting</w:t>
      </w:r>
    </w:p>
    <w:p w14:paraId="608DC0B8" w14:textId="730636AE" w:rsidR="003D21E3" w:rsidRPr="00E70141" w:rsidRDefault="00980539" w:rsidP="00A3385F">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r w:rsidRPr="00E70141">
        <w:rPr>
          <w:rFonts w:ascii="맑은 고딕" w:eastAsia="맑은 고딕" w:hAnsi="맑은 고딕" w:cs="맑은 고딕" w:hint="eastAsia"/>
          <w:sz w:val="24"/>
          <w:szCs w:val="24"/>
          <w:lang w:eastAsia="ko-KR"/>
        </w:rPr>
        <w:t xml:space="preserve">기본적으로 머신러닝 알고리즘은 예측 오차를 줄이는 방향으로 설계되었다. 오차는 bias and variance로 분리될 수 있는데, 예측의 안정성에 초점을 두어 variance를 줄이기 </w:t>
      </w:r>
      <w:r w:rsidRPr="00E70141">
        <w:rPr>
          <w:rFonts w:ascii="맑은 고딕" w:eastAsia="맑은 고딕" w:hAnsi="맑은 고딕" w:cs="맑은 고딕" w:hint="eastAsia"/>
          <w:sz w:val="24"/>
          <w:szCs w:val="24"/>
          <w:lang w:eastAsia="ko-KR"/>
        </w:rPr>
        <w:lastRenderedPageBreak/>
        <w:t xml:space="preserve">위해 샘플링 기법을 활용하는 Bagging과 성능에 초점을 두어 bias를 줄이기 위해 반복적인 모델링을 활용하는 Boosting으로 구분될 수 있다. </w:t>
      </w:r>
      <w:r w:rsidR="003D21E3" w:rsidRPr="00E70141">
        <w:rPr>
          <w:rFonts w:ascii="맑은 고딕" w:eastAsia="맑은 고딕" w:hAnsi="맑은 고딕" w:cs="맑은 고딕"/>
          <w:sz w:val="24"/>
          <w:szCs w:val="24"/>
          <w:lang w:eastAsia="ko-KR"/>
        </w:rPr>
        <w:t>Bagging</w:t>
      </w:r>
      <w:r w:rsidR="003D21E3" w:rsidRPr="00E70141">
        <w:rPr>
          <w:rFonts w:ascii="맑은 고딕" w:eastAsia="맑은 고딕" w:hAnsi="맑은 고딕" w:cs="맑은 고딕" w:hint="eastAsia"/>
          <w:sz w:val="24"/>
          <w:szCs w:val="24"/>
          <w:lang w:eastAsia="ko-KR"/>
        </w:rPr>
        <w:t xml:space="preserve">은 여러 개의 샘플을 추출하여 </w:t>
      </w:r>
      <w:r w:rsidRPr="00E70141">
        <w:rPr>
          <w:rFonts w:ascii="맑은 고딕" w:eastAsia="맑은 고딕" w:hAnsi="맑은 고딕" w:cs="맑은 고딕" w:hint="eastAsia"/>
          <w:sz w:val="24"/>
          <w:szCs w:val="24"/>
          <w:lang w:eastAsia="ko-KR"/>
        </w:rPr>
        <w:t xml:space="preserve">각 샘플마다 </w:t>
      </w:r>
      <w:r w:rsidR="003D21E3" w:rsidRPr="00E70141">
        <w:rPr>
          <w:rFonts w:ascii="맑은 고딕" w:eastAsia="맑은 고딕" w:hAnsi="맑은 고딕" w:cs="맑은 고딕" w:hint="eastAsia"/>
          <w:sz w:val="24"/>
          <w:szCs w:val="24"/>
          <w:lang w:eastAsia="ko-KR"/>
        </w:rPr>
        <w:t>모델링한 후 o</w:t>
      </w:r>
      <w:r w:rsidR="003D21E3" w:rsidRPr="00E70141">
        <w:rPr>
          <w:rFonts w:ascii="맑은 고딕" w:eastAsia="맑은 고딕" w:hAnsi="맑은 고딕" w:cs="맑은 고딕"/>
          <w:sz w:val="24"/>
          <w:szCs w:val="24"/>
          <w:lang w:eastAsia="ko-KR"/>
        </w:rPr>
        <w:t>utputs</w:t>
      </w:r>
      <w:r w:rsidR="003D21E3" w:rsidRPr="00E70141">
        <w:rPr>
          <w:rFonts w:ascii="맑은 고딕" w:eastAsia="맑은 고딕" w:hAnsi="맑은 고딕" w:cs="맑은 고딕" w:hint="eastAsia"/>
          <w:sz w:val="24"/>
          <w:szCs w:val="24"/>
          <w:lang w:eastAsia="ko-KR"/>
        </w:rPr>
        <w:t xml:space="preserve">의 투표로 최종 </w:t>
      </w:r>
      <w:r w:rsidR="003D21E3" w:rsidRPr="00E70141">
        <w:rPr>
          <w:rFonts w:ascii="맑은 고딕" w:eastAsia="맑은 고딕" w:hAnsi="맑은 고딕" w:cs="맑은 고딕"/>
          <w:sz w:val="24"/>
          <w:szCs w:val="24"/>
          <w:lang w:eastAsia="ko-KR"/>
        </w:rPr>
        <w:t>output</w:t>
      </w:r>
      <w:r w:rsidR="003D21E3" w:rsidRPr="00E70141">
        <w:rPr>
          <w:rFonts w:ascii="맑은 고딕" w:eastAsia="맑은 고딕" w:hAnsi="맑은 고딕" w:cs="맑은 고딕" w:hint="eastAsia"/>
          <w:sz w:val="24"/>
          <w:szCs w:val="24"/>
          <w:lang w:eastAsia="ko-KR"/>
        </w:rPr>
        <w:t xml:space="preserve">의 </w:t>
      </w:r>
      <w:r w:rsidR="003D21E3" w:rsidRPr="00E70141">
        <w:rPr>
          <w:rFonts w:ascii="맑은 고딕" w:eastAsia="맑은 고딕" w:hAnsi="맑은 고딕" w:cs="맑은 고딕"/>
          <w:sz w:val="24"/>
          <w:szCs w:val="24"/>
          <w:lang w:eastAsia="ko-KR"/>
        </w:rPr>
        <w:t>label</w:t>
      </w:r>
      <w:r w:rsidR="003D21E3" w:rsidRPr="00E70141">
        <w:rPr>
          <w:rFonts w:ascii="맑은 고딕" w:eastAsia="맑은 고딕" w:hAnsi="맑은 고딕" w:cs="맑은 고딕" w:hint="eastAsia"/>
          <w:sz w:val="24"/>
          <w:szCs w:val="24"/>
          <w:lang w:eastAsia="ko-KR"/>
        </w:rPr>
        <w:t xml:space="preserve">을 결정하는 방식이기에 </w:t>
      </w:r>
      <w:r w:rsidR="003D21E3" w:rsidRPr="00E70141">
        <w:rPr>
          <w:rFonts w:ascii="맑은 고딕" w:eastAsia="맑은 고딕" w:hAnsi="맑은 고딕" w:cs="맑은 고딕"/>
          <w:sz w:val="24"/>
          <w:szCs w:val="24"/>
          <w:lang w:eastAsia="ko-KR"/>
        </w:rPr>
        <w:t>bootstrap aggregating</w:t>
      </w:r>
      <w:r w:rsidR="003D21E3" w:rsidRPr="00E70141">
        <w:rPr>
          <w:rFonts w:ascii="맑은 고딕" w:eastAsia="맑은 고딕" w:hAnsi="맑은 고딕" w:cs="맑은 고딕" w:hint="eastAsia"/>
          <w:sz w:val="24"/>
          <w:szCs w:val="24"/>
          <w:lang w:eastAsia="ko-KR"/>
        </w:rPr>
        <w:t>으로 불린다.</w:t>
      </w:r>
      <w:r w:rsidR="003D21E3" w:rsidRPr="00E70141">
        <w:rPr>
          <w:rFonts w:ascii="맑은 고딕" w:eastAsia="맑은 고딕" w:hAnsi="맑은 고딕" w:cs="맑은 고딕"/>
          <w:sz w:val="24"/>
          <w:szCs w:val="24"/>
          <w:lang w:eastAsia="ko-KR"/>
        </w:rPr>
        <w:t xml:space="preserve"> </w:t>
      </w:r>
      <w:r w:rsidRPr="00E70141">
        <w:rPr>
          <w:rFonts w:ascii="맑은 고딕" w:eastAsia="맑은 고딕" w:hAnsi="맑은 고딕" w:cs="맑은 고딕" w:hint="eastAsia"/>
          <w:sz w:val="24"/>
          <w:szCs w:val="24"/>
          <w:lang w:eastAsia="ko-KR"/>
        </w:rPr>
        <w:t xml:space="preserve">본 연구에 활용된 </w:t>
      </w:r>
      <w:r w:rsidR="003D21E3" w:rsidRPr="00E70141">
        <w:rPr>
          <w:rFonts w:ascii="맑은 고딕" w:eastAsia="맑은 고딕" w:hAnsi="맑은 고딕" w:cs="맑은 고딕" w:hint="eastAsia"/>
          <w:sz w:val="24"/>
          <w:szCs w:val="24"/>
          <w:lang w:eastAsia="ko-KR"/>
        </w:rPr>
        <w:t>대표적 알고리즘</w:t>
      </w:r>
      <w:r w:rsidRPr="00E70141">
        <w:rPr>
          <w:rFonts w:ascii="맑은 고딕" w:eastAsia="맑은 고딕" w:hAnsi="맑은 고딕" w:cs="맑은 고딕" w:hint="eastAsia"/>
          <w:sz w:val="24"/>
          <w:szCs w:val="24"/>
          <w:lang w:eastAsia="ko-KR"/>
        </w:rPr>
        <w:t>은</w:t>
      </w:r>
      <w:r w:rsidR="003D21E3" w:rsidRPr="00E70141">
        <w:rPr>
          <w:rFonts w:ascii="맑은 고딕" w:eastAsia="맑은 고딕" w:hAnsi="맑은 고딕" w:cs="맑은 고딕" w:hint="eastAsia"/>
          <w:sz w:val="24"/>
          <w:szCs w:val="24"/>
          <w:lang w:eastAsia="ko-KR"/>
        </w:rPr>
        <w:t xml:space="preserve"> </w:t>
      </w:r>
      <w:r w:rsidR="003D21E3" w:rsidRPr="00E70141">
        <w:rPr>
          <w:rFonts w:ascii="맑은 고딕" w:eastAsia="맑은 고딕" w:hAnsi="맑은 고딕" w:cs="맑은 고딕"/>
          <w:sz w:val="24"/>
          <w:szCs w:val="24"/>
          <w:lang w:eastAsia="ko-KR"/>
        </w:rPr>
        <w:t>Random Forest(RF)</w:t>
      </w:r>
      <w:r w:rsidR="003D21E3" w:rsidRPr="00E70141">
        <w:rPr>
          <w:rFonts w:ascii="맑은 고딕" w:eastAsia="맑은 고딕" w:hAnsi="맑은 고딕" w:cs="맑은 고딕" w:hint="eastAsia"/>
          <w:sz w:val="24"/>
          <w:szCs w:val="24"/>
          <w:lang w:eastAsia="ko-KR"/>
        </w:rPr>
        <w:t>다.</w:t>
      </w:r>
      <w:r w:rsidR="003D21E3" w:rsidRPr="00E70141">
        <w:rPr>
          <w:rFonts w:ascii="맑은 고딕" w:eastAsia="맑은 고딕" w:hAnsi="맑은 고딕" w:cs="맑은 고딕"/>
          <w:sz w:val="24"/>
          <w:szCs w:val="24"/>
          <w:lang w:eastAsia="ko-KR"/>
        </w:rPr>
        <w:t xml:space="preserve"> </w:t>
      </w:r>
      <w:r w:rsidR="00732DBB" w:rsidRPr="00E70141">
        <w:rPr>
          <w:rFonts w:ascii="맑은 고딕" w:eastAsia="맑은 고딕" w:hAnsi="맑은 고딕" w:cs="맑은 고딕" w:hint="eastAsia"/>
          <w:sz w:val="24"/>
          <w:szCs w:val="24"/>
          <w:lang w:eastAsia="ko-KR"/>
        </w:rPr>
        <w:t>RF는</w:t>
      </w:r>
      <w:r w:rsidR="003D21E3" w:rsidRPr="00E70141">
        <w:rPr>
          <w:rFonts w:ascii="맑은 고딕" w:eastAsia="맑은 고딕" w:hAnsi="맑은 고딕" w:cs="맑은 고딕" w:hint="eastAsia"/>
          <w:sz w:val="24"/>
          <w:szCs w:val="24"/>
          <w:lang w:eastAsia="ko-KR"/>
        </w:rPr>
        <w:t xml:space="preserve"> </w:t>
      </w:r>
      <w:r w:rsidR="003D21E3" w:rsidRPr="00E70141">
        <w:rPr>
          <w:rFonts w:ascii="맑은 고딕" w:eastAsia="맑은 고딕" w:hAnsi="맑은 고딕" w:cs="맑은 고딕"/>
          <w:sz w:val="24"/>
          <w:szCs w:val="24"/>
          <w:lang w:eastAsia="ko-KR"/>
        </w:rPr>
        <w:t>samples</w:t>
      </w:r>
      <w:r w:rsidR="003D21E3" w:rsidRPr="00E70141">
        <w:rPr>
          <w:rFonts w:ascii="맑은 고딕" w:eastAsia="맑은 고딕" w:hAnsi="맑은 고딕" w:cs="맑은 고딕" w:hint="eastAsia"/>
          <w:sz w:val="24"/>
          <w:szCs w:val="24"/>
          <w:lang w:eastAsia="ko-KR"/>
        </w:rPr>
        <w:t>를 병렬처리로 한꺼번에 모델링 할 수 있기 때문에 속도도 빠르다</w:t>
      </w:r>
      <w:r w:rsidR="00732DBB" w:rsidRPr="00E70141">
        <w:rPr>
          <w:rFonts w:ascii="맑은 고딕" w:eastAsia="맑은 고딕" w:hAnsi="맑은 고딕" w:cs="맑은 고딕" w:hint="eastAsia"/>
          <w:sz w:val="24"/>
          <w:szCs w:val="24"/>
          <w:lang w:eastAsia="ko-KR"/>
        </w:rPr>
        <w:t>며</w:t>
      </w:r>
      <w:r w:rsidR="003D21E3" w:rsidRPr="00E70141">
        <w:rPr>
          <w:rFonts w:ascii="맑은 고딕" w:eastAsia="맑은 고딕" w:hAnsi="맑은 고딕" w:cs="맑은 고딕"/>
          <w:sz w:val="24"/>
          <w:szCs w:val="24"/>
          <w:lang w:eastAsia="ko-KR"/>
        </w:rPr>
        <w:t xml:space="preserve"> training </w:t>
      </w:r>
      <w:r w:rsidR="003D21E3" w:rsidRPr="00E70141">
        <w:rPr>
          <w:rFonts w:ascii="맑은 고딕" w:eastAsia="맑은 고딕" w:hAnsi="맑은 고딕" w:cs="맑은 고딕" w:hint="eastAsia"/>
          <w:sz w:val="24"/>
          <w:szCs w:val="24"/>
          <w:lang w:eastAsia="ko-KR"/>
        </w:rPr>
        <w:t>데이터의</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학습</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성능이</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우수한</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편이고</w:t>
      </w:r>
      <w:r w:rsidR="003D21E3" w:rsidRPr="00E70141">
        <w:rPr>
          <w:rFonts w:ascii="맑은 고딕" w:eastAsia="맑은 고딕" w:hAnsi="맑은 고딕" w:cs="맑은 고딕"/>
          <w:sz w:val="24"/>
          <w:szCs w:val="24"/>
          <w:lang w:eastAsia="ko-KR"/>
        </w:rPr>
        <w:t xml:space="preserve"> noise data</w:t>
      </w:r>
      <w:r w:rsidR="003D21E3" w:rsidRPr="00E70141">
        <w:rPr>
          <w:rFonts w:ascii="맑은 고딕" w:eastAsia="맑은 고딕" w:hAnsi="맑은 고딕" w:cs="맑은 고딕" w:hint="eastAsia"/>
          <w:sz w:val="24"/>
          <w:szCs w:val="24"/>
          <w:lang w:eastAsia="ko-KR"/>
        </w:rPr>
        <w:t>에도</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성능이</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크게</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변하지</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않는</w:t>
      </w:r>
      <w:r w:rsidR="003D21E3" w:rsidRPr="00E70141">
        <w:rPr>
          <w:rFonts w:ascii="맑은 고딕" w:eastAsia="맑은 고딕" w:hAnsi="맑은 고딕" w:cs="맑은 고딕"/>
          <w:sz w:val="24"/>
          <w:szCs w:val="24"/>
          <w:lang w:eastAsia="ko-KR"/>
        </w:rPr>
        <w:t xml:space="preserve"> robust algorithm</w:t>
      </w:r>
      <w:r w:rsidR="003D21E3" w:rsidRPr="00E70141">
        <w:rPr>
          <w:rFonts w:ascii="맑은 고딕" w:eastAsia="맑은 고딕" w:hAnsi="맑은 고딕" w:cs="맑은 고딕" w:hint="eastAsia"/>
          <w:sz w:val="24"/>
          <w:szCs w:val="24"/>
          <w:lang w:eastAsia="ko-KR"/>
        </w:rPr>
        <w:t>이</w:t>
      </w:r>
      <w:r w:rsidR="00732DBB" w:rsidRPr="00E70141">
        <w:rPr>
          <w:rFonts w:ascii="맑은 고딕" w:eastAsia="맑은 고딕" w:hAnsi="맑은 고딕" w:cs="맑은 고딕" w:hint="eastAsia"/>
          <w:sz w:val="24"/>
          <w:szCs w:val="24"/>
          <w:lang w:eastAsia="ko-KR"/>
        </w:rPr>
        <w:t>다</w:t>
      </w:r>
      <w:r w:rsidR="00434A46">
        <w:rPr>
          <w:rFonts w:ascii="맑은 고딕" w:eastAsia="맑은 고딕" w:hAnsi="맑은 고딕" w:cs="맑은 고딕" w:hint="eastAsia"/>
          <w:sz w:val="24"/>
          <w:szCs w:val="24"/>
          <w:lang w:eastAsia="ko-KR"/>
        </w:rPr>
        <w:t xml:space="preserve"> </w:t>
      </w:r>
      <w:r w:rsidR="00DF5E24">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&lt;EndNote&gt;&lt;Cite&gt;&lt;Author&gt;Michie&lt;/Author&gt;&lt;Year&gt;1999&lt;/Year&gt;&lt;RecNum&gt;320&lt;/RecNum&gt;&lt;DisplayText&gt;(Michie, Spiegelhalter, and Taylor 1999)&lt;/DisplayText&gt;&lt;record&gt;&lt;rec-number&gt;320&lt;/rec-number&gt;&lt;foreign-keys&gt;&lt;key app="EN" db-id="zdzzrerwqx2senevt2h5t5zdxda0pfvxwtx0" timestamp="1736264600"&gt;320&lt;/key&gt;&lt;/foreign-keys&gt;&lt;ref-type name="Journal Article"&gt;17&lt;/ref-type&gt;&lt;contributors&gt;&lt;authors&gt;&lt;author&gt;Michie, D.&lt;/author&gt;&lt;author&gt;Spiegelhalter, D.&lt;/author&gt;&lt;author&gt;Taylor, Charles&lt;/author&gt;&lt;/authors&gt;&lt;/contributors&gt;&lt;titles&gt;&lt;title&gt;Machine Learning, Neural and Statistical Classification&lt;/title&gt;&lt;secondary-title&gt;Technometrics&lt;/secondary-title&gt;&lt;/titles&gt;&lt;periodical&gt;&lt;full-title&gt;Technometrics&lt;/full-title&gt;&lt;/periodical&gt;&lt;volume&gt;37&lt;/volume&gt;&lt;dates&gt;&lt;year&gt;1999&lt;/year&gt;&lt;pub-dates&gt;&lt;date&gt;01/01&lt;/date&gt;&lt;/pub-dates&gt;&lt;/dates&gt;&lt;urls&gt;&lt;/urls&gt;&lt;electronic-resource-num&gt;10.2307/1269742&lt;/electronic-resource-num&gt;&lt;/record&gt;&lt;/Cite&gt;&lt;/EndNote&gt;</w:instrText>
      </w:r>
      <w:r w:rsidR="00DF5E24">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(Michie, Spiegelhalter, and Taylor 1999)</w:t>
      </w:r>
      <w:r w:rsidR="00DF5E24">
        <w:rPr>
          <w:rFonts w:ascii="맑은 고딕" w:eastAsia="맑은 고딕" w:hAnsi="맑은 고딕" w:cs="맑은 고딕"/>
          <w:sz w:val="24"/>
          <w:szCs w:val="24"/>
          <w:lang w:eastAsia="ko-KR"/>
        </w:rPr>
        <w:fldChar w:fldCharType="end"/>
      </w:r>
      <w:r w:rsidR="003D21E3" w:rsidRPr="00E70141">
        <w:rPr>
          <w:rFonts w:ascii="맑은 고딕" w:eastAsia="맑은 고딕" w:hAnsi="맑은 고딕" w:cs="맑은 고딕" w:hint="eastAsia"/>
          <w:sz w:val="24"/>
          <w:szCs w:val="24"/>
          <w:lang w:eastAsia="ko-KR"/>
        </w:rPr>
        <w:t>.</w:t>
      </w:r>
      <w:r w:rsidR="003D21E3" w:rsidRPr="00E70141">
        <w:rPr>
          <w:rFonts w:ascii="맑은 고딕" w:eastAsia="맑은 고딕" w:hAnsi="맑은 고딕" w:cs="맑은 고딕"/>
          <w:sz w:val="24"/>
          <w:szCs w:val="24"/>
          <w:lang w:eastAsia="ko-KR"/>
        </w:rPr>
        <w:t xml:space="preserve"> </w:t>
      </w:r>
      <w:r w:rsidR="00EE0572" w:rsidRPr="00E70141">
        <w:rPr>
          <w:rFonts w:ascii="맑은 고딕" w:eastAsia="맑은 고딕" w:hAnsi="맑은 고딕" w:cs="맑은 고딕" w:hint="eastAsia"/>
          <w:sz w:val="24"/>
          <w:szCs w:val="24"/>
          <w:lang w:eastAsia="ko-KR"/>
        </w:rPr>
        <w:t>변수의 중요도를 제공하긴 하지만 각 샘플별 모델링 과정에서</w:t>
      </w:r>
      <w:r w:rsidR="003D21E3" w:rsidRPr="00E70141">
        <w:rPr>
          <w:rFonts w:ascii="맑은 고딕" w:eastAsia="맑은 고딕" w:hAnsi="맑은 고딕" w:cs="맑은 고딕" w:hint="eastAsia"/>
          <w:sz w:val="24"/>
          <w:szCs w:val="24"/>
          <w:lang w:eastAsia="ko-KR"/>
        </w:rPr>
        <w:t xml:space="preserve"> 각 변수들의 우선순위를 평균한 것으로 </w:t>
      </w:r>
      <w:r w:rsidR="003D21E3" w:rsidRPr="00E70141">
        <w:rPr>
          <w:rFonts w:ascii="맑은 고딕" w:eastAsia="맑은 고딕" w:hAnsi="맑은 고딕" w:cs="맑은 고딕"/>
          <w:sz w:val="24"/>
          <w:szCs w:val="24"/>
          <w:lang w:eastAsia="ko-KR"/>
        </w:rPr>
        <w:t>positive or negative</w:t>
      </w:r>
      <w:r w:rsidR="003D21E3" w:rsidRPr="00E70141">
        <w:rPr>
          <w:rFonts w:ascii="맑은 고딕" w:eastAsia="맑은 고딕" w:hAnsi="맑은 고딕" w:cs="맑은 고딕" w:hint="eastAsia"/>
          <w:sz w:val="24"/>
          <w:szCs w:val="24"/>
          <w:lang w:eastAsia="ko-KR"/>
        </w:rPr>
        <w:t>와 같은 영향력의 방향성을 포함하지는 못하는 단점이 있다.</w:t>
      </w:r>
    </w:p>
    <w:p w14:paraId="432219DD" w14:textId="54F998DE" w:rsidR="003D21E3" w:rsidRPr="00961609" w:rsidRDefault="003D21E3" w:rsidP="009677D3">
      <w:pPr>
        <w:pBdr>
          <w:top w:val="nil"/>
          <w:left w:val="nil"/>
          <w:bottom w:val="nil"/>
          <w:right w:val="nil"/>
          <w:between w:val="nil"/>
        </w:pBdr>
        <w:spacing w:before="53" w:line="252" w:lineRule="auto"/>
        <w:ind w:left="110" w:firstLine="351"/>
        <w:jc w:val="both"/>
        <w:rPr>
          <w:sz w:val="24"/>
          <w:szCs w:val="24"/>
          <w:lang w:eastAsia="ko-KR"/>
        </w:rPr>
      </w:pPr>
      <w:r w:rsidRPr="00961609">
        <w:rPr>
          <w:rFonts w:ascii="맑은 고딕" w:eastAsia="맑은 고딕" w:hAnsi="맑은 고딕" w:cs="맑은 고딕" w:hint="eastAsia"/>
          <w:sz w:val="24"/>
          <w:szCs w:val="24"/>
          <w:lang w:eastAsia="ko-KR"/>
        </w:rPr>
        <w:t>B</w:t>
      </w:r>
      <w:r w:rsidRPr="00961609">
        <w:rPr>
          <w:rFonts w:ascii="맑은 고딕" w:eastAsia="맑은 고딕" w:hAnsi="맑은 고딕" w:cs="맑은 고딕"/>
          <w:sz w:val="24"/>
          <w:szCs w:val="24"/>
          <w:lang w:eastAsia="ko-KR"/>
        </w:rPr>
        <w:t>agging</w:t>
      </w:r>
      <w:r w:rsidRPr="00961609">
        <w:rPr>
          <w:rFonts w:ascii="맑은 고딕" w:eastAsia="맑은 고딕" w:hAnsi="맑은 고딕" w:cs="맑은 고딕" w:hint="eastAsia"/>
          <w:sz w:val="24"/>
          <w:szCs w:val="24"/>
          <w:lang w:eastAsia="ko-KR"/>
        </w:rPr>
        <w:t xml:space="preserve">처럼 </w:t>
      </w:r>
      <w:r w:rsidRPr="00961609">
        <w:rPr>
          <w:rFonts w:ascii="맑은 고딕" w:eastAsia="맑은 고딕" w:hAnsi="맑은 고딕" w:cs="맑은 고딕"/>
          <w:sz w:val="24"/>
          <w:szCs w:val="24"/>
          <w:lang w:eastAsia="ko-KR"/>
        </w:rPr>
        <w:t>Boosting</w:t>
      </w:r>
      <w:r w:rsidRPr="00961609">
        <w:rPr>
          <w:rFonts w:ascii="맑은 고딕" w:eastAsia="맑은 고딕" w:hAnsi="맑은 고딕" w:cs="맑은 고딕" w:hint="eastAsia"/>
          <w:sz w:val="24"/>
          <w:szCs w:val="24"/>
          <w:lang w:eastAsia="ko-KR"/>
        </w:rPr>
        <w:t xml:space="preserve">도 </w:t>
      </w:r>
      <w:r w:rsidRPr="00961609">
        <w:rPr>
          <w:rFonts w:ascii="맑은 고딕" w:eastAsia="맑은 고딕" w:hAnsi="맑은 고딕" w:cs="맑은 고딕"/>
          <w:sz w:val="24"/>
          <w:szCs w:val="24"/>
          <w:lang w:eastAsia="ko-KR"/>
        </w:rPr>
        <w:t xml:space="preserve">classification and regression </w:t>
      </w:r>
      <w:r w:rsidRPr="00961609">
        <w:rPr>
          <w:rFonts w:ascii="맑은 고딕" w:eastAsia="맑은 고딕" w:hAnsi="맑은 고딕" w:cs="맑은 고딕" w:hint="eastAsia"/>
          <w:sz w:val="24"/>
          <w:szCs w:val="24"/>
          <w:lang w:eastAsia="ko-KR"/>
        </w:rPr>
        <w:t>문제</w:t>
      </w:r>
      <w:r w:rsidR="004A62ED" w:rsidRPr="00961609">
        <w:rPr>
          <w:rFonts w:ascii="맑은 고딕" w:eastAsia="맑은 고딕" w:hAnsi="맑은 고딕" w:cs="맑은 고딕" w:hint="eastAsia"/>
          <w:sz w:val="24"/>
          <w:szCs w:val="24"/>
          <w:lang w:eastAsia="ko-KR"/>
        </w:rPr>
        <w:t xml:space="preserve"> 모두 활용할 수 있는</w:t>
      </w:r>
      <w:r w:rsidRPr="00961609">
        <w:rPr>
          <w:rFonts w:ascii="맑은 고딕" w:eastAsia="맑은 고딕" w:hAnsi="맑은 고딕" w:cs="맑은 고딕" w:hint="eastAsia"/>
          <w:sz w:val="24"/>
          <w:szCs w:val="24"/>
          <w:lang w:eastAsia="ko-KR"/>
        </w:rPr>
        <w:t xml:space="preserve"> </w:t>
      </w:r>
      <w:r w:rsidRPr="00961609">
        <w:rPr>
          <w:rFonts w:ascii="맑은 고딕" w:eastAsia="맑은 고딕" w:hAnsi="맑은 고딕" w:cs="맑은 고딕"/>
          <w:sz w:val="24"/>
          <w:szCs w:val="24"/>
          <w:lang w:eastAsia="ko-KR"/>
        </w:rPr>
        <w:t>supervised learning</w:t>
      </w:r>
      <w:r w:rsidRPr="00961609">
        <w:rPr>
          <w:rFonts w:ascii="맑은 고딕" w:eastAsia="맑은 고딕" w:hAnsi="맑은 고딕" w:cs="맑은 고딕" w:hint="eastAsia"/>
          <w:sz w:val="24"/>
          <w:szCs w:val="24"/>
          <w:lang w:eastAsia="ko-KR"/>
        </w:rPr>
        <w:t>이다</w:t>
      </w:r>
      <w:r w:rsidR="008D1113">
        <w:rPr>
          <w:rFonts w:ascii="맑은 고딕" w:eastAsia="맑은 고딕" w:hAnsi="맑은 고딕" w:cs="맑은 고딕" w:hint="eastAsia"/>
          <w:sz w:val="24"/>
          <w:szCs w:val="24"/>
          <w:lang w:eastAsia="ko-KR"/>
        </w:rPr>
        <w:t xml:space="preserve"> </w:t>
      </w:r>
      <w:r w:rsidR="008D1113">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&lt;EndNote&gt;&lt;Cite&gt;&lt;Author&gt;Chen&lt;/Author&gt;&lt;Year&gt;2016&lt;/Year&gt;&lt;RecNum&gt;322&lt;/RecNum&gt;&lt;DisplayText&gt;(Chen and Guestrin 2016)&lt;/DisplayText&gt;&lt;record&gt;&lt;rec-number&gt;322&lt;/rec-number&gt;&lt;foreign-keys&gt;&lt;key app="EN" db-id="zdzzrerwqx2senevt2h5t5zdxda0pfvxwtx0" timestamp="1736264679"&gt;322&lt;/key&gt;&lt;/foreign-keys&gt;&lt;ref-type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related-urls&gt;&lt;url&gt;https://doi.org/10.1145/2939672.2939785&lt;/url&gt;&lt;/related-urls&gt;&lt;/urls&gt;&lt;electronic-resource-num&gt;10.1145/2939672.2939785&lt;/electronic-resource-num&gt;&lt;/record&gt;&lt;/Cite&gt;&lt;/EndNote&gt;</w:instrText>
      </w:r>
      <w:r w:rsidR="008D1113">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(Chen and Guestrin 2016)</w:t>
      </w:r>
      <w:r w:rsidR="008D1113">
        <w:rPr>
          <w:rFonts w:ascii="맑은 고딕" w:eastAsia="맑은 고딕" w:hAnsi="맑은 고딕" w:cs="맑은 고딕"/>
          <w:sz w:val="24"/>
          <w:szCs w:val="24"/>
          <w:lang w:eastAsia="ko-KR"/>
        </w:rPr>
        <w:fldChar w:fldCharType="end"/>
      </w:r>
      <w:r w:rsidRPr="00961609">
        <w:rPr>
          <w:rFonts w:ascii="맑은 고딕" w:eastAsia="맑은 고딕" w:hAnsi="맑은 고딕" w:cs="맑은 고딕" w:hint="eastAsia"/>
          <w:sz w:val="24"/>
          <w:szCs w:val="24"/>
          <w:lang w:eastAsia="ko-KR"/>
        </w:rPr>
        <w:t>.</w:t>
      </w:r>
      <w:r w:rsidRPr="00961609">
        <w:rPr>
          <w:rFonts w:ascii="맑은 고딕" w:eastAsia="맑은 고딕" w:hAnsi="맑은 고딕" w:cs="맑은 고딕"/>
          <w:sz w:val="24"/>
          <w:szCs w:val="24"/>
          <w:lang w:eastAsia="ko-KR"/>
        </w:rPr>
        <w:t xml:space="preserve"> Gradient boosting methods(GBM)</w:t>
      </w:r>
      <w:r w:rsidRPr="00961609">
        <w:rPr>
          <w:rFonts w:ascii="맑은 고딕" w:eastAsia="맑은 고딕" w:hAnsi="맑은 고딕" w:cs="맑은 고딕" w:hint="eastAsia"/>
          <w:sz w:val="24"/>
          <w:szCs w:val="24"/>
          <w:lang w:eastAsia="ko-KR"/>
        </w:rPr>
        <w:t xml:space="preserve">를 기반으로 </w:t>
      </w:r>
      <w:r w:rsidRPr="00961609">
        <w:rPr>
          <w:sz w:val="24"/>
          <w:szCs w:val="24"/>
          <w:lang w:eastAsia="ko-KR"/>
        </w:rPr>
        <w:t xml:space="preserve">Extreme gradient boosting (XGBoost) and </w:t>
      </w:r>
      <w:r w:rsidR="004A62ED" w:rsidRPr="00961609">
        <w:rPr>
          <w:rFonts w:ascii="맑은 고딕" w:eastAsia="맑은 고딕" w:hAnsi="맑은 고딕" w:cs="맑은 고딕" w:hint="eastAsia"/>
          <w:sz w:val="24"/>
          <w:szCs w:val="24"/>
          <w:lang w:eastAsia="ko-KR"/>
        </w:rPr>
        <w:t>Light</w:t>
      </w:r>
      <w:r w:rsidRPr="00961609">
        <w:rPr>
          <w:sz w:val="24"/>
          <w:szCs w:val="24"/>
          <w:lang w:eastAsia="ko-KR"/>
        </w:rPr>
        <w:t>GBM, Cat</w:t>
      </w:r>
      <w:r w:rsidR="004A62ED" w:rsidRPr="00961609">
        <w:rPr>
          <w:rFonts w:eastAsiaTheme="minorEastAsia" w:hint="eastAsia"/>
          <w:sz w:val="24"/>
          <w:szCs w:val="24"/>
          <w:lang w:eastAsia="ko-KR"/>
        </w:rPr>
        <w:t>B</w:t>
      </w:r>
      <w:r w:rsidRPr="00961609">
        <w:rPr>
          <w:sz w:val="24"/>
          <w:szCs w:val="24"/>
          <w:lang w:eastAsia="ko-KR"/>
        </w:rPr>
        <w:t xml:space="preserve">oost </w:t>
      </w:r>
      <w:r w:rsidRPr="00961609">
        <w:rPr>
          <w:rFonts w:ascii="맑은 고딕" w:eastAsia="맑은 고딕" w:hAnsi="맑은 고딕" w:cs="맑은 고딕" w:hint="eastAsia"/>
          <w:sz w:val="24"/>
          <w:szCs w:val="24"/>
          <w:lang w:eastAsia="ko-KR"/>
        </w:rPr>
        <w:t xml:space="preserve">등의 알고리즘으로 확장되며 </w:t>
      </w:r>
      <w:r w:rsidR="004A62ED" w:rsidRPr="00961609">
        <w:rPr>
          <w:rFonts w:ascii="맑은 고딕" w:eastAsia="맑은 고딕" w:hAnsi="맑은 고딕" w:cs="맑은 고딕" w:hint="eastAsia"/>
          <w:sz w:val="24"/>
          <w:szCs w:val="24"/>
          <w:lang w:eastAsia="ko-KR"/>
        </w:rPr>
        <w:t xml:space="preserve">단점들이 개선되고 </w:t>
      </w:r>
      <w:r w:rsidRPr="00961609">
        <w:rPr>
          <w:rFonts w:ascii="맑은 고딕" w:eastAsia="맑은 고딕" w:hAnsi="맑은 고딕" w:cs="맑은 고딕" w:hint="eastAsia"/>
          <w:sz w:val="24"/>
          <w:szCs w:val="24"/>
          <w:lang w:eastAsia="ko-KR"/>
        </w:rPr>
        <w:t>다양한 기능이 추가되었다.</w:t>
      </w:r>
      <w:r w:rsidRPr="00961609">
        <w:rPr>
          <w:rFonts w:ascii="맑은 고딕" w:eastAsia="맑은 고딕" w:hAnsi="맑은 고딕" w:cs="맑은 고딕"/>
          <w:sz w:val="24"/>
          <w:szCs w:val="24"/>
          <w:lang w:eastAsia="ko-KR"/>
        </w:rPr>
        <w:t xml:space="preserve"> 본 </w:t>
      </w:r>
      <w:r w:rsidRPr="00961609">
        <w:rPr>
          <w:rFonts w:ascii="맑은 고딕" w:eastAsia="맑은 고딕" w:hAnsi="맑은 고딕" w:cs="맑은 고딕" w:hint="eastAsia"/>
          <w:sz w:val="24"/>
          <w:szCs w:val="24"/>
          <w:lang w:eastAsia="ko-KR"/>
        </w:rPr>
        <w:t>연구에서는 X</w:t>
      </w:r>
      <w:r w:rsidRPr="00961609">
        <w:rPr>
          <w:rFonts w:ascii="맑은 고딕" w:eastAsia="맑은 고딕" w:hAnsi="맑은 고딕" w:cs="맑은 고딕"/>
          <w:sz w:val="24"/>
          <w:szCs w:val="24"/>
          <w:lang w:eastAsia="ko-KR"/>
        </w:rPr>
        <w:t>GBoost</w:t>
      </w:r>
      <w:r w:rsidR="004A62ED" w:rsidRPr="00961609">
        <w:rPr>
          <w:rFonts w:ascii="맑은 고딕" w:eastAsia="맑은 고딕" w:hAnsi="맑은 고딕" w:cs="맑은 고딕" w:hint="eastAsia"/>
          <w:sz w:val="24"/>
          <w:szCs w:val="24"/>
          <w:lang w:eastAsia="ko-KR"/>
        </w:rPr>
        <w:t xml:space="preserve">, </w:t>
      </w:r>
      <w:r w:rsidRPr="00961609">
        <w:rPr>
          <w:rFonts w:ascii="맑은 고딕" w:eastAsia="맑은 고딕" w:hAnsi="맑은 고딕" w:cs="맑은 고딕"/>
          <w:sz w:val="24"/>
          <w:szCs w:val="24"/>
          <w:lang w:eastAsia="ko-KR"/>
        </w:rPr>
        <w:t>L</w:t>
      </w:r>
      <w:r w:rsidR="004A62ED" w:rsidRPr="00961609">
        <w:rPr>
          <w:rFonts w:ascii="맑은 고딕" w:eastAsia="맑은 고딕" w:hAnsi="맑은 고딕" w:cs="맑은 고딕" w:hint="eastAsia"/>
          <w:sz w:val="24"/>
          <w:szCs w:val="24"/>
          <w:lang w:eastAsia="ko-KR"/>
        </w:rPr>
        <w:t>ight</w:t>
      </w:r>
      <w:r w:rsidRPr="00961609">
        <w:rPr>
          <w:rFonts w:ascii="맑은 고딕" w:eastAsia="맑은 고딕" w:hAnsi="맑은 고딕" w:cs="맑은 고딕"/>
          <w:sz w:val="24"/>
          <w:szCs w:val="24"/>
          <w:lang w:eastAsia="ko-KR"/>
        </w:rPr>
        <w:t>GBM</w:t>
      </w:r>
      <w:r w:rsidR="004A62ED" w:rsidRPr="00961609">
        <w:rPr>
          <w:rFonts w:ascii="맑은 고딕" w:eastAsia="맑은 고딕" w:hAnsi="맑은 고딕" w:cs="맑은 고딕" w:hint="eastAsia"/>
          <w:sz w:val="24"/>
          <w:szCs w:val="24"/>
          <w:lang w:eastAsia="ko-KR"/>
        </w:rPr>
        <w:t xml:space="preserve"> and CatBoost를</w:t>
      </w:r>
      <w:r w:rsidRPr="00961609">
        <w:rPr>
          <w:rFonts w:ascii="맑은 고딕" w:eastAsia="맑은 고딕" w:hAnsi="맑은 고딕" w:cs="맑은 고딕" w:hint="eastAsia"/>
          <w:sz w:val="24"/>
          <w:szCs w:val="24"/>
          <w:lang w:eastAsia="ko-KR"/>
        </w:rPr>
        <w:t xml:space="preserve"> 대표적인 </w:t>
      </w:r>
      <w:r w:rsidRPr="00961609">
        <w:rPr>
          <w:rFonts w:ascii="맑은 고딕" w:eastAsia="맑은 고딕" w:hAnsi="맑은 고딕" w:cs="맑은 고딕"/>
          <w:sz w:val="24"/>
          <w:szCs w:val="24"/>
          <w:lang w:eastAsia="ko-KR"/>
        </w:rPr>
        <w:t xml:space="preserve">boosting </w:t>
      </w:r>
      <w:r w:rsidRPr="00961609">
        <w:rPr>
          <w:rFonts w:ascii="맑은 고딕" w:eastAsia="맑은 고딕" w:hAnsi="맑은 고딕" w:cs="맑은 고딕" w:hint="eastAsia"/>
          <w:sz w:val="24"/>
          <w:szCs w:val="24"/>
          <w:lang w:eastAsia="ko-KR"/>
        </w:rPr>
        <w:t>알고리즘으로</w:t>
      </w:r>
      <w:r w:rsidR="004A62ED" w:rsidRPr="00961609">
        <w:rPr>
          <w:rFonts w:ascii="맑은 고딕" w:eastAsia="맑은 고딕" w:hAnsi="맑은 고딕" w:cs="맑은 고딕" w:hint="eastAsia"/>
          <w:sz w:val="24"/>
          <w:szCs w:val="24"/>
          <w:lang w:eastAsia="ko-KR"/>
        </w:rPr>
        <w:t xml:space="preserve"> 활용하여 자하철 혼잡도</w:t>
      </w:r>
      <w:r w:rsidRPr="00961609">
        <w:rPr>
          <w:rFonts w:ascii="맑은 고딕" w:eastAsia="맑은 고딕" w:hAnsi="맑은 고딕" w:cs="맑은 고딕" w:hint="eastAsia"/>
          <w:sz w:val="24"/>
          <w:szCs w:val="24"/>
          <w:lang w:eastAsia="ko-KR"/>
        </w:rPr>
        <w:t xml:space="preserve"> 예측에 </w:t>
      </w:r>
      <w:r w:rsidR="004A62ED" w:rsidRPr="00961609">
        <w:rPr>
          <w:rFonts w:ascii="맑은 고딕" w:eastAsia="맑은 고딕" w:hAnsi="맑은 고딕" w:cs="맑은 고딕" w:hint="eastAsia"/>
          <w:sz w:val="24"/>
          <w:szCs w:val="24"/>
          <w:lang w:eastAsia="ko-KR"/>
        </w:rPr>
        <w:t>사용</w:t>
      </w:r>
      <w:r w:rsidRPr="00961609">
        <w:rPr>
          <w:rFonts w:ascii="맑은 고딕" w:eastAsia="맑은 고딕" w:hAnsi="맑은 고딕" w:cs="맑은 고딕" w:hint="eastAsia"/>
          <w:sz w:val="24"/>
          <w:szCs w:val="24"/>
          <w:lang w:eastAsia="ko-KR"/>
        </w:rPr>
        <w:t>한다.</w:t>
      </w:r>
      <w:r w:rsidRPr="00961609">
        <w:rPr>
          <w:rFonts w:ascii="맑은 고딕" w:eastAsia="맑은 고딕" w:hAnsi="맑은 고딕" w:cs="맑은 고딕"/>
          <w:sz w:val="24"/>
          <w:szCs w:val="24"/>
          <w:lang w:eastAsia="ko-KR"/>
        </w:rPr>
        <w:t xml:space="preserve"> </w:t>
      </w:r>
      <w:r w:rsidRPr="00961609">
        <w:rPr>
          <w:rFonts w:ascii="맑은 고딕" w:eastAsia="맑은 고딕" w:hAnsi="맑은 고딕" w:cs="맑은 고딕" w:hint="eastAsia"/>
          <w:sz w:val="24"/>
          <w:szCs w:val="24"/>
          <w:lang w:eastAsia="ko-KR"/>
        </w:rPr>
        <w:t>이 알고리즘들</w:t>
      </w:r>
      <w:r w:rsidR="004A62ED" w:rsidRPr="00961609">
        <w:rPr>
          <w:rFonts w:ascii="맑은 고딕" w:eastAsia="맑은 고딕" w:hAnsi="맑은 고딕" w:cs="맑은 고딕" w:hint="eastAsia"/>
          <w:sz w:val="24"/>
          <w:szCs w:val="24"/>
          <w:lang w:eastAsia="ko-KR"/>
        </w:rPr>
        <w:t>은</w:t>
      </w:r>
      <w:r w:rsidRPr="00961609">
        <w:rPr>
          <w:rFonts w:ascii="맑은 고딕" w:eastAsia="맑은 고딕" w:hAnsi="맑은 고딕" w:cs="맑은 고딕" w:hint="eastAsia"/>
          <w:sz w:val="24"/>
          <w:szCs w:val="24"/>
          <w:lang w:eastAsia="ko-KR"/>
        </w:rPr>
        <w:t xml:space="preserve"> 전체 데이터를 학습할 때 잘 학습되지 않은 에러들을 가중치를 높여 재학습을 하면서 성능을 향상시키는 </w:t>
      </w:r>
      <w:r w:rsidR="004A62ED" w:rsidRPr="00961609">
        <w:rPr>
          <w:rFonts w:ascii="맑은 고딕" w:eastAsia="맑은 고딕" w:hAnsi="맑은 고딕" w:cs="맑은 고딕" w:hint="eastAsia"/>
          <w:sz w:val="24"/>
          <w:szCs w:val="24"/>
          <w:lang w:eastAsia="ko-KR"/>
        </w:rPr>
        <w:t>방향으로 설계되었다</w:t>
      </w:r>
      <w:r w:rsidRPr="00961609">
        <w:rPr>
          <w:rFonts w:ascii="맑은 고딕" w:eastAsia="맑은 고딕" w:hAnsi="맑은 고딕" w:cs="맑은 고딕" w:hint="eastAsia"/>
          <w:sz w:val="24"/>
          <w:szCs w:val="24"/>
          <w:lang w:eastAsia="ko-KR"/>
        </w:rPr>
        <w:t>.</w:t>
      </w:r>
      <w:r w:rsidRPr="00961609">
        <w:rPr>
          <w:rFonts w:ascii="맑은 고딕" w:eastAsia="맑은 고딕" w:hAnsi="맑은 고딕" w:cs="맑은 고딕"/>
          <w:sz w:val="24"/>
          <w:szCs w:val="24"/>
          <w:lang w:eastAsia="ko-KR"/>
        </w:rPr>
        <w:t xml:space="preserve"> </w:t>
      </w:r>
      <w:r w:rsidRPr="00961609">
        <w:rPr>
          <w:rFonts w:ascii="맑은 고딕" w:eastAsia="맑은 고딕" w:hAnsi="맑은 고딕" w:cs="맑은 고딕" w:hint="eastAsia"/>
          <w:sz w:val="24"/>
          <w:szCs w:val="24"/>
          <w:lang w:eastAsia="ko-KR"/>
        </w:rPr>
        <w:t>메모리를 효율적으로 사용하거나 c</w:t>
      </w:r>
      <w:r w:rsidRPr="00961609">
        <w:rPr>
          <w:rFonts w:ascii="맑은 고딕" w:eastAsia="맑은 고딕" w:hAnsi="맑은 고딕" w:cs="맑은 고딕"/>
          <w:sz w:val="24"/>
          <w:szCs w:val="24"/>
          <w:lang w:eastAsia="ko-KR"/>
        </w:rPr>
        <w:t xml:space="preserve">omputation </w:t>
      </w:r>
      <w:r w:rsidRPr="00961609">
        <w:rPr>
          <w:rFonts w:ascii="맑은 고딕" w:eastAsia="맑은 고딕" w:hAnsi="맑은 고딕" w:cs="맑은 고딕" w:hint="eastAsia"/>
          <w:sz w:val="24"/>
          <w:szCs w:val="24"/>
          <w:lang w:eastAsia="ko-KR"/>
        </w:rPr>
        <w:t>속도를 높이기 위한 많은 기능들이 추가</w:t>
      </w:r>
      <w:r w:rsidR="004A62ED" w:rsidRPr="00961609">
        <w:rPr>
          <w:rFonts w:ascii="맑은 고딕" w:eastAsia="맑은 고딕" w:hAnsi="맑은 고딕" w:cs="맑은 고딕" w:hint="eastAsia"/>
          <w:sz w:val="24"/>
          <w:szCs w:val="24"/>
          <w:lang w:eastAsia="ko-KR"/>
        </w:rPr>
        <w:t>되었고,</w:t>
      </w:r>
      <w:r w:rsidRPr="00961609">
        <w:rPr>
          <w:rFonts w:ascii="맑은 고딕" w:eastAsia="맑은 고딕" w:hAnsi="맑은 고딕" w:cs="맑은 고딕" w:hint="eastAsia"/>
          <w:sz w:val="24"/>
          <w:szCs w:val="24"/>
          <w:lang w:eastAsia="ko-KR"/>
        </w:rPr>
        <w:t xml:space="preserve"> </w:t>
      </w:r>
      <w:r w:rsidRPr="00961609">
        <w:rPr>
          <w:rFonts w:ascii="맑은 고딕" w:eastAsia="맑은 고딕" w:hAnsi="맑은 고딕" w:cs="맑은 고딕"/>
          <w:sz w:val="24"/>
          <w:szCs w:val="24"/>
          <w:lang w:eastAsia="ko-KR"/>
        </w:rPr>
        <w:t>iterative learnin</w:t>
      </w:r>
      <w:r w:rsidRPr="00961609">
        <w:rPr>
          <w:rFonts w:ascii="맑은 고딕" w:eastAsia="맑은 고딕" w:hAnsi="맑은 고딕" w:cs="맑은 고딕" w:hint="eastAsia"/>
          <w:sz w:val="24"/>
          <w:szCs w:val="24"/>
          <w:lang w:eastAsia="ko-KR"/>
        </w:rPr>
        <w:t>g과 병렬처리 과정에서 성능이 높아질 수 있었다</w:t>
      </w:r>
      <w:r w:rsidR="008D1113">
        <w:rPr>
          <w:rFonts w:ascii="맑은 고딕" w:eastAsia="맑은 고딕" w:hAnsi="맑은 고딕" w:cs="맑은 고딕" w:hint="eastAsia"/>
          <w:sz w:val="24"/>
          <w:szCs w:val="24"/>
          <w:lang w:eastAsia="ko-KR"/>
        </w:rPr>
        <w:t xml:space="preserve"> </w:t>
      </w:r>
      <w:r w:rsidR="00986D2E">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&lt;EndNote&gt;&lt;Cite&gt;&lt;Author&gt;Alsubari&lt;/Author&gt;&lt;Year&gt;2021&lt;/Year&gt;&lt;RecNum&gt;321&lt;/RecNum&gt;&lt;DisplayText&gt;(Alsubari et al. 2021)&lt;/DisplayText&gt;&lt;record&gt;&lt;rec-number&gt;321&lt;/rec-number&gt;&lt;foreign-keys&gt;&lt;key app="EN" db-id="zdzzrerwqx2senevt2h5t5zdxda0pfvxwtx0" timestamp="1736264664"&gt;321&lt;/key&gt;&lt;/foreign-keys&gt;&lt;ref-type name="Journal Article"&gt;17&lt;/ref-type&gt;&lt;contributors&gt;&lt;authors&gt;&lt;author&gt;Alsubari, Saleh Nagi&lt;/author&gt;&lt;author&gt;Deshmukh, Sachin N.&lt;/author&gt;&lt;author&gt;Al-Adhaileh, Mosleh Hmoud&lt;/author&gt;&lt;author&gt;Alsaade, Fawaz Waselalla&lt;/author&gt;&lt;author&gt;Aldhyani, Theyazn H. H.&lt;/author&gt;&lt;/authors&gt;&lt;secondary-authors&gt;&lt;author&gt;Algalil, Fahd Abd&lt;/author&gt;&lt;/secondary-authors&gt;&lt;/contributors&gt;&lt;titles&gt;&lt;title&gt;Development of Integrated Neural Network Model for Identification of Fake Reviews in E-Commerce Using Multidomain Datasets&lt;/title&gt;&lt;secondary-title&gt;Applied Bionics and Biomechanics&lt;/secondary-title&gt;&lt;/titles&gt;&lt;periodical&gt;&lt;full-title&gt;Applied Bionics and Biomechanics&lt;/full-title&gt;&lt;/periodical&gt;&lt;pages&gt;5522574&lt;/pages&gt;&lt;volume&gt;2021&lt;/volume&gt;&lt;dates&gt;&lt;year&gt;2021&lt;/year&gt;&lt;pub-dates&gt;&lt;date&gt;2021/04/15&lt;/date&gt;&lt;/pub-dates&gt;&lt;/dates&gt;&lt;publisher&gt;Hindawi&lt;/publisher&gt;&lt;isbn&gt;1176-2322&lt;/isbn&gt;&lt;urls&gt;&lt;related-urls&gt;&lt;url&gt;https://doi.org/10.1155/2021/5522574&lt;/url&gt;&lt;url&gt;https://downloads.hindawi.com/journals/abb/2021/5522574.pdf&lt;/url&gt;&lt;/related-urls&gt;&lt;/urls&gt;&lt;electronic-resource-num&gt;10.1155/2021/5522574&lt;/electronic-resource-num&gt;&lt;/record&gt;&lt;/Cite&gt;&lt;/EndNote&gt;</w:instrText>
      </w:r>
      <w:r w:rsidR="00986D2E">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(Alsubari et al. 2021)</w:t>
      </w:r>
      <w:r w:rsidR="00986D2E">
        <w:rPr>
          <w:rFonts w:ascii="맑은 고딕" w:eastAsia="맑은 고딕" w:hAnsi="맑은 고딕" w:cs="맑은 고딕"/>
          <w:sz w:val="24"/>
          <w:szCs w:val="24"/>
          <w:lang w:eastAsia="ko-KR"/>
        </w:rPr>
        <w:fldChar w:fldCharType="end"/>
      </w:r>
      <w:r w:rsidRPr="00961609">
        <w:rPr>
          <w:sz w:val="24"/>
          <w:szCs w:val="24"/>
          <w:lang w:eastAsia="ko-KR"/>
        </w:rPr>
        <w:t>.</w:t>
      </w:r>
    </w:p>
    <w:p w14:paraId="0E471991" w14:textId="77777777" w:rsidR="003D21E3" w:rsidRPr="00C50AE7"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58AC80D4" w14:textId="77777777" w:rsidR="003D21E3" w:rsidRPr="00C50AE7"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rPr>
      </w:pPr>
      <w:r w:rsidRPr="00C50AE7">
        <w:rPr>
          <w:noProof/>
          <w:color w:val="FF0000"/>
        </w:rPr>
        <w:drawing>
          <wp:inline distT="0" distB="0" distL="0" distR="0" wp14:anchorId="2E90913D" wp14:editId="7B20AF6B">
            <wp:extent cx="5238115" cy="2304415"/>
            <wp:effectExtent l="0" t="0" r="635" b="635"/>
            <wp:docPr id="1073053783" name="그림 1" descr="Ijerph 18 08530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jerph 18 08530 g001 5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115" cy="2304415"/>
                    </a:xfrm>
                    <a:prstGeom prst="rect">
                      <a:avLst/>
                    </a:prstGeom>
                    <a:noFill/>
                    <a:ln>
                      <a:noFill/>
                    </a:ln>
                  </pic:spPr>
                </pic:pic>
              </a:graphicData>
            </a:graphic>
          </wp:inline>
        </w:drawing>
      </w:r>
    </w:p>
    <w:p w14:paraId="6CD724D9" w14:textId="74DF9879" w:rsidR="003D21E3" w:rsidRPr="000D1211" w:rsidRDefault="000D1211" w:rsidP="000D1211">
      <w:pPr>
        <w:pStyle w:val="ab"/>
        <w:rPr>
          <w:sz w:val="24"/>
          <w:szCs w:val="24"/>
          <w:lang w:eastAsia="ko-KR"/>
        </w:rPr>
      </w:pPr>
      <w:r w:rsidRPr="000D1211">
        <w:rPr>
          <w:rFonts w:ascii="맑은 고딕" w:eastAsia="맑은 고딕" w:hAnsi="맑은 고딕" w:cs="맑은 고딕" w:hint="eastAsia"/>
          <w:lang w:eastAsia="ko-KR"/>
        </w:rPr>
        <w:t>그림</w:t>
      </w:r>
      <w:r w:rsidRPr="000D1211">
        <w:rPr>
          <w:lang w:eastAsia="ko-KR"/>
        </w:rPr>
        <w:t xml:space="preserve"> </w:t>
      </w:r>
      <w:r w:rsidRPr="000D1211">
        <w:fldChar w:fldCharType="begin"/>
      </w:r>
      <w:r w:rsidRPr="000D1211">
        <w:rPr>
          <w:lang w:eastAsia="ko-KR"/>
        </w:rPr>
        <w:instrText xml:space="preserve"> SEQ 그림 \* ARABIC </w:instrText>
      </w:r>
      <w:r w:rsidRPr="000D1211">
        <w:fldChar w:fldCharType="separate"/>
      </w:r>
      <w:r w:rsidR="0075582F">
        <w:rPr>
          <w:noProof/>
          <w:lang w:eastAsia="ko-KR"/>
        </w:rPr>
        <w:t>3</w:t>
      </w:r>
      <w:r w:rsidRPr="000D1211">
        <w:fldChar w:fldCharType="end"/>
      </w:r>
      <w:r w:rsidRPr="000D1211">
        <w:rPr>
          <w:rFonts w:eastAsiaTheme="minorEastAsia" w:hint="eastAsia"/>
          <w:lang w:eastAsia="ko-KR"/>
        </w:rPr>
        <w:t xml:space="preserve">. </w:t>
      </w:r>
      <w:r w:rsidRPr="000D1211">
        <w:rPr>
          <w:rFonts w:eastAsiaTheme="minorEastAsia" w:hint="eastAsia"/>
          <w:lang w:eastAsia="ko-KR"/>
        </w:rPr>
        <w:t>배깅</w:t>
      </w:r>
      <w:r w:rsidRPr="000D1211">
        <w:rPr>
          <w:rFonts w:eastAsiaTheme="minorEastAsia" w:hint="eastAsia"/>
          <w:lang w:eastAsia="ko-KR"/>
        </w:rPr>
        <w:t>(Bagging)</w:t>
      </w:r>
      <w:r w:rsidRPr="000D1211">
        <w:rPr>
          <w:rFonts w:eastAsiaTheme="minorEastAsia" w:hint="eastAsia"/>
          <w:lang w:eastAsia="ko-KR"/>
        </w:rPr>
        <w:t>과</w:t>
      </w:r>
      <w:r w:rsidRPr="000D1211">
        <w:rPr>
          <w:rFonts w:eastAsiaTheme="minorEastAsia" w:hint="eastAsia"/>
          <w:lang w:eastAsia="ko-KR"/>
        </w:rPr>
        <w:t xml:space="preserve"> </w:t>
      </w:r>
      <w:r w:rsidRPr="000D1211">
        <w:rPr>
          <w:rFonts w:eastAsiaTheme="minorEastAsia" w:hint="eastAsia"/>
          <w:lang w:eastAsia="ko-KR"/>
        </w:rPr>
        <w:t>부스팅</w:t>
      </w:r>
      <w:r w:rsidRPr="000D1211">
        <w:rPr>
          <w:rFonts w:eastAsiaTheme="minorEastAsia" w:hint="eastAsia"/>
          <w:lang w:eastAsia="ko-KR"/>
        </w:rPr>
        <w:t xml:space="preserve">(Boosting) </w:t>
      </w:r>
      <w:r w:rsidRPr="000D1211">
        <w:rPr>
          <w:rFonts w:eastAsiaTheme="minorEastAsia" w:hint="eastAsia"/>
          <w:lang w:eastAsia="ko-KR"/>
        </w:rPr>
        <w:t>알고리즘의</w:t>
      </w:r>
      <w:r w:rsidRPr="000D1211">
        <w:rPr>
          <w:rFonts w:eastAsiaTheme="minorEastAsia" w:hint="eastAsia"/>
          <w:lang w:eastAsia="ko-KR"/>
        </w:rPr>
        <w:t xml:space="preserve"> </w:t>
      </w:r>
      <w:r w:rsidRPr="000D1211">
        <w:rPr>
          <w:rFonts w:eastAsiaTheme="minorEastAsia" w:hint="eastAsia"/>
          <w:lang w:eastAsia="ko-KR"/>
        </w:rPr>
        <w:t>구조</w:t>
      </w:r>
      <w:r w:rsidRPr="000D1211">
        <w:rPr>
          <w:rFonts w:eastAsiaTheme="minorEastAsia" w:hint="eastAsia"/>
          <w:lang w:eastAsia="ko-KR"/>
        </w:rPr>
        <w:t xml:space="preserve"> </w:t>
      </w:r>
      <w:r w:rsidRPr="000D1211">
        <w:rPr>
          <w:rFonts w:eastAsiaTheme="minorEastAsia" w:hint="eastAsia"/>
          <w:lang w:eastAsia="ko-KR"/>
        </w:rPr>
        <w:t>비교</w:t>
      </w:r>
      <w:r w:rsidR="00D576A3">
        <w:rPr>
          <w:rFonts w:eastAsiaTheme="minorEastAsia" w:hint="eastAsia"/>
          <w:lang w:eastAsia="ko-KR"/>
        </w:rPr>
        <w:t xml:space="preserve"> </w:t>
      </w:r>
      <w:r w:rsidR="00D576A3">
        <w:rPr>
          <w:rFonts w:eastAsiaTheme="minorEastAsia"/>
          <w:lang w:eastAsia="ko-KR"/>
        </w:rPr>
        <w:fldChar w:fldCharType="begin"/>
      </w:r>
      <w:r w:rsidR="003D42EF">
        <w:rPr>
          <w:rFonts w:eastAsiaTheme="minorEastAsia"/>
          <w:lang w:eastAsia="ko-KR"/>
        </w:rPr>
        <w:instrText xml:space="preserve"> ADDIN EN.CITE &lt;EndNote&gt;&lt;Cite&gt;&lt;Author&gt;Cha&lt;/Author&gt;&lt;Year&gt;2021&lt;/Year&gt;&lt;RecNum&gt;323&lt;/RecNum&gt;&lt;DisplayText&gt;(Cha, Moon, and Kim 2021)&lt;/DisplayText&gt;&lt;record&gt;&lt;rec-number&gt;323&lt;/rec-number&gt;&lt;foreign-keys&gt;&lt;key app="EN" db-id="zdzzrerwqx2senevt2h5t5zdxda0pfvxwtx0" timestamp="1736264777"&gt;323&lt;/key&gt;&lt;/foreign-keys&gt;&lt;ref-type name="Journal Article"&gt;17&lt;/ref-type&gt;&lt;contributors&gt;&lt;authors&gt;&lt;author&gt;Cha, Gi-Wook&lt;/author&gt;&lt;author&gt;Moon, Hyeun-Jun&lt;/author&gt;&lt;author&gt;Kim, Young-Chan&lt;/author&gt;&lt;/authors&gt;&lt;/contributors&gt;&lt;titles&gt;&lt;title&gt;Comparison of random forest and gradient boosting machine models for predicting demolition waste based on small datasets and categorical variables&lt;/title&gt;&lt;secondary-title&gt;International Journal of Environmental Research and Public Health&lt;/secondary-title&gt;&lt;/titles&gt;&lt;periodical&gt;&lt;full-title&gt;International journal of environmental research and public health&lt;/full-title&gt;&lt;/periodical&gt;&lt;pages&gt;8530&lt;/pages&gt;&lt;volume&gt;18&lt;/volume&gt;&lt;number&gt;16&lt;/number&gt;&lt;dates&gt;&lt;year&gt;2021&lt;/year&gt;&lt;/dates&gt;&lt;isbn&gt;1660-4601&lt;/isbn&gt;&lt;urls&gt;&lt;/urls&gt;&lt;/record&gt;&lt;/Cite&gt;&lt;/EndNote&gt;</w:instrText>
      </w:r>
      <w:r w:rsidR="00D576A3">
        <w:rPr>
          <w:rFonts w:eastAsiaTheme="minorEastAsia"/>
          <w:lang w:eastAsia="ko-KR"/>
        </w:rPr>
        <w:fldChar w:fldCharType="separate"/>
      </w:r>
      <w:r w:rsidR="003D42EF">
        <w:rPr>
          <w:rFonts w:eastAsiaTheme="minorEastAsia"/>
          <w:noProof/>
          <w:lang w:eastAsia="ko-KR"/>
        </w:rPr>
        <w:t>(Cha, Moon, and Kim 2021)</w:t>
      </w:r>
      <w:r w:rsidR="00D576A3">
        <w:rPr>
          <w:rFonts w:eastAsiaTheme="minorEastAsia"/>
          <w:lang w:eastAsia="ko-KR"/>
        </w:rPr>
        <w:fldChar w:fldCharType="end"/>
      </w:r>
      <w:r w:rsidR="003D21E3" w:rsidRPr="000D1211">
        <w:rPr>
          <w:sz w:val="24"/>
          <w:szCs w:val="24"/>
          <w:lang w:eastAsia="ko-KR"/>
        </w:rPr>
        <w:t>.</w:t>
      </w:r>
    </w:p>
    <w:p w14:paraId="14AD7EE3" w14:textId="77777777" w:rsidR="003D21E3" w:rsidRPr="00C50AE7"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5EE98D39" w14:textId="4769AC4F" w:rsidR="003D21E3" w:rsidRPr="00BE1425"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bookmarkStart w:id="6" w:name="_Hlk187355786"/>
      <w:r w:rsidRPr="00BE1425">
        <w:rPr>
          <w:rFonts w:ascii="Palatino Linotype" w:eastAsia="Palatino Linotype" w:hAnsi="Palatino Linotype" w:cs="Palatino Linotype"/>
          <w:i/>
          <w:sz w:val="24"/>
          <w:szCs w:val="24"/>
        </w:rPr>
        <w:t xml:space="preserve">Deep Learning Algorithm: </w:t>
      </w:r>
      <w:r w:rsidRPr="00BE1425">
        <w:rPr>
          <w:rFonts w:ascii="맑은 고딕" w:eastAsia="맑은 고딕" w:hAnsi="맑은 고딕" w:cs="맑은 고딕" w:hint="eastAsia"/>
          <w:i/>
          <w:sz w:val="24"/>
          <w:szCs w:val="24"/>
        </w:rPr>
        <w:t>M</w:t>
      </w:r>
      <w:r w:rsidRPr="00BE1425">
        <w:rPr>
          <w:rFonts w:ascii="맑은 고딕" w:eastAsia="맑은 고딕" w:hAnsi="맑은 고딕" w:cs="맑은 고딕"/>
          <w:i/>
          <w:sz w:val="24"/>
          <w:szCs w:val="24"/>
        </w:rPr>
        <w:t xml:space="preserve">LP, </w:t>
      </w:r>
      <w:r w:rsidR="005E59EE">
        <w:rPr>
          <w:rFonts w:ascii="맑은 고딕" w:eastAsia="맑은 고딕" w:hAnsi="맑은 고딕" w:cs="맑은 고딕" w:hint="eastAsia"/>
          <w:i/>
          <w:sz w:val="24"/>
          <w:szCs w:val="24"/>
          <w:lang w:eastAsia="ko-KR"/>
        </w:rPr>
        <w:t>RNN</w:t>
      </w:r>
    </w:p>
    <w:p w14:paraId="40DBBDD7" w14:textId="64186AD7" w:rsidR="003D21E3" w:rsidRDefault="003D21E3" w:rsidP="003D21E3">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bookmarkStart w:id="7" w:name="_Hlk187355624"/>
      <w:bookmarkEnd w:id="6"/>
      <w:r w:rsidRPr="00BE1425">
        <w:rPr>
          <w:rFonts w:ascii="맑은 고딕" w:eastAsia="맑은 고딕" w:hAnsi="맑은 고딕" w:cs="맑은 고딕" w:hint="eastAsia"/>
          <w:sz w:val="24"/>
          <w:szCs w:val="24"/>
          <w:lang w:eastAsia="ko-KR"/>
        </w:rPr>
        <w:t xml:space="preserve">딥러닝은 </w:t>
      </w:r>
      <w:r w:rsidR="005D55D9" w:rsidRPr="00BE1425">
        <w:rPr>
          <w:rFonts w:ascii="맑은 고딕" w:eastAsia="맑은 고딕" w:hAnsi="맑은 고딕" w:cs="맑은 고딕" w:hint="eastAsia"/>
          <w:sz w:val="24"/>
          <w:szCs w:val="24"/>
          <w:lang w:eastAsia="ko-KR"/>
        </w:rPr>
        <w:t>인공지능의</w:t>
      </w:r>
      <w:r w:rsidRPr="00BE1425">
        <w:rPr>
          <w:rFonts w:ascii="맑은 고딕" w:eastAsia="맑은 고딕" w:hAnsi="맑은 고딕" w:cs="맑은 고딕" w:hint="eastAsia"/>
          <w:sz w:val="24"/>
          <w:szCs w:val="24"/>
          <w:lang w:eastAsia="ko-KR"/>
        </w:rPr>
        <w:t xml:space="preserve"> 한 방법론으로,</w:t>
      </w:r>
      <w:r w:rsidRPr="00BE1425">
        <w:rPr>
          <w:rFonts w:ascii="맑은 고딕" w:eastAsia="맑은 고딕" w:hAnsi="맑은 고딕" w:cs="맑은 고딕"/>
          <w:sz w:val="24"/>
          <w:szCs w:val="24"/>
          <w:lang w:eastAsia="ko-KR"/>
        </w:rPr>
        <w:t xml:space="preserve"> </w:t>
      </w:r>
      <w:r w:rsidRPr="00BE1425">
        <w:rPr>
          <w:rFonts w:ascii="맑은 고딕" w:eastAsia="맑은 고딕" w:hAnsi="맑은 고딕" w:cs="맑은 고딕" w:hint="eastAsia"/>
          <w:sz w:val="24"/>
          <w:szCs w:val="24"/>
          <w:lang w:eastAsia="ko-KR"/>
        </w:rPr>
        <w:t>인간의 두뇌</w:t>
      </w:r>
      <w:r w:rsidR="005D55D9" w:rsidRPr="00BE1425">
        <w:rPr>
          <w:rFonts w:ascii="맑은 고딕" w:eastAsia="맑은 고딕" w:hAnsi="맑은 고딕" w:cs="맑은 고딕" w:hint="eastAsia"/>
          <w:sz w:val="24"/>
          <w:szCs w:val="24"/>
          <w:lang w:eastAsia="ko-KR"/>
        </w:rPr>
        <w:t xml:space="preserve"> 구조</w:t>
      </w:r>
      <w:r w:rsidRPr="00BE1425">
        <w:rPr>
          <w:rFonts w:ascii="맑은 고딕" w:eastAsia="맑은 고딕" w:hAnsi="맑은 고딕" w:cs="맑은 고딕" w:hint="eastAsia"/>
          <w:sz w:val="24"/>
          <w:szCs w:val="24"/>
          <w:lang w:eastAsia="ko-KR"/>
        </w:rPr>
        <w:t>에서 영감을 받아 개발</w:t>
      </w:r>
      <w:r w:rsidR="005D55D9" w:rsidRPr="00BE1425">
        <w:rPr>
          <w:rFonts w:ascii="맑은 고딕" w:eastAsia="맑은 고딕" w:hAnsi="맑은 고딕" w:cs="맑은 고딕" w:hint="eastAsia"/>
          <w:sz w:val="24"/>
          <w:szCs w:val="24"/>
          <w:lang w:eastAsia="ko-KR"/>
        </w:rPr>
        <w:t xml:space="preserve">되었다. </w:t>
      </w:r>
      <w:r w:rsidRPr="00BE1425">
        <w:rPr>
          <w:rFonts w:ascii="맑은 고딕" w:eastAsia="맑은 고딕" w:hAnsi="맑은 고딕" w:cs="맑은 고딕" w:hint="eastAsia"/>
          <w:sz w:val="24"/>
          <w:szCs w:val="24"/>
          <w:lang w:eastAsia="ko-KR"/>
        </w:rPr>
        <w:t>데이터</w:t>
      </w:r>
      <w:r w:rsidR="005D55D9" w:rsidRPr="00BE1425">
        <w:rPr>
          <w:rFonts w:ascii="맑은 고딕" w:eastAsia="맑은 고딕" w:hAnsi="맑은 고딕" w:cs="맑은 고딕" w:hint="eastAsia"/>
          <w:sz w:val="24"/>
          <w:szCs w:val="24"/>
          <w:lang w:eastAsia="ko-KR"/>
        </w:rPr>
        <w:t xml:space="preserve">의 복잡한 패턴들을 학습하기 위해 연속된 </w:t>
      </w:r>
      <w:r w:rsidRPr="00BE1425">
        <w:rPr>
          <w:rFonts w:ascii="맑은 고딕" w:eastAsia="맑은 고딕" w:hAnsi="맑은 고딕" w:cs="맑은 고딕"/>
          <w:sz w:val="24"/>
          <w:szCs w:val="24"/>
          <w:lang w:eastAsia="ko-KR"/>
        </w:rPr>
        <w:t>layer</w:t>
      </w:r>
      <w:r w:rsidRPr="00BE1425">
        <w:rPr>
          <w:rFonts w:ascii="맑은 고딕" w:eastAsia="맑은 고딕" w:hAnsi="맑은 고딕" w:cs="맑은 고딕" w:hint="eastAsia"/>
          <w:sz w:val="24"/>
          <w:szCs w:val="24"/>
          <w:lang w:eastAsia="ko-KR"/>
        </w:rPr>
        <w:t xml:space="preserve">를 중첩하여 </w:t>
      </w:r>
      <w:r w:rsidR="005D55D9" w:rsidRPr="00BE1425">
        <w:rPr>
          <w:rFonts w:ascii="맑은 고딕" w:eastAsia="맑은 고딕" w:hAnsi="맑은 고딕" w:cs="맑은 고딕" w:hint="eastAsia"/>
          <w:sz w:val="24"/>
          <w:szCs w:val="24"/>
          <w:lang w:eastAsia="ko-KR"/>
        </w:rPr>
        <w:t>변수들의 모든 상호작용을 포함하여</w:t>
      </w:r>
      <w:r w:rsidRPr="00BE1425">
        <w:rPr>
          <w:rFonts w:ascii="맑은 고딕" w:eastAsia="맑은 고딕" w:hAnsi="맑은 고딕" w:cs="맑은 고딕" w:hint="eastAsia"/>
          <w:sz w:val="24"/>
          <w:szCs w:val="24"/>
          <w:lang w:eastAsia="ko-KR"/>
        </w:rPr>
        <w:t xml:space="preserve"> 의미있는 규칙들을 </w:t>
      </w:r>
      <w:r w:rsidR="005D55D9" w:rsidRPr="00BE1425">
        <w:rPr>
          <w:rFonts w:ascii="맑은 고딕" w:eastAsia="맑은 고딕" w:hAnsi="맑은 고딕" w:cs="맑은 고딕" w:hint="eastAsia"/>
          <w:sz w:val="24"/>
          <w:szCs w:val="24"/>
          <w:lang w:eastAsia="ko-KR"/>
        </w:rPr>
        <w:t>학습해 내는데</w:t>
      </w:r>
      <w:r w:rsidRPr="00BE1425">
        <w:rPr>
          <w:rFonts w:ascii="맑은 고딕" w:eastAsia="맑은 고딕" w:hAnsi="맑은 고딕" w:cs="맑은 고딕" w:hint="eastAsia"/>
          <w:sz w:val="24"/>
          <w:szCs w:val="24"/>
          <w:lang w:eastAsia="ko-KR"/>
        </w:rPr>
        <w:t xml:space="preserve"> 강점이 있다</w:t>
      </w:r>
      <w:bookmarkEnd w:id="7"/>
      <w:r w:rsidRPr="00BE1425">
        <w:rPr>
          <w:rFonts w:ascii="맑은 고딕" w:eastAsia="맑은 고딕" w:hAnsi="맑은 고딕" w:cs="맑은 고딕" w:hint="eastAsia"/>
          <w:sz w:val="24"/>
          <w:szCs w:val="24"/>
          <w:lang w:eastAsia="ko-KR"/>
        </w:rPr>
        <w:t>.</w:t>
      </w:r>
      <w:r w:rsidRPr="00BE1425">
        <w:rPr>
          <w:rFonts w:ascii="맑은 고딕" w:eastAsia="맑은 고딕" w:hAnsi="맑은 고딕" w:cs="맑은 고딕"/>
          <w:sz w:val="24"/>
          <w:szCs w:val="24"/>
          <w:lang w:eastAsia="ko-KR"/>
        </w:rPr>
        <w:t xml:space="preserve"> </w:t>
      </w:r>
      <w:r w:rsidRPr="00BE1425">
        <w:rPr>
          <w:rFonts w:ascii="맑은 고딕" w:eastAsia="맑은 고딕" w:hAnsi="맑은 고딕" w:cs="맑은 고딕" w:hint="eastAsia"/>
          <w:sz w:val="24"/>
          <w:szCs w:val="24"/>
          <w:lang w:eastAsia="ko-KR"/>
        </w:rPr>
        <w:t>이러한 구조</w:t>
      </w:r>
      <w:r w:rsidR="005D55D9" w:rsidRPr="00BE1425">
        <w:rPr>
          <w:rFonts w:ascii="맑은 고딕" w:eastAsia="맑은 고딕" w:hAnsi="맑은 고딕" w:cs="맑은 고딕" w:hint="eastAsia"/>
          <w:sz w:val="24"/>
          <w:szCs w:val="24"/>
          <w:lang w:eastAsia="ko-KR"/>
        </w:rPr>
        <w:t>의 기본이 되는</w:t>
      </w:r>
      <w:r w:rsidRPr="00BE1425">
        <w:rPr>
          <w:rFonts w:ascii="맑은 고딕" w:eastAsia="맑은 고딕" w:hAnsi="맑은 고딕" w:cs="맑은 고딕" w:hint="eastAsia"/>
          <w:sz w:val="24"/>
          <w:szCs w:val="24"/>
          <w:lang w:eastAsia="ko-KR"/>
        </w:rPr>
        <w:t xml:space="preserve"> 알고리즘으로 </w:t>
      </w:r>
      <w:r w:rsidRPr="00BE1425">
        <w:rPr>
          <w:sz w:val="24"/>
          <w:szCs w:val="24"/>
          <w:lang w:eastAsia="ko-KR"/>
        </w:rPr>
        <w:t>multilayer perceptron (MLP)</w:t>
      </w:r>
      <w:r w:rsidRPr="00BE1425">
        <w:rPr>
          <w:rFonts w:ascii="맑은 고딕" w:eastAsia="맑은 고딕" w:hAnsi="맑은 고딕" w:cs="맑은 고딕" w:hint="eastAsia"/>
          <w:sz w:val="24"/>
          <w:szCs w:val="24"/>
          <w:lang w:eastAsia="ko-KR"/>
        </w:rPr>
        <w:t>가 있으며,</w:t>
      </w:r>
      <w:r w:rsidRPr="00BE1425">
        <w:rPr>
          <w:rFonts w:ascii="맑은 고딕" w:eastAsia="맑은 고딕" w:hAnsi="맑은 고딕" w:cs="맑은 고딕"/>
          <w:sz w:val="24"/>
          <w:szCs w:val="24"/>
          <w:lang w:eastAsia="ko-KR"/>
        </w:rPr>
        <w:t xml:space="preserve"> </w:t>
      </w:r>
      <w:r w:rsidRPr="00BE1425">
        <w:rPr>
          <w:rFonts w:ascii="맑은 고딕" w:eastAsia="맑은 고딕" w:hAnsi="맑은 고딕" w:cs="맑은 고딕" w:hint="eastAsia"/>
          <w:sz w:val="24"/>
          <w:szCs w:val="24"/>
          <w:lang w:eastAsia="ko-KR"/>
        </w:rPr>
        <w:t>이미지나 시계열 등의 데이터</w:t>
      </w:r>
      <w:r w:rsidR="005D55D9" w:rsidRPr="00BE1425">
        <w:rPr>
          <w:rFonts w:ascii="맑은 고딕" w:eastAsia="맑은 고딕" w:hAnsi="맑은 고딕" w:cs="맑은 고딕" w:hint="eastAsia"/>
          <w:sz w:val="24"/>
          <w:szCs w:val="24"/>
          <w:lang w:eastAsia="ko-KR"/>
        </w:rPr>
        <w:t>도 학습해 낼 수 있도록 layer의 구조나 흐름을 개선하여</w:t>
      </w:r>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convolutional neural network (CNN)</w:t>
      </w:r>
      <w:r w:rsidRPr="00BE1425">
        <w:rPr>
          <w:rFonts w:ascii="맑은 고딕" w:eastAsia="맑은 고딕" w:hAnsi="맑은 고딕" w:cs="맑은 고딕" w:hint="eastAsia"/>
          <w:sz w:val="24"/>
          <w:szCs w:val="24"/>
          <w:lang w:eastAsia="ko-KR"/>
        </w:rPr>
        <w:t>과 r</w:t>
      </w:r>
      <w:r w:rsidRPr="00BE1425">
        <w:rPr>
          <w:rFonts w:ascii="맑은 고딕" w:eastAsia="맑은 고딕" w:hAnsi="맑은 고딕" w:cs="맑은 고딕"/>
          <w:sz w:val="24"/>
          <w:szCs w:val="24"/>
          <w:lang w:eastAsia="ko-KR"/>
        </w:rPr>
        <w:t>ecurrent neural network (</w:t>
      </w:r>
      <w:r w:rsidRPr="00BE1425">
        <w:rPr>
          <w:rFonts w:ascii="맑은 고딕" w:eastAsia="맑은 고딕" w:hAnsi="맑은 고딕" w:cs="맑은 고딕" w:hint="eastAsia"/>
          <w:sz w:val="24"/>
          <w:szCs w:val="24"/>
          <w:lang w:eastAsia="ko-KR"/>
        </w:rPr>
        <w:t>R</w:t>
      </w:r>
      <w:r w:rsidRPr="00BE1425">
        <w:rPr>
          <w:rFonts w:ascii="맑은 고딕" w:eastAsia="맑은 고딕" w:hAnsi="맑은 고딕" w:cs="맑은 고딕"/>
          <w:sz w:val="24"/>
          <w:szCs w:val="24"/>
          <w:lang w:eastAsia="ko-KR"/>
        </w:rPr>
        <w:t xml:space="preserve">NN) </w:t>
      </w:r>
      <w:r w:rsidRPr="00BE1425">
        <w:rPr>
          <w:rFonts w:ascii="맑은 고딕" w:eastAsia="맑은 고딕" w:hAnsi="맑은 고딕" w:cs="맑은 고딕" w:hint="eastAsia"/>
          <w:sz w:val="24"/>
          <w:szCs w:val="24"/>
          <w:lang w:eastAsia="ko-KR"/>
        </w:rPr>
        <w:t>등</w:t>
      </w:r>
      <w:r w:rsidR="005D55D9" w:rsidRPr="00BE1425">
        <w:rPr>
          <w:rFonts w:ascii="맑은 고딕" w:eastAsia="맑은 고딕" w:hAnsi="맑은 고딕" w:cs="맑은 고딕" w:hint="eastAsia"/>
          <w:sz w:val="24"/>
          <w:szCs w:val="24"/>
          <w:lang w:eastAsia="ko-KR"/>
        </w:rPr>
        <w:t>으로 확장되었다.</w:t>
      </w:r>
      <w:r w:rsidRPr="00BE1425">
        <w:rPr>
          <w:rFonts w:ascii="맑은 고딕" w:eastAsia="맑은 고딕" w:hAnsi="맑은 고딕" w:cs="맑은 고딕"/>
          <w:sz w:val="24"/>
          <w:szCs w:val="24"/>
          <w:lang w:eastAsia="ko-KR"/>
        </w:rPr>
        <w:t xml:space="preserve"> neural network structure</w:t>
      </w:r>
      <w:r w:rsidRPr="00BE1425">
        <w:rPr>
          <w:rFonts w:ascii="맑은 고딕" w:eastAsia="맑은 고딕" w:hAnsi="맑은 고딕" w:cs="맑은 고딕" w:hint="eastAsia"/>
          <w:sz w:val="24"/>
          <w:szCs w:val="24"/>
          <w:lang w:eastAsia="ko-KR"/>
        </w:rPr>
        <w:t xml:space="preserve">를 가진 </w:t>
      </w:r>
      <w:r w:rsidR="005D55D9" w:rsidRPr="00BE1425">
        <w:rPr>
          <w:rFonts w:ascii="맑은 고딕" w:eastAsia="맑은 고딕" w:hAnsi="맑은 고딕" w:cs="맑은 고딕" w:hint="eastAsia"/>
          <w:sz w:val="24"/>
          <w:szCs w:val="24"/>
          <w:lang w:eastAsia="ko-KR"/>
        </w:rPr>
        <w:t>모든 알고리즘들은 앞서 소개한 머신러닝의 알고리즘 처럼</w:t>
      </w:r>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activation function</w:t>
      </w:r>
      <w:r w:rsidRPr="00BE1425">
        <w:rPr>
          <w:rFonts w:ascii="맑은 고딕" w:eastAsia="맑은 고딕" w:hAnsi="맑은 고딕" w:cs="맑은 고딕" w:hint="eastAsia"/>
          <w:sz w:val="24"/>
          <w:szCs w:val="24"/>
          <w:lang w:eastAsia="ko-KR"/>
        </w:rPr>
        <w:t xml:space="preserve">만 </w:t>
      </w:r>
      <w:r w:rsidR="005D55D9" w:rsidRPr="00BE1425">
        <w:rPr>
          <w:rFonts w:ascii="맑은 고딕" w:eastAsia="맑은 고딕" w:hAnsi="맑은 고딕" w:cs="맑은 고딕" w:hint="eastAsia"/>
          <w:sz w:val="24"/>
          <w:szCs w:val="24"/>
          <w:lang w:eastAsia="ko-KR"/>
        </w:rPr>
        <w:t xml:space="preserve">선택적으로 </w:t>
      </w:r>
      <w:r w:rsidRPr="00BE1425">
        <w:rPr>
          <w:rFonts w:ascii="맑은 고딕" w:eastAsia="맑은 고딕" w:hAnsi="맑은 고딕" w:cs="맑은 고딕" w:hint="eastAsia"/>
          <w:sz w:val="24"/>
          <w:szCs w:val="24"/>
          <w:lang w:eastAsia="ko-KR"/>
        </w:rPr>
        <w:t xml:space="preserve">변경함으로써 </w:t>
      </w:r>
      <w:r w:rsidRPr="00BE1425">
        <w:rPr>
          <w:rFonts w:ascii="맑은 고딕" w:eastAsia="맑은 고딕" w:hAnsi="맑은 고딕" w:cs="맑은 고딕"/>
          <w:sz w:val="24"/>
          <w:szCs w:val="24"/>
          <w:lang w:eastAsia="ko-KR"/>
        </w:rPr>
        <w:t xml:space="preserve">classification and regression </w:t>
      </w:r>
      <w:r w:rsidRPr="00BE1425">
        <w:rPr>
          <w:rFonts w:ascii="맑은 고딕" w:eastAsia="맑은 고딕" w:hAnsi="맑은 고딕" w:cs="맑은 고딕" w:hint="eastAsia"/>
          <w:sz w:val="24"/>
          <w:szCs w:val="24"/>
          <w:lang w:eastAsia="ko-KR"/>
        </w:rPr>
        <w:t>문제</w:t>
      </w:r>
      <w:r w:rsidR="005D55D9" w:rsidRPr="00BE1425">
        <w:rPr>
          <w:rFonts w:ascii="맑은 고딕" w:eastAsia="맑은 고딕" w:hAnsi="맑은 고딕" w:cs="맑은 고딕" w:hint="eastAsia"/>
          <w:sz w:val="24"/>
          <w:szCs w:val="24"/>
          <w:lang w:eastAsia="ko-KR"/>
        </w:rPr>
        <w:t xml:space="preserve"> 모두에 활용가능한</w:t>
      </w:r>
      <w:r w:rsidRPr="00BE1425">
        <w:rPr>
          <w:rFonts w:ascii="맑은 고딕" w:eastAsia="맑은 고딕" w:hAnsi="맑은 고딕" w:cs="맑은 고딕" w:hint="eastAsia"/>
          <w:sz w:val="24"/>
          <w:szCs w:val="24"/>
          <w:lang w:eastAsia="ko-KR"/>
        </w:rPr>
        <w:t xml:space="preserve"> </w:t>
      </w:r>
      <w:r w:rsidRPr="00BE1425">
        <w:rPr>
          <w:sz w:val="24"/>
          <w:szCs w:val="24"/>
          <w:lang w:eastAsia="ko-KR"/>
        </w:rPr>
        <w:t>universal approximator</w:t>
      </w:r>
      <w:r w:rsidRPr="00BE1425">
        <w:rPr>
          <w:rFonts w:ascii="맑은 고딕" w:eastAsia="맑은 고딕" w:hAnsi="맑은 고딕" w:cs="맑은 고딕" w:hint="eastAsia"/>
          <w:sz w:val="24"/>
          <w:szCs w:val="24"/>
          <w:lang w:eastAsia="ko-KR"/>
        </w:rPr>
        <w:t>이다.</w:t>
      </w:r>
      <w:r w:rsidRPr="00BE1425">
        <w:rPr>
          <w:rFonts w:ascii="맑은 고딕" w:eastAsia="맑은 고딕" w:hAnsi="맑은 고딕" w:cs="맑은 고딕"/>
          <w:sz w:val="24"/>
          <w:szCs w:val="24"/>
          <w:lang w:eastAsia="ko-KR"/>
        </w:rPr>
        <w:t xml:space="preserve"> </w:t>
      </w:r>
      <w:r w:rsidR="00807353" w:rsidRPr="00BE1425">
        <w:rPr>
          <w:rFonts w:ascii="맑은 고딕" w:eastAsia="맑은 고딕" w:hAnsi="맑은 고딕" w:cs="맑은 고딕" w:hint="eastAsia"/>
          <w:sz w:val="24"/>
          <w:szCs w:val="24"/>
          <w:lang w:eastAsia="ko-KR"/>
        </w:rPr>
        <w:t xml:space="preserve">모델의 구조가 복잡하기에 </w:t>
      </w:r>
      <w:r w:rsidRPr="00BE1425">
        <w:rPr>
          <w:rFonts w:ascii="맑은 고딕" w:eastAsia="맑은 고딕" w:hAnsi="맑은 고딕" w:cs="맑은 고딕" w:hint="eastAsia"/>
          <w:sz w:val="24"/>
          <w:szCs w:val="24"/>
          <w:lang w:eastAsia="ko-KR"/>
        </w:rPr>
        <w:t>수많은 가중치들을 한꺼번에</w:t>
      </w:r>
      <w:r w:rsidR="00807353" w:rsidRPr="00BE1425">
        <w:rPr>
          <w:rFonts w:ascii="맑은 고딕" w:eastAsia="맑은 고딕" w:hAnsi="맑은 고딕" w:cs="맑은 고딕" w:hint="eastAsia"/>
          <w:sz w:val="24"/>
          <w:szCs w:val="24"/>
          <w:lang w:eastAsia="ko-KR"/>
        </w:rPr>
        <w:t xml:space="preserve"> 추정해야 하는데</w:t>
      </w:r>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 xml:space="preserve">feed-forward and backpropagation </w:t>
      </w:r>
      <w:r w:rsidRPr="00BE1425">
        <w:rPr>
          <w:rFonts w:ascii="맑은 고딕" w:eastAsia="맑은 고딕" w:hAnsi="맑은 고딕" w:cs="맑은 고딕" w:hint="eastAsia"/>
          <w:sz w:val="24"/>
          <w:szCs w:val="24"/>
          <w:lang w:eastAsia="ko-KR"/>
        </w:rPr>
        <w:t xml:space="preserve">을 사용하여 </w:t>
      </w:r>
      <w:r w:rsidRPr="00BE1425">
        <w:rPr>
          <w:rFonts w:ascii="맑은 고딕" w:eastAsia="맑은 고딕" w:hAnsi="맑은 고딕" w:cs="맑은 고딕"/>
          <w:sz w:val="24"/>
          <w:szCs w:val="24"/>
          <w:lang w:eastAsia="ko-KR"/>
        </w:rPr>
        <w:t>loss function</w:t>
      </w:r>
      <w:r w:rsidRPr="00BE1425">
        <w:rPr>
          <w:rFonts w:ascii="맑은 고딕" w:eastAsia="맑은 고딕" w:hAnsi="맑은 고딕" w:cs="맑은 고딕" w:hint="eastAsia"/>
          <w:sz w:val="24"/>
          <w:szCs w:val="24"/>
          <w:lang w:eastAsia="ko-KR"/>
        </w:rPr>
        <w:t>을 최소화</w:t>
      </w:r>
      <w:r w:rsidR="00807353" w:rsidRPr="00BE1425">
        <w:rPr>
          <w:rFonts w:ascii="맑은 고딕" w:eastAsia="맑은 고딕" w:hAnsi="맑은 고딕" w:cs="맑은 고딕" w:hint="eastAsia"/>
          <w:sz w:val="24"/>
          <w:szCs w:val="24"/>
          <w:lang w:eastAsia="ko-KR"/>
        </w:rPr>
        <w:t>하기 위해</w:t>
      </w:r>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gradient descent optimizer</w:t>
      </w:r>
      <w:r w:rsidRPr="00BE1425">
        <w:rPr>
          <w:rFonts w:ascii="맑은 고딕" w:eastAsia="맑은 고딕" w:hAnsi="맑은 고딕" w:cs="맑은 고딕" w:hint="eastAsia"/>
          <w:sz w:val="24"/>
          <w:szCs w:val="24"/>
          <w:lang w:eastAsia="ko-KR"/>
        </w:rPr>
        <w:t xml:space="preserve">를 </w:t>
      </w:r>
      <w:r w:rsidR="00807353" w:rsidRPr="00BE1425">
        <w:rPr>
          <w:rFonts w:ascii="맑은 고딕" w:eastAsia="맑은 고딕" w:hAnsi="맑은 고딕" w:cs="맑은 고딕" w:hint="eastAsia"/>
          <w:sz w:val="24"/>
          <w:szCs w:val="24"/>
          <w:lang w:eastAsia="ko-KR"/>
        </w:rPr>
        <w:t>사용하였다</w:t>
      </w:r>
      <w:r w:rsidRPr="00BE1425">
        <w:rPr>
          <w:sz w:val="24"/>
          <w:szCs w:val="24"/>
          <w:lang w:eastAsia="ko-KR"/>
        </w:rPr>
        <w:t xml:space="preserve"> (see Figure 2)</w:t>
      </w:r>
      <w:r w:rsidR="003635C2">
        <w:rPr>
          <w:rFonts w:eastAsiaTheme="minorEastAsia" w:hint="eastAsia"/>
          <w:sz w:val="24"/>
          <w:szCs w:val="24"/>
          <w:lang w:eastAsia="ko-KR"/>
        </w:rPr>
        <w:t xml:space="preserve"> </w:t>
      </w:r>
      <w:r w:rsidR="003635C2">
        <w:rPr>
          <w:rFonts w:eastAsiaTheme="minorEastAsia"/>
          <w:sz w:val="24"/>
          <w:szCs w:val="24"/>
          <w:lang w:eastAsia="ko-KR"/>
        </w:rPr>
        <w:fldChar w:fldCharType="begin"/>
      </w:r>
      <w:r w:rsidR="003D42EF">
        <w:rPr>
          <w:rFonts w:eastAsiaTheme="minorEastAsia"/>
          <w:sz w:val="24"/>
          <w:szCs w:val="24"/>
          <w:lang w:eastAsia="ko-KR"/>
        </w:rPr>
        <w:instrText xml:space="preserve"> ADDIN EN.CITE &lt;EndNote&gt;&lt;Cite&gt;&lt;Author&gt;Viswavandya&lt;/Author&gt;&lt;Year&gt;2021&lt;/Year&gt;&lt;RecNum&gt;324&lt;/RecNum&gt;&lt;DisplayText&gt;(Viswavandya, Patel, and Sahoo 2021)&lt;/DisplayText&gt;&lt;record&gt;&lt;rec-number&gt;324&lt;/rec-number&gt;&lt;foreign-keys&gt;&lt;key app="EN" db-id="zdzzrerwqx2senevt2h5t5zdxda0pfvxwtx0" timestamp="1736264833"&gt;324&lt;/key&gt;&lt;/foreign-keys&gt;&lt;ref-type name="Journal Article"&gt;17&lt;/ref-type&gt;&lt;contributors&gt;&lt;authors&gt;&lt;author&gt;Viswavandya, Meera&lt;/author&gt;&lt;author&gt;Patel, Shashwat&lt;/author&gt;&lt;author&gt;Sahoo, Kaushik&lt;/author&gt;&lt;/authors&gt;&lt;/contributors&gt;&lt;titles&gt;&lt;title&gt;ANALYSIS AND COMPARISON OF MACHINE LEARNING APPROACHES FOR TRANSMISSION LINE FAULT PREDICTION IN POWER SYSTEMS&lt;/title&gt;&lt;secondary-title&gt;Journal of Research in Engineering and Applied Sciences&lt;/secondary-title&gt;&lt;/titles&gt;&lt;periodical&gt;&lt;full-title&gt;Journal of Research in Engineering and Applied Sciences&lt;/full-title&gt;&lt;/periodical&gt;&lt;pages&gt;24-31&lt;/pages&gt;&lt;volume&gt;6&lt;/volume&gt;&lt;dates&gt;&lt;year&gt;2021&lt;/year&gt;&lt;pub-dates&gt;&lt;date&gt;01/21&lt;/date&gt;&lt;/pub-dates&gt;&lt;/dates&gt;&lt;urls&gt;&lt;/urls&gt;&lt;electronic-resource-num&gt;10.46565/jreas.2021.v06i01.005&lt;/electronic-resource-num&gt;&lt;/record&gt;&lt;/Cite&gt;&lt;/EndNote&gt;</w:instrText>
      </w:r>
      <w:r w:rsidR="003635C2">
        <w:rPr>
          <w:rFonts w:eastAsiaTheme="minorEastAsia"/>
          <w:sz w:val="24"/>
          <w:szCs w:val="24"/>
          <w:lang w:eastAsia="ko-KR"/>
        </w:rPr>
        <w:fldChar w:fldCharType="separate"/>
      </w:r>
      <w:r w:rsidR="003D42EF">
        <w:rPr>
          <w:rFonts w:eastAsiaTheme="minorEastAsia"/>
          <w:noProof/>
          <w:sz w:val="24"/>
          <w:szCs w:val="24"/>
          <w:lang w:eastAsia="ko-KR"/>
        </w:rPr>
        <w:t>(Viswavandya, Patel, and Sahoo 2021)</w:t>
      </w:r>
      <w:r w:rsidR="003635C2">
        <w:rPr>
          <w:rFonts w:eastAsiaTheme="minorEastAsia"/>
          <w:sz w:val="24"/>
          <w:szCs w:val="24"/>
          <w:lang w:eastAsia="ko-KR"/>
        </w:rPr>
        <w:fldChar w:fldCharType="end"/>
      </w:r>
      <w:r w:rsidRPr="00BE1425">
        <w:rPr>
          <w:sz w:val="24"/>
          <w:szCs w:val="24"/>
          <w:lang w:eastAsia="ko-KR"/>
        </w:rPr>
        <w:t xml:space="preserve">. </w:t>
      </w:r>
      <w:r w:rsidRPr="00BE1425">
        <w:rPr>
          <w:rFonts w:ascii="맑은 고딕" w:eastAsia="맑은 고딕" w:hAnsi="맑은 고딕" w:cs="맑은 고딕" w:hint="eastAsia"/>
          <w:sz w:val="24"/>
          <w:szCs w:val="24"/>
          <w:lang w:eastAsia="ko-KR"/>
        </w:rPr>
        <w:t xml:space="preserve">머신러닝과 마찬가지로 다양한 </w:t>
      </w:r>
      <w:r w:rsidRPr="00BE1425">
        <w:rPr>
          <w:rFonts w:ascii="맑은 고딕" w:eastAsia="맑은 고딕" w:hAnsi="맑은 고딕" w:cs="맑은 고딕"/>
          <w:sz w:val="24"/>
          <w:szCs w:val="24"/>
          <w:lang w:eastAsia="ko-KR"/>
        </w:rPr>
        <w:t>nonlinear patterns</w:t>
      </w:r>
      <w:r w:rsidRPr="00BE1425">
        <w:rPr>
          <w:rFonts w:ascii="맑은 고딕" w:eastAsia="맑은 고딕" w:hAnsi="맑은 고딕" w:cs="맑은 고딕" w:hint="eastAsia"/>
          <w:sz w:val="24"/>
          <w:szCs w:val="24"/>
          <w:lang w:eastAsia="ko-KR"/>
        </w:rPr>
        <w:t xml:space="preserve">를 학습함으로써 </w:t>
      </w:r>
      <w:r w:rsidR="00807353" w:rsidRPr="00BE1425">
        <w:rPr>
          <w:rFonts w:ascii="맑은 고딕" w:eastAsia="맑은 고딕" w:hAnsi="맑은 고딕" w:cs="맑은 고딕" w:hint="eastAsia"/>
          <w:sz w:val="24"/>
          <w:szCs w:val="24"/>
          <w:lang w:eastAsia="ko-KR"/>
        </w:rPr>
        <w:t xml:space="preserve">기존의 알고리즘보다 성능이 대폭 향상되어 </w:t>
      </w:r>
      <w:r w:rsidRPr="00BE1425">
        <w:rPr>
          <w:rFonts w:ascii="맑은 고딕" w:eastAsia="맑은 고딕" w:hAnsi="맑은 고딕" w:cs="맑은 고딕" w:hint="eastAsia"/>
          <w:sz w:val="24"/>
          <w:szCs w:val="24"/>
          <w:lang w:eastAsia="ko-KR"/>
        </w:rPr>
        <w:t>인간이 인지하기 어려운 것들도 학습</w:t>
      </w:r>
      <w:r w:rsidR="00807353" w:rsidRPr="00BE1425">
        <w:rPr>
          <w:rFonts w:ascii="맑은 고딕" w:eastAsia="맑은 고딕" w:hAnsi="맑은 고딕" w:cs="맑은 고딕" w:hint="eastAsia"/>
          <w:sz w:val="24"/>
          <w:szCs w:val="24"/>
          <w:lang w:eastAsia="ko-KR"/>
        </w:rPr>
        <w:t>해내는데 유용</w:t>
      </w:r>
      <w:r w:rsidRPr="00BE1425">
        <w:rPr>
          <w:rFonts w:ascii="맑은 고딕" w:eastAsia="맑은 고딕" w:hAnsi="맑은 고딕" w:cs="맑은 고딕" w:hint="eastAsia"/>
          <w:sz w:val="24"/>
          <w:szCs w:val="24"/>
          <w:lang w:eastAsia="ko-KR"/>
        </w:rPr>
        <w:t>하다.</w:t>
      </w:r>
      <w:r w:rsidR="004B65ED">
        <w:rPr>
          <w:rFonts w:ascii="맑은 고딕" w:eastAsia="맑은 고딕" w:hAnsi="맑은 고딕" w:cs="맑은 고딕" w:hint="eastAsia"/>
          <w:sz w:val="24"/>
          <w:szCs w:val="24"/>
          <w:lang w:eastAsia="ko-KR"/>
        </w:rPr>
        <w:t xml:space="preserve"> </w:t>
      </w:r>
    </w:p>
    <w:p w14:paraId="3CAD2F2F" w14:textId="77777777" w:rsidR="00A537DB" w:rsidRPr="00C50AE7" w:rsidRDefault="00A537DB" w:rsidP="00A537DB">
      <w:pPr>
        <w:pBdr>
          <w:top w:val="nil"/>
          <w:left w:val="nil"/>
          <w:bottom w:val="nil"/>
          <w:right w:val="nil"/>
          <w:between w:val="nil"/>
        </w:pBdr>
        <w:spacing w:before="191" w:line="252" w:lineRule="auto"/>
        <w:ind w:left="110" w:firstLine="351"/>
        <w:jc w:val="both"/>
        <w:rPr>
          <w:color w:val="FF0000"/>
          <w:sz w:val="24"/>
          <w:szCs w:val="24"/>
        </w:rPr>
      </w:pPr>
      <w:r w:rsidRPr="00C50AE7">
        <w:rPr>
          <w:noProof/>
          <w:color w:val="FF0000"/>
          <w:sz w:val="24"/>
          <w:szCs w:val="24"/>
        </w:rPr>
        <w:lastRenderedPageBreak/>
        <w:drawing>
          <wp:inline distT="0" distB="0" distL="0" distR="0" wp14:anchorId="77B4C93E" wp14:editId="6D995053">
            <wp:extent cx="6057900" cy="4404360"/>
            <wp:effectExtent l="0" t="0" r="0" b="0"/>
            <wp:docPr id="179436614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057900" cy="4404360"/>
                    </a:xfrm>
                    <a:prstGeom prst="rect">
                      <a:avLst/>
                    </a:prstGeom>
                    <a:ln/>
                  </pic:spPr>
                </pic:pic>
              </a:graphicData>
            </a:graphic>
          </wp:inline>
        </w:drawing>
      </w:r>
    </w:p>
    <w:p w14:paraId="5AF803C0" w14:textId="77777777" w:rsidR="00A537DB" w:rsidRPr="00C50AE7" w:rsidRDefault="00A537DB" w:rsidP="00A537DB">
      <w:pPr>
        <w:pStyle w:val="ab"/>
        <w:rPr>
          <w:color w:val="FF0000"/>
          <w:sz w:val="24"/>
          <w:szCs w:val="24"/>
          <w:lang w:eastAsia="ko-KR"/>
        </w:rPr>
      </w:pPr>
      <w:r>
        <w:rPr>
          <w:rFonts w:ascii="맑은 고딕" w:eastAsia="맑은 고딕" w:hAnsi="맑은 고딕" w:cs="맑은 고딕" w:hint="eastAsia"/>
          <w:lang w:eastAsia="ko-KR"/>
        </w:rPr>
        <w:t>그림</w:t>
      </w:r>
      <w:r>
        <w:rPr>
          <w:lang w:eastAsia="ko-KR"/>
        </w:rPr>
        <w:t xml:space="preserve"> </w:t>
      </w:r>
      <w:r>
        <w:fldChar w:fldCharType="begin"/>
      </w:r>
      <w:r>
        <w:rPr>
          <w:lang w:eastAsia="ko-KR"/>
        </w:rPr>
        <w:instrText xml:space="preserve"> SEQ </w:instrText>
      </w:r>
      <w:r>
        <w:rPr>
          <w:rFonts w:ascii="맑은 고딕" w:eastAsia="맑은 고딕" w:hAnsi="맑은 고딕" w:cs="맑은 고딕" w:hint="eastAsia"/>
          <w:lang w:eastAsia="ko-KR"/>
        </w:rPr>
        <w:instrText>그림</w:instrText>
      </w:r>
      <w:r>
        <w:rPr>
          <w:lang w:eastAsia="ko-KR"/>
        </w:rPr>
        <w:instrText xml:space="preserve"> \* ARABIC </w:instrText>
      </w:r>
      <w:r>
        <w:fldChar w:fldCharType="separate"/>
      </w:r>
      <w:r>
        <w:rPr>
          <w:noProof/>
          <w:lang w:eastAsia="ko-KR"/>
        </w:rPr>
        <w:t>4</w:t>
      </w:r>
      <w:r>
        <w:fldChar w:fldCharType="end"/>
      </w:r>
      <w:r>
        <w:rPr>
          <w:rFonts w:eastAsiaTheme="minorEastAsia" w:hint="eastAsia"/>
          <w:lang w:eastAsia="ko-KR"/>
        </w:rPr>
        <w:t xml:space="preserve">. </w:t>
      </w:r>
      <w:r>
        <w:rPr>
          <w:rFonts w:eastAsiaTheme="minorEastAsia" w:hint="eastAsia"/>
          <w:lang w:eastAsia="ko-KR"/>
        </w:rPr>
        <w:t>대표적인</w:t>
      </w:r>
      <w:r>
        <w:rPr>
          <w:rFonts w:eastAsiaTheme="minorEastAsia" w:hint="eastAsia"/>
          <w:lang w:eastAsia="ko-KR"/>
        </w:rPr>
        <w:t xml:space="preserve"> </w:t>
      </w:r>
      <w:r>
        <w:rPr>
          <w:rFonts w:eastAsiaTheme="minorEastAsia" w:hint="eastAsia"/>
          <w:lang w:eastAsia="ko-KR"/>
        </w:rPr>
        <w:t>딥러닝</w:t>
      </w:r>
      <w:r>
        <w:rPr>
          <w:rFonts w:eastAsiaTheme="minorEastAsia" w:hint="eastAsia"/>
          <w:lang w:eastAsia="ko-KR"/>
        </w:rPr>
        <w:t xml:space="preserve"> </w:t>
      </w:r>
      <w:r>
        <w:rPr>
          <w:rFonts w:eastAsiaTheme="minorEastAsia" w:hint="eastAsia"/>
          <w:lang w:eastAsia="ko-KR"/>
        </w:rPr>
        <w:t>알고리즘인</w:t>
      </w:r>
      <w:r>
        <w:rPr>
          <w:rFonts w:eastAsiaTheme="minorEastAsia" w:hint="eastAsia"/>
          <w:lang w:eastAsia="ko-KR"/>
        </w:rPr>
        <w:t xml:space="preserve"> MLP</w:t>
      </w:r>
      <w:r>
        <w:rPr>
          <w:rFonts w:eastAsiaTheme="minorEastAsia" w:hint="eastAsia"/>
          <w:lang w:eastAsia="ko-KR"/>
        </w:rPr>
        <w:t>의</w:t>
      </w:r>
      <w:r>
        <w:rPr>
          <w:rFonts w:eastAsiaTheme="minorEastAsia" w:hint="eastAsia"/>
          <w:lang w:eastAsia="ko-KR"/>
        </w:rPr>
        <w:t xml:space="preserve"> </w:t>
      </w:r>
      <w:r>
        <w:rPr>
          <w:rFonts w:eastAsiaTheme="minorEastAsia" w:hint="eastAsia"/>
          <w:lang w:eastAsia="ko-KR"/>
        </w:rPr>
        <w:t>구조와</w:t>
      </w:r>
      <w:r>
        <w:rPr>
          <w:rFonts w:eastAsiaTheme="minorEastAsia" w:hint="eastAsia"/>
          <w:lang w:eastAsia="ko-KR"/>
        </w:rPr>
        <w:t xml:space="preserve"> </w:t>
      </w:r>
      <w:r>
        <w:rPr>
          <w:rFonts w:eastAsiaTheme="minorEastAsia" w:hint="eastAsia"/>
          <w:lang w:eastAsia="ko-KR"/>
        </w:rPr>
        <w:t>데이터</w:t>
      </w:r>
      <w:r>
        <w:rPr>
          <w:rFonts w:eastAsiaTheme="minorEastAsia" w:hint="eastAsia"/>
          <w:lang w:eastAsia="ko-KR"/>
        </w:rPr>
        <w:t xml:space="preserve"> </w:t>
      </w:r>
      <w:r>
        <w:rPr>
          <w:rFonts w:eastAsiaTheme="minorEastAsia" w:hint="eastAsia"/>
          <w:lang w:eastAsia="ko-KR"/>
        </w:rPr>
        <w:t>학습을</w:t>
      </w:r>
      <w:r>
        <w:rPr>
          <w:rFonts w:eastAsiaTheme="minorEastAsia" w:hint="eastAsia"/>
          <w:lang w:eastAsia="ko-KR"/>
        </w:rPr>
        <w:t xml:space="preserve"> </w:t>
      </w:r>
      <w:r>
        <w:rPr>
          <w:rFonts w:eastAsiaTheme="minorEastAsia" w:hint="eastAsia"/>
          <w:lang w:eastAsia="ko-KR"/>
        </w:rPr>
        <w:t>통한</w:t>
      </w:r>
      <w:r>
        <w:rPr>
          <w:rFonts w:eastAsiaTheme="minorEastAsia" w:hint="eastAsia"/>
          <w:lang w:eastAsia="ko-KR"/>
        </w:rPr>
        <w:t xml:space="preserve"> </w:t>
      </w:r>
      <w:r>
        <w:rPr>
          <w:rFonts w:eastAsiaTheme="minorEastAsia" w:hint="eastAsia"/>
          <w:lang w:eastAsia="ko-KR"/>
        </w:rPr>
        <w:t>수많은</w:t>
      </w:r>
      <w:r>
        <w:rPr>
          <w:rFonts w:eastAsiaTheme="minorEastAsia" w:hint="eastAsia"/>
          <w:lang w:eastAsia="ko-KR"/>
        </w:rPr>
        <w:t xml:space="preserve"> </w:t>
      </w:r>
      <w:r>
        <w:rPr>
          <w:rFonts w:eastAsiaTheme="minorEastAsia" w:hint="eastAsia"/>
          <w:lang w:eastAsia="ko-KR"/>
        </w:rPr>
        <w:t>가중치</w:t>
      </w:r>
      <w:r>
        <w:rPr>
          <w:rFonts w:eastAsiaTheme="minorEastAsia" w:hint="eastAsia"/>
          <w:lang w:eastAsia="ko-KR"/>
        </w:rPr>
        <w:t xml:space="preserve"> </w:t>
      </w:r>
      <w:r>
        <w:rPr>
          <w:rFonts w:eastAsiaTheme="minorEastAsia" w:hint="eastAsia"/>
          <w:lang w:eastAsia="ko-KR"/>
        </w:rPr>
        <w:t>추정</w:t>
      </w:r>
      <w:r>
        <w:rPr>
          <w:rFonts w:eastAsiaTheme="minorEastAsia" w:hint="eastAsia"/>
          <w:lang w:eastAsia="ko-KR"/>
        </w:rPr>
        <w:t xml:space="preserve"> </w:t>
      </w:r>
      <w:r>
        <w:rPr>
          <w:rFonts w:eastAsiaTheme="minorEastAsia" w:hint="eastAsia"/>
          <w:lang w:eastAsia="ko-KR"/>
        </w:rPr>
        <w:t>과정</w:t>
      </w:r>
    </w:p>
    <w:p w14:paraId="6237DD1D" w14:textId="19E8E191" w:rsidR="005E678B" w:rsidRDefault="005E678B" w:rsidP="005E678B">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r w:rsidRPr="00CF7A33">
        <w:rPr>
          <w:rFonts w:ascii="맑은 고딕" w:eastAsia="맑은 고딕" w:hAnsi="맑은 고딕" w:cs="맑은 고딕" w:hint="eastAsia"/>
          <w:sz w:val="24"/>
          <w:szCs w:val="24"/>
          <w:lang w:eastAsia="ko-KR"/>
        </w:rPr>
        <w:t xml:space="preserve">본 연구에서는 </w:t>
      </w:r>
      <w:r w:rsidRPr="00CF7A33">
        <w:rPr>
          <w:rFonts w:ascii="맑은 고딕" w:eastAsia="맑은 고딕" w:hAnsi="맑은 고딕" w:cs="맑은 고딕"/>
          <w:sz w:val="24"/>
          <w:szCs w:val="24"/>
          <w:lang w:eastAsia="ko-KR"/>
        </w:rPr>
        <w:t xml:space="preserve">MLP and CNN </w:t>
      </w:r>
      <w:r w:rsidRPr="00CF7A33">
        <w:rPr>
          <w:rFonts w:ascii="맑은 고딕" w:eastAsia="맑은 고딕" w:hAnsi="맑은 고딕" w:cs="맑은 고딕" w:hint="eastAsia"/>
          <w:sz w:val="24"/>
          <w:szCs w:val="24"/>
          <w:lang w:eastAsia="ko-KR"/>
        </w:rPr>
        <w:t xml:space="preserve">알고리즘을 활용하여 </w:t>
      </w:r>
      <w:r w:rsidR="004B65ED" w:rsidRPr="00CF7A33">
        <w:rPr>
          <w:rFonts w:ascii="맑은 고딕" w:eastAsia="맑은 고딕" w:hAnsi="맑은 고딕" w:cs="맑은 고딕" w:hint="eastAsia"/>
          <w:sz w:val="24"/>
          <w:szCs w:val="24"/>
          <w:lang w:eastAsia="ko-KR"/>
        </w:rPr>
        <w:t>지하철 혼잡도를 예측한다</w:t>
      </w:r>
      <w:r w:rsidRPr="00CF7A33">
        <w:rPr>
          <w:rFonts w:ascii="맑은 고딕" w:eastAsia="맑은 고딕" w:hAnsi="맑은 고딕" w:cs="맑은 고딕" w:hint="eastAsia"/>
          <w:sz w:val="24"/>
          <w:szCs w:val="24"/>
          <w:lang w:eastAsia="ko-KR"/>
        </w:rPr>
        <w:t>.</w:t>
      </w:r>
      <w:r w:rsidRPr="00CF7A33">
        <w:rPr>
          <w:rFonts w:ascii="맑은 고딕" w:eastAsia="맑은 고딕" w:hAnsi="맑은 고딕" w:cs="맑은 고딕"/>
          <w:sz w:val="24"/>
          <w:szCs w:val="24"/>
          <w:lang w:eastAsia="ko-KR"/>
        </w:rPr>
        <w:t xml:space="preserve"> </w:t>
      </w:r>
      <w:r w:rsidRPr="00CF7A33">
        <w:rPr>
          <w:rFonts w:ascii="맑은 고딕" w:eastAsia="맑은 고딕" w:hAnsi="맑은 고딕" w:cs="맑은 고딕" w:hint="eastAsia"/>
          <w:sz w:val="24"/>
          <w:szCs w:val="24"/>
          <w:lang w:eastAsia="ko-KR"/>
        </w:rPr>
        <w:t xml:space="preserve">특히 </w:t>
      </w:r>
      <w:r w:rsidRPr="00CF7A33">
        <w:rPr>
          <w:sz w:val="24"/>
          <w:szCs w:val="24"/>
          <w:lang w:eastAsia="ko-KR"/>
        </w:rPr>
        <w:t>CNN</w:t>
      </w:r>
      <w:r w:rsidRPr="00CF7A33">
        <w:rPr>
          <w:rFonts w:ascii="맑은 고딕" w:eastAsia="맑은 고딕" w:hAnsi="맑은 고딕" w:cs="맑은 고딕" w:hint="eastAsia"/>
          <w:sz w:val="24"/>
          <w:szCs w:val="24"/>
          <w:lang w:eastAsia="ko-KR"/>
        </w:rPr>
        <w:t>은 이미지</w:t>
      </w:r>
      <w:r w:rsidR="004B65ED" w:rsidRPr="00CF7A33">
        <w:rPr>
          <w:rFonts w:ascii="맑은 고딕" w:eastAsia="맑은 고딕" w:hAnsi="맑은 고딕" w:cs="맑은 고딕" w:hint="eastAsia"/>
          <w:sz w:val="24"/>
          <w:szCs w:val="24"/>
          <w:lang w:eastAsia="ko-KR"/>
        </w:rPr>
        <w:t xml:space="preserve"> 분류 특화 알고리즘이지만 내부 구조가 결국</w:t>
      </w:r>
      <w:r w:rsidRPr="00CF7A33">
        <w:rPr>
          <w:rFonts w:ascii="맑은 고딕" w:eastAsia="맑은 고딕" w:hAnsi="맑은 고딕" w:cs="맑은 고딕" w:hint="eastAsia"/>
          <w:sz w:val="24"/>
          <w:szCs w:val="24"/>
          <w:lang w:eastAsia="ko-KR"/>
        </w:rPr>
        <w:t xml:space="preserve"> </w:t>
      </w:r>
      <w:r w:rsidRPr="00CF7A33">
        <w:rPr>
          <w:rFonts w:ascii="맑은 고딕" w:eastAsia="맑은 고딕" w:hAnsi="맑은 고딕" w:cs="맑은 고딕"/>
          <w:sz w:val="24"/>
          <w:szCs w:val="24"/>
          <w:lang w:eastAsia="ko-KR"/>
        </w:rPr>
        <w:t>feature</w:t>
      </w:r>
      <w:r w:rsidRPr="00CF7A33">
        <w:rPr>
          <w:rFonts w:ascii="맑은 고딕" w:eastAsia="맑은 고딕" w:hAnsi="맑은 고딕" w:cs="맑은 고딕" w:hint="eastAsia"/>
          <w:sz w:val="24"/>
          <w:szCs w:val="24"/>
          <w:lang w:eastAsia="ko-KR"/>
        </w:rPr>
        <w:t xml:space="preserve">를 요약하여 </w:t>
      </w:r>
      <w:r w:rsidR="004B65ED" w:rsidRPr="00CF7A33">
        <w:rPr>
          <w:rFonts w:ascii="맑은 고딕" w:eastAsia="맑은 고딕" w:hAnsi="맑은 고딕" w:cs="맑은 고딕" w:hint="eastAsia"/>
          <w:sz w:val="24"/>
          <w:szCs w:val="24"/>
          <w:lang w:eastAsia="ko-KR"/>
        </w:rPr>
        <w:t>것이기 때문에</w:t>
      </w:r>
      <w:r w:rsidRPr="00CF7A33">
        <w:rPr>
          <w:rFonts w:ascii="맑은 고딕" w:eastAsia="맑은 고딕" w:hAnsi="맑은 고딕" w:cs="맑은 고딕" w:hint="eastAsia"/>
          <w:sz w:val="24"/>
          <w:szCs w:val="24"/>
          <w:lang w:eastAsia="ko-KR"/>
        </w:rPr>
        <w:t xml:space="preserve"> </w:t>
      </w:r>
      <w:r w:rsidRPr="00CF7A33">
        <w:rPr>
          <w:rFonts w:ascii="맑은 고딕" w:eastAsia="맑은 고딕" w:hAnsi="맑은 고딕" w:cs="맑은 고딕"/>
          <w:sz w:val="24"/>
          <w:szCs w:val="24"/>
          <w:lang w:eastAsia="ko-KR"/>
        </w:rPr>
        <w:t xml:space="preserve">regression </w:t>
      </w:r>
      <w:r w:rsidRPr="00CF7A33">
        <w:rPr>
          <w:rFonts w:ascii="맑은 고딕" w:eastAsia="맑은 고딕" w:hAnsi="맑은 고딕" w:cs="맑은 고딕" w:hint="eastAsia"/>
          <w:sz w:val="24"/>
          <w:szCs w:val="24"/>
          <w:lang w:eastAsia="ko-KR"/>
        </w:rPr>
        <w:t xml:space="preserve">문제에도 </w:t>
      </w:r>
      <w:r w:rsidR="004B65ED" w:rsidRPr="00CF7A33">
        <w:rPr>
          <w:rFonts w:ascii="맑은 고딕" w:eastAsia="맑은 고딕" w:hAnsi="맑은 고딕" w:cs="맑은 고딕" w:hint="eastAsia"/>
          <w:sz w:val="24"/>
          <w:szCs w:val="24"/>
          <w:lang w:eastAsia="ko-KR"/>
        </w:rPr>
        <w:t>활용이</w:t>
      </w:r>
      <w:r w:rsidRPr="00CF7A33">
        <w:rPr>
          <w:rFonts w:ascii="맑은 고딕" w:eastAsia="맑은 고딕" w:hAnsi="맑은 고딕" w:cs="맑은 고딕" w:hint="eastAsia"/>
          <w:sz w:val="24"/>
          <w:szCs w:val="24"/>
          <w:lang w:eastAsia="ko-KR"/>
        </w:rPr>
        <w:t xml:space="preserve"> 가능하다.</w:t>
      </w:r>
      <w:r w:rsidRPr="00CF7A33">
        <w:rPr>
          <w:rFonts w:ascii="맑은 고딕" w:eastAsia="맑은 고딕" w:hAnsi="맑은 고딕" w:cs="맑은 고딕"/>
          <w:sz w:val="24"/>
          <w:szCs w:val="24"/>
          <w:lang w:eastAsia="ko-KR"/>
        </w:rPr>
        <w:t xml:space="preserve"> Feature</w:t>
      </w:r>
      <w:r w:rsidRPr="00CF7A33">
        <w:rPr>
          <w:rFonts w:ascii="맑은 고딕" w:eastAsia="맑은 고딕" w:hAnsi="맑은 고딕" w:cs="맑은 고딕" w:hint="eastAsia"/>
          <w:sz w:val="24"/>
          <w:szCs w:val="24"/>
          <w:lang w:eastAsia="ko-KR"/>
        </w:rPr>
        <w:t>를 요약하기 위해</w:t>
      </w:r>
      <w:r w:rsidR="004B65ED" w:rsidRPr="00CF7A33">
        <w:rPr>
          <w:rFonts w:ascii="맑은 고딕" w:eastAsia="맑은 고딕" w:hAnsi="맑은 고딕" w:cs="맑은 고딕" w:hint="eastAsia"/>
          <w:sz w:val="24"/>
          <w:szCs w:val="24"/>
          <w:lang w:eastAsia="ko-KR"/>
        </w:rPr>
        <w:t xml:space="preserve"> </w:t>
      </w:r>
      <w:r w:rsidRPr="00CF7A33">
        <w:rPr>
          <w:sz w:val="24"/>
          <w:szCs w:val="24"/>
          <w:lang w:eastAsia="ko-KR"/>
        </w:rPr>
        <w:t>convolution, pooling, and fully connected layers</w:t>
      </w:r>
      <w:r w:rsidRPr="00CF7A33">
        <w:rPr>
          <w:rFonts w:ascii="맑은 고딕" w:eastAsia="맑은 고딕" w:hAnsi="맑은 고딕" w:cs="맑은 고딕" w:hint="eastAsia"/>
          <w:sz w:val="24"/>
          <w:szCs w:val="24"/>
          <w:lang w:eastAsia="ko-KR"/>
        </w:rPr>
        <w:t>를 활용하여 인접한 f</w:t>
      </w:r>
      <w:r w:rsidRPr="00CF7A33">
        <w:rPr>
          <w:rFonts w:ascii="맑은 고딕" w:eastAsia="맑은 고딕" w:hAnsi="맑은 고딕" w:cs="맑은 고딕"/>
          <w:sz w:val="24"/>
          <w:szCs w:val="24"/>
          <w:lang w:eastAsia="ko-KR"/>
        </w:rPr>
        <w:t>eature values</w:t>
      </w:r>
      <w:r w:rsidRPr="00CF7A33">
        <w:rPr>
          <w:rFonts w:ascii="맑은 고딕" w:eastAsia="맑은 고딕" w:hAnsi="맑은 고딕" w:cs="맑은 고딕" w:hint="eastAsia"/>
          <w:sz w:val="24"/>
          <w:szCs w:val="24"/>
          <w:lang w:eastAsia="ko-KR"/>
        </w:rPr>
        <w:t>들의 관련성</w:t>
      </w:r>
      <w:r w:rsidR="004B65ED" w:rsidRPr="00CF7A33">
        <w:rPr>
          <w:rFonts w:ascii="맑은 고딕" w:eastAsia="맑은 고딕" w:hAnsi="맑은 고딕" w:cs="맑은 고딕" w:hint="eastAsia"/>
          <w:sz w:val="24"/>
          <w:szCs w:val="24"/>
          <w:lang w:eastAsia="ko-KR"/>
        </w:rPr>
        <w:t>에 더욱 초점을 두어 학습한다</w:t>
      </w:r>
      <w:r w:rsidRPr="00CF7A33">
        <w:rPr>
          <w:rFonts w:ascii="맑은 고딕" w:eastAsia="맑은 고딕" w:hAnsi="맑은 고딕" w:cs="맑은 고딕" w:hint="eastAsia"/>
          <w:sz w:val="24"/>
          <w:szCs w:val="24"/>
          <w:lang w:eastAsia="ko-KR"/>
        </w:rPr>
        <w:t>.</w:t>
      </w:r>
      <w:r w:rsidRPr="00CF7A33">
        <w:rPr>
          <w:sz w:val="24"/>
          <w:szCs w:val="24"/>
          <w:lang w:eastAsia="ko-KR"/>
        </w:rPr>
        <w:t xml:space="preserve"> </w:t>
      </w:r>
      <w:r w:rsidRPr="00CF7A33">
        <w:rPr>
          <w:rFonts w:ascii="맑은 고딕" w:eastAsia="맑은 고딕" w:hAnsi="맑은 고딕" w:cs="맑은 고딕" w:hint="eastAsia"/>
          <w:sz w:val="24"/>
          <w:szCs w:val="24"/>
          <w:lang w:eastAsia="ko-KR"/>
        </w:rPr>
        <w:t xml:space="preserve">이러한 </w:t>
      </w:r>
      <w:r w:rsidR="004B65ED" w:rsidRPr="00CF7A33">
        <w:rPr>
          <w:rFonts w:ascii="맑은 고딕" w:eastAsia="맑은 고딕" w:hAnsi="맑은 고딕" w:cs="맑은 고딕" w:hint="eastAsia"/>
          <w:sz w:val="24"/>
          <w:szCs w:val="24"/>
          <w:lang w:eastAsia="ko-KR"/>
        </w:rPr>
        <w:t>과정에서</w:t>
      </w:r>
      <w:r w:rsidRPr="00CF7A33">
        <w:rPr>
          <w:rFonts w:ascii="맑은 고딕" w:eastAsia="맑은 고딕" w:hAnsi="맑은 고딕" w:cs="맑은 고딕" w:hint="eastAsia"/>
          <w:sz w:val="24"/>
          <w:szCs w:val="24"/>
          <w:lang w:eastAsia="ko-KR"/>
        </w:rPr>
        <w:t xml:space="preserve"> 여러 개의 </w:t>
      </w:r>
      <w:r w:rsidRPr="00CF7A33">
        <w:rPr>
          <w:rFonts w:ascii="맑은 고딕" w:eastAsia="맑은 고딕" w:hAnsi="맑은 고딕" w:cs="맑은 고딕"/>
          <w:sz w:val="24"/>
          <w:szCs w:val="24"/>
          <w:lang w:eastAsia="ko-KR"/>
        </w:rPr>
        <w:t>neurons</w:t>
      </w:r>
      <w:r w:rsidRPr="00CF7A33">
        <w:rPr>
          <w:rFonts w:ascii="맑은 고딕" w:eastAsia="맑은 고딕" w:hAnsi="맑은 고딕" w:cs="맑은 고딕" w:hint="eastAsia"/>
          <w:sz w:val="24"/>
          <w:szCs w:val="24"/>
          <w:lang w:eastAsia="ko-KR"/>
        </w:rPr>
        <w:t xml:space="preserve">로 구성된 </w:t>
      </w:r>
      <w:r w:rsidRPr="00CF7A33">
        <w:rPr>
          <w:rFonts w:ascii="맑은 고딕" w:eastAsia="맑은 고딕" w:hAnsi="맑은 고딕" w:cs="맑은 고딕"/>
          <w:sz w:val="24"/>
          <w:szCs w:val="24"/>
          <w:lang w:eastAsia="ko-KR"/>
        </w:rPr>
        <w:t>layer</w:t>
      </w:r>
      <w:r w:rsidRPr="00CF7A33">
        <w:rPr>
          <w:rFonts w:ascii="맑은 고딕" w:eastAsia="맑은 고딕" w:hAnsi="맑은 고딕" w:cs="맑은 고딕" w:hint="eastAsia"/>
          <w:sz w:val="24"/>
          <w:szCs w:val="24"/>
          <w:lang w:eastAsia="ko-KR"/>
        </w:rPr>
        <w:t xml:space="preserve">들을 </w:t>
      </w:r>
      <w:r w:rsidR="004B65ED" w:rsidRPr="00CF7A33">
        <w:rPr>
          <w:rFonts w:ascii="맑은 고딕" w:eastAsia="맑은 고딕" w:hAnsi="맑은 고딕" w:cs="맑은 고딕" w:hint="eastAsia"/>
          <w:sz w:val="24"/>
          <w:szCs w:val="24"/>
          <w:lang w:eastAsia="ko-KR"/>
        </w:rPr>
        <w:t>계속적으로 통과하는데</w:t>
      </w:r>
      <w:r w:rsidRPr="00CF7A33">
        <w:rPr>
          <w:rFonts w:ascii="맑은 고딕" w:eastAsia="맑은 고딕" w:hAnsi="맑은 고딕" w:cs="맑은 고딕" w:hint="eastAsia"/>
          <w:sz w:val="24"/>
          <w:szCs w:val="24"/>
          <w:lang w:eastAsia="ko-KR"/>
        </w:rPr>
        <w:t>,</w:t>
      </w:r>
      <w:r w:rsidRPr="00CF7A33">
        <w:rPr>
          <w:rFonts w:ascii="맑은 고딕" w:eastAsia="맑은 고딕" w:hAnsi="맑은 고딕" w:cs="맑은 고딕"/>
          <w:sz w:val="24"/>
          <w:szCs w:val="24"/>
          <w:lang w:eastAsia="ko-KR"/>
        </w:rPr>
        <w:t xml:space="preserve"> </w:t>
      </w:r>
      <w:r w:rsidRPr="00CF7A33">
        <w:rPr>
          <w:rFonts w:ascii="맑은 고딕" w:eastAsia="맑은 고딕" w:hAnsi="맑은 고딕" w:cs="맑은 고딕" w:hint="eastAsia"/>
          <w:sz w:val="24"/>
          <w:szCs w:val="24"/>
          <w:lang w:eastAsia="ko-KR"/>
        </w:rPr>
        <w:t xml:space="preserve">결국 </w:t>
      </w:r>
      <w:r w:rsidRPr="00CF7A33">
        <w:rPr>
          <w:rFonts w:ascii="맑은 고딕" w:eastAsia="맑은 고딕" w:hAnsi="맑은 고딕" w:cs="맑은 고딕"/>
          <w:sz w:val="24"/>
          <w:szCs w:val="24"/>
          <w:lang w:eastAsia="ko-KR"/>
        </w:rPr>
        <w:t>low-level feature vector</w:t>
      </w:r>
      <w:r w:rsidRPr="00CF7A33">
        <w:rPr>
          <w:rFonts w:ascii="맑은 고딕" w:eastAsia="맑은 고딕" w:hAnsi="맑은 고딕" w:cs="맑은 고딕" w:hint="eastAsia"/>
          <w:sz w:val="24"/>
          <w:szCs w:val="24"/>
          <w:lang w:eastAsia="ko-KR"/>
        </w:rPr>
        <w:t xml:space="preserve">에서 점차 </w:t>
      </w:r>
      <w:r w:rsidRPr="00CF7A33">
        <w:rPr>
          <w:rFonts w:ascii="맑은 고딕" w:eastAsia="맑은 고딕" w:hAnsi="맑은 고딕" w:cs="맑은 고딕"/>
          <w:sz w:val="24"/>
          <w:szCs w:val="24"/>
          <w:lang w:eastAsia="ko-KR"/>
        </w:rPr>
        <w:t>high-level feature vector</w:t>
      </w:r>
      <w:r w:rsidRPr="00CF7A33">
        <w:rPr>
          <w:rFonts w:ascii="맑은 고딕" w:eastAsia="맑은 고딕" w:hAnsi="맑은 고딕" w:cs="맑은 고딕" w:hint="eastAsia"/>
          <w:sz w:val="24"/>
          <w:szCs w:val="24"/>
          <w:lang w:eastAsia="ko-KR"/>
        </w:rPr>
        <w:t xml:space="preserve">로 </w:t>
      </w:r>
      <w:r w:rsidR="004B65ED" w:rsidRPr="00CF7A33">
        <w:rPr>
          <w:rFonts w:ascii="맑은 고딕" w:eastAsia="맑은 고딕" w:hAnsi="맑은 고딕" w:cs="맑은 고딕" w:hint="eastAsia"/>
          <w:sz w:val="24"/>
          <w:szCs w:val="24"/>
          <w:lang w:eastAsia="ko-KR"/>
        </w:rPr>
        <w:t>변수들의 특성이 변환되어 학습된다</w:t>
      </w:r>
      <w:r w:rsidR="003635C2">
        <w:rPr>
          <w:rFonts w:ascii="맑은 고딕" w:eastAsia="맑은 고딕" w:hAnsi="맑은 고딕" w:cs="맑은 고딕" w:hint="eastAsia"/>
          <w:sz w:val="24"/>
          <w:szCs w:val="24"/>
          <w:lang w:eastAsia="ko-KR"/>
        </w:rPr>
        <w:t xml:space="preserve"> </w:t>
      </w:r>
      <w:r w:rsidR="003635C2">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&lt;EndNote&gt;&lt;Cite&gt;&lt;Author&gt;Shustanov&lt;/Author&gt;&lt;Year&gt;2017&lt;/Year&gt;&lt;RecNum&gt;325&lt;/RecNum&gt;&lt;DisplayText&gt;(Shustanov and Yakimov 2017)&lt;/DisplayText&gt;&lt;record&gt;&lt;rec-number&gt;325&lt;/rec-number&gt;&lt;foreign-keys&gt;&lt;key app="EN" db-id="zdzzrerwqx2senevt2h5t5zdxda0pfvxwtx0" timestamp="1736264849"&gt;325&lt;/key&gt;&lt;/foreign-keys&gt;&lt;ref-type name="Journal Article"&gt;17&lt;/ref-type&gt;&lt;contributors&gt;&lt;authors&gt;&lt;author&gt;Shustanov, Alexander&lt;/author&gt;&lt;author&gt;Yakimov, Pavel&lt;/author&gt;&lt;/authors&gt;&lt;/contributors&gt;&lt;titles&gt;&lt;title&gt;CNN Design for Real-Time Traffic Sign Recognition&lt;/title&gt;&lt;secondary-title&gt;Procedia Engineering&lt;/secondary-title&gt;&lt;/titles&gt;&lt;periodical&gt;&lt;full-title&gt;Procedia Engineering&lt;/full-title&gt;&lt;/periodical&gt;&lt;pages&gt;718-725&lt;/pages&gt;&lt;volume&gt;201&lt;/volume&gt;&lt;keywords&gt;&lt;keyword&gt;TensorFlow&lt;/keyword&gt;&lt;keyword&gt;Convolutional Neural Networks&lt;/keyword&gt;&lt;keyword&gt;Traffic Sign Recognition&lt;/keyword&gt;&lt;keyword&gt;Image Processing&lt;/keyword&gt;&lt;keyword&gt;Computer Vision&lt;/keyword&gt;&lt;keyword&gt;Mobile GPU&lt;/keyword&gt;&lt;/keywords&gt;&lt;dates&gt;&lt;year&gt;2017&lt;/year&gt;&lt;pub-dates&gt;&lt;date&gt;2017/01/01/&lt;/date&gt;&lt;/pub-dates&gt;&lt;/dates&gt;&lt;isbn&gt;1877-7058&lt;/isbn&gt;&lt;urls&gt;&lt;related-urls&gt;&lt;url&gt;https://www.sciencedirect.com/science/article/pii/S1877705817341231&lt;/url&gt;&lt;/related-urls&gt;&lt;/urls&gt;&lt;electronic-resource-num&gt;https://doi.org/10.1016/j.proeng.2017.09.594&lt;/electronic-resource-num&gt;&lt;/record&gt;&lt;/Cite&gt;&lt;/EndNote&gt;</w:instrText>
      </w:r>
      <w:r w:rsidR="003635C2">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(Shustanov and Yakimov 2017)</w:t>
      </w:r>
      <w:r w:rsidR="003635C2">
        <w:rPr>
          <w:rFonts w:ascii="맑은 고딕" w:eastAsia="맑은 고딕" w:hAnsi="맑은 고딕" w:cs="맑은 고딕"/>
          <w:sz w:val="24"/>
          <w:szCs w:val="24"/>
          <w:lang w:eastAsia="ko-KR"/>
        </w:rPr>
        <w:fldChar w:fldCharType="end"/>
      </w:r>
      <w:r w:rsidRPr="00CF7A33">
        <w:rPr>
          <w:sz w:val="24"/>
          <w:szCs w:val="24"/>
          <w:lang w:eastAsia="ko-KR"/>
        </w:rPr>
        <w:t xml:space="preserve">. </w:t>
      </w:r>
      <w:r w:rsidRPr="00CF7A33">
        <w:rPr>
          <w:rFonts w:ascii="맑은 고딕" w:eastAsia="맑은 고딕" w:hAnsi="맑은 고딕" w:cs="맑은 고딕" w:hint="eastAsia"/>
          <w:sz w:val="24"/>
          <w:szCs w:val="24"/>
          <w:lang w:eastAsia="ko-KR"/>
        </w:rPr>
        <w:t xml:space="preserve">따라서 다양한 </w:t>
      </w:r>
      <w:r w:rsidR="004B65ED" w:rsidRPr="00CF7A33">
        <w:rPr>
          <w:rFonts w:ascii="맑은 고딕" w:eastAsia="맑은 고딕" w:hAnsi="맑은 고딕" w:cs="맑은 고딕" w:hint="eastAsia"/>
          <w:sz w:val="24"/>
          <w:szCs w:val="24"/>
          <w:lang w:eastAsia="ko-KR"/>
        </w:rPr>
        <w:t>변수들의 상호작용을 포함한 특징들이 학습될 것이고</w:t>
      </w:r>
      <w:r w:rsidRPr="00CF7A33">
        <w:rPr>
          <w:rFonts w:ascii="맑은 고딕" w:eastAsia="맑은 고딕" w:hAnsi="맑은 고딕" w:cs="맑은 고딕" w:hint="eastAsia"/>
          <w:sz w:val="24"/>
          <w:szCs w:val="24"/>
          <w:lang w:eastAsia="ko-KR"/>
        </w:rPr>
        <w:t xml:space="preserve"> 마지막 </w:t>
      </w:r>
      <w:r w:rsidRPr="00CF7A33">
        <w:rPr>
          <w:rFonts w:ascii="맑은 고딕" w:eastAsia="맑은 고딕" w:hAnsi="맑은 고딕" w:cs="맑은 고딕"/>
          <w:sz w:val="24"/>
          <w:szCs w:val="24"/>
          <w:lang w:eastAsia="ko-KR"/>
        </w:rPr>
        <w:t>output</w:t>
      </w:r>
      <w:r w:rsidRPr="00CF7A33">
        <w:rPr>
          <w:rFonts w:ascii="맑은 고딕" w:eastAsia="맑은 고딕" w:hAnsi="맑은 고딕" w:cs="맑은 고딕" w:hint="eastAsia"/>
          <w:sz w:val="24"/>
          <w:szCs w:val="24"/>
          <w:lang w:eastAsia="ko-KR"/>
        </w:rPr>
        <w:t xml:space="preserve">은 </w:t>
      </w:r>
      <w:r w:rsidR="004B65ED" w:rsidRPr="00CF7A33">
        <w:rPr>
          <w:rFonts w:ascii="맑은 고딕" w:eastAsia="맑은 고딕" w:hAnsi="맑은 고딕" w:cs="맑은 고딕" w:hint="eastAsia"/>
          <w:sz w:val="24"/>
          <w:szCs w:val="24"/>
          <w:lang w:eastAsia="ko-KR"/>
        </w:rPr>
        <w:t>지하철 혼잡도 값이 출력되며 regression</w:t>
      </w:r>
      <w:r w:rsidRPr="00CF7A33">
        <w:rPr>
          <w:rFonts w:ascii="맑은 고딕" w:eastAsia="맑은 고딕" w:hAnsi="맑은 고딕" w:cs="맑은 고딕"/>
          <w:sz w:val="24"/>
          <w:szCs w:val="24"/>
          <w:lang w:eastAsia="ko-KR"/>
        </w:rPr>
        <w:t xml:space="preserve"> </w:t>
      </w:r>
      <w:r w:rsidRPr="00CF7A33">
        <w:rPr>
          <w:rFonts w:ascii="맑은 고딕" w:eastAsia="맑은 고딕" w:hAnsi="맑은 고딕" w:cs="맑은 고딕" w:hint="eastAsia"/>
          <w:sz w:val="24"/>
          <w:szCs w:val="24"/>
          <w:lang w:eastAsia="ko-KR"/>
        </w:rPr>
        <w:t>문제를 해결</w:t>
      </w:r>
      <w:r w:rsidR="004B65ED" w:rsidRPr="00CF7A33">
        <w:rPr>
          <w:rFonts w:ascii="맑은 고딕" w:eastAsia="맑은 고딕" w:hAnsi="맑은 고딕" w:cs="맑은 고딕" w:hint="eastAsia"/>
          <w:sz w:val="24"/>
          <w:szCs w:val="24"/>
          <w:lang w:eastAsia="ko-KR"/>
        </w:rPr>
        <w:t>한다</w:t>
      </w:r>
      <w:r w:rsidRPr="00CF7A33">
        <w:rPr>
          <w:rFonts w:ascii="맑은 고딕" w:eastAsia="맑은 고딕" w:hAnsi="맑은 고딕" w:cs="맑은 고딕" w:hint="eastAsia"/>
          <w:sz w:val="24"/>
          <w:szCs w:val="24"/>
          <w:lang w:eastAsia="ko-KR"/>
        </w:rPr>
        <w:t>.</w:t>
      </w:r>
    </w:p>
    <w:p w14:paraId="73CEE8C4" w14:textId="77777777" w:rsidR="00A537DB" w:rsidRPr="00CF7A33" w:rsidRDefault="00A537DB" w:rsidP="005E678B">
      <w:pPr>
        <w:pBdr>
          <w:top w:val="nil"/>
          <w:left w:val="nil"/>
          <w:bottom w:val="nil"/>
          <w:right w:val="nil"/>
          <w:between w:val="nil"/>
        </w:pBdr>
        <w:spacing w:before="191" w:line="252" w:lineRule="auto"/>
        <w:ind w:left="110" w:firstLine="351"/>
        <w:jc w:val="both"/>
        <w:rPr>
          <w:sz w:val="24"/>
          <w:szCs w:val="24"/>
          <w:lang w:eastAsia="ko-KR"/>
        </w:rPr>
      </w:pPr>
    </w:p>
    <w:p w14:paraId="69A7ACD3" w14:textId="6EF69A17" w:rsidR="00DD7527" w:rsidRPr="00DD7527" w:rsidRDefault="00DD7527" w:rsidP="00DD7527">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commentRangeStart w:id="8"/>
      <w:r>
        <w:rPr>
          <w:rFonts w:ascii="Palatino Linotype" w:eastAsiaTheme="minorEastAsia" w:hAnsi="Palatino Linotype" w:cs="Palatino Linotype" w:hint="eastAsia"/>
          <w:i/>
          <w:sz w:val="24"/>
          <w:szCs w:val="24"/>
          <w:lang w:eastAsia="ko-KR"/>
        </w:rPr>
        <w:t xml:space="preserve">MLP </w:t>
      </w:r>
      <w:r>
        <w:rPr>
          <w:rFonts w:ascii="Palatino Linotype" w:eastAsiaTheme="minorEastAsia" w:hAnsi="Palatino Linotype" w:cs="Palatino Linotype" w:hint="eastAsia"/>
          <w:i/>
          <w:sz w:val="24"/>
          <w:szCs w:val="24"/>
          <w:lang w:eastAsia="ko-KR"/>
        </w:rPr>
        <w:t>기반</w:t>
      </w:r>
      <w:r>
        <w:rPr>
          <w:rFonts w:ascii="Palatino Linotype" w:eastAsiaTheme="minorEastAsia" w:hAnsi="Palatino Linotype" w:cs="Palatino Linotype" w:hint="eastAsia"/>
          <w:i/>
          <w:sz w:val="24"/>
          <w:szCs w:val="24"/>
          <w:lang w:eastAsia="ko-KR"/>
        </w:rPr>
        <w:t xml:space="preserve"> </w:t>
      </w:r>
      <w:r>
        <w:rPr>
          <w:rFonts w:ascii="Palatino Linotype" w:eastAsiaTheme="minorEastAsia" w:hAnsi="Palatino Linotype" w:cs="Palatino Linotype" w:hint="eastAsia"/>
          <w:i/>
          <w:sz w:val="24"/>
          <w:szCs w:val="24"/>
          <w:lang w:eastAsia="ko-KR"/>
        </w:rPr>
        <w:t>알고리즘</w:t>
      </w:r>
      <w:commentRangeEnd w:id="8"/>
      <w:r w:rsidR="005A15D5">
        <w:rPr>
          <w:rStyle w:val="af"/>
        </w:rPr>
        <w:commentReference w:id="8"/>
      </w:r>
    </w:p>
    <w:p w14:paraId="0A456457" w14:textId="0D9C529A" w:rsidR="007E24D9" w:rsidRDefault="007E24D9" w:rsidP="00D03DA6">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p>
    <w:p w14:paraId="60C123A5" w14:textId="77777777" w:rsidR="00685079" w:rsidRPr="00DD7527" w:rsidRDefault="00685079" w:rsidP="00D03DA6">
      <w:pPr>
        <w:pBdr>
          <w:top w:val="nil"/>
          <w:left w:val="nil"/>
          <w:bottom w:val="nil"/>
          <w:right w:val="nil"/>
          <w:between w:val="nil"/>
        </w:pBdr>
        <w:spacing w:before="53" w:line="252" w:lineRule="auto"/>
        <w:ind w:left="110" w:firstLine="351"/>
        <w:jc w:val="both"/>
        <w:rPr>
          <w:rFonts w:ascii="Palatino Linotype" w:eastAsia="Palatino Linotype" w:hAnsi="Palatino Linotype" w:cs="Palatino Linotype"/>
          <w:i/>
          <w:sz w:val="24"/>
          <w:szCs w:val="24"/>
          <w:lang w:eastAsia="ko-KR"/>
        </w:rPr>
      </w:pPr>
    </w:p>
    <w:p w14:paraId="721A0494" w14:textId="3516FBE3" w:rsidR="00DD7527" w:rsidRPr="00BE1425" w:rsidRDefault="00DD7527" w:rsidP="00DD7527">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commentRangeStart w:id="9"/>
      <w:r>
        <w:rPr>
          <w:rFonts w:ascii="Palatino Linotype" w:eastAsiaTheme="minorEastAsia" w:hAnsi="Palatino Linotype" w:cs="Palatino Linotype" w:hint="eastAsia"/>
          <w:i/>
          <w:sz w:val="24"/>
          <w:szCs w:val="24"/>
          <w:lang w:eastAsia="ko-KR"/>
        </w:rPr>
        <w:t xml:space="preserve">RNN </w:t>
      </w:r>
      <w:r>
        <w:rPr>
          <w:rFonts w:ascii="Palatino Linotype" w:eastAsiaTheme="minorEastAsia" w:hAnsi="Palatino Linotype" w:cs="Palatino Linotype" w:hint="eastAsia"/>
          <w:i/>
          <w:sz w:val="24"/>
          <w:szCs w:val="24"/>
          <w:lang w:eastAsia="ko-KR"/>
        </w:rPr>
        <w:t>기반</w:t>
      </w:r>
      <w:r>
        <w:rPr>
          <w:rFonts w:ascii="Palatino Linotype" w:eastAsiaTheme="minorEastAsia" w:hAnsi="Palatino Linotype" w:cs="Palatino Linotype" w:hint="eastAsia"/>
          <w:i/>
          <w:sz w:val="24"/>
          <w:szCs w:val="24"/>
          <w:lang w:eastAsia="ko-KR"/>
        </w:rPr>
        <w:t xml:space="preserve"> </w:t>
      </w:r>
      <w:r>
        <w:rPr>
          <w:rFonts w:ascii="Palatino Linotype" w:eastAsiaTheme="minorEastAsia" w:hAnsi="Palatino Linotype" w:cs="Palatino Linotype" w:hint="eastAsia"/>
          <w:i/>
          <w:sz w:val="24"/>
          <w:szCs w:val="24"/>
          <w:lang w:eastAsia="ko-KR"/>
        </w:rPr>
        <w:t>알고리즘</w:t>
      </w:r>
      <w:commentRangeEnd w:id="9"/>
      <w:r w:rsidR="005A15D5">
        <w:rPr>
          <w:rStyle w:val="af"/>
        </w:rPr>
        <w:commentReference w:id="9"/>
      </w:r>
    </w:p>
    <w:p w14:paraId="490EBDCB" w14:textId="142A827F" w:rsidR="003D21E3" w:rsidRPr="003635C2" w:rsidRDefault="003D21E3" w:rsidP="00D03DA6">
      <w:pPr>
        <w:pBdr>
          <w:top w:val="nil"/>
          <w:left w:val="nil"/>
          <w:bottom w:val="nil"/>
          <w:right w:val="nil"/>
          <w:between w:val="nil"/>
        </w:pBdr>
        <w:spacing w:before="53" w:line="252" w:lineRule="auto"/>
        <w:ind w:left="110" w:firstLine="351"/>
        <w:jc w:val="both"/>
        <w:rPr>
          <w:color w:val="FF0000"/>
          <w:sz w:val="24"/>
          <w:szCs w:val="24"/>
          <w:lang w:eastAsia="ko-KR"/>
        </w:rPr>
      </w:pPr>
    </w:p>
    <w:p w14:paraId="12F2AD7E" w14:textId="77777777" w:rsidR="003D21E3"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4AB6E278" w14:textId="77777777" w:rsidR="00DD7527" w:rsidRDefault="00DD7527"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02F66FC0" w14:textId="13AE3132" w:rsidR="003D21E3" w:rsidRPr="005B1E70"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5B1E70">
        <w:rPr>
          <w:rFonts w:ascii="Palatino Linotype" w:eastAsia="Palatino Linotype" w:hAnsi="Palatino Linotype" w:cs="Palatino Linotype"/>
          <w:i/>
          <w:sz w:val="24"/>
          <w:szCs w:val="24"/>
        </w:rPr>
        <w:t>Model Explainability: SHapley Additive exPlanations (SHAP)</w:t>
      </w:r>
    </w:p>
    <w:p w14:paraId="789C3094" w14:textId="72664845" w:rsidR="00997A7A" w:rsidRPr="005B1E70" w:rsidRDefault="00683C20"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5B1E70">
        <w:rPr>
          <w:rFonts w:ascii="맑은 고딕" w:eastAsia="맑은 고딕" w:hAnsi="맑은 고딕" w:cs="맑은 고딕" w:hint="eastAsia"/>
          <w:sz w:val="24"/>
          <w:szCs w:val="24"/>
          <w:lang w:eastAsia="ko-KR"/>
        </w:rPr>
        <w:t xml:space="preserve">앞서 소개한 인공지능의 대표적인 알고리즘인 </w:t>
      </w:r>
      <w:r w:rsidR="003D21E3" w:rsidRPr="005B1E70">
        <w:rPr>
          <w:rFonts w:ascii="맑은 고딕" w:eastAsia="맑은 고딕" w:hAnsi="맑은 고딕" w:cs="맑은 고딕" w:hint="eastAsia"/>
          <w:sz w:val="24"/>
          <w:szCs w:val="24"/>
          <w:lang w:eastAsia="ko-KR"/>
        </w:rPr>
        <w:t>머신러닝</w:t>
      </w:r>
      <w:r w:rsidRPr="005B1E70">
        <w:rPr>
          <w:rFonts w:ascii="맑은 고딕" w:eastAsia="맑은 고딕" w:hAnsi="맑은 고딕" w:cs="맑은 고딕" w:hint="eastAsia"/>
          <w:sz w:val="24"/>
          <w:szCs w:val="24"/>
          <w:lang w:eastAsia="ko-KR"/>
        </w:rPr>
        <w:t>과</w:t>
      </w:r>
      <w:r w:rsidR="003D21E3" w:rsidRPr="005B1E70">
        <w:rPr>
          <w:rFonts w:ascii="맑은 고딕" w:eastAsia="맑은 고딕" w:hAnsi="맑은 고딕" w:cs="맑은 고딕" w:hint="eastAsia"/>
          <w:sz w:val="24"/>
          <w:szCs w:val="24"/>
          <w:lang w:eastAsia="ko-KR"/>
        </w:rPr>
        <w:t xml:space="preserve"> 딥러닝</w:t>
      </w:r>
      <w:r w:rsidRPr="005B1E70">
        <w:rPr>
          <w:rFonts w:ascii="맑은 고딕" w:eastAsia="맑은 고딕" w:hAnsi="맑은 고딕" w:cs="맑은 고딕" w:hint="eastAsia"/>
          <w:sz w:val="24"/>
          <w:szCs w:val="24"/>
          <w:lang w:eastAsia="ko-KR"/>
        </w:rPr>
        <w:t>은</w:t>
      </w:r>
      <w:r w:rsidR="002A4F36" w:rsidRPr="005B1E70">
        <w:rPr>
          <w:rFonts w:ascii="맑은 고딕" w:eastAsia="맑은 고딕" w:hAnsi="맑은 고딕" w:cs="맑은 고딕" w:hint="eastAsia"/>
          <w:sz w:val="24"/>
          <w:szCs w:val="24"/>
          <w:lang w:eastAsia="ko-KR"/>
        </w:rPr>
        <w:t xml:space="preserve"> 발생가능한 변수들의 모든 상호작용들을 스스로 생성하여 학습하기 때문에 </w:t>
      </w:r>
      <w:r w:rsidRPr="005B1E70">
        <w:rPr>
          <w:rFonts w:ascii="맑은 고딕" w:eastAsia="맑은 고딕" w:hAnsi="맑은 고딕" w:cs="맑은 고딕" w:hint="eastAsia"/>
          <w:sz w:val="24"/>
          <w:szCs w:val="24"/>
          <w:lang w:eastAsia="ko-KR"/>
        </w:rPr>
        <w:t>인간의 수준을 뛰어넘는 성능 달성이 가능하게 하였다. 하지만</w:t>
      </w:r>
      <w:r w:rsidR="002A4F36" w:rsidRPr="005B1E70">
        <w:rPr>
          <w:rFonts w:ascii="맑은 고딕" w:eastAsia="맑은 고딕" w:hAnsi="맑은 고딕" w:cs="맑은 고딕" w:hint="eastAsia"/>
          <w:sz w:val="24"/>
          <w:szCs w:val="24"/>
          <w:lang w:eastAsia="ko-KR"/>
        </w:rPr>
        <w:t xml:space="preserve"> 왜 그러한 결과가 발생한 것인지 </w:t>
      </w:r>
      <w:r w:rsidRPr="005B1E70">
        <w:rPr>
          <w:rFonts w:ascii="맑은 고딕" w:eastAsia="맑은 고딕" w:hAnsi="맑은 고딕" w:cs="맑은 고딕" w:hint="eastAsia"/>
          <w:sz w:val="24"/>
          <w:szCs w:val="24"/>
          <w:lang w:eastAsia="ko-KR"/>
        </w:rPr>
        <w:t>쉽게 확인하거나 설명하기는 어려운</w:t>
      </w:r>
      <w:r w:rsidR="002A4F36" w:rsidRPr="005B1E70">
        <w:rPr>
          <w:rFonts w:ascii="맑은 고딕" w:eastAsia="맑은 고딕" w:hAnsi="맑은 고딕" w:cs="맑은 고딕" w:hint="eastAsia"/>
          <w:sz w:val="24"/>
          <w:szCs w:val="24"/>
          <w:lang w:eastAsia="ko-KR"/>
        </w:rPr>
        <w:t xml:space="preserve"> 블랙박스 알고리즘이다. 일부 머신러닝 알고리즘</w:t>
      </w:r>
      <w:r w:rsidRPr="005B1E70">
        <w:rPr>
          <w:rFonts w:ascii="맑은 고딕" w:eastAsia="맑은 고딕" w:hAnsi="맑은 고딕" w:cs="맑은 고딕" w:hint="eastAsia"/>
          <w:sz w:val="24"/>
          <w:szCs w:val="24"/>
          <w:lang w:eastAsia="ko-KR"/>
        </w:rPr>
        <w:t xml:space="preserve">이 변수들의 중요도(Feature Importance)를 </w:t>
      </w:r>
      <w:r w:rsidR="002A4F36" w:rsidRPr="005B1E70">
        <w:rPr>
          <w:rFonts w:ascii="맑은 고딕" w:eastAsia="맑은 고딕" w:hAnsi="맑은 고딕" w:cs="맑은 고딕" w:hint="eastAsia"/>
          <w:sz w:val="24"/>
          <w:szCs w:val="24"/>
          <w:lang w:eastAsia="ko-KR"/>
        </w:rPr>
        <w:t>출력하</w:t>
      </w:r>
      <w:r w:rsidRPr="005B1E70">
        <w:rPr>
          <w:rFonts w:ascii="맑은 고딕" w:eastAsia="맑은 고딕" w:hAnsi="맑은 고딕" w:cs="맑은 고딕" w:hint="eastAsia"/>
          <w:sz w:val="24"/>
          <w:szCs w:val="24"/>
          <w:lang w:eastAsia="ko-KR"/>
        </w:rPr>
        <w:t>지만</w:t>
      </w:r>
      <w:r w:rsidR="002A4F36" w:rsidRPr="005B1E70">
        <w:rPr>
          <w:rFonts w:ascii="맑은 고딕" w:eastAsia="맑은 고딕" w:hAnsi="맑은 고딕" w:cs="맑은 고딕" w:hint="eastAsia"/>
          <w:sz w:val="24"/>
          <w:szCs w:val="24"/>
          <w:lang w:eastAsia="ko-KR"/>
        </w:rPr>
        <w:t xml:space="preserve"> 방향성이 없</w:t>
      </w:r>
      <w:r w:rsidRPr="005B1E70">
        <w:rPr>
          <w:rFonts w:ascii="맑은 고딕" w:eastAsia="맑은 고딕" w:hAnsi="맑은 고딕" w:cs="맑은 고딕" w:hint="eastAsia"/>
          <w:sz w:val="24"/>
          <w:szCs w:val="24"/>
          <w:lang w:eastAsia="ko-KR"/>
        </w:rPr>
        <w:t>기 때문에</w:t>
      </w:r>
      <w:r w:rsidR="002A4F36" w:rsidRPr="005B1E70">
        <w:rPr>
          <w:rFonts w:ascii="맑은 고딕" w:eastAsia="맑은 고딕" w:hAnsi="맑은 고딕" w:cs="맑은 고딕" w:hint="eastAsia"/>
          <w:sz w:val="24"/>
          <w:szCs w:val="24"/>
          <w:lang w:eastAsia="ko-KR"/>
        </w:rPr>
        <w:t xml:space="preserve"> 해석</w:t>
      </w:r>
      <w:r w:rsidRPr="005B1E70">
        <w:rPr>
          <w:rFonts w:ascii="맑은 고딕" w:eastAsia="맑은 고딕" w:hAnsi="맑은 고딕" w:cs="맑은 고딕" w:hint="eastAsia"/>
          <w:sz w:val="24"/>
          <w:szCs w:val="24"/>
          <w:lang w:eastAsia="ko-KR"/>
        </w:rPr>
        <w:t>에</w:t>
      </w:r>
      <w:r w:rsidR="002A4F36" w:rsidRPr="005B1E70">
        <w:rPr>
          <w:rFonts w:ascii="맑은 고딕" w:eastAsia="맑은 고딕" w:hAnsi="맑은 고딕" w:cs="맑은 고딕" w:hint="eastAsia"/>
          <w:sz w:val="24"/>
          <w:szCs w:val="24"/>
          <w:lang w:eastAsia="ko-KR"/>
        </w:rPr>
        <w:t xml:space="preserve"> 주의를 기울여야 한다. 하지만 </w:t>
      </w:r>
      <w:r w:rsidR="003D21E3" w:rsidRPr="005B1E70">
        <w:rPr>
          <w:rFonts w:ascii="맑은 고딕" w:eastAsia="맑은 고딕" w:hAnsi="맑은 고딕" w:cs="맑은 고딕"/>
          <w:sz w:val="24"/>
          <w:szCs w:val="24"/>
          <w:lang w:eastAsia="ko-KR"/>
        </w:rPr>
        <w:t>SHAP(Shapley Additive exPlanations)</w:t>
      </w:r>
      <w:r w:rsidR="003D21E3" w:rsidRPr="005B1E70">
        <w:rPr>
          <w:rFonts w:ascii="맑은 고딕" w:eastAsia="맑은 고딕" w:hAnsi="맑은 고딕" w:cs="맑은 고딕" w:hint="eastAsia"/>
          <w:sz w:val="24"/>
          <w:szCs w:val="24"/>
          <w:lang w:eastAsia="ko-KR"/>
        </w:rPr>
        <w:t xml:space="preserve">는 </w:t>
      </w:r>
      <w:r w:rsidR="003D21E3" w:rsidRPr="005B1E70">
        <w:rPr>
          <w:rFonts w:ascii="맑은 고딕" w:eastAsia="맑은 고딕" w:hAnsi="맑은 고딕" w:cs="맑은 고딕"/>
          <w:sz w:val="24"/>
          <w:szCs w:val="24"/>
          <w:lang w:eastAsia="ko-KR"/>
        </w:rPr>
        <w:t>local interpretable model-agnostic explanations (</w:t>
      </w:r>
      <w:r w:rsidR="003D21E3" w:rsidRPr="005B1E70">
        <w:rPr>
          <w:rFonts w:ascii="맑은 고딕" w:eastAsia="맑은 고딕" w:hAnsi="맑은 고딕" w:cs="맑은 고딕" w:hint="eastAsia"/>
          <w:sz w:val="24"/>
          <w:szCs w:val="24"/>
          <w:lang w:eastAsia="ko-KR"/>
        </w:rPr>
        <w:t>L</w:t>
      </w:r>
      <w:r w:rsidR="003D21E3" w:rsidRPr="005B1E70">
        <w:rPr>
          <w:rFonts w:ascii="맑은 고딕" w:eastAsia="맑은 고딕" w:hAnsi="맑은 고딕" w:cs="맑은 고딕"/>
          <w:sz w:val="24"/>
          <w:szCs w:val="24"/>
          <w:lang w:eastAsia="ko-KR"/>
        </w:rPr>
        <w:t>IME)과</w:t>
      </w:r>
      <w:r w:rsidR="003D21E3" w:rsidRPr="005B1E70">
        <w:rPr>
          <w:rFonts w:ascii="맑은 고딕" w:eastAsia="맑은 고딕" w:hAnsi="맑은 고딕" w:cs="맑은 고딕" w:hint="eastAsia"/>
          <w:sz w:val="24"/>
          <w:szCs w:val="24"/>
          <w:lang w:eastAsia="ko-KR"/>
        </w:rPr>
        <w:t xml:space="preserve"> </w:t>
      </w:r>
      <w:r w:rsidR="003D21E3" w:rsidRPr="005B1E70">
        <w:rPr>
          <w:rFonts w:ascii="맑은 고딕" w:eastAsia="맑은 고딕" w:hAnsi="맑은 고딕" w:cs="맑은 고딕"/>
          <w:sz w:val="24"/>
          <w:szCs w:val="24"/>
          <w:lang w:eastAsia="ko-KR"/>
        </w:rPr>
        <w:t>shapley value</w:t>
      </w:r>
      <w:r w:rsidR="003D21E3" w:rsidRPr="005B1E70">
        <w:rPr>
          <w:rFonts w:ascii="맑은 고딕" w:eastAsia="맑은 고딕" w:hAnsi="맑은 고딕" w:cs="맑은 고딕" w:hint="eastAsia"/>
          <w:sz w:val="24"/>
          <w:szCs w:val="24"/>
          <w:lang w:eastAsia="ko-KR"/>
        </w:rPr>
        <w:t>를 연결한 이론</w:t>
      </w:r>
      <w:r w:rsidR="002A4F36" w:rsidRPr="005B1E70">
        <w:rPr>
          <w:rFonts w:ascii="맑은 고딕" w:eastAsia="맑은 고딕" w:hAnsi="맑은 고딕" w:cs="맑은 고딕" w:hint="eastAsia"/>
          <w:sz w:val="24"/>
          <w:szCs w:val="24"/>
          <w:lang w:eastAsia="ko-KR"/>
        </w:rPr>
        <w:t>으로, 이러한</w:t>
      </w:r>
      <w:r w:rsidRPr="005B1E70">
        <w:rPr>
          <w:rFonts w:ascii="맑은 고딕" w:eastAsia="맑은 고딕" w:hAnsi="맑은 고딕" w:cs="맑은 고딕" w:hint="eastAsia"/>
          <w:sz w:val="24"/>
          <w:szCs w:val="24"/>
          <w:lang w:eastAsia="ko-KR"/>
        </w:rPr>
        <w:t xml:space="preserve"> 블랙박스와 같은 알고리즘들의</w:t>
      </w:r>
      <w:r w:rsidR="002A4F36" w:rsidRPr="005B1E70">
        <w:rPr>
          <w:rFonts w:ascii="맑은 고딕" w:eastAsia="맑은 고딕" w:hAnsi="맑은 고딕" w:cs="맑은 고딕" w:hint="eastAsia"/>
          <w:sz w:val="24"/>
          <w:szCs w:val="24"/>
          <w:lang w:eastAsia="ko-KR"/>
        </w:rPr>
        <w:t xml:space="preserve"> 한계를 보완하여 </w:t>
      </w:r>
      <w:r w:rsidRPr="005B1E70">
        <w:rPr>
          <w:rFonts w:ascii="맑은 고딕" w:eastAsia="맑은 고딕" w:hAnsi="맑은 고딕" w:cs="맑은 고딕" w:hint="eastAsia"/>
          <w:sz w:val="24"/>
          <w:szCs w:val="24"/>
          <w:lang w:eastAsia="ko-KR"/>
        </w:rPr>
        <w:t>지하철 혼잡도 예측에 영향을 주는 변수들의 특징과 방향을 설명해준다.</w:t>
      </w:r>
      <w:r w:rsidR="003D21E3" w:rsidRPr="005B1E70">
        <w:rPr>
          <w:rFonts w:ascii="맑은 고딕" w:eastAsia="맑은 고딕" w:hAnsi="맑은 고딕" w:cs="맑은 고딕"/>
          <w:sz w:val="24"/>
          <w:szCs w:val="24"/>
          <w:lang w:eastAsia="ko-KR"/>
        </w:rPr>
        <w:t xml:space="preserve"> LIME</w:t>
      </w:r>
      <w:r w:rsidR="003D21E3" w:rsidRPr="005B1E70">
        <w:rPr>
          <w:rFonts w:ascii="맑은 고딕" w:eastAsia="맑은 고딕" w:hAnsi="맑은 고딕" w:cs="맑은 고딕" w:hint="eastAsia"/>
          <w:sz w:val="24"/>
          <w:szCs w:val="24"/>
          <w:lang w:eastAsia="ko-KR"/>
        </w:rPr>
        <w:t xml:space="preserve">은 주어진 </w:t>
      </w:r>
      <w:r w:rsidR="002A4F36" w:rsidRPr="005B1E70">
        <w:rPr>
          <w:rFonts w:ascii="맑은 고딕" w:eastAsia="맑은 고딕" w:hAnsi="맑은 고딕" w:cs="맑은 고딕" w:hint="eastAsia"/>
          <w:sz w:val="24"/>
          <w:szCs w:val="24"/>
          <w:lang w:eastAsia="ko-KR"/>
        </w:rPr>
        <w:t xml:space="preserve">데이터 </w:t>
      </w:r>
      <w:r w:rsidRPr="005B1E70">
        <w:rPr>
          <w:rFonts w:ascii="맑은 고딕" w:eastAsia="맑은 고딕" w:hAnsi="맑은 고딕" w:cs="맑은 고딕" w:hint="eastAsia"/>
          <w:sz w:val="24"/>
          <w:szCs w:val="24"/>
          <w:lang w:eastAsia="ko-KR"/>
        </w:rPr>
        <w:t>값들을 변화시킬 때</w:t>
      </w:r>
      <w:r w:rsidR="002A4F36" w:rsidRPr="005B1E70">
        <w:rPr>
          <w:rFonts w:ascii="맑은 고딕" w:eastAsia="맑은 고딕" w:hAnsi="맑은 고딕" w:cs="맑은 고딕" w:hint="eastAsia"/>
          <w:sz w:val="24"/>
          <w:szCs w:val="24"/>
          <w:lang w:eastAsia="ko-KR"/>
        </w:rPr>
        <w:t xml:space="preserve"> 모델 예측값</w:t>
      </w:r>
      <w:r w:rsidRPr="005B1E70">
        <w:rPr>
          <w:rFonts w:ascii="맑은 고딕" w:eastAsia="맑은 고딕" w:hAnsi="맑은 고딕" w:cs="맑은 고딕" w:hint="eastAsia"/>
          <w:sz w:val="24"/>
          <w:szCs w:val="24"/>
          <w:lang w:eastAsia="ko-KR"/>
        </w:rPr>
        <w:t>의 변화와의 관련성을 가중치로</w:t>
      </w:r>
      <w:r w:rsidR="003D21E3" w:rsidRPr="005B1E70">
        <w:rPr>
          <w:rFonts w:ascii="맑은 고딕" w:eastAsia="맑은 고딕" w:hAnsi="맑은 고딕" w:cs="맑은 고딕" w:hint="eastAsia"/>
          <w:sz w:val="24"/>
          <w:szCs w:val="24"/>
          <w:lang w:eastAsia="ko-KR"/>
        </w:rPr>
        <w:t xml:space="preserve"> 계산</w:t>
      </w:r>
      <w:r w:rsidRPr="005B1E70">
        <w:rPr>
          <w:rFonts w:ascii="맑은 고딕" w:eastAsia="맑은 고딕" w:hAnsi="맑은 고딕" w:cs="맑은 고딕" w:hint="eastAsia"/>
          <w:sz w:val="24"/>
          <w:szCs w:val="24"/>
          <w:lang w:eastAsia="ko-KR"/>
        </w:rPr>
        <w:t>한다</w:t>
      </w:r>
      <w:r w:rsidR="00DF20EA">
        <w:rPr>
          <w:rFonts w:ascii="맑은 고딕" w:eastAsia="맑은 고딕" w:hAnsi="맑은 고딕" w:cs="맑은 고딕" w:hint="eastAsia"/>
          <w:sz w:val="24"/>
          <w:szCs w:val="24"/>
          <w:lang w:eastAsia="ko-KR"/>
        </w:rPr>
        <w:t xml:space="preserve"> </w:t>
      </w:r>
      <w:r w:rsidR="00DF20EA">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&lt;EndNote&gt;&lt;Cite&gt;&lt;Author&gt;Molnar&lt;/Author&gt;&lt;Year&gt;2023&lt;/Year&gt;&lt;RecNum&gt;326&lt;/RecNum&gt;&lt;DisplayText&gt;(Molnar 2023)&lt;/DisplayText&gt;&lt;record&gt;&lt;rec-number&gt;326&lt;/rec-number&gt;&lt;foreign-keys&gt;&lt;key app="EN" db-id="zdzzrerwqx2senevt2h5t5zdxda0pfvxwtx0" timestamp="1736264917"&gt;326&lt;/key&gt;&lt;/foreign-keys&gt;&lt;ref-type name="Book"&gt;6&lt;/ref-type&gt;&lt;contributors&gt;&lt;authors&gt;&lt;author&gt;Molnar, Christoph&lt;/author&gt;&lt;/authors&gt;&lt;/contributors&gt;&lt;titles&gt;&lt;title&gt;Interpretable machine learning. A Guide for Making Black Box Models Explainable&lt;/title&gt;&lt;/titles&gt;&lt;dates&gt;&lt;year&gt;2023&lt;/year&gt;&lt;/dates&gt;&lt;publisher&gt;Lulu. com&lt;/publisher&gt;&lt;isbn&gt;0244768528&lt;/isbn&gt;&lt;urls&gt;&lt;/urls&gt;&lt;/record&gt;&lt;/Cite&gt;&lt;/EndNote&gt;</w:instrText>
      </w:r>
      <w:r w:rsidR="00DF20EA">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(Molnar 2023)</w:t>
      </w:r>
      <w:r w:rsidR="00DF20EA">
        <w:rPr>
          <w:rFonts w:ascii="맑은 고딕" w:eastAsia="맑은 고딕" w:hAnsi="맑은 고딕" w:cs="맑은 고딕"/>
          <w:sz w:val="24"/>
          <w:szCs w:val="24"/>
          <w:lang w:eastAsia="ko-KR"/>
        </w:rPr>
        <w:fldChar w:fldCharType="end"/>
      </w:r>
      <w:r w:rsidR="003D21E3" w:rsidRPr="005B1E70">
        <w:rPr>
          <w:rFonts w:ascii="맑은 고딕" w:eastAsia="맑은 고딕" w:hAnsi="맑은 고딕" w:cs="맑은 고딕" w:hint="eastAsia"/>
          <w:sz w:val="24"/>
          <w:szCs w:val="24"/>
          <w:lang w:eastAsia="ko-KR"/>
        </w:rPr>
        <w:t>.</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 xml:space="preserve">그리고 </w:t>
      </w:r>
      <w:r w:rsidR="003D21E3" w:rsidRPr="005B1E70">
        <w:rPr>
          <w:rFonts w:ascii="맑은 고딕" w:eastAsia="맑은 고딕" w:hAnsi="맑은 고딕" w:cs="맑은 고딕"/>
          <w:sz w:val="24"/>
          <w:szCs w:val="24"/>
          <w:lang w:eastAsia="ko-KR"/>
        </w:rPr>
        <w:t>shapley values</w:t>
      </w:r>
      <w:r w:rsidR="003D21E3" w:rsidRPr="005B1E70">
        <w:rPr>
          <w:rFonts w:ascii="맑은 고딕" w:eastAsia="맑은 고딕" w:hAnsi="맑은 고딕" w:cs="맑은 고딕" w:hint="eastAsia"/>
          <w:sz w:val="24"/>
          <w:szCs w:val="24"/>
          <w:lang w:eastAsia="ko-KR"/>
        </w:rPr>
        <w:t xml:space="preserve">는 </w:t>
      </w:r>
      <w:r w:rsidR="003D21E3" w:rsidRPr="005B1E70">
        <w:rPr>
          <w:rFonts w:ascii="맑은 고딕" w:eastAsia="맑은 고딕" w:hAnsi="맑은 고딕" w:cs="맑은 고딕"/>
          <w:sz w:val="24"/>
          <w:szCs w:val="24"/>
          <w:lang w:eastAsia="ko-KR"/>
        </w:rPr>
        <w:t>coalitional game theory</w:t>
      </w:r>
      <w:r w:rsidR="003D21E3" w:rsidRPr="005B1E70">
        <w:rPr>
          <w:rFonts w:ascii="맑은 고딕" w:eastAsia="맑은 고딕" w:hAnsi="맑은 고딕" w:cs="맑은 고딕" w:hint="eastAsia"/>
          <w:sz w:val="24"/>
          <w:szCs w:val="24"/>
          <w:lang w:eastAsia="ko-KR"/>
        </w:rPr>
        <w:t xml:space="preserve">를 기반으로 </w:t>
      </w:r>
      <w:r w:rsidRPr="005B1E70">
        <w:rPr>
          <w:rFonts w:ascii="맑은 고딕" w:eastAsia="맑은 고딕" w:hAnsi="맑은 고딕" w:cs="맑은 고딕" w:hint="eastAsia"/>
          <w:sz w:val="24"/>
          <w:szCs w:val="24"/>
          <w:lang w:eastAsia="ko-KR"/>
        </w:rPr>
        <w:t>변수들의</w:t>
      </w:r>
      <w:r w:rsidR="003D21E3" w:rsidRPr="005B1E70">
        <w:rPr>
          <w:rFonts w:ascii="맑은 고딕" w:eastAsia="맑은 고딕" w:hAnsi="맑은 고딕" w:cs="맑은 고딕" w:hint="eastAsia"/>
          <w:sz w:val="24"/>
          <w:szCs w:val="24"/>
          <w:lang w:eastAsia="ko-KR"/>
        </w:rPr>
        <w:t xml:space="preserve"> 기여도를 </w:t>
      </w:r>
      <w:r w:rsidR="005F4AC0" w:rsidRPr="005B1E70">
        <w:rPr>
          <w:rFonts w:ascii="맑은 고딕" w:eastAsia="맑은 고딕" w:hAnsi="맑은 고딕" w:cs="맑은 고딕" w:hint="eastAsia"/>
          <w:sz w:val="24"/>
          <w:szCs w:val="24"/>
          <w:lang w:eastAsia="ko-KR"/>
        </w:rPr>
        <w:t>계산</w:t>
      </w:r>
      <w:r w:rsidR="003D21E3" w:rsidRPr="005B1E70">
        <w:rPr>
          <w:rFonts w:ascii="맑은 고딕" w:eastAsia="맑은 고딕" w:hAnsi="맑은 고딕" w:cs="맑은 고딕" w:hint="eastAsia"/>
          <w:sz w:val="24"/>
          <w:szCs w:val="24"/>
          <w:lang w:eastAsia="ko-KR"/>
        </w:rPr>
        <w:t xml:space="preserve">하는 </w:t>
      </w:r>
      <w:r w:rsidR="003D21E3" w:rsidRPr="005B1E70">
        <w:rPr>
          <w:rFonts w:ascii="맑은 고딕" w:eastAsia="맑은 고딕" w:hAnsi="맑은 고딕" w:cs="맑은 고딕"/>
          <w:sz w:val="24"/>
          <w:szCs w:val="24"/>
          <w:lang w:eastAsia="ko-KR"/>
        </w:rPr>
        <w:t>metric</w:t>
      </w:r>
      <w:r w:rsidRPr="005B1E70">
        <w:rPr>
          <w:rFonts w:ascii="맑은 고딕" w:eastAsia="맑은 고딕" w:hAnsi="맑은 고딕" w:cs="맑은 고딕" w:hint="eastAsia"/>
          <w:sz w:val="24"/>
          <w:szCs w:val="24"/>
          <w:lang w:eastAsia="ko-KR"/>
        </w:rPr>
        <w:t>으로 생각할 수 있다. 따라서</w:t>
      </w:r>
      <w:r w:rsidR="003D21E3" w:rsidRPr="005B1E70">
        <w:rPr>
          <w:rFonts w:ascii="맑은 고딕" w:eastAsia="맑은 고딕" w:hAnsi="맑은 고딕" w:cs="맑은 고딕"/>
          <w:sz w:val="24"/>
          <w:szCs w:val="24"/>
          <w:lang w:eastAsia="ko-KR"/>
        </w:rPr>
        <w:t xml:space="preserve"> </w:t>
      </w:r>
      <w:r w:rsidR="00997A7A" w:rsidRPr="005B1E70">
        <w:rPr>
          <w:rFonts w:ascii="맑은 고딕" w:eastAsia="맑은 고딕" w:hAnsi="맑은 고딕" w:cs="맑은 고딕" w:hint="eastAsia"/>
          <w:sz w:val="24"/>
          <w:szCs w:val="24"/>
          <w:lang w:eastAsia="ko-KR"/>
        </w:rPr>
        <w:t xml:space="preserve">변수들이 </w:t>
      </w:r>
      <w:r w:rsidR="003D21E3" w:rsidRPr="005B1E70">
        <w:rPr>
          <w:rFonts w:ascii="맑은 고딕" w:eastAsia="맑은 고딕" w:hAnsi="맑은 고딕" w:cs="맑은 고딕" w:hint="eastAsia"/>
          <w:sz w:val="24"/>
          <w:szCs w:val="24"/>
          <w:lang w:eastAsia="ko-KR"/>
        </w:rPr>
        <w:t xml:space="preserve">가질 수 있는 모든 </w:t>
      </w:r>
      <w:r w:rsidR="003D21E3" w:rsidRPr="005B1E70">
        <w:rPr>
          <w:rFonts w:ascii="맑은 고딕" w:eastAsia="맑은 고딕" w:hAnsi="맑은 고딕" w:cs="맑은 고딕"/>
          <w:sz w:val="24"/>
          <w:szCs w:val="24"/>
          <w:lang w:eastAsia="ko-KR"/>
        </w:rPr>
        <w:t>coalitions</w:t>
      </w:r>
      <w:r w:rsidR="005F4AC0" w:rsidRPr="005B1E70">
        <w:rPr>
          <w:rFonts w:ascii="맑은 고딕" w:eastAsia="맑은 고딕" w:hAnsi="맑은 고딕" w:cs="맑은 고딕" w:hint="eastAsia"/>
          <w:sz w:val="24"/>
          <w:szCs w:val="24"/>
          <w:lang w:eastAsia="ko-KR"/>
        </w:rPr>
        <w:t xml:space="preserve"> 경우들을 </w:t>
      </w:r>
      <w:r w:rsidR="00997A7A" w:rsidRPr="005B1E70">
        <w:rPr>
          <w:rFonts w:ascii="맑은 고딕" w:eastAsia="맑은 고딕" w:hAnsi="맑은 고딕" w:cs="맑은 고딕" w:hint="eastAsia"/>
          <w:sz w:val="24"/>
          <w:szCs w:val="24"/>
          <w:lang w:eastAsia="ko-KR"/>
        </w:rPr>
        <w:t xml:space="preserve">생성한 후 실게 값들이 </w:t>
      </w:r>
      <w:r w:rsidR="003D21E3" w:rsidRPr="005B1E70">
        <w:rPr>
          <w:rFonts w:ascii="맑은 고딕" w:eastAsia="맑은 고딕" w:hAnsi="맑은 고딕" w:cs="맑은 고딕" w:hint="eastAsia"/>
          <w:sz w:val="24"/>
          <w:szCs w:val="24"/>
          <w:lang w:eastAsia="ko-KR"/>
        </w:rPr>
        <w:t xml:space="preserve">입력되었을 때 변화된 </w:t>
      </w:r>
      <w:r w:rsidR="00997A7A" w:rsidRPr="005B1E70">
        <w:rPr>
          <w:rFonts w:ascii="맑은 고딕" w:eastAsia="맑은 고딕" w:hAnsi="맑은 고딕" w:cs="맑은 고딕" w:hint="eastAsia"/>
          <w:sz w:val="24"/>
          <w:szCs w:val="24"/>
          <w:lang w:eastAsia="ko-KR"/>
        </w:rPr>
        <w:t xml:space="preserve">예측값의 </w:t>
      </w:r>
      <w:r w:rsidR="003D21E3" w:rsidRPr="005B1E70">
        <w:rPr>
          <w:rFonts w:ascii="맑은 고딕" w:eastAsia="맑은 고딕" w:hAnsi="맑은 고딕" w:cs="맑은 고딕" w:hint="eastAsia"/>
          <w:sz w:val="24"/>
          <w:szCs w:val="24"/>
          <w:lang w:eastAsia="ko-KR"/>
        </w:rPr>
        <w:t>기여도 평균을 계산한다.</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하지만 연산</w:t>
      </w:r>
      <w:r w:rsidR="00997A7A" w:rsidRPr="005B1E70">
        <w:rPr>
          <w:rFonts w:ascii="맑은 고딕" w:eastAsia="맑은 고딕" w:hAnsi="맑은 고딕" w:cs="맑은 고딕" w:hint="eastAsia"/>
          <w:sz w:val="24"/>
          <w:szCs w:val="24"/>
          <w:lang w:eastAsia="ko-KR"/>
        </w:rPr>
        <w:t>량이 매우 많을 수 있기 때문에 랜덤 샘플링 기법을 활용 계산의 효율성을 높인</w:t>
      </w:r>
      <w:r w:rsidR="003D21E3" w:rsidRPr="005B1E70">
        <w:rPr>
          <w:rFonts w:ascii="맑은 고딕" w:eastAsia="맑은 고딕" w:hAnsi="맑은 고딕" w:cs="맑은 고딕" w:hint="eastAsia"/>
          <w:sz w:val="24"/>
          <w:szCs w:val="24"/>
          <w:lang w:eastAsia="ko-KR"/>
        </w:rPr>
        <w:t>다.</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 xml:space="preserve">이 </w:t>
      </w:r>
      <w:r w:rsidR="003D21E3" w:rsidRPr="005B1E70">
        <w:rPr>
          <w:rFonts w:ascii="맑은 고딕" w:eastAsia="맑은 고딕" w:hAnsi="맑은 고딕" w:cs="맑은 고딕"/>
          <w:sz w:val="24"/>
          <w:szCs w:val="24"/>
          <w:lang w:eastAsia="ko-KR"/>
        </w:rPr>
        <w:t>2</w:t>
      </w:r>
      <w:r w:rsidR="003D21E3" w:rsidRPr="005B1E70">
        <w:rPr>
          <w:rFonts w:ascii="맑은 고딕" w:eastAsia="맑은 고딕" w:hAnsi="맑은 고딕" w:cs="맑은 고딕" w:hint="eastAsia"/>
          <w:sz w:val="24"/>
          <w:szCs w:val="24"/>
          <w:lang w:eastAsia="ko-KR"/>
        </w:rPr>
        <w:t xml:space="preserve">가지 이론이 결합된 </w:t>
      </w:r>
      <w:r w:rsidR="003D21E3" w:rsidRPr="005B1E70">
        <w:rPr>
          <w:rFonts w:ascii="맑은 고딕" w:eastAsia="맑은 고딕" w:hAnsi="맑은 고딕" w:cs="맑은 고딕"/>
          <w:sz w:val="24"/>
          <w:szCs w:val="24"/>
          <w:lang w:eastAsia="ko-KR"/>
        </w:rPr>
        <w:t>SHAP</w:t>
      </w:r>
      <w:r w:rsidR="005F4AC0" w:rsidRPr="005B1E70">
        <w:rPr>
          <w:rFonts w:ascii="맑은 고딕" w:eastAsia="맑은 고딕" w:hAnsi="맑은 고딕" w:cs="맑은 고딕" w:hint="eastAsia"/>
          <w:sz w:val="24"/>
          <w:szCs w:val="24"/>
          <w:lang w:eastAsia="ko-KR"/>
        </w:rPr>
        <w:t>를 사용하여</w:t>
      </w:r>
      <w:r w:rsidR="003D21E3" w:rsidRPr="005B1E70">
        <w:rPr>
          <w:rFonts w:ascii="맑은 고딕" w:eastAsia="맑은 고딕" w:hAnsi="맑은 고딕" w:cs="맑은 고딕" w:hint="eastAsia"/>
          <w:sz w:val="24"/>
          <w:szCs w:val="24"/>
          <w:lang w:eastAsia="ko-KR"/>
        </w:rPr>
        <w:t xml:space="preserve"> </w:t>
      </w:r>
      <w:r w:rsidR="00997A7A" w:rsidRPr="005B1E70">
        <w:rPr>
          <w:rFonts w:ascii="맑은 고딕" w:eastAsia="맑은 고딕" w:hAnsi="맑은 고딕" w:cs="맑은 고딕" w:hint="eastAsia"/>
          <w:sz w:val="24"/>
          <w:szCs w:val="24"/>
          <w:lang w:eastAsia="ko-KR"/>
        </w:rPr>
        <w:t>지하철 혼잡도에</w:t>
      </w:r>
      <w:r w:rsidR="003D21E3" w:rsidRPr="005B1E70">
        <w:rPr>
          <w:rFonts w:ascii="맑은 고딕" w:eastAsia="맑은 고딕" w:hAnsi="맑은 고딕" w:cs="맑은 고딕" w:hint="eastAsia"/>
          <w:sz w:val="24"/>
          <w:szCs w:val="24"/>
          <w:lang w:eastAsia="ko-KR"/>
        </w:rPr>
        <w:t xml:space="preserve"> 기여하는 </w:t>
      </w:r>
      <w:r w:rsidR="00997A7A" w:rsidRPr="005B1E70">
        <w:rPr>
          <w:rFonts w:ascii="맑은 고딕" w:eastAsia="맑은 고딕" w:hAnsi="맑은 고딕" w:cs="맑은 고딕" w:hint="eastAsia"/>
          <w:sz w:val="24"/>
          <w:szCs w:val="24"/>
          <w:lang w:eastAsia="ko-KR"/>
        </w:rPr>
        <w:t>변수들의 정도와 방향성을 알 수 있고</w:t>
      </w:r>
      <w:r w:rsidR="003D21E3" w:rsidRPr="005B1E70">
        <w:rPr>
          <w:rFonts w:ascii="맑은 고딕" w:eastAsia="맑은 고딕" w:hAnsi="맑은 고딕" w:cs="맑은 고딕" w:hint="eastAsia"/>
          <w:sz w:val="24"/>
          <w:szCs w:val="24"/>
          <w:lang w:eastAsia="ko-KR"/>
        </w:rPr>
        <w:t xml:space="preserve"> 블랙박스와 같은 </w:t>
      </w:r>
      <w:r w:rsidR="005F4AC0" w:rsidRPr="005B1E70">
        <w:rPr>
          <w:rFonts w:ascii="맑은 고딕" w:eastAsia="맑은 고딕" w:hAnsi="맑은 고딕" w:cs="맑은 고딕" w:hint="eastAsia"/>
          <w:sz w:val="24"/>
          <w:szCs w:val="24"/>
          <w:lang w:eastAsia="ko-KR"/>
        </w:rPr>
        <w:t>인공지능 알고리즘</w:t>
      </w:r>
      <w:r w:rsidR="00997A7A" w:rsidRPr="005B1E70">
        <w:rPr>
          <w:rFonts w:ascii="맑은 고딕" w:eastAsia="맑은 고딕" w:hAnsi="맑은 고딕" w:cs="맑은 고딕" w:hint="eastAsia"/>
          <w:sz w:val="24"/>
          <w:szCs w:val="24"/>
          <w:lang w:eastAsia="ko-KR"/>
        </w:rPr>
        <w:t>을 설명가능케 한다</w:t>
      </w:r>
      <w:r w:rsidR="005F4AC0" w:rsidRPr="005B1E70">
        <w:rPr>
          <w:rFonts w:ascii="맑은 고딕" w:eastAsia="맑은 고딕" w:hAnsi="맑은 고딕" w:cs="맑은 고딕" w:hint="eastAsia"/>
          <w:sz w:val="24"/>
          <w:szCs w:val="24"/>
          <w:lang w:eastAsia="ko-KR"/>
        </w:rPr>
        <w:t>.</w:t>
      </w:r>
      <w:r w:rsidR="003D21E3" w:rsidRPr="005B1E70">
        <w:rPr>
          <w:rFonts w:ascii="맑은 고딕" w:eastAsia="맑은 고딕" w:hAnsi="맑은 고딕" w:cs="맑은 고딕"/>
          <w:sz w:val="24"/>
          <w:szCs w:val="24"/>
          <w:lang w:eastAsia="ko-KR"/>
        </w:rPr>
        <w:t xml:space="preserve"> </w:t>
      </w:r>
    </w:p>
    <w:p w14:paraId="4329DC56" w14:textId="4F2B8F41" w:rsidR="003D21E3" w:rsidRPr="005B1E70" w:rsidRDefault="00CC5498" w:rsidP="003D21E3">
      <w:pPr>
        <w:pBdr>
          <w:top w:val="nil"/>
          <w:left w:val="nil"/>
          <w:bottom w:val="nil"/>
          <w:right w:val="nil"/>
          <w:between w:val="nil"/>
        </w:pBdr>
        <w:spacing w:before="53" w:line="252" w:lineRule="auto"/>
        <w:ind w:left="110" w:firstLine="343"/>
        <w:jc w:val="both"/>
        <w:rPr>
          <w:sz w:val="24"/>
          <w:szCs w:val="24"/>
          <w:lang w:eastAsia="ko-KR"/>
        </w:rPr>
      </w:pPr>
      <w:r w:rsidRPr="005B1E70">
        <w:rPr>
          <w:rFonts w:ascii="맑은 고딕" w:eastAsia="맑은 고딕" w:hAnsi="맑은 고딕" w:cs="맑은 고딕" w:hint="eastAsia"/>
          <w:sz w:val="24"/>
          <w:szCs w:val="24"/>
          <w:lang w:eastAsia="ko-KR"/>
        </w:rPr>
        <w:t xml:space="preserve">선형 기반의 단순한 </w:t>
      </w:r>
      <w:r w:rsidR="00997A7A" w:rsidRPr="005B1E70">
        <w:rPr>
          <w:rFonts w:ascii="맑은 고딕" w:eastAsia="맑은 고딕" w:hAnsi="맑은 고딕" w:cs="맑은 고딕" w:hint="eastAsia"/>
          <w:sz w:val="24"/>
          <w:szCs w:val="24"/>
          <w:lang w:eastAsia="ko-KR"/>
        </w:rPr>
        <w:t>기울기로</w:t>
      </w:r>
      <w:r w:rsidRPr="005B1E70">
        <w:rPr>
          <w:rFonts w:ascii="맑은 고딕" w:eastAsia="맑은 고딕" w:hAnsi="맑은 고딕" w:cs="맑은 고딕" w:hint="eastAsia"/>
          <w:sz w:val="24"/>
          <w:szCs w:val="24"/>
          <w:lang w:eastAsia="ko-KR"/>
        </w:rPr>
        <w:t xml:space="preserve"> 해석하는</w:t>
      </w:r>
      <w:r w:rsidR="003D21E3" w:rsidRPr="005B1E70">
        <w:rPr>
          <w:rFonts w:ascii="맑은 고딕" w:eastAsia="맑은 고딕" w:hAnsi="맑은 고딕" w:cs="맑은 고딕" w:hint="eastAsia"/>
          <w:sz w:val="24"/>
          <w:szCs w:val="24"/>
          <w:lang w:eastAsia="ko-KR"/>
        </w:rPr>
        <w:t xml:space="preserve"> 전통적인 </w:t>
      </w:r>
      <w:r w:rsidR="003D21E3" w:rsidRPr="005B1E70">
        <w:rPr>
          <w:rFonts w:ascii="맑은 고딕" w:eastAsia="맑은 고딕" w:hAnsi="맑은 고딕" w:cs="맑은 고딕"/>
          <w:sz w:val="24"/>
          <w:szCs w:val="24"/>
          <w:lang w:eastAsia="ko-KR"/>
        </w:rPr>
        <w:t>statistical algorithms</w:t>
      </w:r>
      <w:r w:rsidR="003D21E3" w:rsidRPr="005B1E70">
        <w:rPr>
          <w:rFonts w:ascii="맑은 고딕" w:eastAsia="맑은 고딕" w:hAnsi="맑은 고딕" w:cs="맑은 고딕" w:hint="eastAsia"/>
          <w:sz w:val="24"/>
          <w:szCs w:val="24"/>
          <w:lang w:eastAsia="ko-KR"/>
        </w:rPr>
        <w:t xml:space="preserve">는 </w:t>
      </w:r>
      <w:r w:rsidR="00997A7A" w:rsidRPr="005B1E70">
        <w:rPr>
          <w:rFonts w:ascii="맑은 고딕" w:eastAsia="맑은 고딕" w:hAnsi="맑은 고딕" w:cs="맑은 고딕" w:hint="eastAsia"/>
          <w:sz w:val="24"/>
          <w:szCs w:val="24"/>
          <w:lang w:eastAsia="ko-KR"/>
        </w:rPr>
        <w:t>우리가 직관적으로 이해하기는 쉽지만 샘플이 1개라도 변경되면 해석이 얼마든지 달라질 수 잇는 불안정성이 있고 실제 예측 성능도 낮아서 단순히 설명만 될 뿐 실제 비즈니스에 활용하기는 어렵고 조심해야 한다.</w:t>
      </w:r>
      <w:r w:rsidRPr="005B1E70">
        <w:rPr>
          <w:rFonts w:ascii="맑은 고딕" w:eastAsia="맑은 고딕" w:hAnsi="맑은 고딕" w:cs="맑은 고딕" w:hint="eastAsia"/>
          <w:sz w:val="24"/>
          <w:szCs w:val="24"/>
          <w:lang w:eastAsia="ko-KR"/>
        </w:rPr>
        <w:t xml:space="preserve"> </w:t>
      </w:r>
      <w:r w:rsidR="003D21E3" w:rsidRPr="005B1E70">
        <w:rPr>
          <w:rFonts w:ascii="맑은 고딕" w:eastAsia="맑은 고딕" w:hAnsi="맑은 고딕" w:cs="맑은 고딕" w:hint="eastAsia"/>
          <w:sz w:val="24"/>
          <w:szCs w:val="24"/>
          <w:lang w:eastAsia="ko-KR"/>
        </w:rPr>
        <w:t>반면,</w:t>
      </w:r>
      <w:r w:rsidR="003D21E3" w:rsidRPr="005B1E70">
        <w:rPr>
          <w:rFonts w:ascii="맑은 고딕" w:eastAsia="맑은 고딕" w:hAnsi="맑은 고딕" w:cs="맑은 고딕"/>
          <w:sz w:val="24"/>
          <w:szCs w:val="24"/>
          <w:lang w:eastAsia="ko-KR"/>
        </w:rPr>
        <w:t xml:space="preserve"> </w:t>
      </w:r>
      <w:r w:rsidR="00997A7A" w:rsidRPr="005B1E70">
        <w:rPr>
          <w:rFonts w:ascii="맑은 고딕" w:eastAsia="맑은 고딕" w:hAnsi="맑은 고딕" w:cs="맑은 고딕" w:hint="eastAsia"/>
          <w:sz w:val="24"/>
          <w:szCs w:val="24"/>
          <w:lang w:eastAsia="ko-KR"/>
        </w:rPr>
        <w:t>인공지능 알고리즘은 구조가 복잡하고 정교하지만</w:t>
      </w:r>
      <w:r w:rsidR="003D21E3" w:rsidRPr="005B1E70">
        <w:rPr>
          <w:rFonts w:ascii="맑은 고딕" w:eastAsia="맑은 고딕" w:hAnsi="맑은 고딕" w:cs="맑은 고딕" w:hint="eastAsia"/>
          <w:sz w:val="24"/>
          <w:szCs w:val="24"/>
          <w:lang w:eastAsia="ko-KR"/>
        </w:rPr>
        <w:t xml:space="preserve"> 높은 정확성을 나타낸다.</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 xml:space="preserve">따라서 </w:t>
      </w:r>
      <w:r w:rsidR="00997A7A" w:rsidRPr="005B1E70">
        <w:rPr>
          <w:rFonts w:ascii="맑은 고딕" w:eastAsia="맑은 고딕" w:hAnsi="맑은 고딕" w:cs="맑은 고딕" w:hint="eastAsia"/>
          <w:sz w:val="24"/>
          <w:szCs w:val="24"/>
          <w:lang w:eastAsia="ko-KR"/>
        </w:rPr>
        <w:t>인공지능</w:t>
      </w:r>
      <w:r w:rsidR="003D21E3" w:rsidRPr="005B1E70">
        <w:rPr>
          <w:rFonts w:ascii="맑은 고딕" w:eastAsia="맑은 고딕" w:hAnsi="맑은 고딕" w:cs="맑은 고딕" w:hint="eastAsia"/>
          <w:sz w:val="24"/>
          <w:szCs w:val="24"/>
          <w:lang w:eastAsia="ko-KR"/>
        </w:rPr>
        <w:t xml:space="preserve"> 알고리즘을 </w:t>
      </w:r>
      <w:r w:rsidRPr="005B1E70">
        <w:rPr>
          <w:rFonts w:ascii="맑은 고딕" w:eastAsia="맑은 고딕" w:hAnsi="맑은 고딕" w:cs="맑은 고딕" w:hint="eastAsia"/>
          <w:sz w:val="24"/>
          <w:szCs w:val="24"/>
          <w:lang w:eastAsia="ko-KR"/>
        </w:rPr>
        <w:t xml:space="preserve">사용하되 SHAP와 같은 </w:t>
      </w:r>
      <w:r w:rsidR="00997A7A" w:rsidRPr="005B1E70">
        <w:rPr>
          <w:rFonts w:ascii="맑은 고딕" w:eastAsia="맑은 고딕" w:hAnsi="맑은 고딕" w:cs="맑은 고딕" w:hint="eastAsia"/>
          <w:sz w:val="24"/>
          <w:szCs w:val="24"/>
          <w:lang w:eastAsia="ko-KR"/>
        </w:rPr>
        <w:t xml:space="preserve">설명가능한 </w:t>
      </w:r>
      <w:r w:rsidRPr="005B1E70">
        <w:rPr>
          <w:rFonts w:ascii="맑은 고딕" w:eastAsia="맑은 고딕" w:hAnsi="맑은 고딕" w:cs="맑은 고딕" w:hint="eastAsia"/>
          <w:sz w:val="24"/>
          <w:szCs w:val="24"/>
          <w:lang w:eastAsia="ko-KR"/>
        </w:rPr>
        <w:t>기능들을 결합</w:t>
      </w:r>
      <w:r w:rsidR="00997A7A" w:rsidRPr="005B1E70">
        <w:rPr>
          <w:rFonts w:ascii="맑은 고딕" w:eastAsia="맑은 고딕" w:hAnsi="맑은 고딕" w:cs="맑은 고딕" w:hint="eastAsia"/>
          <w:sz w:val="24"/>
          <w:szCs w:val="24"/>
          <w:lang w:eastAsia="ko-KR"/>
        </w:rPr>
        <w:t>하며 설명력을 강화하기 위한</w:t>
      </w:r>
      <w:r w:rsidR="003D21E3" w:rsidRPr="005B1E70">
        <w:rPr>
          <w:rFonts w:ascii="맑은 고딕" w:eastAsia="맑은 고딕" w:hAnsi="맑은 고딕" w:cs="맑은 고딕" w:hint="eastAsia"/>
          <w:sz w:val="24"/>
          <w:szCs w:val="24"/>
          <w:lang w:eastAsia="ko-KR"/>
        </w:rPr>
        <w:t xml:space="preserve"> </w:t>
      </w:r>
      <w:r w:rsidR="003D21E3" w:rsidRPr="005B1E70">
        <w:rPr>
          <w:rFonts w:ascii="맑은 고딕" w:eastAsia="맑은 고딕" w:hAnsi="맑은 고딕" w:cs="맑은 고딕"/>
          <w:sz w:val="24"/>
          <w:szCs w:val="24"/>
          <w:lang w:eastAsia="ko-KR"/>
        </w:rPr>
        <w:t>model explainability</w:t>
      </w:r>
      <w:r w:rsidR="003D21E3" w:rsidRPr="005B1E70">
        <w:rPr>
          <w:rFonts w:ascii="맑은 고딕" w:eastAsia="맑은 고딕" w:hAnsi="맑은 고딕" w:cs="맑은 고딕" w:hint="eastAsia"/>
          <w:sz w:val="24"/>
          <w:szCs w:val="24"/>
          <w:lang w:eastAsia="ko-KR"/>
        </w:rPr>
        <w:t xml:space="preserve">의 중요성은 </w:t>
      </w:r>
      <w:r w:rsidRPr="005B1E70">
        <w:rPr>
          <w:rFonts w:ascii="맑은 고딕" w:eastAsia="맑은 고딕" w:hAnsi="맑은 고딕" w:cs="맑은 고딕" w:hint="eastAsia"/>
          <w:sz w:val="24"/>
          <w:szCs w:val="24"/>
          <w:lang w:eastAsia="ko-KR"/>
        </w:rPr>
        <w:t xml:space="preserve">점점 </w:t>
      </w:r>
      <w:r w:rsidR="003D21E3" w:rsidRPr="005B1E70">
        <w:rPr>
          <w:rFonts w:ascii="맑은 고딕" w:eastAsia="맑은 고딕" w:hAnsi="맑은 고딕" w:cs="맑은 고딕" w:hint="eastAsia"/>
          <w:sz w:val="24"/>
          <w:szCs w:val="24"/>
          <w:lang w:eastAsia="ko-KR"/>
        </w:rPr>
        <w:t xml:space="preserve">높아지고 </w:t>
      </w:r>
      <w:r w:rsidR="00997A7A" w:rsidRPr="005B1E70">
        <w:rPr>
          <w:rFonts w:ascii="맑은 고딕" w:eastAsia="맑은 고딕" w:hAnsi="맑은 고딕" w:cs="맑은 고딕" w:hint="eastAsia"/>
          <w:sz w:val="24"/>
          <w:szCs w:val="24"/>
          <w:lang w:eastAsia="ko-KR"/>
        </w:rPr>
        <w:t>있다</w:t>
      </w:r>
      <w:r w:rsidR="003D21E3" w:rsidRPr="005B1E70">
        <w:rPr>
          <w:rFonts w:ascii="맑은 고딕" w:eastAsia="맑은 고딕" w:hAnsi="맑은 고딕" w:cs="맑은 고딕" w:hint="eastAsia"/>
          <w:sz w:val="24"/>
          <w:szCs w:val="24"/>
          <w:lang w:eastAsia="ko-KR"/>
        </w:rPr>
        <w:t>.</w:t>
      </w:r>
    </w:p>
    <w:p w14:paraId="37F6A2F1" w14:textId="77777777" w:rsidR="003D21E3" w:rsidRPr="00C2195B"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0BD5BDE9" w14:textId="77777777" w:rsidR="003D21E3" w:rsidRPr="00186259"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186259">
        <w:rPr>
          <w:rFonts w:ascii="Palatino Linotype" w:eastAsia="Palatino Linotype" w:hAnsi="Palatino Linotype" w:cs="Palatino Linotype"/>
          <w:i/>
          <w:sz w:val="24"/>
          <w:szCs w:val="24"/>
        </w:rPr>
        <w:lastRenderedPageBreak/>
        <w:t>Evaluation Metrics</w:t>
      </w:r>
    </w:p>
    <w:p w14:paraId="21E35CA0" w14:textId="7D3070B0" w:rsidR="003D21E3" w:rsidRPr="00186259" w:rsidRDefault="00E73C2B" w:rsidP="003D21E3">
      <w:pPr>
        <w:pBdr>
          <w:top w:val="nil"/>
          <w:left w:val="nil"/>
          <w:bottom w:val="nil"/>
          <w:right w:val="nil"/>
          <w:between w:val="nil"/>
        </w:pBdr>
        <w:spacing w:before="53" w:line="252" w:lineRule="auto"/>
        <w:ind w:left="110" w:firstLine="343"/>
        <w:jc w:val="both"/>
        <w:rPr>
          <w:sz w:val="24"/>
          <w:szCs w:val="24"/>
          <w:lang w:eastAsia="ko-KR"/>
        </w:rPr>
      </w:pPr>
      <w:r w:rsidRPr="00186259">
        <w:rPr>
          <w:rFonts w:ascii="맑은 고딕" w:eastAsia="맑은 고딕" w:hAnsi="맑은 고딕" w:cs="맑은 고딕" w:hint="eastAsia"/>
          <w:sz w:val="24"/>
          <w:szCs w:val="24"/>
          <w:lang w:eastAsia="ko-KR"/>
        </w:rPr>
        <w:t>지하철 혼잡도를</w:t>
      </w:r>
      <w:r w:rsidR="008E2D29" w:rsidRPr="00186259">
        <w:rPr>
          <w:rFonts w:ascii="맑은 고딕" w:eastAsia="맑은 고딕" w:hAnsi="맑은 고딕" w:cs="맑은 고딕" w:hint="eastAsia"/>
          <w:sz w:val="24"/>
          <w:szCs w:val="24"/>
          <w:lang w:eastAsia="ko-KR"/>
        </w:rPr>
        <w:t xml:space="preserve"> </w:t>
      </w:r>
      <w:r w:rsidR="003D21E3" w:rsidRPr="00186259">
        <w:rPr>
          <w:rFonts w:ascii="맑은 고딕" w:eastAsia="맑은 고딕" w:hAnsi="맑은 고딕" w:cs="맑은 고딕" w:hint="eastAsia"/>
          <w:sz w:val="24"/>
          <w:szCs w:val="24"/>
          <w:lang w:eastAsia="ko-KR"/>
        </w:rPr>
        <w:t>예측</w:t>
      </w:r>
      <w:r w:rsidR="008E2D29" w:rsidRPr="00186259">
        <w:rPr>
          <w:rFonts w:ascii="맑은 고딕" w:eastAsia="맑은 고딕" w:hAnsi="맑은 고딕" w:cs="맑은 고딕" w:hint="eastAsia"/>
          <w:sz w:val="24"/>
          <w:szCs w:val="24"/>
          <w:lang w:eastAsia="ko-KR"/>
        </w:rPr>
        <w:t>하고 설명의 신뢰성을 높이기 위해</w:t>
      </w:r>
      <w:r w:rsidR="003D21E3" w:rsidRPr="00186259">
        <w:rPr>
          <w:rFonts w:ascii="맑은 고딕" w:eastAsia="맑은 고딕" w:hAnsi="맑은 고딕" w:cs="맑은 고딕" w:hint="eastAsia"/>
          <w:sz w:val="24"/>
          <w:szCs w:val="24"/>
          <w:lang w:eastAsia="ko-KR"/>
        </w:rPr>
        <w:t xml:space="preserve"> </w:t>
      </w:r>
      <w:r w:rsidRPr="00186259">
        <w:rPr>
          <w:rFonts w:ascii="맑은 고딕" w:eastAsia="맑은 고딕" w:hAnsi="맑은 고딕" w:cs="맑은 고딕" w:hint="eastAsia"/>
          <w:sz w:val="24"/>
          <w:szCs w:val="24"/>
          <w:lang w:eastAsia="ko-KR"/>
        </w:rPr>
        <w:t>6</w:t>
      </w:r>
      <w:r w:rsidR="008E2D29" w:rsidRPr="00186259">
        <w:rPr>
          <w:rFonts w:ascii="맑은 고딕" w:eastAsia="맑은 고딕" w:hAnsi="맑은 고딕" w:cs="맑은 고딕" w:hint="eastAsia"/>
          <w:sz w:val="24"/>
          <w:szCs w:val="24"/>
          <w:lang w:eastAsia="ko-KR"/>
        </w:rPr>
        <w:t xml:space="preserve">개의 </w:t>
      </w:r>
      <w:r w:rsidRPr="00186259">
        <w:rPr>
          <w:rFonts w:ascii="맑은 고딕" w:eastAsia="맑은 고딕" w:hAnsi="맑은 고딕" w:cs="맑은 고딕" w:hint="eastAsia"/>
          <w:sz w:val="24"/>
          <w:szCs w:val="24"/>
          <w:lang w:eastAsia="ko-KR"/>
        </w:rPr>
        <w:t>regression</w:t>
      </w:r>
      <w:r w:rsidR="008E2D29" w:rsidRPr="00186259">
        <w:rPr>
          <w:rFonts w:ascii="맑은 고딕" w:eastAsia="맑은 고딕" w:hAnsi="맑은 고딕" w:cs="맑은 고딕"/>
          <w:sz w:val="24"/>
          <w:szCs w:val="24"/>
          <w:lang w:eastAsia="ko-KR"/>
        </w:rPr>
        <w:t xml:space="preserve"> metrics</w:t>
      </w:r>
      <w:r w:rsidR="008E2D29" w:rsidRPr="00186259">
        <w:rPr>
          <w:rFonts w:ascii="맑은 고딕" w:eastAsia="맑은 고딕" w:hAnsi="맑은 고딕" w:cs="맑은 고딕" w:hint="eastAsia"/>
          <w:sz w:val="24"/>
          <w:szCs w:val="24"/>
          <w:lang w:eastAsia="ko-KR"/>
        </w:rPr>
        <w:t>를 사용</w:t>
      </w:r>
      <w:r w:rsidRPr="00186259">
        <w:rPr>
          <w:rFonts w:ascii="맑은 고딕" w:eastAsia="맑은 고딕" w:hAnsi="맑은 고딕" w:cs="맑은 고딕" w:hint="eastAsia"/>
          <w:sz w:val="24"/>
          <w:szCs w:val="24"/>
          <w:lang w:eastAsia="ko-KR"/>
        </w:rPr>
        <w:t>하여</w:t>
      </w:r>
      <w:r w:rsidR="008E2D29" w:rsidRPr="00186259">
        <w:rPr>
          <w:rFonts w:ascii="맑은 고딕" w:eastAsia="맑은 고딕" w:hAnsi="맑은 고딕" w:cs="맑은 고딕" w:hint="eastAsia"/>
          <w:sz w:val="24"/>
          <w:szCs w:val="24"/>
          <w:lang w:eastAsia="ko-KR"/>
        </w:rPr>
        <w:t xml:space="preserve"> 모델링의 성능을 확인한다. 이들은</w:t>
      </w:r>
      <w:r w:rsidR="003D21E3" w:rsidRPr="00186259">
        <w:rPr>
          <w:rFonts w:ascii="맑은 고딕" w:eastAsia="맑은 고딕" w:hAnsi="맑은 고딕" w:cs="맑은 고딕"/>
          <w:sz w:val="24"/>
          <w:szCs w:val="24"/>
          <w:lang w:eastAsia="ko-KR"/>
        </w:rPr>
        <w:t xml:space="preserve"> </w:t>
      </w:r>
      <w:r w:rsidRPr="00186259">
        <w:rPr>
          <w:rFonts w:ascii="맑은 고딕" w:eastAsia="맑은 고딕" w:hAnsi="맑은 고딕" w:cs="맑은 고딕" w:hint="eastAsia"/>
          <w:sz w:val="24"/>
          <w:szCs w:val="24"/>
          <w:lang w:eastAsia="ko-KR"/>
        </w:rPr>
        <w:t>RMSE(Root Mean Squared Error), MSPE(Mean Squared Percentage Error), MAE(Mean Absolute Error), MAPE(Mean Absolute Percentage Error), MedAE(Median Absolute Error), MedAPE(Median Absolute Percentage Error)</w:t>
      </w:r>
      <w:r w:rsidR="008E2D29" w:rsidRPr="00186259">
        <w:rPr>
          <w:rFonts w:ascii="맑은 고딕" w:eastAsia="맑은 고딕" w:hAnsi="맑은 고딕" w:cs="맑은 고딕" w:hint="eastAsia"/>
          <w:sz w:val="24"/>
          <w:szCs w:val="24"/>
          <w:lang w:eastAsia="ko-KR"/>
        </w:rPr>
        <w:t>이다.</w:t>
      </w:r>
      <w:r w:rsidR="003D21E3" w:rsidRPr="00186259">
        <w:rPr>
          <w:rFonts w:ascii="맑은 고딕" w:eastAsia="맑은 고딕" w:hAnsi="맑은 고딕" w:cs="맑은 고딕"/>
          <w:sz w:val="24"/>
          <w:szCs w:val="24"/>
        </w:rPr>
        <w:t xml:space="preserve"> </w:t>
      </w:r>
      <w:r w:rsidR="003D21E3" w:rsidRPr="00186259">
        <w:rPr>
          <w:rFonts w:ascii="맑은 고딕" w:eastAsia="맑은 고딕" w:hAnsi="맑은 고딕" w:cs="맑은 고딕" w:hint="eastAsia"/>
          <w:sz w:val="24"/>
          <w:szCs w:val="24"/>
          <w:lang w:eastAsia="ko-KR"/>
        </w:rPr>
        <w:t xml:space="preserve">이러한 </w:t>
      </w:r>
      <w:r w:rsidRPr="00186259">
        <w:rPr>
          <w:rFonts w:ascii="맑은 고딕" w:eastAsia="맑은 고딕" w:hAnsi="맑은 고딕" w:cs="맑은 고딕" w:hint="eastAsia"/>
          <w:sz w:val="24"/>
          <w:szCs w:val="24"/>
          <w:lang w:eastAsia="ko-KR"/>
        </w:rPr>
        <w:t>six</w:t>
      </w:r>
      <w:r w:rsidR="003D21E3" w:rsidRPr="00186259">
        <w:rPr>
          <w:sz w:val="24"/>
          <w:szCs w:val="24"/>
          <w:lang w:eastAsia="ko-KR"/>
        </w:rPr>
        <w:t xml:space="preserve"> evaluation metrics</w:t>
      </w:r>
      <w:r w:rsidR="003D21E3" w:rsidRPr="00186259">
        <w:rPr>
          <w:rFonts w:ascii="맑은 고딕" w:eastAsia="맑은 고딕" w:hAnsi="맑은 고딕" w:cs="맑은 고딕" w:hint="eastAsia"/>
          <w:sz w:val="24"/>
          <w:szCs w:val="24"/>
          <w:lang w:eastAsia="ko-KR"/>
        </w:rPr>
        <w:t>는 아래와 같</w:t>
      </w:r>
      <w:r w:rsidR="00B912AB" w:rsidRPr="00186259">
        <w:rPr>
          <w:rFonts w:ascii="맑은 고딕" w:eastAsia="맑은 고딕" w:hAnsi="맑은 고딕" w:cs="맑은 고딕" w:hint="eastAsia"/>
          <w:sz w:val="24"/>
          <w:szCs w:val="24"/>
          <w:lang w:eastAsia="ko-KR"/>
        </w:rPr>
        <w:t>이 계산된다</w:t>
      </w:r>
      <w:r w:rsidR="007C1AA2" w:rsidRPr="00186259">
        <w:rPr>
          <w:rFonts w:ascii="맑은 고딕" w:eastAsia="맑은 고딕" w:hAnsi="맑은 고딕" w:cs="맑은 고딕" w:hint="eastAsia"/>
          <w:sz w:val="24"/>
          <w:szCs w:val="24"/>
          <w:lang w:eastAsia="ko-KR"/>
        </w:rPr>
        <w:t>:</w:t>
      </w:r>
      <w:r w:rsidR="003D21E3" w:rsidRPr="00186259">
        <w:rPr>
          <w:rFonts w:ascii="맑은 고딕" w:eastAsia="맑은 고딕" w:hAnsi="맑은 고딕" w:cs="맑은 고딕"/>
          <w:sz w:val="24"/>
          <w:szCs w:val="24"/>
          <w:lang w:eastAsia="ko-KR"/>
        </w:rPr>
        <w:t xml:space="preserve"> </w:t>
      </w:r>
    </w:p>
    <w:p w14:paraId="2A653CD2" w14:textId="77777777" w:rsidR="003D21E3" w:rsidRPr="00186259" w:rsidRDefault="003D21E3" w:rsidP="003D21E3">
      <w:pPr>
        <w:pBdr>
          <w:top w:val="nil"/>
          <w:left w:val="nil"/>
          <w:bottom w:val="nil"/>
          <w:right w:val="nil"/>
          <w:between w:val="nil"/>
        </w:pBdr>
        <w:spacing w:before="53" w:line="252" w:lineRule="auto"/>
        <w:ind w:left="110" w:firstLine="343"/>
        <w:jc w:val="both"/>
        <w:rPr>
          <w:sz w:val="24"/>
          <w:szCs w:val="24"/>
          <w:lang w:eastAsia="ko-KR"/>
        </w:rPr>
      </w:pPr>
    </w:p>
    <w:p w14:paraId="08DAFDD6" w14:textId="0F097934" w:rsidR="003D21E3" w:rsidRPr="00186259" w:rsidRDefault="008B02B6" w:rsidP="003D21E3">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R</m:t>
          </m:r>
          <m:r>
            <w:rPr>
              <w:rFonts w:ascii="Cambria Math" w:eastAsiaTheme="minorEastAsia" w:hAnsi="Cambria Math" w:cs="Cambria Math"/>
              <w:sz w:val="24"/>
              <w:szCs w:val="24"/>
              <w:lang w:eastAsia="ko-KR"/>
            </w:rPr>
            <m:t>MSE</m:t>
          </m:r>
          <m:r>
            <w:rPr>
              <w:rFonts w:ascii="Cambria Math" w:eastAsia="Cambria Math" w:hAnsi="Cambria Math" w:cs="Cambria Math"/>
              <w:sz w:val="24"/>
              <w:szCs w:val="24"/>
            </w:rPr>
            <m:t xml:space="preserve">= </m:t>
          </m:r>
          <m:rad>
            <m:radPr>
              <m:degHide m:val="1"/>
              <m:ctrlPr>
                <w:rPr>
                  <w:rFonts w:ascii="Cambria Math" w:eastAsia="Cambria Math" w:hAnsi="Cambria Math" w:cs="Cambria Math"/>
                  <w:i/>
                  <w:sz w:val="24"/>
                  <w:szCs w:val="24"/>
                </w:rPr>
              </m:ctrlPr>
            </m:radPr>
            <m:deg/>
            <m:e>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sSup>
                        <m:sSupPr>
                          <m:ctrlPr>
                            <w:rPr>
                              <w:rFonts w:ascii="Cambria Math" w:eastAsiaTheme="minorEastAsia" w:hAnsi="Cambria Math" w:cs="Cambria Math"/>
                              <w:i/>
                              <w:sz w:val="24"/>
                              <w:szCs w:val="24"/>
                              <w:lang w:eastAsia="ko-KR"/>
                            </w:rPr>
                          </m:ctrlPr>
                        </m:sSupPr>
                        <m:e>
                          <m:d>
                            <m:dPr>
                              <m:ctrlPr>
                                <w:rPr>
                                  <w:rFonts w:ascii="Cambria Math" w:eastAsia="Cambria Math" w:hAnsi="Cambria Math" w:cs="Cambria Math"/>
                                  <w:i/>
                                  <w:sz w:val="24"/>
                                  <w:szCs w:val="24"/>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ctrlPr>
                                <w:rPr>
                                  <w:rFonts w:ascii="Cambria Math" w:eastAsiaTheme="minorEastAsia" w:hAnsi="Cambria Math" w:cs="Cambria Math"/>
                                  <w:i/>
                                  <w:sz w:val="24"/>
                                  <w:szCs w:val="24"/>
                                  <w:lang w:eastAsia="ko-KR"/>
                                </w:rPr>
                              </m:ctrlPr>
                            </m:e>
                          </m:d>
                        </m:e>
                        <m:sup>
                          <m:r>
                            <w:rPr>
                              <w:rFonts w:ascii="Cambria Math" w:eastAsiaTheme="minorEastAsia" w:hAnsi="Cambria Math" w:cs="Cambria Math"/>
                              <w:sz w:val="24"/>
                              <w:szCs w:val="24"/>
                              <w:lang w:eastAsia="ko-KR"/>
                            </w:rPr>
                            <m:t>2</m:t>
                          </m:r>
                        </m:sup>
                      </m:sSup>
                    </m:num>
                    <m:den>
                      <m:r>
                        <w:rPr>
                          <w:rFonts w:ascii="Cambria Math" w:eastAsia="Cambria Math" w:hAnsi="Cambria Math" w:cs="Cambria Math"/>
                          <w:sz w:val="24"/>
                          <w:szCs w:val="24"/>
                        </w:rPr>
                        <m:t>n</m:t>
                      </m:r>
                    </m:den>
                  </m:f>
                </m:e>
              </m:nary>
            </m:e>
          </m:rad>
        </m:oMath>
      </m:oMathPara>
    </w:p>
    <w:p w14:paraId="5448C166" w14:textId="77777777" w:rsidR="003D21E3" w:rsidRPr="00186259" w:rsidRDefault="003D21E3" w:rsidP="003D21E3">
      <w:pPr>
        <w:pBdr>
          <w:top w:val="nil"/>
          <w:left w:val="nil"/>
          <w:bottom w:val="nil"/>
          <w:right w:val="nil"/>
          <w:between w:val="nil"/>
        </w:pBdr>
        <w:spacing w:before="53" w:line="252" w:lineRule="auto"/>
        <w:ind w:left="110" w:firstLine="343"/>
        <w:jc w:val="both"/>
        <w:rPr>
          <w:sz w:val="24"/>
          <w:szCs w:val="24"/>
        </w:rPr>
      </w:pPr>
    </w:p>
    <w:p w14:paraId="06304AE9" w14:textId="376307F3" w:rsidR="003D21E3" w:rsidRPr="00186259" w:rsidRDefault="00E91235" w:rsidP="003D21E3">
      <w:pPr>
        <w:jc w:val="center"/>
        <w:rPr>
          <w:rFonts w:ascii="Cambria Math" w:eastAsia="Cambria Math" w:hAnsi="Cambria Math" w:cs="Cambria Math"/>
          <w:sz w:val="24"/>
          <w:szCs w:val="24"/>
        </w:rPr>
      </w:pPr>
      <m:oMathPara>
        <m:oMath>
          <m:r>
            <w:rPr>
              <w:rFonts w:ascii="Cambria Math" w:eastAsia="맑은 고딕" w:hAnsi="Cambria Math" w:cs="맑은 고딕"/>
              <w:sz w:val="24"/>
              <w:szCs w:val="24"/>
              <w:lang w:eastAsia="ko-KR"/>
            </w:rPr>
            <m:t>MSPE</m:t>
          </m:r>
          <m:r>
            <w:rPr>
              <w:rFonts w:ascii="Cambria Math" w:eastAsia="Cambria Math" w:hAnsi="Cambria Math" w:cs="Cambria Math"/>
              <w:sz w:val="24"/>
              <w:szCs w:val="24"/>
            </w:rPr>
            <m:t xml:space="preserve">= </m:t>
          </m:r>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sSup>
                    <m:sSupPr>
                      <m:ctrlPr>
                        <w:rPr>
                          <w:rFonts w:ascii="Cambria Math" w:eastAsiaTheme="minorEastAsia" w:hAnsi="Cambria Math" w:cs="Cambria Math"/>
                          <w:i/>
                          <w:sz w:val="24"/>
                          <w:szCs w:val="24"/>
                          <w:lang w:eastAsia="ko-KR"/>
                        </w:rPr>
                      </m:ctrlPr>
                    </m:sSupPr>
                    <m:e>
                      <m:d>
                        <m:dPr>
                          <m:ctrlPr>
                            <w:rPr>
                              <w:rFonts w:ascii="Cambria Math" w:eastAsia="Cambria Math" w:hAnsi="Cambria Math" w:cs="Cambria Math"/>
                              <w:i/>
                              <w:sz w:val="24"/>
                              <w:szCs w:val="24"/>
                            </w:rPr>
                          </m:ctrlPr>
                        </m:dPr>
                        <m:e>
                          <m:f>
                            <m:fPr>
                              <m:ctrlPr>
                                <w:rPr>
                                  <w:rFonts w:ascii="Cambria Math" w:eastAsia="Cambria Math" w:hAnsi="Cambria Math" w:cs="Cambria Math"/>
                                  <w:i/>
                                  <w:sz w:val="24"/>
                                  <w:szCs w:val="24"/>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num>
                            <m:den>
                              <m:sSub>
                                <m:sSubPr>
                                  <m:ctrlPr>
                                    <w:rPr>
                                      <w:rFonts w:ascii="Cambria Math" w:eastAsiaTheme="minorEastAsia" w:hAnsi="Cambria Math" w:cs="Cambria Math"/>
                                      <w:i/>
                                      <w:sz w:val="24"/>
                                      <w:szCs w:val="24"/>
                                      <w:lang w:eastAsia="ko-KR"/>
                                    </w:rPr>
                                  </m:ctrlPr>
                                </m:sSubPr>
                                <m:e>
                                  <m:r>
                                    <w:rPr>
                                      <w:rFonts w:ascii="Cambria Math" w:eastAsia="Cambria Math" w:hAnsi="Cambria Math" w:cs="Cambria Math"/>
                                      <w:sz w:val="24"/>
                                      <w:szCs w:val="24"/>
                                    </w:rPr>
                                    <m:t>y</m:t>
                                  </m:r>
                                  <m:ctrlPr>
                                    <w:rPr>
                                      <w:rFonts w:ascii="Cambria Math" w:eastAsia="Cambria Math" w:hAnsi="Cambria Math" w:cs="Cambria Math"/>
                                      <w:i/>
                                      <w:sz w:val="24"/>
                                      <w:szCs w:val="24"/>
                                    </w:rPr>
                                  </m:ctrlPr>
                                </m:e>
                                <m:sub>
                                  <m:r>
                                    <w:rPr>
                                      <w:rFonts w:ascii="Cambria Math" w:eastAsiaTheme="minorEastAsia" w:hAnsi="Cambria Math" w:cs="Cambria Math"/>
                                      <w:sz w:val="24"/>
                                      <w:szCs w:val="24"/>
                                      <w:lang w:eastAsia="ko-KR"/>
                                    </w:rPr>
                                    <m:t>i</m:t>
                                  </m:r>
                                </m:sub>
                              </m:sSub>
                            </m:den>
                          </m:f>
                          <m:ctrlPr>
                            <w:rPr>
                              <w:rFonts w:ascii="Cambria Math" w:eastAsiaTheme="minorEastAsia" w:hAnsi="Cambria Math" w:cs="Cambria Math"/>
                              <w:i/>
                              <w:sz w:val="24"/>
                              <w:szCs w:val="24"/>
                              <w:lang w:eastAsia="ko-KR"/>
                            </w:rPr>
                          </m:ctrlPr>
                        </m:e>
                      </m:d>
                    </m:e>
                    <m:sup>
                      <m:r>
                        <w:rPr>
                          <w:rFonts w:ascii="Cambria Math" w:eastAsiaTheme="minorEastAsia" w:hAnsi="Cambria Math" w:cs="Cambria Math"/>
                          <w:sz w:val="24"/>
                          <w:szCs w:val="24"/>
                          <w:lang w:eastAsia="ko-KR"/>
                        </w:rPr>
                        <m:t>2</m:t>
                      </m:r>
                    </m:sup>
                  </m:sSup>
                </m:num>
                <m:den>
                  <m:r>
                    <w:rPr>
                      <w:rFonts w:ascii="Cambria Math" w:eastAsia="Cambria Math" w:hAnsi="Cambria Math" w:cs="Cambria Math"/>
                      <w:sz w:val="24"/>
                      <w:szCs w:val="24"/>
                    </w:rPr>
                    <m:t>n</m:t>
                  </m:r>
                </m:den>
              </m:f>
            </m:e>
          </m:nary>
        </m:oMath>
      </m:oMathPara>
    </w:p>
    <w:p w14:paraId="05B692DB" w14:textId="77777777" w:rsidR="003D21E3" w:rsidRPr="00186259" w:rsidRDefault="003D21E3" w:rsidP="003D21E3">
      <w:pPr>
        <w:pBdr>
          <w:top w:val="nil"/>
          <w:left w:val="nil"/>
          <w:bottom w:val="nil"/>
          <w:right w:val="nil"/>
          <w:between w:val="nil"/>
        </w:pBdr>
        <w:spacing w:before="53" w:line="252" w:lineRule="auto"/>
        <w:ind w:left="110" w:firstLine="343"/>
        <w:jc w:val="both"/>
        <w:rPr>
          <w:sz w:val="24"/>
          <w:szCs w:val="24"/>
        </w:rPr>
      </w:pPr>
    </w:p>
    <w:p w14:paraId="3C24529F" w14:textId="7FAED4CA" w:rsidR="001A3948" w:rsidRPr="00186259" w:rsidRDefault="001A3948" w:rsidP="001A3948">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m:t>MAE</m:t>
          </m:r>
          <m:r>
            <w:rPr>
              <w:rFonts w:ascii="Cambria Math" w:eastAsia="Cambria Math" w:hAnsi="Cambria Math" w:cs="Cambria Math"/>
              <w:sz w:val="24"/>
              <w:szCs w:val="24"/>
            </w:rPr>
            <m:t xml:space="preserve">= </m:t>
          </m:r>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n</m:t>
                  </m:r>
                </m:den>
              </m:f>
            </m:e>
          </m:nary>
        </m:oMath>
      </m:oMathPara>
    </w:p>
    <w:p w14:paraId="719A70E0"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6353BA1E" w14:textId="20C33878" w:rsidR="00443DDA" w:rsidRPr="00186259" w:rsidRDefault="00443DDA" w:rsidP="00443DDA">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m:t>MAPE</m:t>
          </m:r>
          <m:r>
            <w:rPr>
              <w:rFonts w:ascii="Cambria Math" w:eastAsia="Cambria Math" w:hAnsi="Cambria Math" w:cs="Cambria Math"/>
              <w:sz w:val="24"/>
              <w:szCs w:val="24"/>
            </w:rPr>
            <m:t xml:space="preserve">= </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r>
                <w:rPr>
                  <w:rFonts w:ascii="Cambria Math" w:eastAsiaTheme="minorEastAsia" w:hAnsi="Cambria Math" w:cs="Cambria Math"/>
                  <w:sz w:val="24"/>
                  <w:szCs w:val="24"/>
                  <w:lang w:eastAsia="ko-KR"/>
                </w:rPr>
                <m:t>00%</m:t>
              </m:r>
            </m:num>
            <m:den>
              <m:r>
                <w:rPr>
                  <w:rFonts w:ascii="Cambria Math" w:eastAsia="Cambria Math" w:hAnsi="Cambria Math" w:cs="Cambria Math"/>
                  <w:sz w:val="24"/>
                  <w:szCs w:val="24"/>
                </w:rPr>
                <m:t>n</m:t>
              </m:r>
            </m:den>
          </m:f>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Cambria Math" w:hAnsi="Cambria Math" w:cs="Cambria Math"/>
                      <w:sz w:val="24"/>
                      <w:szCs w:val="24"/>
                    </w:rPr>
                    <m:t>|</m:t>
                  </m:r>
                </m:den>
              </m:f>
            </m:e>
          </m:nary>
        </m:oMath>
      </m:oMathPara>
    </w:p>
    <w:p w14:paraId="2C51B368"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32399483" w14:textId="16A17246" w:rsidR="00CE3EF5" w:rsidRPr="00D77D6A" w:rsidRDefault="00CE3EF5" w:rsidP="003D21E3">
      <w:pPr>
        <w:jc w:val="center"/>
        <w:rPr>
          <w:rFonts w:eastAsiaTheme="minorEastAsia"/>
          <w:i/>
          <w:sz w:val="24"/>
          <w:szCs w:val="24"/>
          <w:lang w:eastAsia="ko-KR"/>
        </w:rPr>
      </w:pPr>
      <m:oMathPara>
        <m:oMath>
          <m:r>
            <w:rPr>
              <w:rFonts w:ascii="Cambria Math" w:eastAsiaTheme="minorEastAsia" w:hAnsi="Cambria Math" w:cs="Cambria Math"/>
              <w:sz w:val="24"/>
              <w:szCs w:val="24"/>
              <w:lang w:eastAsia="ko-KR"/>
            </w:rPr>
            <m:t>MedAE</m:t>
          </m:r>
          <m:r>
            <w:rPr>
              <w:rFonts w:ascii="Cambria Math" w:eastAsia="Cambria Math" w:hAnsi="Cambria Math" w:cs="Cambria Math"/>
              <w:sz w:val="24"/>
              <w:szCs w:val="24"/>
            </w:rPr>
            <m:t>= m</m:t>
          </m:r>
          <m:r>
            <w:rPr>
              <w:rFonts w:ascii="Cambria Math" w:eastAsiaTheme="minorEastAsia" w:hAnsi="Cambria Math" w:cs="Cambria Math"/>
              <w:sz w:val="24"/>
              <w:szCs w:val="24"/>
              <w:lang w:eastAsia="ko-KR"/>
            </w:rPr>
            <m:t>edian(</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1</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e>
          </m:d>
          <m:r>
            <w:rPr>
              <w:rFonts w:ascii="Cambria Math" w:eastAsiaTheme="minorEastAsia" w:hAnsi="Cambria Math" w:cs="Cambria Math"/>
              <w:sz w:val="24"/>
              <w:szCs w:val="24"/>
              <w:lang w:eastAsia="ko-KR"/>
            </w:rPr>
            <m:t xml:space="preserve">, </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2</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e>
          </m:d>
          <m:r>
            <w:rPr>
              <w:rFonts w:ascii="Cambria Math" w:eastAsiaTheme="minorEastAsia" w:hAnsi="Cambria Math" w:cs="Cambria Math"/>
              <w:sz w:val="24"/>
              <w:szCs w:val="24"/>
              <w:lang w:eastAsia="ko-KR"/>
            </w:rPr>
            <m:t xml:space="preserve">, …, </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n</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e>
          </m:d>
          <m:r>
            <w:rPr>
              <w:rFonts w:ascii="Cambria Math" w:eastAsiaTheme="minorEastAsia" w:hAnsi="Cambria Math" w:cs="Cambria Math"/>
              <w:sz w:val="24"/>
              <w:szCs w:val="24"/>
              <w:lang w:eastAsia="ko-KR"/>
            </w:rPr>
            <m:t>)</m:t>
          </m:r>
        </m:oMath>
      </m:oMathPara>
    </w:p>
    <w:p w14:paraId="555C6C0E" w14:textId="41F1FAC1" w:rsidR="003D21E3" w:rsidRPr="00186259" w:rsidRDefault="003D21E3" w:rsidP="003D21E3">
      <w:pPr>
        <w:jc w:val="center"/>
        <w:rPr>
          <w:rFonts w:ascii="Cambria Math" w:eastAsia="Cambria Math" w:hAnsi="Cambria Math" w:cs="Cambria Math"/>
          <w:sz w:val="24"/>
          <w:szCs w:val="24"/>
        </w:rPr>
      </w:pPr>
    </w:p>
    <w:p w14:paraId="78DEBAEF" w14:textId="57FF0969" w:rsidR="00CE3EF5" w:rsidRPr="00CE3EF5" w:rsidRDefault="00CE3EF5" w:rsidP="00CE3EF5">
      <w:pPr>
        <w:jc w:val="center"/>
        <w:rPr>
          <w:sz w:val="24"/>
          <w:szCs w:val="24"/>
          <w:lang w:eastAsia="ko-KR"/>
        </w:rPr>
      </w:pPr>
      <m:oMathPara>
        <m:oMath>
          <m:r>
            <w:rPr>
              <w:rFonts w:ascii="Cambria Math" w:eastAsiaTheme="minorEastAsia" w:hAnsi="Cambria Math" w:cs="Cambria Math"/>
              <w:sz w:val="24"/>
              <w:szCs w:val="24"/>
              <w:lang w:eastAsia="ko-KR"/>
            </w:rPr>
            <m:t>MedAPE</m:t>
          </m:r>
          <m:r>
            <w:rPr>
              <w:rFonts w:ascii="Cambria Math" w:eastAsia="Cambria Math" w:hAnsi="Cambria Math" w:cs="Cambria Math"/>
              <w:sz w:val="24"/>
              <w:szCs w:val="24"/>
            </w:rPr>
            <m:t>= m</m:t>
          </m:r>
          <m:r>
            <w:rPr>
              <w:rFonts w:ascii="Cambria Math" w:eastAsiaTheme="minorEastAsia" w:hAnsi="Cambria Math" w:cs="Cambria Math"/>
              <w:sz w:val="24"/>
              <w:szCs w:val="24"/>
              <w:lang w:eastAsia="ko-KR"/>
            </w:rPr>
            <m:t>edian(</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1</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den>
              </m:f>
            </m:e>
          </m:d>
          <m:r>
            <w:rPr>
              <w:rFonts w:ascii="Cambria Math" w:eastAsiaTheme="minorEastAsia" w:hAnsi="Cambria Math" w:cs="Cambria Math"/>
              <w:sz w:val="24"/>
              <w:szCs w:val="24"/>
              <w:lang w:eastAsia="ko-KR"/>
            </w:rPr>
            <m:t xml:space="preserve">, </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2</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den>
              </m:f>
            </m:e>
          </m:d>
          <m:r>
            <w:rPr>
              <w:rFonts w:ascii="Cambria Math" w:eastAsiaTheme="minorEastAsia" w:hAnsi="Cambria Math" w:cs="Cambria Math"/>
              <w:sz w:val="24"/>
              <w:szCs w:val="24"/>
              <w:lang w:eastAsia="ko-KR"/>
            </w:rPr>
            <m:t xml:space="preserve">, …, </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n</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den>
              </m:f>
            </m:e>
          </m:d>
          <m:r>
            <w:rPr>
              <w:rFonts w:ascii="Cambria Math" w:eastAsiaTheme="minorEastAsia" w:hAnsi="Cambria Math" w:cs="Cambria Math"/>
              <w:sz w:val="24"/>
              <w:szCs w:val="24"/>
              <w:lang w:eastAsia="ko-KR"/>
            </w:rPr>
            <m:t>)</m:t>
          </m:r>
        </m:oMath>
      </m:oMathPara>
    </w:p>
    <w:p w14:paraId="55AA35AB"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7DD9C020" w14:textId="58E604A4" w:rsidR="003D21E3" w:rsidRPr="00186259" w:rsidRDefault="00B912AB" w:rsidP="003D21E3">
      <w:pPr>
        <w:pBdr>
          <w:top w:val="nil"/>
          <w:left w:val="nil"/>
          <w:bottom w:val="nil"/>
          <w:right w:val="nil"/>
          <w:between w:val="nil"/>
        </w:pBdr>
        <w:spacing w:before="53" w:line="252" w:lineRule="auto"/>
        <w:ind w:left="110" w:firstLine="351"/>
        <w:jc w:val="both"/>
        <w:rPr>
          <w:sz w:val="24"/>
          <w:szCs w:val="24"/>
          <w:lang w:eastAsia="ko-KR"/>
        </w:rPr>
      </w:pPr>
      <w:r w:rsidRPr="00186259">
        <w:rPr>
          <w:rFonts w:ascii="맑은 고딕" w:eastAsia="맑은 고딕" w:hAnsi="맑은 고딕" w:cs="맑은 고딕" w:hint="eastAsia"/>
          <w:sz w:val="24"/>
          <w:szCs w:val="24"/>
          <w:lang w:eastAsia="ko-KR"/>
        </w:rPr>
        <w:t>모든 metrics는 예측 성능이 좋을수록 낮은 수치들이 나오도록 실제값</w:t>
      </w:r>
      <w:r w:rsidR="008920C4">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oMath>
      <w:r w:rsidR="008920C4">
        <w:rPr>
          <w:rFonts w:ascii="맑은 고딕" w:eastAsia="맑은 고딕" w:hAnsi="맑은 고딕" w:cs="맑은 고딕" w:hint="eastAsia"/>
          <w:sz w:val="24"/>
          <w:szCs w:val="24"/>
          <w:lang w:eastAsia="ko-KR"/>
        </w:rPr>
        <w:t>)</w:t>
      </w:r>
      <w:r w:rsidRPr="00186259">
        <w:rPr>
          <w:rFonts w:ascii="맑은 고딕" w:eastAsia="맑은 고딕" w:hAnsi="맑은 고딕" w:cs="맑은 고딕" w:hint="eastAsia"/>
          <w:sz w:val="24"/>
          <w:szCs w:val="24"/>
          <w:lang w:eastAsia="ko-KR"/>
        </w:rPr>
        <w:t>과 예측값</w:t>
      </w:r>
      <w:r w:rsidR="008920C4">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lang w:eastAsia="ko-KR"/>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oMath>
      <w:r w:rsidR="008920C4">
        <w:rPr>
          <w:rFonts w:ascii="맑은 고딕" w:eastAsia="맑은 고딕" w:hAnsi="맑은 고딕" w:cs="맑은 고딕" w:hint="eastAsia"/>
          <w:sz w:val="24"/>
          <w:szCs w:val="24"/>
          <w:lang w:eastAsia="ko-KR"/>
        </w:rPr>
        <w:t>)</w:t>
      </w:r>
      <w:r w:rsidRPr="00186259">
        <w:rPr>
          <w:rFonts w:ascii="맑은 고딕" w:eastAsia="맑은 고딕" w:hAnsi="맑은 고딕" w:cs="맑은 고딕" w:hint="eastAsia"/>
          <w:sz w:val="24"/>
          <w:szCs w:val="24"/>
          <w:lang w:eastAsia="ko-KR"/>
        </w:rPr>
        <w:t xml:space="preserve">의 차이로 구성되어 있다. 따라서 </w:t>
      </w:r>
      <w:r w:rsidR="003D21E3" w:rsidRPr="00186259">
        <w:rPr>
          <w:rFonts w:ascii="맑은 고딕" w:eastAsia="맑은 고딕" w:hAnsi="맑은 고딕" w:cs="맑은 고딕"/>
          <w:sz w:val="24"/>
          <w:szCs w:val="24"/>
          <w:lang w:eastAsia="ko-KR"/>
        </w:rPr>
        <w:t>6</w:t>
      </w:r>
      <w:r w:rsidR="003D21E3" w:rsidRPr="00186259">
        <w:rPr>
          <w:rFonts w:ascii="맑은 고딕" w:eastAsia="맑은 고딕" w:hAnsi="맑은 고딕" w:cs="맑은 고딕" w:hint="eastAsia"/>
          <w:sz w:val="24"/>
          <w:szCs w:val="24"/>
          <w:lang w:eastAsia="ko-KR"/>
        </w:rPr>
        <w:t xml:space="preserve">개의 </w:t>
      </w:r>
      <w:r w:rsidR="003D21E3" w:rsidRPr="00186259">
        <w:rPr>
          <w:rFonts w:ascii="맑은 고딕" w:eastAsia="맑은 고딕" w:hAnsi="맑은 고딕" w:cs="맑은 고딕"/>
          <w:sz w:val="24"/>
          <w:szCs w:val="24"/>
          <w:lang w:eastAsia="ko-KR"/>
        </w:rPr>
        <w:t>metrics</w:t>
      </w:r>
      <w:r w:rsidR="00AB6095" w:rsidRPr="00186259">
        <w:rPr>
          <w:rFonts w:ascii="맑은 고딕" w:eastAsia="맑은 고딕" w:hAnsi="맑은 고딕" w:cs="맑은 고딕" w:hint="eastAsia"/>
          <w:sz w:val="24"/>
          <w:szCs w:val="24"/>
          <w:lang w:eastAsia="ko-KR"/>
        </w:rPr>
        <w:t xml:space="preserve"> </w:t>
      </w:r>
      <w:r w:rsidR="003D21E3" w:rsidRPr="00186259">
        <w:rPr>
          <w:rFonts w:ascii="맑은 고딕" w:eastAsia="맑은 고딕" w:hAnsi="맑은 고딕" w:cs="맑은 고딕" w:hint="eastAsia"/>
          <w:sz w:val="24"/>
          <w:szCs w:val="24"/>
          <w:lang w:eastAsia="ko-KR"/>
        </w:rPr>
        <w:t xml:space="preserve">모두 </w:t>
      </w:r>
      <w:r w:rsidRPr="00186259">
        <w:rPr>
          <w:rFonts w:ascii="맑은 고딕" w:eastAsia="맑은 고딕" w:hAnsi="맑은 고딕" w:cs="맑은 고딕" w:hint="eastAsia"/>
          <w:sz w:val="24"/>
          <w:szCs w:val="24"/>
          <w:lang w:eastAsia="ko-KR"/>
        </w:rPr>
        <w:t>낮은</w:t>
      </w:r>
      <w:r w:rsidR="003D21E3" w:rsidRPr="00186259">
        <w:rPr>
          <w:rFonts w:ascii="맑은 고딕" w:eastAsia="맑은 고딕" w:hAnsi="맑은 고딕" w:cs="맑은 고딕" w:hint="eastAsia"/>
          <w:sz w:val="24"/>
          <w:szCs w:val="24"/>
          <w:lang w:eastAsia="ko-KR"/>
        </w:rPr>
        <w:t xml:space="preserve"> 수치가 나오는 경우 </w:t>
      </w:r>
      <w:r w:rsidRPr="00186259">
        <w:rPr>
          <w:rFonts w:ascii="맑은 고딕" w:eastAsia="맑은 고딕" w:hAnsi="맑은 고딕" w:cs="맑은 고딕" w:hint="eastAsia"/>
          <w:sz w:val="24"/>
          <w:szCs w:val="24"/>
          <w:lang w:eastAsia="ko-KR"/>
        </w:rPr>
        <w:t xml:space="preserve">지하철 혼잡도를 </w:t>
      </w:r>
      <w:r w:rsidR="003D21E3" w:rsidRPr="00186259">
        <w:rPr>
          <w:rFonts w:ascii="맑은 고딕" w:eastAsia="맑은 고딕" w:hAnsi="맑은 고딕" w:cs="맑은 고딕" w:hint="eastAsia"/>
          <w:sz w:val="24"/>
          <w:szCs w:val="24"/>
          <w:lang w:eastAsia="ko-KR"/>
        </w:rPr>
        <w:t>잘 예측하는 모델이라 볼 수 있다.</w:t>
      </w:r>
    </w:p>
    <w:p w14:paraId="25AC981E" w14:textId="77777777" w:rsidR="003D21E3" w:rsidRPr="002209D5" w:rsidRDefault="003D21E3" w:rsidP="003D21E3">
      <w:pPr>
        <w:pBdr>
          <w:top w:val="nil"/>
          <w:left w:val="nil"/>
          <w:bottom w:val="nil"/>
          <w:right w:val="nil"/>
          <w:between w:val="nil"/>
        </w:pBdr>
        <w:spacing w:before="53" w:line="252" w:lineRule="auto"/>
        <w:ind w:left="110" w:firstLine="351"/>
        <w:jc w:val="both"/>
        <w:rPr>
          <w:color w:val="000000"/>
          <w:sz w:val="24"/>
          <w:szCs w:val="24"/>
          <w:lang w:eastAsia="ko-KR"/>
        </w:rPr>
      </w:pPr>
    </w:p>
    <w:p w14:paraId="6954808D" w14:textId="77777777" w:rsidR="003D21E3" w:rsidRDefault="003D21E3" w:rsidP="003D21E3">
      <w:pPr>
        <w:pBdr>
          <w:top w:val="nil"/>
          <w:left w:val="nil"/>
          <w:bottom w:val="nil"/>
          <w:right w:val="nil"/>
          <w:between w:val="nil"/>
        </w:pBdr>
        <w:spacing w:before="53" w:line="252" w:lineRule="auto"/>
        <w:ind w:left="110" w:firstLine="351"/>
        <w:jc w:val="both"/>
        <w:rPr>
          <w:color w:val="000000"/>
          <w:sz w:val="24"/>
          <w:szCs w:val="24"/>
          <w:lang w:eastAsia="ko-KR"/>
        </w:rPr>
      </w:pPr>
    </w:p>
    <w:p w14:paraId="69D49044" w14:textId="77777777" w:rsidR="003D21E3" w:rsidRDefault="003D21E3" w:rsidP="003D21E3">
      <w:pPr>
        <w:pStyle w:val="1"/>
        <w:numPr>
          <w:ilvl w:val="0"/>
          <w:numId w:val="2"/>
        </w:numPr>
        <w:tabs>
          <w:tab w:val="left" w:pos="454"/>
        </w:tabs>
        <w:ind w:hanging="343"/>
        <w:jc w:val="both"/>
      </w:pPr>
      <w:commentRangeStart w:id="10"/>
      <w:r>
        <w:t>Results</w:t>
      </w:r>
      <w:commentRangeEnd w:id="10"/>
      <w:r w:rsidR="00E475A3">
        <w:rPr>
          <w:rStyle w:val="af"/>
          <w:rFonts w:ascii="Times New Roman" w:eastAsia="Times New Roman" w:hAnsi="Times New Roman" w:cs="Times New Roman"/>
          <w:b w:val="0"/>
          <w:bCs w:val="0"/>
        </w:rPr>
        <w:commentReference w:id="10"/>
      </w:r>
    </w:p>
    <w:p w14:paraId="68827B01" w14:textId="77777777" w:rsidR="008309A5" w:rsidRDefault="008309A5" w:rsidP="00A61DFF">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000000"/>
          <w:sz w:val="24"/>
          <w:szCs w:val="24"/>
          <w:lang w:eastAsia="ko-KR"/>
        </w:rPr>
      </w:pPr>
    </w:p>
    <w:p w14:paraId="2C6AEAFE" w14:textId="77777777" w:rsidR="003D21E3" w:rsidRPr="00F82778" w:rsidRDefault="003D21E3" w:rsidP="003D21E3">
      <w:pPr>
        <w:pStyle w:val="a4"/>
        <w:spacing w:before="53" w:line="252" w:lineRule="auto"/>
        <w:ind w:left="110" w:firstLine="343"/>
        <w:jc w:val="both"/>
        <w:rPr>
          <w:rFonts w:eastAsiaTheme="minorEastAsia"/>
          <w:w w:val="105"/>
          <w:lang w:eastAsia="ko-KR"/>
        </w:rPr>
      </w:pPr>
    </w:p>
    <w:p w14:paraId="1CC5E453" w14:textId="77777777" w:rsidR="003D21E3" w:rsidRPr="00841B59" w:rsidRDefault="003D21E3" w:rsidP="00766ACA">
      <w:pPr>
        <w:pStyle w:val="1"/>
        <w:numPr>
          <w:ilvl w:val="0"/>
          <w:numId w:val="2"/>
        </w:numPr>
        <w:tabs>
          <w:tab w:val="left" w:pos="454"/>
        </w:tabs>
        <w:spacing w:before="102"/>
        <w:ind w:hanging="343"/>
        <w:jc w:val="both"/>
      </w:pPr>
      <w:commentRangeStart w:id="11"/>
      <w:r w:rsidRPr="00841B59">
        <w:t>Conclusions</w:t>
      </w:r>
      <w:commentRangeEnd w:id="11"/>
      <w:r w:rsidR="00841B59">
        <w:rPr>
          <w:rStyle w:val="af"/>
          <w:rFonts w:ascii="Times New Roman" w:eastAsia="Times New Roman" w:hAnsi="Times New Roman" w:cs="Times New Roman"/>
          <w:b w:val="0"/>
          <w:bCs w:val="0"/>
        </w:rPr>
        <w:commentReference w:id="11"/>
      </w:r>
    </w:p>
    <w:p w14:paraId="7A945403" w14:textId="1AEFC598" w:rsidR="003D21E3" w:rsidRPr="00E63489" w:rsidRDefault="003D21E3" w:rsidP="003D21E3">
      <w:pPr>
        <w:pStyle w:val="a4"/>
        <w:spacing w:before="53" w:line="252" w:lineRule="auto"/>
        <w:ind w:left="110" w:firstLine="351"/>
        <w:jc w:val="both"/>
        <w:rPr>
          <w:rFonts w:eastAsiaTheme="minorEastAsia"/>
          <w:w w:val="105"/>
          <w:lang w:eastAsia="ko-KR"/>
        </w:rPr>
      </w:pPr>
    </w:p>
    <w:p w14:paraId="791CAF55" w14:textId="77777777" w:rsidR="00B82CA5" w:rsidRPr="00633812" w:rsidRDefault="00B82CA5" w:rsidP="003D21E3">
      <w:pPr>
        <w:pStyle w:val="a4"/>
        <w:spacing w:before="53" w:line="252" w:lineRule="auto"/>
        <w:ind w:left="110" w:firstLine="351"/>
        <w:jc w:val="both"/>
        <w:rPr>
          <w:rFonts w:eastAsiaTheme="minorEastAsia"/>
          <w:w w:val="105"/>
          <w:lang w:eastAsia="ko-KR"/>
        </w:rPr>
      </w:pPr>
    </w:p>
    <w:p w14:paraId="4BEDC330" w14:textId="77777777" w:rsidR="003D21E3" w:rsidRDefault="003D21E3" w:rsidP="003D21E3">
      <w:pPr>
        <w:pStyle w:val="a4"/>
        <w:spacing w:before="53" w:line="252" w:lineRule="auto"/>
        <w:ind w:left="110" w:firstLine="351"/>
        <w:jc w:val="both"/>
        <w:rPr>
          <w:w w:val="105"/>
        </w:rPr>
      </w:pPr>
    </w:p>
    <w:p w14:paraId="7B65E2B9" w14:textId="77777777" w:rsidR="003D21E3" w:rsidRDefault="003D21E3" w:rsidP="003D21E3">
      <w:pPr>
        <w:pStyle w:val="1"/>
        <w:tabs>
          <w:tab w:val="left" w:pos="454"/>
        </w:tabs>
        <w:ind w:left="0" w:firstLine="0"/>
        <w:jc w:val="both"/>
        <w:rPr>
          <w:ins w:id="12" w:author="KK" w:date="2023-07-19T09:39:00Z"/>
        </w:rPr>
        <w:sectPr w:rsidR="003D21E3" w:rsidSect="003D21E3">
          <w:pgSz w:w="11910" w:h="16840"/>
          <w:pgMar w:top="1580" w:right="1180" w:bottom="2040" w:left="1180" w:header="0" w:footer="1849" w:gutter="0"/>
          <w:cols w:space="720"/>
        </w:sectPr>
      </w:pPr>
    </w:p>
    <w:p w14:paraId="0EB7CEB1" w14:textId="77777777" w:rsidR="003D21E3" w:rsidRPr="001622DC" w:rsidRDefault="003D21E3" w:rsidP="003D21E3">
      <w:pPr>
        <w:pStyle w:val="1"/>
        <w:tabs>
          <w:tab w:val="left" w:pos="454"/>
        </w:tabs>
        <w:ind w:left="0" w:firstLine="0"/>
        <w:jc w:val="both"/>
      </w:pPr>
      <w:r w:rsidRPr="001622DC">
        <w:rPr>
          <w:rFonts w:hint="eastAsia"/>
        </w:rPr>
        <w:lastRenderedPageBreak/>
        <w:t>References</w:t>
      </w:r>
    </w:p>
    <w:p w14:paraId="15001D98" w14:textId="77777777" w:rsidR="002A4F36" w:rsidRPr="0059544A" w:rsidRDefault="002A4F36">
      <w:pPr>
        <w:rPr>
          <w:color w:val="FF0000"/>
        </w:rPr>
      </w:pPr>
    </w:p>
    <w:p w14:paraId="7330381B" w14:textId="77777777" w:rsidR="002A4F36" w:rsidRPr="0059544A" w:rsidRDefault="002A4F36">
      <w:pPr>
        <w:rPr>
          <w:color w:val="FF0000"/>
        </w:rPr>
      </w:pPr>
    </w:p>
    <w:p w14:paraId="2C40C837" w14:textId="77777777" w:rsidR="003D42EF" w:rsidRPr="003D42EF" w:rsidRDefault="002A4F36" w:rsidP="003D42EF">
      <w:pPr>
        <w:pStyle w:val="EndNoteBibliography"/>
        <w:ind w:left="720" w:hanging="720"/>
      </w:pPr>
      <w:r w:rsidRPr="0059544A">
        <w:rPr>
          <w:color w:val="FF0000"/>
        </w:rPr>
        <w:fldChar w:fldCharType="begin"/>
      </w:r>
      <w:r w:rsidRPr="0059544A">
        <w:rPr>
          <w:color w:val="FF0000"/>
        </w:rPr>
        <w:instrText xml:space="preserve"> ADDIN EN.REFLIST </w:instrText>
      </w:r>
      <w:r w:rsidRPr="0059544A">
        <w:rPr>
          <w:color w:val="FF0000"/>
        </w:rPr>
        <w:fldChar w:fldCharType="separate"/>
      </w:r>
      <w:r w:rsidR="003D42EF" w:rsidRPr="003D42EF">
        <w:t xml:space="preserve">Alsubari, Saleh Nagi, Sachin N. Deshmukh, Mosleh Hmoud Al-Adhaileh, Fawaz Waselalla Alsaade, and Theyazn H. H. Aldhyani. 2021. 'Development of Integrated Neural Network Model for Identification of Fake Reviews in E-Commerce Using Multidomain Datasets', </w:t>
      </w:r>
      <w:r w:rsidR="003D42EF" w:rsidRPr="003D42EF">
        <w:rPr>
          <w:i/>
        </w:rPr>
        <w:t>Applied Bionics and Biomechanics</w:t>
      </w:r>
      <w:r w:rsidR="003D42EF" w:rsidRPr="003D42EF">
        <w:t>, 2021: 5522574.</w:t>
      </w:r>
    </w:p>
    <w:p w14:paraId="61D3C6A2" w14:textId="77777777" w:rsidR="003D42EF" w:rsidRPr="003D42EF" w:rsidRDefault="003D42EF" w:rsidP="003D42EF">
      <w:pPr>
        <w:pStyle w:val="EndNoteBibliography"/>
        <w:ind w:left="720" w:hanging="720"/>
      </w:pPr>
      <w:r w:rsidRPr="003D42EF">
        <w:t xml:space="preserve">Cha, Gi-Wook, Hyeun-Jun Moon, and Young-Chan Kim. 2021. 'Comparison of random forest and gradient boosting machine models for predicting demolition waste based on small datasets and categorical variables', </w:t>
      </w:r>
      <w:r w:rsidRPr="003D42EF">
        <w:rPr>
          <w:i/>
        </w:rPr>
        <w:t>International journal of environmental research and public health</w:t>
      </w:r>
      <w:r w:rsidRPr="003D42EF">
        <w:t>, 18: 8530.</w:t>
      </w:r>
    </w:p>
    <w:p w14:paraId="7BF2A940" w14:textId="77777777" w:rsidR="003D42EF" w:rsidRPr="003D42EF" w:rsidRDefault="003D42EF" w:rsidP="003D42EF">
      <w:pPr>
        <w:pStyle w:val="EndNoteBibliography"/>
        <w:ind w:left="720" w:hanging="720"/>
      </w:pPr>
      <w:r w:rsidRPr="003D42EF">
        <w:t xml:space="preserve">Chen, Tianqi, and Carlos Guestrin. 2016. "XGBoost: A Scalable Tree Boosting System." In </w:t>
      </w:r>
      <w:r w:rsidRPr="003D42EF">
        <w:rPr>
          <w:i/>
        </w:rPr>
        <w:t>Proceedings of the 22nd ACM SIGKDD International Conference on Knowledge Discovery and Data Mining</w:t>
      </w:r>
      <w:r w:rsidRPr="003D42EF">
        <w:t>, 785–94. San Francisco, California, USA: Association for Computing Machinery.</w:t>
      </w:r>
    </w:p>
    <w:p w14:paraId="590F023C" w14:textId="77777777" w:rsidR="003D42EF" w:rsidRPr="003D42EF" w:rsidRDefault="003D42EF" w:rsidP="003D42EF">
      <w:pPr>
        <w:pStyle w:val="EndNoteBibliography"/>
        <w:ind w:left="720" w:hanging="720"/>
      </w:pPr>
      <w:r w:rsidRPr="003D42EF">
        <w:t xml:space="preserve">Michie, D., D. Spiegelhalter, and Charles Taylor. 1999. 'Machine Learning, Neural and Statistical Classification', </w:t>
      </w:r>
      <w:r w:rsidRPr="003D42EF">
        <w:rPr>
          <w:i/>
        </w:rPr>
        <w:t>Technometrics</w:t>
      </w:r>
      <w:r w:rsidRPr="003D42EF">
        <w:t>, 37.</w:t>
      </w:r>
    </w:p>
    <w:p w14:paraId="5911C505" w14:textId="77777777" w:rsidR="003D42EF" w:rsidRPr="003D42EF" w:rsidRDefault="003D42EF" w:rsidP="003D42EF">
      <w:pPr>
        <w:pStyle w:val="EndNoteBibliography"/>
        <w:ind w:left="720" w:hanging="720"/>
      </w:pPr>
      <w:r w:rsidRPr="003D42EF">
        <w:t xml:space="preserve">Molnar, Christoph. 2023. </w:t>
      </w:r>
      <w:r w:rsidRPr="003D42EF">
        <w:rPr>
          <w:i/>
        </w:rPr>
        <w:t>Interpretable machine learning. A Guide for Making Black Box Models Explainable</w:t>
      </w:r>
      <w:r w:rsidRPr="003D42EF">
        <w:t xml:space="preserve"> (Lulu. com).</w:t>
      </w:r>
    </w:p>
    <w:p w14:paraId="00BA8C76" w14:textId="77777777" w:rsidR="003D42EF" w:rsidRPr="003D42EF" w:rsidRDefault="003D42EF" w:rsidP="003D42EF">
      <w:pPr>
        <w:pStyle w:val="EndNoteBibliography"/>
        <w:ind w:left="720" w:hanging="720"/>
      </w:pPr>
      <w:r w:rsidRPr="003D42EF">
        <w:t xml:space="preserve">Shustanov, Alexander, and Pavel Yakimov. 2017. 'CNN Design for Real-Time Traffic Sign Recognition', </w:t>
      </w:r>
      <w:r w:rsidRPr="003D42EF">
        <w:rPr>
          <w:i/>
        </w:rPr>
        <w:t>Procedia Engineering</w:t>
      </w:r>
      <w:r w:rsidRPr="003D42EF">
        <w:t>, 201: 718-25.</w:t>
      </w:r>
    </w:p>
    <w:p w14:paraId="5634A66E" w14:textId="77777777" w:rsidR="003D42EF" w:rsidRPr="003D42EF" w:rsidRDefault="003D42EF" w:rsidP="003D42EF">
      <w:pPr>
        <w:pStyle w:val="EndNoteBibliography"/>
        <w:ind w:left="720" w:hanging="720"/>
      </w:pPr>
      <w:r w:rsidRPr="003D42EF">
        <w:t xml:space="preserve">Viswavandya, Meera, Shashwat Patel, and Kaushik Sahoo. 2021. 'ANALYSIS AND COMPARISON OF MACHINE LEARNING APPROACHES FOR TRANSMISSION LINE FAULT PREDICTION IN POWER SYSTEMS', </w:t>
      </w:r>
      <w:r w:rsidRPr="003D42EF">
        <w:rPr>
          <w:i/>
        </w:rPr>
        <w:t>Journal of Research in Engineering and Applied Sciences</w:t>
      </w:r>
      <w:r w:rsidRPr="003D42EF">
        <w:t>, 6: 24-31.</w:t>
      </w:r>
    </w:p>
    <w:p w14:paraId="34B4B3D7" w14:textId="3527E2CD" w:rsidR="00631F3E" w:rsidRDefault="002A4F36">
      <w:r w:rsidRPr="0059544A">
        <w:rPr>
          <w:color w:val="FF0000"/>
        </w:rPr>
        <w:fldChar w:fldCharType="end"/>
      </w:r>
    </w:p>
    <w:sectPr w:rsidR="00631F3E" w:rsidSect="003D21E3">
      <w:pgSz w:w="11910" w:h="16840"/>
      <w:pgMar w:top="1580" w:right="1180" w:bottom="2040" w:left="1180" w:header="0" w:footer="184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K" w:date="2025-01-09T22:46:00Z" w:initials="K">
    <w:p w14:paraId="33EDA33A" w14:textId="1C15433C" w:rsidR="009356A3" w:rsidRDefault="009356A3">
      <w:pPr>
        <w:pStyle w:val="af0"/>
        <w:rPr>
          <w:lang w:eastAsia="ko-KR"/>
        </w:rPr>
      </w:pPr>
      <w:r>
        <w:rPr>
          <w:rStyle w:val="af"/>
        </w:rPr>
        <w:annotationRef/>
      </w:r>
      <w:r>
        <w:rPr>
          <w:rFonts w:ascii="맑은 고딕" w:eastAsia="맑은 고딕" w:hAnsi="맑은 고딕" w:cs="맑은 고딕" w:hint="eastAsia"/>
          <w:lang w:eastAsia="ko-KR"/>
        </w:rPr>
        <w:t>가칭입니다.</w:t>
      </w:r>
    </w:p>
  </w:comment>
  <w:comment w:id="1" w:author="KK" w:date="2025-01-09T22:48:00Z" w:initials="K">
    <w:p w14:paraId="1DFFC9FB" w14:textId="3083FE8C" w:rsidR="00E57792" w:rsidRDefault="00E57792">
      <w:pPr>
        <w:pStyle w:val="af0"/>
        <w:rPr>
          <w:lang w:eastAsia="ko-KR"/>
        </w:rPr>
      </w:pPr>
      <w:r>
        <w:rPr>
          <w:rStyle w:val="af"/>
        </w:rPr>
        <w:annotationRef/>
      </w:r>
      <w:r>
        <w:rPr>
          <w:rFonts w:ascii="맑은 고딕" w:eastAsia="맑은 고딕" w:hAnsi="맑은 고딕" w:cs="맑은 고딕" w:hint="eastAsia"/>
          <w:lang w:eastAsia="ko-KR"/>
        </w:rPr>
        <w:t>초록은 본문 다쓰고 부분부분 복사해서 넣는거라 마지막에 반영되니 무시해도 됩니다.</w:t>
      </w:r>
    </w:p>
  </w:comment>
  <w:comment w:id="2" w:author="KK" w:date="2025-01-09T22:38:00Z" w:initials="K">
    <w:p w14:paraId="5CB16F18" w14:textId="77777777" w:rsidR="00E57792" w:rsidRDefault="00393999">
      <w:pPr>
        <w:pStyle w:val="af0"/>
        <w:rPr>
          <w:rFonts w:ascii="맑은 고딕" w:eastAsia="맑은 고딕" w:hAnsi="맑은 고딕" w:cs="맑은 고딕"/>
          <w:lang w:eastAsia="ko-KR"/>
        </w:rPr>
      </w:pPr>
      <w:r>
        <w:rPr>
          <w:rStyle w:val="af"/>
        </w:rPr>
        <w:annotationRef/>
      </w:r>
      <w:r w:rsidR="00E57792">
        <w:rPr>
          <w:rFonts w:ascii="맑은 고딕" w:eastAsia="맑은 고딕" w:hAnsi="맑은 고딕" w:cs="맑은 고딕" w:hint="eastAsia"/>
          <w:lang w:eastAsia="ko-KR"/>
        </w:rPr>
        <w:t>[차명주 작성]</w:t>
      </w:r>
    </w:p>
    <w:p w14:paraId="5C3AD3E0" w14:textId="3C03110A" w:rsidR="00393999" w:rsidRDefault="00393999">
      <w:pPr>
        <w:pStyle w:val="af0"/>
        <w:rPr>
          <w:rFonts w:ascii="맑은 고딕" w:eastAsia="맑은 고딕" w:hAnsi="맑은 고딕" w:cs="맑은 고딕"/>
          <w:lang w:eastAsia="ko-KR"/>
        </w:rPr>
      </w:pPr>
      <w:r>
        <w:rPr>
          <w:rFonts w:ascii="맑은 고딕" w:eastAsia="맑은 고딕" w:hAnsi="맑은 고딕" w:cs="맑은 고딕" w:hint="eastAsia"/>
          <w:lang w:eastAsia="ko-KR"/>
        </w:rPr>
        <w:t>서론의 구성은 정해진 건 없지만 대략적인 문단을 구성해 두었습니다. 꼭 이러한 방향일 필요는 없지만 관련 논문연구들을 찾아보면 아래 예시처럼 대충 구성이 비슷함을 알 수 있습니다.</w:t>
      </w:r>
    </w:p>
    <w:p w14:paraId="5FC604CC" w14:textId="77777777" w:rsidR="00393999" w:rsidRDefault="00393999">
      <w:pPr>
        <w:pStyle w:val="af0"/>
        <w:rPr>
          <w:rFonts w:ascii="맑은 고딕" w:eastAsia="맑은 고딕" w:hAnsi="맑은 고딕" w:cs="맑은 고딕"/>
          <w:lang w:eastAsia="ko-KR"/>
        </w:rPr>
      </w:pPr>
      <w:r>
        <w:rPr>
          <w:rFonts w:ascii="맑은 고딕" w:eastAsia="맑은 고딕" w:hAnsi="맑은 고딕" w:cs="맑은 고딕" w:hint="eastAsia"/>
          <w:lang w:eastAsia="ko-KR"/>
        </w:rPr>
        <w:t>따라서 관련 선행연구들을 조사 및 엑셀로 정리하고 그걸 서론에 녹여도 되고 선행연구들의 서론들을 읽으면서 똑같이가 아닌 재작성해도 됩니다(표절 회피)</w:t>
      </w:r>
      <w:r w:rsidR="00F95349">
        <w:rPr>
          <w:rFonts w:ascii="맑은 고딕" w:eastAsia="맑은 고딕" w:hAnsi="맑은 고딕" w:cs="맑은 고딕" w:hint="eastAsia"/>
          <w:lang w:eastAsia="ko-KR"/>
        </w:rPr>
        <w:t xml:space="preserve"> </w:t>
      </w:r>
    </w:p>
    <w:p w14:paraId="654D4B17" w14:textId="7A90D954" w:rsidR="00F95349" w:rsidRDefault="00F95349">
      <w:pPr>
        <w:pStyle w:val="af0"/>
        <w:rPr>
          <w:lang w:eastAsia="ko-KR"/>
        </w:rPr>
      </w:pPr>
      <w:r>
        <w:rPr>
          <w:rFonts w:ascii="맑은 고딕" w:eastAsia="맑은 고딕" w:hAnsi="맑은 고딕" w:cs="맑은 고딕" w:hint="eastAsia"/>
          <w:lang w:eastAsia="ko-KR"/>
        </w:rPr>
        <w:t>참고한 논문은 Endnote라는 프로그램으로 쉽게 반영할 수 있습니다.</w:t>
      </w:r>
    </w:p>
  </w:comment>
  <w:comment w:id="3" w:author="KK" w:date="2025-01-09T22:47:00Z" w:initials="K">
    <w:p w14:paraId="500F6F12" w14:textId="583D6D86" w:rsidR="000325FB" w:rsidRDefault="00E57792">
      <w:pPr>
        <w:pStyle w:val="af0"/>
        <w:rPr>
          <w:rFonts w:ascii="맑은 고딕" w:eastAsia="맑은 고딕" w:hAnsi="맑은 고딕" w:cs="맑은 고딕"/>
          <w:lang w:eastAsia="ko-KR"/>
        </w:rPr>
      </w:pPr>
      <w:r>
        <w:rPr>
          <w:rStyle w:val="af"/>
        </w:rPr>
        <w:annotationRef/>
      </w:r>
      <w:r w:rsidR="000325FB">
        <w:rPr>
          <w:rFonts w:ascii="맑은 고딕" w:eastAsia="맑은 고딕" w:hAnsi="맑은 고딕" w:cs="맑은 고딕" w:hint="eastAsia"/>
          <w:lang w:eastAsia="ko-KR"/>
        </w:rPr>
        <w:t>[김경원 교수 작성]</w:t>
      </w:r>
    </w:p>
    <w:p w14:paraId="070BD8A1" w14:textId="68ED8292" w:rsidR="00E57792" w:rsidRDefault="00E57792">
      <w:pPr>
        <w:pStyle w:val="af0"/>
        <w:rPr>
          <w:lang w:eastAsia="ko-KR"/>
        </w:rPr>
      </w:pPr>
      <w:r>
        <w:rPr>
          <w:rFonts w:ascii="맑은 고딕" w:eastAsia="맑은 고딕" w:hAnsi="맑은 고딕" w:cs="맑은 고딕" w:hint="eastAsia"/>
          <w:lang w:eastAsia="ko-KR"/>
        </w:rPr>
        <w:t>데이터의 설명 및 모델 학습을 위해 어떻게 가공했는지 상세하게 작성할겁니다</w:t>
      </w:r>
    </w:p>
  </w:comment>
  <w:comment w:id="8" w:author="KK" w:date="2025-01-09T23:07:00Z" w:initials="K">
    <w:p w14:paraId="06D9992D" w14:textId="77777777" w:rsidR="005A15D5" w:rsidRDefault="005A15D5">
      <w:pPr>
        <w:pStyle w:val="af0"/>
        <w:rPr>
          <w:rFonts w:ascii="맑은 고딕" w:eastAsia="맑은 고딕" w:hAnsi="맑은 고딕" w:cs="맑은 고딕"/>
          <w:lang w:eastAsia="ko-KR"/>
        </w:rPr>
      </w:pPr>
      <w:r>
        <w:rPr>
          <w:rStyle w:val="af"/>
        </w:rPr>
        <w:annotationRef/>
      </w:r>
      <w:r>
        <w:rPr>
          <w:rFonts w:ascii="맑은 고딕" w:eastAsia="맑은 고딕" w:hAnsi="맑은 고딕" w:cs="맑은 고딕" w:hint="eastAsia"/>
          <w:lang w:eastAsia="ko-KR"/>
        </w:rPr>
        <w:t>[차명주 작성]</w:t>
      </w:r>
    </w:p>
    <w:p w14:paraId="7BCFD840" w14:textId="5BD14615" w:rsidR="005A15D5" w:rsidRDefault="005A15D5">
      <w:pPr>
        <w:pStyle w:val="af0"/>
        <w:rPr>
          <w:lang w:eastAsia="ko-KR"/>
        </w:rPr>
      </w:pPr>
      <w:r>
        <w:rPr>
          <w:rFonts w:ascii="맑은 고딕" w:eastAsia="맑은 고딕" w:hAnsi="맑은 고딕" w:cs="맑은 고딕" w:hint="eastAsia"/>
          <w:lang w:eastAsia="ko-KR"/>
        </w:rPr>
        <w:t>공부한다 생각하고 NBEATS(2019), NBEATSx(2021), NHITS(2021), TiDE(2023), DeepNPTS(2023) 알고리즘의 설명을 추가</w:t>
      </w:r>
    </w:p>
  </w:comment>
  <w:comment w:id="9" w:author="KK" w:date="2025-01-09T23:08:00Z" w:initials="K">
    <w:p w14:paraId="13CF2FA2" w14:textId="77777777" w:rsidR="005A15D5" w:rsidRDefault="005A15D5">
      <w:pPr>
        <w:pStyle w:val="af0"/>
        <w:rPr>
          <w:rFonts w:eastAsiaTheme="minorEastAsia"/>
          <w:lang w:eastAsia="ko-KR"/>
        </w:rPr>
      </w:pPr>
      <w:r>
        <w:rPr>
          <w:rStyle w:val="af"/>
        </w:rPr>
        <w:annotationRef/>
      </w:r>
      <w:r>
        <w:rPr>
          <w:rFonts w:eastAsiaTheme="minorEastAsia" w:hint="eastAsia"/>
          <w:lang w:eastAsia="ko-KR"/>
        </w:rPr>
        <w:t>[</w:t>
      </w:r>
      <w:r>
        <w:rPr>
          <w:rFonts w:eastAsiaTheme="minorEastAsia" w:hint="eastAsia"/>
          <w:lang w:eastAsia="ko-KR"/>
        </w:rPr>
        <w:t>차명주</w:t>
      </w:r>
      <w:r>
        <w:rPr>
          <w:rFonts w:eastAsiaTheme="minorEastAsia" w:hint="eastAsia"/>
          <w:lang w:eastAsia="ko-KR"/>
        </w:rPr>
        <w:t xml:space="preserve"> </w:t>
      </w:r>
      <w:r>
        <w:rPr>
          <w:rFonts w:eastAsiaTheme="minorEastAsia" w:hint="eastAsia"/>
          <w:lang w:eastAsia="ko-KR"/>
        </w:rPr>
        <w:t>작성</w:t>
      </w:r>
      <w:r>
        <w:rPr>
          <w:rFonts w:eastAsiaTheme="minorEastAsia" w:hint="eastAsia"/>
          <w:lang w:eastAsia="ko-KR"/>
        </w:rPr>
        <w:t>]</w:t>
      </w:r>
    </w:p>
    <w:p w14:paraId="067A745D" w14:textId="06EFC15D" w:rsidR="005A15D5" w:rsidRPr="005A15D5" w:rsidRDefault="005A15D5">
      <w:pPr>
        <w:pStyle w:val="af0"/>
        <w:rPr>
          <w:rFonts w:eastAsiaTheme="minorEastAsia"/>
          <w:lang w:eastAsia="ko-KR"/>
        </w:rPr>
      </w:pPr>
      <w:r>
        <w:rPr>
          <w:rFonts w:eastAsiaTheme="minorEastAsia" w:hint="eastAsia"/>
          <w:lang w:eastAsia="ko-KR"/>
        </w:rPr>
        <w:t>공부한다</w:t>
      </w:r>
      <w:r>
        <w:rPr>
          <w:rFonts w:eastAsiaTheme="minorEastAsia" w:hint="eastAsia"/>
          <w:lang w:eastAsia="ko-KR"/>
        </w:rPr>
        <w:t xml:space="preserve"> </w:t>
      </w:r>
      <w:r>
        <w:rPr>
          <w:rFonts w:eastAsiaTheme="minorEastAsia" w:hint="eastAsia"/>
          <w:lang w:eastAsia="ko-KR"/>
        </w:rPr>
        <w:t>생각하고</w:t>
      </w:r>
      <w:r>
        <w:rPr>
          <w:rFonts w:eastAsiaTheme="minorEastAsia" w:hint="eastAsia"/>
          <w:lang w:eastAsia="ko-KR"/>
        </w:rPr>
        <w:t xml:space="preserve"> LSTM(2014), GRU(2014), DilatedRNN(2017), TCN(2018), DeepAR(2020) </w:t>
      </w:r>
      <w:r>
        <w:rPr>
          <w:rFonts w:eastAsiaTheme="minorEastAsia" w:hint="eastAsia"/>
          <w:lang w:eastAsia="ko-KR"/>
        </w:rPr>
        <w:t>알고리즘의</w:t>
      </w:r>
      <w:r>
        <w:rPr>
          <w:rFonts w:eastAsiaTheme="minorEastAsia" w:hint="eastAsia"/>
          <w:lang w:eastAsia="ko-KR"/>
        </w:rPr>
        <w:t xml:space="preserve"> </w:t>
      </w:r>
      <w:r>
        <w:rPr>
          <w:rFonts w:eastAsiaTheme="minorEastAsia" w:hint="eastAsia"/>
          <w:lang w:eastAsia="ko-KR"/>
        </w:rPr>
        <w:t>설명을</w:t>
      </w:r>
      <w:r>
        <w:rPr>
          <w:rFonts w:eastAsiaTheme="minorEastAsia" w:hint="eastAsia"/>
          <w:lang w:eastAsia="ko-KR"/>
        </w:rPr>
        <w:t xml:space="preserve"> </w:t>
      </w:r>
      <w:r>
        <w:rPr>
          <w:rFonts w:eastAsiaTheme="minorEastAsia" w:hint="eastAsia"/>
          <w:lang w:eastAsia="ko-KR"/>
        </w:rPr>
        <w:t>추가</w:t>
      </w:r>
    </w:p>
  </w:comment>
  <w:comment w:id="10" w:author="KK" w:date="2025-01-17T13:34:00Z" w:initials="K">
    <w:p w14:paraId="10550184" w14:textId="77777777" w:rsidR="00E475A3" w:rsidRDefault="00E475A3">
      <w:pPr>
        <w:pStyle w:val="af0"/>
        <w:rPr>
          <w:rFonts w:eastAsiaTheme="minorEastAsia"/>
          <w:lang w:eastAsia="ko-KR"/>
        </w:rPr>
      </w:pPr>
      <w:r>
        <w:rPr>
          <w:rStyle w:val="af"/>
        </w:rPr>
        <w:annotationRef/>
      </w:r>
      <w:r>
        <w:rPr>
          <w:rFonts w:eastAsiaTheme="minorEastAsia" w:hint="eastAsia"/>
          <w:lang w:eastAsia="ko-KR"/>
        </w:rPr>
        <w:t>[</w:t>
      </w:r>
      <w:r>
        <w:rPr>
          <w:rFonts w:eastAsiaTheme="minorEastAsia" w:hint="eastAsia"/>
          <w:lang w:eastAsia="ko-KR"/>
        </w:rPr>
        <w:t>김경원</w:t>
      </w:r>
      <w:r>
        <w:rPr>
          <w:rFonts w:eastAsiaTheme="minorEastAsia" w:hint="eastAsia"/>
          <w:lang w:eastAsia="ko-KR"/>
        </w:rPr>
        <w:t xml:space="preserve"> </w:t>
      </w:r>
      <w:r>
        <w:rPr>
          <w:rFonts w:eastAsiaTheme="minorEastAsia" w:hint="eastAsia"/>
          <w:lang w:eastAsia="ko-KR"/>
        </w:rPr>
        <w:t>교수</w:t>
      </w:r>
      <w:r>
        <w:rPr>
          <w:rFonts w:eastAsiaTheme="minorEastAsia" w:hint="eastAsia"/>
          <w:lang w:eastAsia="ko-KR"/>
        </w:rPr>
        <w:t xml:space="preserve"> </w:t>
      </w:r>
      <w:r>
        <w:rPr>
          <w:rFonts w:eastAsiaTheme="minorEastAsia" w:hint="eastAsia"/>
          <w:lang w:eastAsia="ko-KR"/>
        </w:rPr>
        <w:t>작성</w:t>
      </w:r>
      <w:r>
        <w:rPr>
          <w:rFonts w:eastAsiaTheme="minorEastAsia" w:hint="eastAsia"/>
          <w:lang w:eastAsia="ko-KR"/>
        </w:rPr>
        <w:t>]</w:t>
      </w:r>
    </w:p>
    <w:p w14:paraId="430E1046" w14:textId="1D488530" w:rsidR="00E475A3" w:rsidRPr="00E475A3" w:rsidRDefault="00E475A3">
      <w:pPr>
        <w:pStyle w:val="af0"/>
        <w:rPr>
          <w:rFonts w:eastAsiaTheme="minorEastAsia"/>
          <w:lang w:eastAsia="ko-KR"/>
        </w:rPr>
      </w:pPr>
      <w:r>
        <w:rPr>
          <w:rFonts w:eastAsiaTheme="minorEastAsia" w:hint="eastAsia"/>
          <w:lang w:eastAsia="ko-KR"/>
        </w:rPr>
        <w:t xml:space="preserve">KTX </w:t>
      </w:r>
      <w:r>
        <w:rPr>
          <w:rFonts w:eastAsiaTheme="minorEastAsia" w:hint="eastAsia"/>
          <w:lang w:eastAsia="ko-KR"/>
        </w:rPr>
        <w:t>프로젝트</w:t>
      </w:r>
      <w:r>
        <w:rPr>
          <w:rFonts w:eastAsiaTheme="minorEastAsia" w:hint="eastAsia"/>
          <w:lang w:eastAsia="ko-KR"/>
        </w:rPr>
        <w:t xml:space="preserve"> </w:t>
      </w:r>
      <w:r>
        <w:rPr>
          <w:rFonts w:eastAsiaTheme="minorEastAsia" w:hint="eastAsia"/>
          <w:lang w:eastAsia="ko-KR"/>
        </w:rPr>
        <w:t>분석</w:t>
      </w:r>
      <w:r>
        <w:rPr>
          <w:rFonts w:eastAsiaTheme="minorEastAsia" w:hint="eastAsia"/>
          <w:lang w:eastAsia="ko-KR"/>
        </w:rPr>
        <w:t xml:space="preserve"> </w:t>
      </w:r>
      <w:r>
        <w:rPr>
          <w:rFonts w:eastAsiaTheme="minorEastAsia" w:hint="eastAsia"/>
          <w:lang w:eastAsia="ko-KR"/>
        </w:rPr>
        <w:t>결과를</w:t>
      </w:r>
      <w:r>
        <w:rPr>
          <w:rFonts w:eastAsiaTheme="minorEastAsia" w:hint="eastAsia"/>
          <w:lang w:eastAsia="ko-KR"/>
        </w:rPr>
        <w:t xml:space="preserve"> </w:t>
      </w:r>
      <w:r>
        <w:rPr>
          <w:rFonts w:eastAsiaTheme="minorEastAsia" w:hint="eastAsia"/>
          <w:lang w:eastAsia="ko-KR"/>
        </w:rPr>
        <w:t>반영할</w:t>
      </w:r>
      <w:r>
        <w:rPr>
          <w:rFonts w:eastAsiaTheme="minorEastAsia" w:hint="eastAsia"/>
          <w:lang w:eastAsia="ko-KR"/>
        </w:rPr>
        <w:t xml:space="preserve"> </w:t>
      </w:r>
      <w:r>
        <w:rPr>
          <w:rFonts w:eastAsiaTheme="minorEastAsia" w:hint="eastAsia"/>
          <w:lang w:eastAsia="ko-KR"/>
        </w:rPr>
        <w:t>예정</w:t>
      </w:r>
    </w:p>
  </w:comment>
  <w:comment w:id="11" w:author="KK" w:date="2025-01-17T13:36:00Z" w:initials="K">
    <w:p w14:paraId="6DB80954" w14:textId="77777777" w:rsidR="00841B59" w:rsidRDefault="00841B59">
      <w:pPr>
        <w:pStyle w:val="af0"/>
        <w:rPr>
          <w:rFonts w:eastAsiaTheme="minorEastAsia"/>
          <w:lang w:eastAsia="ko-KR"/>
        </w:rPr>
      </w:pPr>
      <w:r>
        <w:rPr>
          <w:rStyle w:val="af"/>
        </w:rPr>
        <w:annotationRef/>
      </w:r>
      <w:r>
        <w:rPr>
          <w:rFonts w:eastAsiaTheme="minorEastAsia" w:hint="eastAsia"/>
          <w:lang w:eastAsia="ko-KR"/>
        </w:rPr>
        <w:t>[</w:t>
      </w:r>
      <w:r>
        <w:rPr>
          <w:rFonts w:eastAsiaTheme="minorEastAsia" w:hint="eastAsia"/>
          <w:lang w:eastAsia="ko-KR"/>
        </w:rPr>
        <w:t>김경원</w:t>
      </w:r>
      <w:r>
        <w:rPr>
          <w:rFonts w:eastAsiaTheme="minorEastAsia" w:hint="eastAsia"/>
          <w:lang w:eastAsia="ko-KR"/>
        </w:rPr>
        <w:t xml:space="preserve"> </w:t>
      </w:r>
      <w:r>
        <w:rPr>
          <w:rFonts w:eastAsiaTheme="minorEastAsia" w:hint="eastAsia"/>
          <w:lang w:eastAsia="ko-KR"/>
        </w:rPr>
        <w:t>교수</w:t>
      </w:r>
      <w:r>
        <w:rPr>
          <w:rFonts w:eastAsiaTheme="minorEastAsia" w:hint="eastAsia"/>
          <w:lang w:eastAsia="ko-KR"/>
        </w:rPr>
        <w:t xml:space="preserve"> </w:t>
      </w:r>
      <w:r>
        <w:rPr>
          <w:rFonts w:eastAsiaTheme="minorEastAsia" w:hint="eastAsia"/>
          <w:lang w:eastAsia="ko-KR"/>
        </w:rPr>
        <w:t>작성</w:t>
      </w:r>
      <w:r>
        <w:rPr>
          <w:rFonts w:eastAsiaTheme="minorEastAsia" w:hint="eastAsia"/>
          <w:lang w:eastAsia="ko-KR"/>
        </w:rPr>
        <w:t>]</w:t>
      </w:r>
    </w:p>
    <w:p w14:paraId="614ABF1B" w14:textId="62A2F2E6" w:rsidR="00841B59" w:rsidRPr="00841B59" w:rsidRDefault="00841B59">
      <w:pPr>
        <w:pStyle w:val="af0"/>
        <w:rPr>
          <w:rFonts w:eastAsiaTheme="minorEastAsia"/>
          <w:lang w:eastAsia="ko-KR"/>
        </w:rPr>
      </w:pPr>
      <w:r>
        <w:rPr>
          <w:rFonts w:eastAsiaTheme="minorEastAsia" w:hint="eastAsia"/>
          <w:lang w:eastAsia="ko-KR"/>
        </w:rPr>
        <w:t>서론</w:t>
      </w:r>
      <w:r>
        <w:rPr>
          <w:rFonts w:eastAsiaTheme="minorEastAsia" w:hint="eastAsia"/>
          <w:lang w:eastAsia="ko-KR"/>
        </w:rPr>
        <w:t xml:space="preserve"> </w:t>
      </w:r>
      <w:r>
        <w:rPr>
          <w:rFonts w:eastAsiaTheme="minorEastAsia" w:hint="eastAsia"/>
          <w:lang w:eastAsia="ko-KR"/>
        </w:rPr>
        <w:t>본론</w:t>
      </w:r>
      <w:r>
        <w:rPr>
          <w:rFonts w:eastAsiaTheme="minorEastAsia" w:hint="eastAsia"/>
          <w:lang w:eastAsia="ko-KR"/>
        </w:rPr>
        <w:t xml:space="preserve"> </w:t>
      </w:r>
      <w:r>
        <w:rPr>
          <w:rFonts w:eastAsiaTheme="minorEastAsia" w:hint="eastAsia"/>
          <w:lang w:eastAsia="ko-KR"/>
        </w:rPr>
        <w:t>결과</w:t>
      </w:r>
      <w:r>
        <w:rPr>
          <w:rFonts w:eastAsiaTheme="minorEastAsia" w:hint="eastAsia"/>
          <w:lang w:eastAsia="ko-KR"/>
        </w:rPr>
        <w:t xml:space="preserve"> </w:t>
      </w:r>
      <w:r>
        <w:rPr>
          <w:rFonts w:eastAsiaTheme="minorEastAsia" w:hint="eastAsia"/>
          <w:lang w:eastAsia="ko-KR"/>
        </w:rPr>
        <w:t>다</w:t>
      </w:r>
      <w:r>
        <w:rPr>
          <w:rFonts w:eastAsiaTheme="minorEastAsia" w:hint="eastAsia"/>
          <w:lang w:eastAsia="ko-KR"/>
        </w:rPr>
        <w:t xml:space="preserve"> </w:t>
      </w:r>
      <w:r>
        <w:rPr>
          <w:rFonts w:eastAsiaTheme="minorEastAsia" w:hint="eastAsia"/>
          <w:lang w:eastAsia="ko-KR"/>
        </w:rPr>
        <w:t>작성되면</w:t>
      </w:r>
      <w:r>
        <w:rPr>
          <w:rFonts w:eastAsiaTheme="minorEastAsia" w:hint="eastAsia"/>
          <w:lang w:eastAsia="ko-KR"/>
        </w:rPr>
        <w:t xml:space="preserve"> </w:t>
      </w:r>
      <w:r>
        <w:rPr>
          <w:rFonts w:eastAsiaTheme="minorEastAsia" w:hint="eastAsia"/>
          <w:lang w:eastAsia="ko-KR"/>
        </w:rPr>
        <w:t>요약해서</w:t>
      </w:r>
      <w:r>
        <w:rPr>
          <w:rFonts w:eastAsiaTheme="minorEastAsia" w:hint="eastAsia"/>
          <w:lang w:eastAsia="ko-KR"/>
        </w:rPr>
        <w:t xml:space="preserve"> </w:t>
      </w:r>
      <w:r>
        <w:rPr>
          <w:rFonts w:eastAsiaTheme="minorEastAsia" w:hint="eastAsia"/>
          <w:lang w:eastAsia="ko-KR"/>
        </w:rPr>
        <w:t>쓰는거라</w:t>
      </w:r>
      <w:r>
        <w:rPr>
          <w:rFonts w:eastAsiaTheme="minorEastAsia" w:hint="eastAsia"/>
          <w:lang w:eastAsia="ko-KR"/>
        </w:rPr>
        <w:t xml:space="preserve"> </w:t>
      </w:r>
      <w:r>
        <w:rPr>
          <w:rFonts w:eastAsiaTheme="minorEastAsia" w:hint="eastAsia"/>
          <w:lang w:eastAsia="ko-KR"/>
        </w:rPr>
        <w:t>초록과</w:t>
      </w:r>
      <w:r>
        <w:rPr>
          <w:rFonts w:eastAsiaTheme="minorEastAsia" w:hint="eastAsia"/>
          <w:lang w:eastAsia="ko-KR"/>
        </w:rPr>
        <w:t xml:space="preserve"> </w:t>
      </w:r>
      <w:r>
        <w:rPr>
          <w:rFonts w:eastAsiaTheme="minorEastAsia" w:hint="eastAsia"/>
          <w:lang w:eastAsia="ko-KR"/>
        </w:rPr>
        <w:t>같이</w:t>
      </w:r>
      <w:r>
        <w:rPr>
          <w:rFonts w:eastAsiaTheme="minorEastAsia" w:hint="eastAsia"/>
          <w:lang w:eastAsia="ko-KR"/>
        </w:rPr>
        <w:t xml:space="preserve"> </w:t>
      </w:r>
      <w:r>
        <w:rPr>
          <w:rFonts w:eastAsiaTheme="minorEastAsia" w:hint="eastAsia"/>
          <w:lang w:eastAsia="ko-KR"/>
        </w:rPr>
        <w:t>마지막에</w:t>
      </w:r>
      <w:r>
        <w:rPr>
          <w:rFonts w:eastAsiaTheme="minorEastAsia" w:hint="eastAsia"/>
          <w:lang w:eastAsia="ko-KR"/>
        </w:rPr>
        <w:t xml:space="preserve"> </w:t>
      </w:r>
      <w:r>
        <w:rPr>
          <w:rFonts w:eastAsiaTheme="minorEastAsia" w:hint="eastAsia"/>
          <w:lang w:eastAsia="ko-KR"/>
        </w:rPr>
        <w:t>작성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EDA33A" w15:done="0"/>
  <w15:commentEx w15:paraId="1DFFC9FB" w15:done="0"/>
  <w15:commentEx w15:paraId="654D4B17" w15:done="0"/>
  <w15:commentEx w15:paraId="070BD8A1" w15:done="0"/>
  <w15:commentEx w15:paraId="7BCFD840" w15:done="0"/>
  <w15:commentEx w15:paraId="067A745D" w15:done="0"/>
  <w15:commentEx w15:paraId="430E1046" w15:done="0"/>
  <w15:commentEx w15:paraId="614ABF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C4E894" w16cex:dateUtc="2025-01-09T13:46:00Z"/>
  <w16cex:commentExtensible w16cex:durableId="14A92552" w16cex:dateUtc="2025-01-09T13:48:00Z"/>
  <w16cex:commentExtensible w16cex:durableId="78599E70" w16cex:dateUtc="2025-01-09T13:38:00Z"/>
  <w16cex:commentExtensible w16cex:durableId="5B77EA5E" w16cex:dateUtc="2025-01-09T13:47:00Z"/>
  <w16cex:commentExtensible w16cex:durableId="3E509090" w16cex:dateUtc="2025-01-09T14:07:00Z"/>
  <w16cex:commentExtensible w16cex:durableId="5B5958D7" w16cex:dateUtc="2025-01-09T14:08:00Z"/>
  <w16cex:commentExtensible w16cex:durableId="53D58333" w16cex:dateUtc="2025-01-17T04:34:00Z"/>
  <w16cex:commentExtensible w16cex:durableId="190B2CEE" w16cex:dateUtc="2025-01-17T0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EDA33A" w16cid:durableId="28C4E894"/>
  <w16cid:commentId w16cid:paraId="1DFFC9FB" w16cid:durableId="14A92552"/>
  <w16cid:commentId w16cid:paraId="654D4B17" w16cid:durableId="78599E70"/>
  <w16cid:commentId w16cid:paraId="070BD8A1" w16cid:durableId="5B77EA5E"/>
  <w16cid:commentId w16cid:paraId="7BCFD840" w16cid:durableId="3E509090"/>
  <w16cid:commentId w16cid:paraId="067A745D" w16cid:durableId="5B5958D7"/>
  <w16cid:commentId w16cid:paraId="430E1046" w16cid:durableId="53D58333"/>
  <w16cid:commentId w16cid:paraId="614ABF1B" w16cid:durableId="190B2C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52785" w14:textId="77777777" w:rsidR="00296DCA" w:rsidRDefault="00296DCA">
      <w:r>
        <w:separator/>
      </w:r>
    </w:p>
  </w:endnote>
  <w:endnote w:type="continuationSeparator" w:id="0">
    <w:p w14:paraId="2271BBEF" w14:textId="77777777" w:rsidR="00296DCA" w:rsidRDefault="00296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BC27" w14:textId="77777777" w:rsidR="00A86E78" w:rsidRDefault="00A86E78">
    <w:pPr>
      <w:pStyle w:val="a4"/>
      <w:spacing w:line="14" w:lineRule="auto"/>
      <w:rPr>
        <w:sz w:val="20"/>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7CDFF" w14:textId="77777777" w:rsidR="00296DCA" w:rsidRDefault="00296DCA">
      <w:r>
        <w:separator/>
      </w:r>
    </w:p>
  </w:footnote>
  <w:footnote w:type="continuationSeparator" w:id="0">
    <w:p w14:paraId="4A40EB68" w14:textId="77777777" w:rsidR="00296DCA" w:rsidRDefault="00296D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44A50B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136E20E8"/>
    <w:multiLevelType w:val="multilevel"/>
    <w:tmpl w:val="9F142E74"/>
    <w:lvl w:ilvl="0">
      <w:start w:val="1"/>
      <w:numFmt w:val="decimal"/>
      <w:lvlText w:val="%1."/>
      <w:lvlJc w:val="left"/>
      <w:pPr>
        <w:ind w:left="453" w:hanging="344"/>
      </w:pPr>
      <w:rPr>
        <w:rFonts w:ascii="Georgia" w:eastAsia="Georgia" w:hAnsi="Georgia" w:cs="Georgia" w:hint="default"/>
        <w:b/>
        <w:bCs/>
        <w:w w:val="106"/>
        <w:sz w:val="24"/>
        <w:szCs w:val="24"/>
        <w:lang w:val="en-US" w:eastAsia="en-US" w:bidi="en-US"/>
      </w:rPr>
    </w:lvl>
    <w:lvl w:ilvl="1">
      <w:start w:val="1"/>
      <w:numFmt w:val="decimal"/>
      <w:lvlText w:val="%1.%2."/>
      <w:lvlJc w:val="left"/>
      <w:pPr>
        <w:ind w:left="612" w:hanging="503"/>
      </w:pPr>
      <w:rPr>
        <w:rFonts w:ascii="Palatino Linotype" w:eastAsia="Palatino Linotype" w:hAnsi="Palatino Linotype" w:cs="Palatino Linotype" w:hint="default"/>
        <w:i/>
        <w:spacing w:val="-1"/>
        <w:w w:val="106"/>
        <w:sz w:val="24"/>
        <w:szCs w:val="24"/>
        <w:lang w:val="en-US" w:eastAsia="en-US" w:bidi="en-US"/>
      </w:rPr>
    </w:lvl>
    <w:lvl w:ilvl="2">
      <w:numFmt w:val="bullet"/>
      <w:lvlText w:val="•"/>
      <w:lvlJc w:val="left"/>
      <w:pPr>
        <w:ind w:left="1611" w:hanging="503"/>
      </w:pPr>
      <w:rPr>
        <w:rFonts w:hint="default"/>
        <w:lang w:val="en-US" w:eastAsia="en-US" w:bidi="en-US"/>
      </w:rPr>
    </w:lvl>
    <w:lvl w:ilvl="3">
      <w:numFmt w:val="bullet"/>
      <w:lvlText w:val="•"/>
      <w:lvlJc w:val="left"/>
      <w:pPr>
        <w:ind w:left="2603" w:hanging="503"/>
      </w:pPr>
      <w:rPr>
        <w:rFonts w:hint="default"/>
        <w:lang w:val="en-US" w:eastAsia="en-US" w:bidi="en-US"/>
      </w:rPr>
    </w:lvl>
    <w:lvl w:ilvl="4">
      <w:numFmt w:val="bullet"/>
      <w:lvlText w:val="•"/>
      <w:lvlJc w:val="left"/>
      <w:pPr>
        <w:ind w:left="3595" w:hanging="503"/>
      </w:pPr>
      <w:rPr>
        <w:rFonts w:hint="default"/>
        <w:lang w:val="en-US" w:eastAsia="en-US" w:bidi="en-US"/>
      </w:rPr>
    </w:lvl>
    <w:lvl w:ilvl="5">
      <w:numFmt w:val="bullet"/>
      <w:lvlText w:val="•"/>
      <w:lvlJc w:val="left"/>
      <w:pPr>
        <w:ind w:left="4586" w:hanging="503"/>
      </w:pPr>
      <w:rPr>
        <w:rFonts w:hint="default"/>
        <w:lang w:val="en-US" w:eastAsia="en-US" w:bidi="en-US"/>
      </w:rPr>
    </w:lvl>
    <w:lvl w:ilvl="6">
      <w:numFmt w:val="bullet"/>
      <w:lvlText w:val="•"/>
      <w:lvlJc w:val="left"/>
      <w:pPr>
        <w:ind w:left="5578" w:hanging="503"/>
      </w:pPr>
      <w:rPr>
        <w:rFonts w:hint="default"/>
        <w:lang w:val="en-US" w:eastAsia="en-US" w:bidi="en-US"/>
      </w:rPr>
    </w:lvl>
    <w:lvl w:ilvl="7">
      <w:numFmt w:val="bullet"/>
      <w:lvlText w:val="•"/>
      <w:lvlJc w:val="left"/>
      <w:pPr>
        <w:ind w:left="6570" w:hanging="503"/>
      </w:pPr>
      <w:rPr>
        <w:rFonts w:hint="default"/>
        <w:lang w:val="en-US" w:eastAsia="en-US" w:bidi="en-US"/>
      </w:rPr>
    </w:lvl>
    <w:lvl w:ilvl="8">
      <w:numFmt w:val="bullet"/>
      <w:lvlText w:val="•"/>
      <w:lvlJc w:val="left"/>
      <w:pPr>
        <w:ind w:left="7562" w:hanging="503"/>
      </w:pPr>
      <w:rPr>
        <w:rFonts w:hint="default"/>
        <w:lang w:val="en-US" w:eastAsia="en-US" w:bidi="en-US"/>
      </w:rPr>
    </w:lvl>
  </w:abstractNum>
  <w:abstractNum w:abstractNumId="2" w15:restartNumberingAfterBreak="0">
    <w:nsid w:val="2AA940DE"/>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61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abstractNum w:abstractNumId="3" w15:restartNumberingAfterBreak="0">
    <w:nsid w:val="7E5C5D9B"/>
    <w:multiLevelType w:val="hybridMultilevel"/>
    <w:tmpl w:val="C4DE0CD0"/>
    <w:lvl w:ilvl="0" w:tplc="7346E460">
      <w:start w:val="1"/>
      <w:numFmt w:val="decimal"/>
      <w:lvlText w:val="%1."/>
      <w:lvlJc w:val="left"/>
      <w:pPr>
        <w:ind w:left="821" w:hanging="360"/>
      </w:pPr>
      <w:rPr>
        <w:rFonts w:hint="default"/>
      </w:rPr>
    </w:lvl>
    <w:lvl w:ilvl="1" w:tplc="04090019" w:tentative="1">
      <w:start w:val="1"/>
      <w:numFmt w:val="upperLetter"/>
      <w:lvlText w:val="%2."/>
      <w:lvlJc w:val="left"/>
      <w:pPr>
        <w:ind w:left="1341" w:hanging="440"/>
      </w:pPr>
    </w:lvl>
    <w:lvl w:ilvl="2" w:tplc="0409001B" w:tentative="1">
      <w:start w:val="1"/>
      <w:numFmt w:val="lowerRoman"/>
      <w:lvlText w:val="%3."/>
      <w:lvlJc w:val="right"/>
      <w:pPr>
        <w:ind w:left="1781" w:hanging="440"/>
      </w:pPr>
    </w:lvl>
    <w:lvl w:ilvl="3" w:tplc="0409000F" w:tentative="1">
      <w:start w:val="1"/>
      <w:numFmt w:val="decimal"/>
      <w:lvlText w:val="%4."/>
      <w:lvlJc w:val="left"/>
      <w:pPr>
        <w:ind w:left="2221" w:hanging="440"/>
      </w:pPr>
    </w:lvl>
    <w:lvl w:ilvl="4" w:tplc="04090019" w:tentative="1">
      <w:start w:val="1"/>
      <w:numFmt w:val="upperLetter"/>
      <w:lvlText w:val="%5."/>
      <w:lvlJc w:val="left"/>
      <w:pPr>
        <w:ind w:left="2661" w:hanging="440"/>
      </w:pPr>
    </w:lvl>
    <w:lvl w:ilvl="5" w:tplc="0409001B" w:tentative="1">
      <w:start w:val="1"/>
      <w:numFmt w:val="lowerRoman"/>
      <w:lvlText w:val="%6."/>
      <w:lvlJc w:val="right"/>
      <w:pPr>
        <w:ind w:left="3101" w:hanging="440"/>
      </w:pPr>
    </w:lvl>
    <w:lvl w:ilvl="6" w:tplc="0409000F" w:tentative="1">
      <w:start w:val="1"/>
      <w:numFmt w:val="decimal"/>
      <w:lvlText w:val="%7."/>
      <w:lvlJc w:val="left"/>
      <w:pPr>
        <w:ind w:left="3541" w:hanging="440"/>
      </w:pPr>
    </w:lvl>
    <w:lvl w:ilvl="7" w:tplc="04090019" w:tentative="1">
      <w:start w:val="1"/>
      <w:numFmt w:val="upperLetter"/>
      <w:lvlText w:val="%8."/>
      <w:lvlJc w:val="left"/>
      <w:pPr>
        <w:ind w:left="3981" w:hanging="440"/>
      </w:pPr>
    </w:lvl>
    <w:lvl w:ilvl="8" w:tplc="0409001B" w:tentative="1">
      <w:start w:val="1"/>
      <w:numFmt w:val="lowerRoman"/>
      <w:lvlText w:val="%9."/>
      <w:lvlJc w:val="right"/>
      <w:pPr>
        <w:ind w:left="4421" w:hanging="440"/>
      </w:pPr>
    </w:lvl>
  </w:abstractNum>
  <w:num w:numId="1" w16cid:durableId="600336843">
    <w:abstractNumId w:val="1"/>
  </w:num>
  <w:num w:numId="2" w16cid:durableId="376901796">
    <w:abstractNumId w:val="2"/>
  </w:num>
  <w:num w:numId="3" w16cid:durableId="1270889069">
    <w:abstractNumId w:val="3"/>
  </w:num>
  <w:num w:numId="4" w16cid:durableId="9758336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K">
    <w15:presenceInfo w15:providerId="None" w15:userId="K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800"/>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HRA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zzrerwqx2senevt2h5t5zdxda0pfvxwtx0&quot;&gt;My EndNote Library_KK&lt;record-ids&gt;&lt;item&gt;320&lt;/item&gt;&lt;item&gt;321&lt;/item&gt;&lt;item&gt;322&lt;/item&gt;&lt;item&gt;323&lt;/item&gt;&lt;item&gt;324&lt;/item&gt;&lt;item&gt;325&lt;/item&gt;&lt;item&gt;326&lt;/item&gt;&lt;/record-ids&gt;&lt;/item&gt;&lt;/Libraries&gt;"/>
  </w:docVars>
  <w:rsids>
    <w:rsidRoot w:val="00637E56"/>
    <w:rsid w:val="0000377B"/>
    <w:rsid w:val="000041AA"/>
    <w:rsid w:val="00007654"/>
    <w:rsid w:val="00007677"/>
    <w:rsid w:val="00011F5C"/>
    <w:rsid w:val="00012AB3"/>
    <w:rsid w:val="00017E8A"/>
    <w:rsid w:val="000325FB"/>
    <w:rsid w:val="00033EA9"/>
    <w:rsid w:val="000365FA"/>
    <w:rsid w:val="00041052"/>
    <w:rsid w:val="00042AA5"/>
    <w:rsid w:val="00043F40"/>
    <w:rsid w:val="00045AAB"/>
    <w:rsid w:val="00045F51"/>
    <w:rsid w:val="00050112"/>
    <w:rsid w:val="00055F48"/>
    <w:rsid w:val="000601CC"/>
    <w:rsid w:val="00060614"/>
    <w:rsid w:val="0006422C"/>
    <w:rsid w:val="00065F2E"/>
    <w:rsid w:val="000704C1"/>
    <w:rsid w:val="00072AA8"/>
    <w:rsid w:val="00077192"/>
    <w:rsid w:val="00081AD7"/>
    <w:rsid w:val="00093742"/>
    <w:rsid w:val="000A544F"/>
    <w:rsid w:val="000B0EA6"/>
    <w:rsid w:val="000B6012"/>
    <w:rsid w:val="000C02F1"/>
    <w:rsid w:val="000C07FF"/>
    <w:rsid w:val="000D02AA"/>
    <w:rsid w:val="000D1211"/>
    <w:rsid w:val="000D1577"/>
    <w:rsid w:val="000D287C"/>
    <w:rsid w:val="000D28EC"/>
    <w:rsid w:val="000D6ACA"/>
    <w:rsid w:val="000E193E"/>
    <w:rsid w:val="000E3BC0"/>
    <w:rsid w:val="000E7E1C"/>
    <w:rsid w:val="000F3A64"/>
    <w:rsid w:val="000F6305"/>
    <w:rsid w:val="000F70F1"/>
    <w:rsid w:val="00103398"/>
    <w:rsid w:val="00103541"/>
    <w:rsid w:val="00106785"/>
    <w:rsid w:val="00107C14"/>
    <w:rsid w:val="00113399"/>
    <w:rsid w:val="00114ED1"/>
    <w:rsid w:val="00116709"/>
    <w:rsid w:val="00124DC6"/>
    <w:rsid w:val="001311A1"/>
    <w:rsid w:val="00132279"/>
    <w:rsid w:val="0013335B"/>
    <w:rsid w:val="00134D89"/>
    <w:rsid w:val="00151994"/>
    <w:rsid w:val="00155A0E"/>
    <w:rsid w:val="001622DC"/>
    <w:rsid w:val="0016503F"/>
    <w:rsid w:val="001652ED"/>
    <w:rsid w:val="001765BC"/>
    <w:rsid w:val="00176C9F"/>
    <w:rsid w:val="00186259"/>
    <w:rsid w:val="00193517"/>
    <w:rsid w:val="00196C5A"/>
    <w:rsid w:val="001970D1"/>
    <w:rsid w:val="001A323D"/>
    <w:rsid w:val="001A3948"/>
    <w:rsid w:val="001A595C"/>
    <w:rsid w:val="001B7076"/>
    <w:rsid w:val="001B773E"/>
    <w:rsid w:val="001C29C7"/>
    <w:rsid w:val="001C2EE7"/>
    <w:rsid w:val="001C3590"/>
    <w:rsid w:val="001C53AF"/>
    <w:rsid w:val="001C6CFA"/>
    <w:rsid w:val="001C7F83"/>
    <w:rsid w:val="001D2056"/>
    <w:rsid w:val="001D6E8D"/>
    <w:rsid w:val="001D74C6"/>
    <w:rsid w:val="001E5B55"/>
    <w:rsid w:val="001F01C5"/>
    <w:rsid w:val="001F3096"/>
    <w:rsid w:val="001F330B"/>
    <w:rsid w:val="00210B09"/>
    <w:rsid w:val="00211F2A"/>
    <w:rsid w:val="002177C8"/>
    <w:rsid w:val="002222D7"/>
    <w:rsid w:val="00224941"/>
    <w:rsid w:val="0023310C"/>
    <w:rsid w:val="002402F7"/>
    <w:rsid w:val="00240F4F"/>
    <w:rsid w:val="002557A0"/>
    <w:rsid w:val="00256CCF"/>
    <w:rsid w:val="00260A1C"/>
    <w:rsid w:val="00270D0A"/>
    <w:rsid w:val="00270E98"/>
    <w:rsid w:val="00270EE4"/>
    <w:rsid w:val="00271F41"/>
    <w:rsid w:val="00273B71"/>
    <w:rsid w:val="00277251"/>
    <w:rsid w:val="00282B97"/>
    <w:rsid w:val="002859FA"/>
    <w:rsid w:val="00291854"/>
    <w:rsid w:val="00291CB5"/>
    <w:rsid w:val="00294F5D"/>
    <w:rsid w:val="00296DCA"/>
    <w:rsid w:val="002A3CE3"/>
    <w:rsid w:val="002A4A0D"/>
    <w:rsid w:val="002A4F36"/>
    <w:rsid w:val="002B03FB"/>
    <w:rsid w:val="002B2FD6"/>
    <w:rsid w:val="002C5BD3"/>
    <w:rsid w:val="002C6E93"/>
    <w:rsid w:val="002D0658"/>
    <w:rsid w:val="002D4F5D"/>
    <w:rsid w:val="002E08BF"/>
    <w:rsid w:val="002E39B7"/>
    <w:rsid w:val="002E4086"/>
    <w:rsid w:val="002F693C"/>
    <w:rsid w:val="00300816"/>
    <w:rsid w:val="00301011"/>
    <w:rsid w:val="00304AA7"/>
    <w:rsid w:val="0031494F"/>
    <w:rsid w:val="00321EFD"/>
    <w:rsid w:val="00334CEA"/>
    <w:rsid w:val="00336E2E"/>
    <w:rsid w:val="00347E5D"/>
    <w:rsid w:val="00351025"/>
    <w:rsid w:val="00353031"/>
    <w:rsid w:val="00354888"/>
    <w:rsid w:val="00362181"/>
    <w:rsid w:val="003635C2"/>
    <w:rsid w:val="00366637"/>
    <w:rsid w:val="00366DBE"/>
    <w:rsid w:val="00373FDA"/>
    <w:rsid w:val="00376932"/>
    <w:rsid w:val="003827FF"/>
    <w:rsid w:val="003858B6"/>
    <w:rsid w:val="00385F8D"/>
    <w:rsid w:val="003907AD"/>
    <w:rsid w:val="003917EF"/>
    <w:rsid w:val="0039205F"/>
    <w:rsid w:val="00393999"/>
    <w:rsid w:val="00394372"/>
    <w:rsid w:val="003A6E11"/>
    <w:rsid w:val="003B27AF"/>
    <w:rsid w:val="003C4C9E"/>
    <w:rsid w:val="003D21E3"/>
    <w:rsid w:val="003D2F90"/>
    <w:rsid w:val="003D42EF"/>
    <w:rsid w:val="003D71BB"/>
    <w:rsid w:val="003D77F0"/>
    <w:rsid w:val="003E446A"/>
    <w:rsid w:val="003E719F"/>
    <w:rsid w:val="003F20DD"/>
    <w:rsid w:val="003F2D25"/>
    <w:rsid w:val="003F37B0"/>
    <w:rsid w:val="003F5726"/>
    <w:rsid w:val="003F60B2"/>
    <w:rsid w:val="004016A1"/>
    <w:rsid w:val="00405BD8"/>
    <w:rsid w:val="004067EA"/>
    <w:rsid w:val="00410802"/>
    <w:rsid w:val="004121B6"/>
    <w:rsid w:val="0041343C"/>
    <w:rsid w:val="00426685"/>
    <w:rsid w:val="00433A31"/>
    <w:rsid w:val="00434A46"/>
    <w:rsid w:val="00440296"/>
    <w:rsid w:val="004410E5"/>
    <w:rsid w:val="00441591"/>
    <w:rsid w:val="004431FA"/>
    <w:rsid w:val="00443DDA"/>
    <w:rsid w:val="00447D42"/>
    <w:rsid w:val="00461C58"/>
    <w:rsid w:val="0046316C"/>
    <w:rsid w:val="00463B61"/>
    <w:rsid w:val="004640C9"/>
    <w:rsid w:val="004718E9"/>
    <w:rsid w:val="004722D1"/>
    <w:rsid w:val="00480412"/>
    <w:rsid w:val="00483476"/>
    <w:rsid w:val="00485057"/>
    <w:rsid w:val="00490AC8"/>
    <w:rsid w:val="00491E78"/>
    <w:rsid w:val="00493254"/>
    <w:rsid w:val="004955D5"/>
    <w:rsid w:val="00495609"/>
    <w:rsid w:val="00495AD5"/>
    <w:rsid w:val="004A3C96"/>
    <w:rsid w:val="004A4B70"/>
    <w:rsid w:val="004A62ED"/>
    <w:rsid w:val="004B1FB5"/>
    <w:rsid w:val="004B4D63"/>
    <w:rsid w:val="004B4DB4"/>
    <w:rsid w:val="004B5E14"/>
    <w:rsid w:val="004B65ED"/>
    <w:rsid w:val="004C0572"/>
    <w:rsid w:val="004C3D7C"/>
    <w:rsid w:val="004D6594"/>
    <w:rsid w:val="004E12AC"/>
    <w:rsid w:val="004E1BCD"/>
    <w:rsid w:val="004E631F"/>
    <w:rsid w:val="004E6B6B"/>
    <w:rsid w:val="004F03E2"/>
    <w:rsid w:val="004F3CD7"/>
    <w:rsid w:val="005052B0"/>
    <w:rsid w:val="00506985"/>
    <w:rsid w:val="005071FE"/>
    <w:rsid w:val="005135DC"/>
    <w:rsid w:val="00523D45"/>
    <w:rsid w:val="005259DB"/>
    <w:rsid w:val="00532361"/>
    <w:rsid w:val="005446D5"/>
    <w:rsid w:val="00550032"/>
    <w:rsid w:val="0055532B"/>
    <w:rsid w:val="0055578A"/>
    <w:rsid w:val="005626F3"/>
    <w:rsid w:val="005665F2"/>
    <w:rsid w:val="005748B8"/>
    <w:rsid w:val="005775C7"/>
    <w:rsid w:val="005778ED"/>
    <w:rsid w:val="005800C0"/>
    <w:rsid w:val="00582740"/>
    <w:rsid w:val="00584509"/>
    <w:rsid w:val="005848BA"/>
    <w:rsid w:val="00592F2B"/>
    <w:rsid w:val="0059544A"/>
    <w:rsid w:val="00596524"/>
    <w:rsid w:val="005970F7"/>
    <w:rsid w:val="005A130A"/>
    <w:rsid w:val="005A15D5"/>
    <w:rsid w:val="005A1C63"/>
    <w:rsid w:val="005A1EC4"/>
    <w:rsid w:val="005A31F8"/>
    <w:rsid w:val="005A699A"/>
    <w:rsid w:val="005B1E70"/>
    <w:rsid w:val="005B3CD5"/>
    <w:rsid w:val="005C1A59"/>
    <w:rsid w:val="005C54F4"/>
    <w:rsid w:val="005D15D4"/>
    <w:rsid w:val="005D55D9"/>
    <w:rsid w:val="005E5830"/>
    <w:rsid w:val="005E59EE"/>
    <w:rsid w:val="005E678B"/>
    <w:rsid w:val="005E753D"/>
    <w:rsid w:val="005F4AC0"/>
    <w:rsid w:val="005F5D90"/>
    <w:rsid w:val="005F6385"/>
    <w:rsid w:val="00600A07"/>
    <w:rsid w:val="0060217E"/>
    <w:rsid w:val="0061266A"/>
    <w:rsid w:val="00613D50"/>
    <w:rsid w:val="00623C0A"/>
    <w:rsid w:val="00631F3E"/>
    <w:rsid w:val="0063324E"/>
    <w:rsid w:val="00633812"/>
    <w:rsid w:val="00636FAD"/>
    <w:rsid w:val="00637E56"/>
    <w:rsid w:val="00643D65"/>
    <w:rsid w:val="00647AA1"/>
    <w:rsid w:val="00651224"/>
    <w:rsid w:val="006527E2"/>
    <w:rsid w:val="006539E6"/>
    <w:rsid w:val="0065616C"/>
    <w:rsid w:val="00657289"/>
    <w:rsid w:val="006606F8"/>
    <w:rsid w:val="0066370E"/>
    <w:rsid w:val="00664560"/>
    <w:rsid w:val="006664B8"/>
    <w:rsid w:val="0068133F"/>
    <w:rsid w:val="00683C20"/>
    <w:rsid w:val="00685079"/>
    <w:rsid w:val="00685BA0"/>
    <w:rsid w:val="00690439"/>
    <w:rsid w:val="006919A7"/>
    <w:rsid w:val="0069510D"/>
    <w:rsid w:val="006A4756"/>
    <w:rsid w:val="006B1BC7"/>
    <w:rsid w:val="006B3DD6"/>
    <w:rsid w:val="006C1330"/>
    <w:rsid w:val="006C7C11"/>
    <w:rsid w:val="006D285B"/>
    <w:rsid w:val="006D2A51"/>
    <w:rsid w:val="006D36D0"/>
    <w:rsid w:val="006D6459"/>
    <w:rsid w:val="006E2ED6"/>
    <w:rsid w:val="006E2F5F"/>
    <w:rsid w:val="006E31DC"/>
    <w:rsid w:val="006E5510"/>
    <w:rsid w:val="006E6CEC"/>
    <w:rsid w:val="006F220E"/>
    <w:rsid w:val="006F7CEC"/>
    <w:rsid w:val="0070052C"/>
    <w:rsid w:val="00712AC3"/>
    <w:rsid w:val="00715011"/>
    <w:rsid w:val="00732DBB"/>
    <w:rsid w:val="007356D1"/>
    <w:rsid w:val="00743239"/>
    <w:rsid w:val="00745C92"/>
    <w:rsid w:val="00746069"/>
    <w:rsid w:val="00752327"/>
    <w:rsid w:val="007524DA"/>
    <w:rsid w:val="007526D7"/>
    <w:rsid w:val="0075582F"/>
    <w:rsid w:val="0075793B"/>
    <w:rsid w:val="00762BE6"/>
    <w:rsid w:val="00766ACA"/>
    <w:rsid w:val="0077194C"/>
    <w:rsid w:val="0077494B"/>
    <w:rsid w:val="00777D3E"/>
    <w:rsid w:val="007815EE"/>
    <w:rsid w:val="00781631"/>
    <w:rsid w:val="00781D9D"/>
    <w:rsid w:val="007900E1"/>
    <w:rsid w:val="00791EF0"/>
    <w:rsid w:val="00796170"/>
    <w:rsid w:val="007A590D"/>
    <w:rsid w:val="007B02C4"/>
    <w:rsid w:val="007C17B7"/>
    <w:rsid w:val="007C1AA2"/>
    <w:rsid w:val="007C51B3"/>
    <w:rsid w:val="007D1FEA"/>
    <w:rsid w:val="007D4795"/>
    <w:rsid w:val="007D4954"/>
    <w:rsid w:val="007D641A"/>
    <w:rsid w:val="007E24D9"/>
    <w:rsid w:val="007E6041"/>
    <w:rsid w:val="007E6482"/>
    <w:rsid w:val="007E75AF"/>
    <w:rsid w:val="007F09DB"/>
    <w:rsid w:val="007F2912"/>
    <w:rsid w:val="007F64AF"/>
    <w:rsid w:val="00807353"/>
    <w:rsid w:val="00811C93"/>
    <w:rsid w:val="008132A2"/>
    <w:rsid w:val="0082037A"/>
    <w:rsid w:val="00820809"/>
    <w:rsid w:val="00821920"/>
    <w:rsid w:val="00822D9D"/>
    <w:rsid w:val="008309A5"/>
    <w:rsid w:val="00832476"/>
    <w:rsid w:val="008345E3"/>
    <w:rsid w:val="008415B3"/>
    <w:rsid w:val="00841B59"/>
    <w:rsid w:val="00842838"/>
    <w:rsid w:val="0084331B"/>
    <w:rsid w:val="00843441"/>
    <w:rsid w:val="00844F1C"/>
    <w:rsid w:val="00854B82"/>
    <w:rsid w:val="00855CBD"/>
    <w:rsid w:val="00865529"/>
    <w:rsid w:val="00866A6D"/>
    <w:rsid w:val="008671A7"/>
    <w:rsid w:val="008671DC"/>
    <w:rsid w:val="008729DD"/>
    <w:rsid w:val="00872F0A"/>
    <w:rsid w:val="0087356A"/>
    <w:rsid w:val="00883275"/>
    <w:rsid w:val="0089200E"/>
    <w:rsid w:val="008920C4"/>
    <w:rsid w:val="008965D5"/>
    <w:rsid w:val="00896B06"/>
    <w:rsid w:val="008A59CF"/>
    <w:rsid w:val="008A6B6A"/>
    <w:rsid w:val="008A7789"/>
    <w:rsid w:val="008B02B6"/>
    <w:rsid w:val="008B4075"/>
    <w:rsid w:val="008B59B0"/>
    <w:rsid w:val="008B5EA0"/>
    <w:rsid w:val="008C2F96"/>
    <w:rsid w:val="008C4506"/>
    <w:rsid w:val="008C531B"/>
    <w:rsid w:val="008D1113"/>
    <w:rsid w:val="008E2D29"/>
    <w:rsid w:val="008E4309"/>
    <w:rsid w:val="008F2125"/>
    <w:rsid w:val="008F2712"/>
    <w:rsid w:val="00900332"/>
    <w:rsid w:val="0090297D"/>
    <w:rsid w:val="00903038"/>
    <w:rsid w:val="00903FD1"/>
    <w:rsid w:val="00920E19"/>
    <w:rsid w:val="00925345"/>
    <w:rsid w:val="00925B11"/>
    <w:rsid w:val="00930032"/>
    <w:rsid w:val="009306F5"/>
    <w:rsid w:val="009356A3"/>
    <w:rsid w:val="009422D2"/>
    <w:rsid w:val="0094483E"/>
    <w:rsid w:val="0094504C"/>
    <w:rsid w:val="0095103D"/>
    <w:rsid w:val="009543CE"/>
    <w:rsid w:val="00961609"/>
    <w:rsid w:val="00964B33"/>
    <w:rsid w:val="00964E40"/>
    <w:rsid w:val="00966FFD"/>
    <w:rsid w:val="009677D3"/>
    <w:rsid w:val="009679D2"/>
    <w:rsid w:val="009739AF"/>
    <w:rsid w:val="00975133"/>
    <w:rsid w:val="00980539"/>
    <w:rsid w:val="00982DD6"/>
    <w:rsid w:val="0098490B"/>
    <w:rsid w:val="009866FB"/>
    <w:rsid w:val="00986D2E"/>
    <w:rsid w:val="00993203"/>
    <w:rsid w:val="00993FD4"/>
    <w:rsid w:val="009958B2"/>
    <w:rsid w:val="00997A7A"/>
    <w:rsid w:val="009A0374"/>
    <w:rsid w:val="009A1F58"/>
    <w:rsid w:val="009B065E"/>
    <w:rsid w:val="009B22C9"/>
    <w:rsid w:val="009B2BAF"/>
    <w:rsid w:val="009B583D"/>
    <w:rsid w:val="009B5F88"/>
    <w:rsid w:val="009C2B84"/>
    <w:rsid w:val="009C4640"/>
    <w:rsid w:val="009D24AB"/>
    <w:rsid w:val="009D31A7"/>
    <w:rsid w:val="009D55D4"/>
    <w:rsid w:val="009E07B5"/>
    <w:rsid w:val="009E199D"/>
    <w:rsid w:val="009E544E"/>
    <w:rsid w:val="009E77A9"/>
    <w:rsid w:val="009F32CF"/>
    <w:rsid w:val="009F5410"/>
    <w:rsid w:val="009F7CE0"/>
    <w:rsid w:val="00A01D71"/>
    <w:rsid w:val="00A03D09"/>
    <w:rsid w:val="00A07E73"/>
    <w:rsid w:val="00A12A33"/>
    <w:rsid w:val="00A162AA"/>
    <w:rsid w:val="00A1679F"/>
    <w:rsid w:val="00A17D34"/>
    <w:rsid w:val="00A201EA"/>
    <w:rsid w:val="00A2162C"/>
    <w:rsid w:val="00A25E1C"/>
    <w:rsid w:val="00A31D86"/>
    <w:rsid w:val="00A3385F"/>
    <w:rsid w:val="00A403A9"/>
    <w:rsid w:val="00A41060"/>
    <w:rsid w:val="00A43B33"/>
    <w:rsid w:val="00A51C57"/>
    <w:rsid w:val="00A51EB1"/>
    <w:rsid w:val="00A537DB"/>
    <w:rsid w:val="00A550E0"/>
    <w:rsid w:val="00A57684"/>
    <w:rsid w:val="00A61DFF"/>
    <w:rsid w:val="00A6425E"/>
    <w:rsid w:val="00A66284"/>
    <w:rsid w:val="00A67856"/>
    <w:rsid w:val="00A704CF"/>
    <w:rsid w:val="00A72D86"/>
    <w:rsid w:val="00A756DD"/>
    <w:rsid w:val="00A76263"/>
    <w:rsid w:val="00A77003"/>
    <w:rsid w:val="00A81DBA"/>
    <w:rsid w:val="00A86E78"/>
    <w:rsid w:val="00A971E5"/>
    <w:rsid w:val="00AA2D55"/>
    <w:rsid w:val="00AA73D3"/>
    <w:rsid w:val="00AA7A47"/>
    <w:rsid w:val="00AB2AE1"/>
    <w:rsid w:val="00AB6095"/>
    <w:rsid w:val="00AC1C8B"/>
    <w:rsid w:val="00AC705F"/>
    <w:rsid w:val="00AD2101"/>
    <w:rsid w:val="00AD4873"/>
    <w:rsid w:val="00AD7741"/>
    <w:rsid w:val="00AE12C9"/>
    <w:rsid w:val="00AE2F1D"/>
    <w:rsid w:val="00AF0159"/>
    <w:rsid w:val="00B01025"/>
    <w:rsid w:val="00B01090"/>
    <w:rsid w:val="00B0210B"/>
    <w:rsid w:val="00B037D5"/>
    <w:rsid w:val="00B04C9D"/>
    <w:rsid w:val="00B07263"/>
    <w:rsid w:val="00B1006A"/>
    <w:rsid w:val="00B1479A"/>
    <w:rsid w:val="00B16C86"/>
    <w:rsid w:val="00B2479F"/>
    <w:rsid w:val="00B24EDD"/>
    <w:rsid w:val="00B2522D"/>
    <w:rsid w:val="00B2777B"/>
    <w:rsid w:val="00B30D9B"/>
    <w:rsid w:val="00B33202"/>
    <w:rsid w:val="00B36D43"/>
    <w:rsid w:val="00B407BA"/>
    <w:rsid w:val="00B42B00"/>
    <w:rsid w:val="00B4417A"/>
    <w:rsid w:val="00B45C70"/>
    <w:rsid w:val="00B5474B"/>
    <w:rsid w:val="00B66006"/>
    <w:rsid w:val="00B76050"/>
    <w:rsid w:val="00B76702"/>
    <w:rsid w:val="00B7790D"/>
    <w:rsid w:val="00B82BF3"/>
    <w:rsid w:val="00B82CA5"/>
    <w:rsid w:val="00B874CB"/>
    <w:rsid w:val="00B91084"/>
    <w:rsid w:val="00B912AB"/>
    <w:rsid w:val="00B941DD"/>
    <w:rsid w:val="00B95797"/>
    <w:rsid w:val="00BA1CFA"/>
    <w:rsid w:val="00BA2C45"/>
    <w:rsid w:val="00BB1013"/>
    <w:rsid w:val="00BB2195"/>
    <w:rsid w:val="00BB358E"/>
    <w:rsid w:val="00BB4EA0"/>
    <w:rsid w:val="00BB4F91"/>
    <w:rsid w:val="00BB58AC"/>
    <w:rsid w:val="00BB6B4A"/>
    <w:rsid w:val="00BC58A6"/>
    <w:rsid w:val="00BD39C8"/>
    <w:rsid w:val="00BE1425"/>
    <w:rsid w:val="00BE1D68"/>
    <w:rsid w:val="00C01B7F"/>
    <w:rsid w:val="00C11116"/>
    <w:rsid w:val="00C114EE"/>
    <w:rsid w:val="00C12FED"/>
    <w:rsid w:val="00C156E6"/>
    <w:rsid w:val="00C15BEA"/>
    <w:rsid w:val="00C20EC4"/>
    <w:rsid w:val="00C219C8"/>
    <w:rsid w:val="00C277E3"/>
    <w:rsid w:val="00C32534"/>
    <w:rsid w:val="00C32E17"/>
    <w:rsid w:val="00C34F8B"/>
    <w:rsid w:val="00C3685D"/>
    <w:rsid w:val="00C412F6"/>
    <w:rsid w:val="00C45486"/>
    <w:rsid w:val="00C459FE"/>
    <w:rsid w:val="00C47FBB"/>
    <w:rsid w:val="00C50AE7"/>
    <w:rsid w:val="00C5176E"/>
    <w:rsid w:val="00C51FB3"/>
    <w:rsid w:val="00C63F98"/>
    <w:rsid w:val="00C6462A"/>
    <w:rsid w:val="00C7027B"/>
    <w:rsid w:val="00C71D43"/>
    <w:rsid w:val="00C75B50"/>
    <w:rsid w:val="00C8221F"/>
    <w:rsid w:val="00C96B2C"/>
    <w:rsid w:val="00CB3922"/>
    <w:rsid w:val="00CC5498"/>
    <w:rsid w:val="00CC5D0D"/>
    <w:rsid w:val="00CC7DC0"/>
    <w:rsid w:val="00CD01C9"/>
    <w:rsid w:val="00CD0A76"/>
    <w:rsid w:val="00CD117A"/>
    <w:rsid w:val="00CD1522"/>
    <w:rsid w:val="00CD4424"/>
    <w:rsid w:val="00CD6E0F"/>
    <w:rsid w:val="00CE1263"/>
    <w:rsid w:val="00CE1499"/>
    <w:rsid w:val="00CE3EF5"/>
    <w:rsid w:val="00CE6964"/>
    <w:rsid w:val="00CE6BA2"/>
    <w:rsid w:val="00CE72E2"/>
    <w:rsid w:val="00CF15AB"/>
    <w:rsid w:val="00CF4453"/>
    <w:rsid w:val="00CF4E7C"/>
    <w:rsid w:val="00CF7671"/>
    <w:rsid w:val="00CF7898"/>
    <w:rsid w:val="00CF7A33"/>
    <w:rsid w:val="00D011EB"/>
    <w:rsid w:val="00D032E1"/>
    <w:rsid w:val="00D03DA6"/>
    <w:rsid w:val="00D04984"/>
    <w:rsid w:val="00D05EEA"/>
    <w:rsid w:val="00D070A0"/>
    <w:rsid w:val="00D20A93"/>
    <w:rsid w:val="00D24C96"/>
    <w:rsid w:val="00D31F5F"/>
    <w:rsid w:val="00D322DB"/>
    <w:rsid w:val="00D4024B"/>
    <w:rsid w:val="00D402C0"/>
    <w:rsid w:val="00D42E83"/>
    <w:rsid w:val="00D43AF2"/>
    <w:rsid w:val="00D45349"/>
    <w:rsid w:val="00D509C1"/>
    <w:rsid w:val="00D553E5"/>
    <w:rsid w:val="00D55978"/>
    <w:rsid w:val="00D576A3"/>
    <w:rsid w:val="00D62EDB"/>
    <w:rsid w:val="00D6563A"/>
    <w:rsid w:val="00D66D5F"/>
    <w:rsid w:val="00D67511"/>
    <w:rsid w:val="00D71FDA"/>
    <w:rsid w:val="00D73F58"/>
    <w:rsid w:val="00D77D6A"/>
    <w:rsid w:val="00D803EC"/>
    <w:rsid w:val="00D80D05"/>
    <w:rsid w:val="00D811EF"/>
    <w:rsid w:val="00D8678E"/>
    <w:rsid w:val="00D87918"/>
    <w:rsid w:val="00D87C63"/>
    <w:rsid w:val="00D95B60"/>
    <w:rsid w:val="00D96F70"/>
    <w:rsid w:val="00D97DCC"/>
    <w:rsid w:val="00DA6F8C"/>
    <w:rsid w:val="00DB6A8C"/>
    <w:rsid w:val="00DC40A4"/>
    <w:rsid w:val="00DC44DB"/>
    <w:rsid w:val="00DC5C6B"/>
    <w:rsid w:val="00DC7F80"/>
    <w:rsid w:val="00DD7527"/>
    <w:rsid w:val="00DE183E"/>
    <w:rsid w:val="00DE4840"/>
    <w:rsid w:val="00DE4C85"/>
    <w:rsid w:val="00DE5349"/>
    <w:rsid w:val="00DF20EA"/>
    <w:rsid w:val="00DF2BD2"/>
    <w:rsid w:val="00DF2E9A"/>
    <w:rsid w:val="00DF5E24"/>
    <w:rsid w:val="00DF75F0"/>
    <w:rsid w:val="00E022DF"/>
    <w:rsid w:val="00E04C1E"/>
    <w:rsid w:val="00E13687"/>
    <w:rsid w:val="00E14E85"/>
    <w:rsid w:val="00E154A2"/>
    <w:rsid w:val="00E16489"/>
    <w:rsid w:val="00E20667"/>
    <w:rsid w:val="00E2071C"/>
    <w:rsid w:val="00E26670"/>
    <w:rsid w:val="00E300D8"/>
    <w:rsid w:val="00E30342"/>
    <w:rsid w:val="00E36D66"/>
    <w:rsid w:val="00E44AFF"/>
    <w:rsid w:val="00E44CCE"/>
    <w:rsid w:val="00E45E0A"/>
    <w:rsid w:val="00E475A3"/>
    <w:rsid w:val="00E47809"/>
    <w:rsid w:val="00E54599"/>
    <w:rsid w:val="00E56B2A"/>
    <w:rsid w:val="00E57792"/>
    <w:rsid w:val="00E57C5E"/>
    <w:rsid w:val="00E6091A"/>
    <w:rsid w:val="00E63489"/>
    <w:rsid w:val="00E67AE1"/>
    <w:rsid w:val="00E67FB1"/>
    <w:rsid w:val="00E70141"/>
    <w:rsid w:val="00E70591"/>
    <w:rsid w:val="00E72EE5"/>
    <w:rsid w:val="00E73C2B"/>
    <w:rsid w:val="00E75D3E"/>
    <w:rsid w:val="00E8469A"/>
    <w:rsid w:val="00E91235"/>
    <w:rsid w:val="00EA2C84"/>
    <w:rsid w:val="00EA48B9"/>
    <w:rsid w:val="00EB20B2"/>
    <w:rsid w:val="00EB4372"/>
    <w:rsid w:val="00EB639E"/>
    <w:rsid w:val="00EB7EF9"/>
    <w:rsid w:val="00EC5F0D"/>
    <w:rsid w:val="00EC71B5"/>
    <w:rsid w:val="00EC736A"/>
    <w:rsid w:val="00EC77B5"/>
    <w:rsid w:val="00EC7946"/>
    <w:rsid w:val="00EC79A1"/>
    <w:rsid w:val="00ED4365"/>
    <w:rsid w:val="00ED72B5"/>
    <w:rsid w:val="00EE04C3"/>
    <w:rsid w:val="00EE0572"/>
    <w:rsid w:val="00EE0C3E"/>
    <w:rsid w:val="00EE184A"/>
    <w:rsid w:val="00EE6780"/>
    <w:rsid w:val="00EE68A2"/>
    <w:rsid w:val="00EE7154"/>
    <w:rsid w:val="00F01034"/>
    <w:rsid w:val="00F11AF7"/>
    <w:rsid w:val="00F12E10"/>
    <w:rsid w:val="00F16798"/>
    <w:rsid w:val="00F16ED2"/>
    <w:rsid w:val="00F2104B"/>
    <w:rsid w:val="00F228FB"/>
    <w:rsid w:val="00F236B7"/>
    <w:rsid w:val="00F23C50"/>
    <w:rsid w:val="00F26563"/>
    <w:rsid w:val="00F31047"/>
    <w:rsid w:val="00F36E41"/>
    <w:rsid w:val="00F370F1"/>
    <w:rsid w:val="00F4035A"/>
    <w:rsid w:val="00F4145C"/>
    <w:rsid w:val="00F41566"/>
    <w:rsid w:val="00F42155"/>
    <w:rsid w:val="00F45033"/>
    <w:rsid w:val="00F50D13"/>
    <w:rsid w:val="00F53F40"/>
    <w:rsid w:val="00F61C39"/>
    <w:rsid w:val="00F63C49"/>
    <w:rsid w:val="00F6477E"/>
    <w:rsid w:val="00F65B73"/>
    <w:rsid w:val="00F71DE4"/>
    <w:rsid w:val="00F74EF3"/>
    <w:rsid w:val="00F7601F"/>
    <w:rsid w:val="00F82778"/>
    <w:rsid w:val="00F915C8"/>
    <w:rsid w:val="00F94684"/>
    <w:rsid w:val="00F95349"/>
    <w:rsid w:val="00FA33C2"/>
    <w:rsid w:val="00FA3959"/>
    <w:rsid w:val="00FA49F1"/>
    <w:rsid w:val="00FB1F66"/>
    <w:rsid w:val="00FB47EA"/>
    <w:rsid w:val="00FB48C7"/>
    <w:rsid w:val="00FB5BD9"/>
    <w:rsid w:val="00FB746C"/>
    <w:rsid w:val="00FC09F7"/>
    <w:rsid w:val="00FC788D"/>
    <w:rsid w:val="00FC79C6"/>
    <w:rsid w:val="00FE18E6"/>
    <w:rsid w:val="00FE571E"/>
    <w:rsid w:val="00FF5121"/>
    <w:rsid w:val="00FF5C81"/>
    <w:rsid w:val="00FF75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0CAC11E"/>
  <w15:chartTrackingRefBased/>
  <w15:docId w15:val="{50EBF5CE-8FEC-4E9B-A634-E26BD764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D21E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1">
    <w:name w:val="heading 1"/>
    <w:basedOn w:val="a0"/>
    <w:link w:val="1Char"/>
    <w:uiPriority w:val="9"/>
    <w:qFormat/>
    <w:rsid w:val="003D21E3"/>
    <w:pPr>
      <w:spacing w:before="1"/>
      <w:ind w:left="453" w:hanging="343"/>
      <w:outlineLvl w:val="0"/>
    </w:pPr>
    <w:rPr>
      <w:rFonts w:ascii="Georgia" w:eastAsia="Georgia" w:hAnsi="Georgia" w:cs="Georgia"/>
      <w:b/>
      <w:bCs/>
      <w:sz w:val="24"/>
      <w:szCs w:val="24"/>
    </w:rPr>
  </w:style>
  <w:style w:type="paragraph" w:styleId="2">
    <w:name w:val="heading 2"/>
    <w:basedOn w:val="a0"/>
    <w:next w:val="a0"/>
    <w:link w:val="2Char"/>
    <w:uiPriority w:val="9"/>
    <w:unhideWhenUsed/>
    <w:qFormat/>
    <w:rsid w:val="003D21E3"/>
    <w:pPr>
      <w:keepNext/>
      <w:outlineLvl w:val="1"/>
    </w:pPr>
    <w:rPr>
      <w:rFonts w:asciiTheme="majorHAnsi" w:eastAsiaTheme="majorEastAsia" w:hAnsiTheme="majorHAnsi" w:cstheme="majorBidi"/>
    </w:rPr>
  </w:style>
  <w:style w:type="paragraph" w:styleId="3">
    <w:name w:val="heading 3"/>
    <w:basedOn w:val="a0"/>
    <w:next w:val="a0"/>
    <w:link w:val="3Char"/>
    <w:uiPriority w:val="9"/>
    <w:semiHidden/>
    <w:unhideWhenUsed/>
    <w:qFormat/>
    <w:rsid w:val="003D21E3"/>
    <w:pPr>
      <w:keepNext/>
      <w:keepLines/>
      <w:autoSpaceDE/>
      <w:autoSpaceDN/>
      <w:spacing w:before="280" w:after="80"/>
      <w:outlineLvl w:val="2"/>
    </w:pPr>
    <w:rPr>
      <w:b/>
      <w:sz w:val="28"/>
      <w:szCs w:val="28"/>
      <w:lang w:eastAsia="ko-KR"/>
    </w:rPr>
  </w:style>
  <w:style w:type="paragraph" w:styleId="4">
    <w:name w:val="heading 4"/>
    <w:basedOn w:val="a0"/>
    <w:next w:val="a0"/>
    <w:link w:val="4Char"/>
    <w:uiPriority w:val="9"/>
    <w:semiHidden/>
    <w:unhideWhenUsed/>
    <w:qFormat/>
    <w:rsid w:val="003D21E3"/>
    <w:pPr>
      <w:keepNext/>
      <w:keepLines/>
      <w:autoSpaceDE/>
      <w:autoSpaceDN/>
      <w:spacing w:before="240" w:after="40"/>
      <w:outlineLvl w:val="3"/>
    </w:pPr>
    <w:rPr>
      <w:b/>
      <w:sz w:val="24"/>
      <w:szCs w:val="24"/>
      <w:lang w:eastAsia="ko-KR"/>
    </w:rPr>
  </w:style>
  <w:style w:type="paragraph" w:styleId="5">
    <w:name w:val="heading 5"/>
    <w:basedOn w:val="a0"/>
    <w:next w:val="a0"/>
    <w:link w:val="5Char"/>
    <w:uiPriority w:val="9"/>
    <w:semiHidden/>
    <w:unhideWhenUsed/>
    <w:qFormat/>
    <w:rsid w:val="003D21E3"/>
    <w:pPr>
      <w:keepNext/>
      <w:keepLines/>
      <w:autoSpaceDE/>
      <w:autoSpaceDN/>
      <w:spacing w:before="220" w:after="40"/>
      <w:outlineLvl w:val="4"/>
    </w:pPr>
    <w:rPr>
      <w:b/>
      <w:lang w:eastAsia="ko-KR"/>
    </w:rPr>
  </w:style>
  <w:style w:type="paragraph" w:styleId="6">
    <w:name w:val="heading 6"/>
    <w:basedOn w:val="a0"/>
    <w:next w:val="a0"/>
    <w:link w:val="6Char"/>
    <w:uiPriority w:val="9"/>
    <w:semiHidden/>
    <w:unhideWhenUsed/>
    <w:qFormat/>
    <w:rsid w:val="003D21E3"/>
    <w:pPr>
      <w:keepNext/>
      <w:keepLines/>
      <w:autoSpaceDE/>
      <w:autoSpaceDN/>
      <w:spacing w:before="200" w:after="40"/>
      <w:outlineLvl w:val="5"/>
    </w:pPr>
    <w:rPr>
      <w:b/>
      <w:sz w:val="20"/>
      <w:szCs w:val="20"/>
      <w:lang w:eastAsia="ko-KR"/>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3D21E3"/>
    <w:rPr>
      <w:rFonts w:ascii="Georgia" w:eastAsia="Georgia" w:hAnsi="Georgia" w:cs="Georgia"/>
      <w:b/>
      <w:bCs/>
      <w:kern w:val="0"/>
      <w:sz w:val="24"/>
      <w:szCs w:val="24"/>
      <w:lang w:eastAsia="en-US" w:bidi="en-US"/>
      <w14:ligatures w14:val="none"/>
    </w:rPr>
  </w:style>
  <w:style w:type="character" w:customStyle="1" w:styleId="2Char">
    <w:name w:val="제목 2 Char"/>
    <w:basedOn w:val="a1"/>
    <w:link w:val="2"/>
    <w:uiPriority w:val="9"/>
    <w:rsid w:val="003D21E3"/>
    <w:rPr>
      <w:rFonts w:asciiTheme="majorHAnsi" w:eastAsiaTheme="majorEastAsia" w:hAnsiTheme="majorHAnsi" w:cstheme="majorBidi"/>
      <w:kern w:val="0"/>
      <w:sz w:val="22"/>
      <w:lang w:eastAsia="en-US" w:bidi="en-US"/>
      <w14:ligatures w14:val="none"/>
    </w:rPr>
  </w:style>
  <w:style w:type="character" w:customStyle="1" w:styleId="3Char">
    <w:name w:val="제목 3 Char"/>
    <w:basedOn w:val="a1"/>
    <w:link w:val="3"/>
    <w:uiPriority w:val="9"/>
    <w:semiHidden/>
    <w:rsid w:val="003D21E3"/>
    <w:rPr>
      <w:rFonts w:ascii="Times New Roman" w:eastAsia="Times New Roman" w:hAnsi="Times New Roman" w:cs="Times New Roman"/>
      <w:b/>
      <w:kern w:val="0"/>
      <w:sz w:val="28"/>
      <w:szCs w:val="28"/>
      <w:lang w:bidi="en-US"/>
      <w14:ligatures w14:val="none"/>
    </w:rPr>
  </w:style>
  <w:style w:type="character" w:customStyle="1" w:styleId="4Char">
    <w:name w:val="제목 4 Char"/>
    <w:basedOn w:val="a1"/>
    <w:link w:val="4"/>
    <w:uiPriority w:val="9"/>
    <w:semiHidden/>
    <w:rsid w:val="003D21E3"/>
    <w:rPr>
      <w:rFonts w:ascii="Times New Roman" w:eastAsia="Times New Roman" w:hAnsi="Times New Roman" w:cs="Times New Roman"/>
      <w:b/>
      <w:kern w:val="0"/>
      <w:sz w:val="24"/>
      <w:szCs w:val="24"/>
      <w:lang w:bidi="en-US"/>
      <w14:ligatures w14:val="none"/>
    </w:rPr>
  </w:style>
  <w:style w:type="character" w:customStyle="1" w:styleId="5Char">
    <w:name w:val="제목 5 Char"/>
    <w:basedOn w:val="a1"/>
    <w:link w:val="5"/>
    <w:uiPriority w:val="9"/>
    <w:semiHidden/>
    <w:rsid w:val="003D21E3"/>
    <w:rPr>
      <w:rFonts w:ascii="Times New Roman" w:eastAsia="Times New Roman" w:hAnsi="Times New Roman" w:cs="Times New Roman"/>
      <w:b/>
      <w:kern w:val="0"/>
      <w:sz w:val="22"/>
      <w:lang w:bidi="en-US"/>
      <w14:ligatures w14:val="none"/>
    </w:rPr>
  </w:style>
  <w:style w:type="character" w:customStyle="1" w:styleId="6Char">
    <w:name w:val="제목 6 Char"/>
    <w:basedOn w:val="a1"/>
    <w:link w:val="6"/>
    <w:uiPriority w:val="9"/>
    <w:semiHidden/>
    <w:rsid w:val="003D21E3"/>
    <w:rPr>
      <w:rFonts w:ascii="Times New Roman" w:eastAsia="Times New Roman" w:hAnsi="Times New Roman" w:cs="Times New Roman"/>
      <w:b/>
      <w:kern w:val="0"/>
      <w:szCs w:val="20"/>
      <w:lang w:bidi="en-US"/>
      <w14:ligatures w14:val="none"/>
    </w:rPr>
  </w:style>
  <w:style w:type="table" w:customStyle="1" w:styleId="TableNormal0">
    <w:name w:val="Table Normal_0"/>
    <w:uiPriority w:val="2"/>
    <w:semiHidden/>
    <w:unhideWhenUsed/>
    <w:qFormat/>
    <w:rsid w:val="003D21E3"/>
    <w:pPr>
      <w:widowControl w:val="0"/>
      <w:autoSpaceDE w:val="0"/>
      <w:autoSpaceDN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4">
    <w:name w:val="Body Text"/>
    <w:basedOn w:val="a0"/>
    <w:link w:val="Char"/>
    <w:uiPriority w:val="1"/>
    <w:qFormat/>
    <w:rsid w:val="003D21E3"/>
    <w:rPr>
      <w:sz w:val="24"/>
      <w:szCs w:val="24"/>
    </w:rPr>
  </w:style>
  <w:style w:type="character" w:customStyle="1" w:styleId="Char">
    <w:name w:val="본문 Char"/>
    <w:basedOn w:val="a1"/>
    <w:link w:val="a4"/>
    <w:uiPriority w:val="1"/>
    <w:rsid w:val="003D21E3"/>
    <w:rPr>
      <w:rFonts w:ascii="Times New Roman" w:eastAsia="Times New Roman" w:hAnsi="Times New Roman" w:cs="Times New Roman"/>
      <w:kern w:val="0"/>
      <w:sz w:val="24"/>
      <w:szCs w:val="24"/>
      <w:lang w:eastAsia="en-US" w:bidi="en-US"/>
      <w14:ligatures w14:val="none"/>
    </w:rPr>
  </w:style>
  <w:style w:type="paragraph" w:styleId="a5">
    <w:name w:val="List Paragraph"/>
    <w:basedOn w:val="a0"/>
    <w:uiPriority w:val="1"/>
    <w:qFormat/>
    <w:rsid w:val="003D21E3"/>
    <w:pPr>
      <w:spacing w:before="1"/>
      <w:ind w:left="453" w:hanging="343"/>
    </w:pPr>
    <w:rPr>
      <w:rFonts w:ascii="Palatino Linotype" w:eastAsia="Palatino Linotype" w:hAnsi="Palatino Linotype" w:cs="Palatino Linotype"/>
    </w:rPr>
  </w:style>
  <w:style w:type="paragraph" w:customStyle="1" w:styleId="TableParagraph">
    <w:name w:val="Table Paragraph"/>
    <w:basedOn w:val="a0"/>
    <w:qFormat/>
    <w:rsid w:val="003D21E3"/>
  </w:style>
  <w:style w:type="paragraph" w:styleId="a6">
    <w:name w:val="header"/>
    <w:basedOn w:val="a0"/>
    <w:link w:val="Char0"/>
    <w:uiPriority w:val="99"/>
    <w:unhideWhenUsed/>
    <w:rsid w:val="003D21E3"/>
    <w:pPr>
      <w:tabs>
        <w:tab w:val="center" w:pos="4513"/>
        <w:tab w:val="right" w:pos="9026"/>
      </w:tabs>
      <w:snapToGrid w:val="0"/>
    </w:pPr>
  </w:style>
  <w:style w:type="character" w:customStyle="1" w:styleId="Char0">
    <w:name w:val="머리글 Char"/>
    <w:basedOn w:val="a1"/>
    <w:link w:val="a6"/>
    <w:uiPriority w:val="99"/>
    <w:rsid w:val="003D21E3"/>
    <w:rPr>
      <w:rFonts w:ascii="Times New Roman" w:eastAsia="Times New Roman" w:hAnsi="Times New Roman" w:cs="Times New Roman"/>
      <w:kern w:val="0"/>
      <w:sz w:val="22"/>
      <w:lang w:eastAsia="en-US" w:bidi="en-US"/>
      <w14:ligatures w14:val="none"/>
    </w:rPr>
  </w:style>
  <w:style w:type="paragraph" w:styleId="a7">
    <w:name w:val="footer"/>
    <w:basedOn w:val="a0"/>
    <w:link w:val="Char1"/>
    <w:uiPriority w:val="99"/>
    <w:unhideWhenUsed/>
    <w:rsid w:val="003D21E3"/>
    <w:pPr>
      <w:tabs>
        <w:tab w:val="center" w:pos="4513"/>
        <w:tab w:val="right" w:pos="9026"/>
      </w:tabs>
      <w:snapToGrid w:val="0"/>
    </w:pPr>
  </w:style>
  <w:style w:type="character" w:customStyle="1" w:styleId="Char1">
    <w:name w:val="바닥글 Char"/>
    <w:basedOn w:val="a1"/>
    <w:link w:val="a7"/>
    <w:uiPriority w:val="99"/>
    <w:rsid w:val="003D21E3"/>
    <w:rPr>
      <w:rFonts w:ascii="Times New Roman" w:eastAsia="Times New Roman" w:hAnsi="Times New Roman" w:cs="Times New Roman"/>
      <w:kern w:val="0"/>
      <w:sz w:val="22"/>
      <w:lang w:eastAsia="en-US" w:bidi="en-US"/>
      <w14:ligatures w14:val="none"/>
    </w:rPr>
  </w:style>
  <w:style w:type="character" w:styleId="a8">
    <w:name w:val="Hyperlink"/>
    <w:basedOn w:val="a1"/>
    <w:uiPriority w:val="99"/>
    <w:unhideWhenUsed/>
    <w:rsid w:val="003D21E3"/>
    <w:rPr>
      <w:color w:val="0563C1" w:themeColor="hyperlink"/>
      <w:u w:val="single"/>
    </w:rPr>
  </w:style>
  <w:style w:type="character" w:styleId="a9">
    <w:name w:val="Unresolved Mention"/>
    <w:basedOn w:val="a1"/>
    <w:uiPriority w:val="99"/>
    <w:semiHidden/>
    <w:unhideWhenUsed/>
    <w:rsid w:val="003D21E3"/>
    <w:rPr>
      <w:color w:val="605E5C"/>
      <w:shd w:val="clear" w:color="auto" w:fill="E1DFDD"/>
    </w:rPr>
  </w:style>
  <w:style w:type="paragraph" w:customStyle="1" w:styleId="EndNoteBibliographyTitle">
    <w:name w:val="EndNote Bibliography Title"/>
    <w:basedOn w:val="a0"/>
    <w:link w:val="EndNoteBibliographyTitleChar"/>
    <w:rsid w:val="003D21E3"/>
    <w:pPr>
      <w:jc w:val="center"/>
    </w:pPr>
    <w:rPr>
      <w:noProof/>
      <w:sz w:val="24"/>
      <w:szCs w:val="24"/>
    </w:rPr>
  </w:style>
  <w:style w:type="character" w:customStyle="1" w:styleId="EndNoteBibliographyTitleChar">
    <w:name w:val="EndNote Bibliography Title Char"/>
    <w:basedOn w:val="Char"/>
    <w:link w:val="EndNoteBibliographyTitle"/>
    <w:rsid w:val="003D21E3"/>
    <w:rPr>
      <w:rFonts w:ascii="Times New Roman" w:eastAsia="Times New Roman" w:hAnsi="Times New Roman" w:cs="Times New Roman"/>
      <w:noProof/>
      <w:kern w:val="0"/>
      <w:sz w:val="24"/>
      <w:szCs w:val="24"/>
      <w:lang w:eastAsia="en-US" w:bidi="en-US"/>
      <w14:ligatures w14:val="none"/>
    </w:rPr>
  </w:style>
  <w:style w:type="paragraph" w:customStyle="1" w:styleId="EndNoteBibliography">
    <w:name w:val="EndNote Bibliography"/>
    <w:basedOn w:val="a0"/>
    <w:link w:val="EndNoteBibliographyChar"/>
    <w:rsid w:val="003D21E3"/>
    <w:pPr>
      <w:jc w:val="both"/>
    </w:pPr>
    <w:rPr>
      <w:noProof/>
      <w:sz w:val="24"/>
      <w:szCs w:val="24"/>
    </w:rPr>
  </w:style>
  <w:style w:type="character" w:customStyle="1" w:styleId="EndNoteBibliographyChar">
    <w:name w:val="EndNote Bibliography Char"/>
    <w:basedOn w:val="Char"/>
    <w:link w:val="EndNoteBibliography"/>
    <w:rsid w:val="003D21E3"/>
    <w:rPr>
      <w:rFonts w:ascii="Times New Roman" w:eastAsia="Times New Roman" w:hAnsi="Times New Roman" w:cs="Times New Roman"/>
      <w:noProof/>
      <w:kern w:val="0"/>
      <w:sz w:val="24"/>
      <w:szCs w:val="24"/>
      <w:lang w:eastAsia="en-US" w:bidi="en-US"/>
      <w14:ligatures w14:val="none"/>
    </w:rPr>
  </w:style>
  <w:style w:type="table" w:styleId="aa">
    <w:name w:val="Table Grid"/>
    <w:basedOn w:val="a2"/>
    <w:uiPriority w:val="39"/>
    <w:rsid w:val="003D21E3"/>
    <w:pPr>
      <w:widowControl w:val="0"/>
      <w:autoSpaceDE w:val="0"/>
      <w:autoSpaceDN w:val="0"/>
      <w:spacing w:after="0" w:line="240" w:lineRule="auto"/>
      <w:jc w:val="left"/>
    </w:pPr>
    <w:rPr>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0"/>
    <w:next w:val="a0"/>
    <w:uiPriority w:val="35"/>
    <w:unhideWhenUsed/>
    <w:qFormat/>
    <w:rsid w:val="003D21E3"/>
    <w:rPr>
      <w:b/>
      <w:bCs/>
      <w:sz w:val="20"/>
      <w:szCs w:val="20"/>
    </w:rPr>
  </w:style>
  <w:style w:type="character" w:styleId="ac">
    <w:name w:val="Placeholder Text"/>
    <w:basedOn w:val="a1"/>
    <w:uiPriority w:val="99"/>
    <w:semiHidden/>
    <w:rsid w:val="003D21E3"/>
    <w:rPr>
      <w:color w:val="808080"/>
    </w:rPr>
  </w:style>
  <w:style w:type="paragraph" w:styleId="ad">
    <w:name w:val="Subtitle"/>
    <w:basedOn w:val="a0"/>
    <w:next w:val="a0"/>
    <w:link w:val="Char2"/>
    <w:uiPriority w:val="11"/>
    <w:qFormat/>
    <w:rsid w:val="003D21E3"/>
    <w:pPr>
      <w:spacing w:after="60"/>
      <w:jc w:val="center"/>
      <w:outlineLvl w:val="1"/>
    </w:pPr>
    <w:rPr>
      <w:rFonts w:asciiTheme="minorHAnsi" w:eastAsiaTheme="minorEastAsia" w:hAnsiTheme="minorHAnsi" w:cstheme="minorBidi"/>
      <w:sz w:val="24"/>
      <w:szCs w:val="24"/>
    </w:rPr>
  </w:style>
  <w:style w:type="character" w:customStyle="1" w:styleId="Char2">
    <w:name w:val="부제 Char"/>
    <w:basedOn w:val="a1"/>
    <w:link w:val="ad"/>
    <w:uiPriority w:val="11"/>
    <w:rsid w:val="003D21E3"/>
    <w:rPr>
      <w:kern w:val="0"/>
      <w:sz w:val="24"/>
      <w:szCs w:val="24"/>
      <w:lang w:eastAsia="en-US" w:bidi="en-US"/>
      <w14:ligatures w14:val="none"/>
    </w:rPr>
  </w:style>
  <w:style w:type="table" w:customStyle="1" w:styleId="TableNormal00">
    <w:name w:val="Table Normal_0_0"/>
    <w:rsid w:val="003D21E3"/>
    <w:pPr>
      <w:widowControl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e">
    <w:name w:val="Revision"/>
    <w:hidden/>
    <w:uiPriority w:val="99"/>
    <w:semiHidden/>
    <w:rsid w:val="003D21E3"/>
    <w:pPr>
      <w:spacing w:after="0" w:line="240" w:lineRule="auto"/>
      <w:jc w:val="left"/>
    </w:pPr>
    <w:rPr>
      <w:rFonts w:ascii="Times New Roman" w:eastAsia="Times New Roman" w:hAnsi="Times New Roman" w:cs="Times New Roman"/>
      <w:kern w:val="0"/>
      <w:sz w:val="22"/>
      <w:lang w:eastAsia="en-US" w:bidi="en-US"/>
      <w14:ligatures w14:val="none"/>
    </w:rPr>
  </w:style>
  <w:style w:type="character" w:styleId="af">
    <w:name w:val="annotation reference"/>
    <w:basedOn w:val="a1"/>
    <w:uiPriority w:val="99"/>
    <w:semiHidden/>
    <w:unhideWhenUsed/>
    <w:rsid w:val="003D21E3"/>
    <w:rPr>
      <w:sz w:val="16"/>
      <w:szCs w:val="16"/>
    </w:rPr>
  </w:style>
  <w:style w:type="paragraph" w:styleId="af0">
    <w:name w:val="annotation text"/>
    <w:basedOn w:val="a0"/>
    <w:link w:val="Char3"/>
    <w:uiPriority w:val="99"/>
    <w:unhideWhenUsed/>
    <w:rsid w:val="003D21E3"/>
    <w:rPr>
      <w:sz w:val="20"/>
      <w:szCs w:val="20"/>
    </w:rPr>
  </w:style>
  <w:style w:type="character" w:customStyle="1" w:styleId="Char3">
    <w:name w:val="메모 텍스트 Char"/>
    <w:basedOn w:val="a1"/>
    <w:link w:val="af0"/>
    <w:uiPriority w:val="99"/>
    <w:rsid w:val="003D21E3"/>
    <w:rPr>
      <w:rFonts w:ascii="Times New Roman" w:eastAsia="Times New Roman" w:hAnsi="Times New Roman" w:cs="Times New Roman"/>
      <w:kern w:val="0"/>
      <w:szCs w:val="20"/>
      <w:lang w:eastAsia="en-US" w:bidi="en-US"/>
      <w14:ligatures w14:val="none"/>
    </w:rPr>
  </w:style>
  <w:style w:type="paragraph" w:styleId="af1">
    <w:name w:val="annotation subject"/>
    <w:basedOn w:val="af0"/>
    <w:next w:val="af0"/>
    <w:link w:val="Char4"/>
    <w:uiPriority w:val="99"/>
    <w:semiHidden/>
    <w:unhideWhenUsed/>
    <w:rsid w:val="003D21E3"/>
    <w:rPr>
      <w:b/>
      <w:bCs/>
    </w:rPr>
  </w:style>
  <w:style w:type="character" w:customStyle="1" w:styleId="Char4">
    <w:name w:val="메모 주제 Char"/>
    <w:basedOn w:val="Char3"/>
    <w:link w:val="af1"/>
    <w:uiPriority w:val="99"/>
    <w:semiHidden/>
    <w:rsid w:val="003D21E3"/>
    <w:rPr>
      <w:rFonts w:ascii="Times New Roman" w:eastAsia="Times New Roman" w:hAnsi="Times New Roman" w:cs="Times New Roman"/>
      <w:b/>
      <w:bCs/>
      <w:kern w:val="0"/>
      <w:szCs w:val="20"/>
      <w:lang w:eastAsia="en-US" w:bidi="en-US"/>
      <w14:ligatures w14:val="none"/>
    </w:rPr>
  </w:style>
  <w:style w:type="table" w:customStyle="1" w:styleId="TableNormal">
    <w:name w:val="Table Normal"/>
    <w:rsid w:val="003D21E3"/>
    <w:pPr>
      <w:widowControl w:val="0"/>
      <w:spacing w:after="0" w:line="240" w:lineRule="auto"/>
      <w:jc w:val="left"/>
    </w:pPr>
    <w:rPr>
      <w:rFonts w:ascii="Times New Roman" w:eastAsia="바탕" w:hAnsi="Times New Roman" w:cs="Times New Roman"/>
      <w:kern w:val="0"/>
      <w:sz w:val="22"/>
      <w14:ligatures w14:val="none"/>
    </w:rPr>
    <w:tblPr>
      <w:tblCellMar>
        <w:top w:w="0" w:type="dxa"/>
        <w:left w:w="0" w:type="dxa"/>
        <w:bottom w:w="0" w:type="dxa"/>
        <w:right w:w="0" w:type="dxa"/>
      </w:tblCellMar>
    </w:tblPr>
  </w:style>
  <w:style w:type="paragraph" w:styleId="af2">
    <w:name w:val="Title"/>
    <w:basedOn w:val="a0"/>
    <w:next w:val="a0"/>
    <w:link w:val="Char5"/>
    <w:uiPriority w:val="10"/>
    <w:qFormat/>
    <w:rsid w:val="003D21E3"/>
    <w:pPr>
      <w:keepNext/>
      <w:keepLines/>
      <w:autoSpaceDE/>
      <w:autoSpaceDN/>
      <w:spacing w:before="480" w:after="120"/>
    </w:pPr>
    <w:rPr>
      <w:b/>
      <w:sz w:val="72"/>
      <w:szCs w:val="72"/>
      <w:lang w:eastAsia="ko-KR"/>
    </w:rPr>
  </w:style>
  <w:style w:type="character" w:customStyle="1" w:styleId="Char5">
    <w:name w:val="제목 Char"/>
    <w:basedOn w:val="a1"/>
    <w:link w:val="af2"/>
    <w:uiPriority w:val="10"/>
    <w:rsid w:val="003D21E3"/>
    <w:rPr>
      <w:rFonts w:ascii="Times New Roman" w:eastAsia="Times New Roman" w:hAnsi="Times New Roman" w:cs="Times New Roman"/>
      <w:b/>
      <w:kern w:val="0"/>
      <w:sz w:val="72"/>
      <w:szCs w:val="72"/>
      <w:lang w:bidi="en-US"/>
      <w14:ligatures w14:val="none"/>
    </w:rPr>
  </w:style>
  <w:style w:type="character" w:styleId="af3">
    <w:name w:val="FollowedHyperlink"/>
    <w:basedOn w:val="a1"/>
    <w:uiPriority w:val="99"/>
    <w:semiHidden/>
    <w:unhideWhenUsed/>
    <w:rsid w:val="00B1479A"/>
    <w:rPr>
      <w:color w:val="954F72" w:themeColor="followedHyperlink"/>
      <w:u w:val="single"/>
    </w:rPr>
  </w:style>
  <w:style w:type="paragraph" w:styleId="af4">
    <w:name w:val="No Spacing"/>
    <w:uiPriority w:val="1"/>
    <w:qFormat/>
    <w:rsid w:val="007C51B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af5">
    <w:name w:val="footnote text"/>
    <w:basedOn w:val="a0"/>
    <w:link w:val="Char6"/>
    <w:uiPriority w:val="99"/>
    <w:semiHidden/>
    <w:unhideWhenUsed/>
    <w:rsid w:val="006527E2"/>
    <w:pPr>
      <w:snapToGrid w:val="0"/>
    </w:pPr>
  </w:style>
  <w:style w:type="character" w:customStyle="1" w:styleId="Char6">
    <w:name w:val="각주 텍스트 Char"/>
    <w:basedOn w:val="a1"/>
    <w:link w:val="af5"/>
    <w:uiPriority w:val="99"/>
    <w:semiHidden/>
    <w:rsid w:val="006527E2"/>
    <w:rPr>
      <w:rFonts w:ascii="Times New Roman" w:eastAsia="Times New Roman" w:hAnsi="Times New Roman" w:cs="Times New Roman"/>
      <w:kern w:val="0"/>
      <w:sz w:val="22"/>
      <w:lang w:eastAsia="en-US" w:bidi="en-US"/>
      <w14:ligatures w14:val="none"/>
    </w:rPr>
  </w:style>
  <w:style w:type="character" w:styleId="af6">
    <w:name w:val="footnote reference"/>
    <w:basedOn w:val="a1"/>
    <w:uiPriority w:val="99"/>
    <w:semiHidden/>
    <w:unhideWhenUsed/>
    <w:rsid w:val="006527E2"/>
    <w:rPr>
      <w:vertAlign w:val="superscript"/>
    </w:rPr>
  </w:style>
  <w:style w:type="paragraph" w:styleId="a">
    <w:name w:val="List Bullet"/>
    <w:basedOn w:val="a0"/>
    <w:uiPriority w:val="99"/>
    <w:unhideWhenUsed/>
    <w:rsid w:val="00DD7527"/>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970">
      <w:bodyDiv w:val="1"/>
      <w:marLeft w:val="0"/>
      <w:marRight w:val="0"/>
      <w:marTop w:val="0"/>
      <w:marBottom w:val="0"/>
      <w:divBdr>
        <w:top w:val="none" w:sz="0" w:space="0" w:color="auto"/>
        <w:left w:val="none" w:sz="0" w:space="0" w:color="auto"/>
        <w:bottom w:val="none" w:sz="0" w:space="0" w:color="auto"/>
        <w:right w:val="none" w:sz="0" w:space="0" w:color="auto"/>
      </w:divBdr>
    </w:div>
    <w:div w:id="31543557">
      <w:bodyDiv w:val="1"/>
      <w:marLeft w:val="0"/>
      <w:marRight w:val="0"/>
      <w:marTop w:val="0"/>
      <w:marBottom w:val="0"/>
      <w:divBdr>
        <w:top w:val="none" w:sz="0" w:space="0" w:color="auto"/>
        <w:left w:val="none" w:sz="0" w:space="0" w:color="auto"/>
        <w:bottom w:val="none" w:sz="0" w:space="0" w:color="auto"/>
        <w:right w:val="none" w:sz="0" w:space="0" w:color="auto"/>
      </w:divBdr>
    </w:div>
    <w:div w:id="60449017">
      <w:bodyDiv w:val="1"/>
      <w:marLeft w:val="0"/>
      <w:marRight w:val="0"/>
      <w:marTop w:val="0"/>
      <w:marBottom w:val="0"/>
      <w:divBdr>
        <w:top w:val="none" w:sz="0" w:space="0" w:color="auto"/>
        <w:left w:val="none" w:sz="0" w:space="0" w:color="auto"/>
        <w:bottom w:val="none" w:sz="0" w:space="0" w:color="auto"/>
        <w:right w:val="none" w:sz="0" w:space="0" w:color="auto"/>
      </w:divBdr>
    </w:div>
    <w:div w:id="114758903">
      <w:bodyDiv w:val="1"/>
      <w:marLeft w:val="0"/>
      <w:marRight w:val="0"/>
      <w:marTop w:val="0"/>
      <w:marBottom w:val="0"/>
      <w:divBdr>
        <w:top w:val="none" w:sz="0" w:space="0" w:color="auto"/>
        <w:left w:val="none" w:sz="0" w:space="0" w:color="auto"/>
        <w:bottom w:val="none" w:sz="0" w:space="0" w:color="auto"/>
        <w:right w:val="none" w:sz="0" w:space="0" w:color="auto"/>
      </w:divBdr>
    </w:div>
    <w:div w:id="174728163">
      <w:bodyDiv w:val="1"/>
      <w:marLeft w:val="0"/>
      <w:marRight w:val="0"/>
      <w:marTop w:val="0"/>
      <w:marBottom w:val="0"/>
      <w:divBdr>
        <w:top w:val="none" w:sz="0" w:space="0" w:color="auto"/>
        <w:left w:val="none" w:sz="0" w:space="0" w:color="auto"/>
        <w:bottom w:val="none" w:sz="0" w:space="0" w:color="auto"/>
        <w:right w:val="none" w:sz="0" w:space="0" w:color="auto"/>
      </w:divBdr>
    </w:div>
    <w:div w:id="295642806">
      <w:bodyDiv w:val="1"/>
      <w:marLeft w:val="0"/>
      <w:marRight w:val="0"/>
      <w:marTop w:val="0"/>
      <w:marBottom w:val="0"/>
      <w:divBdr>
        <w:top w:val="none" w:sz="0" w:space="0" w:color="auto"/>
        <w:left w:val="none" w:sz="0" w:space="0" w:color="auto"/>
        <w:bottom w:val="none" w:sz="0" w:space="0" w:color="auto"/>
        <w:right w:val="none" w:sz="0" w:space="0" w:color="auto"/>
      </w:divBdr>
    </w:div>
    <w:div w:id="313685085">
      <w:bodyDiv w:val="1"/>
      <w:marLeft w:val="0"/>
      <w:marRight w:val="0"/>
      <w:marTop w:val="0"/>
      <w:marBottom w:val="0"/>
      <w:divBdr>
        <w:top w:val="none" w:sz="0" w:space="0" w:color="auto"/>
        <w:left w:val="none" w:sz="0" w:space="0" w:color="auto"/>
        <w:bottom w:val="none" w:sz="0" w:space="0" w:color="auto"/>
        <w:right w:val="none" w:sz="0" w:space="0" w:color="auto"/>
      </w:divBdr>
    </w:div>
    <w:div w:id="542208357">
      <w:bodyDiv w:val="1"/>
      <w:marLeft w:val="0"/>
      <w:marRight w:val="0"/>
      <w:marTop w:val="0"/>
      <w:marBottom w:val="0"/>
      <w:divBdr>
        <w:top w:val="none" w:sz="0" w:space="0" w:color="auto"/>
        <w:left w:val="none" w:sz="0" w:space="0" w:color="auto"/>
        <w:bottom w:val="none" w:sz="0" w:space="0" w:color="auto"/>
        <w:right w:val="none" w:sz="0" w:space="0" w:color="auto"/>
      </w:divBdr>
    </w:div>
    <w:div w:id="558786786">
      <w:bodyDiv w:val="1"/>
      <w:marLeft w:val="0"/>
      <w:marRight w:val="0"/>
      <w:marTop w:val="0"/>
      <w:marBottom w:val="0"/>
      <w:divBdr>
        <w:top w:val="none" w:sz="0" w:space="0" w:color="auto"/>
        <w:left w:val="none" w:sz="0" w:space="0" w:color="auto"/>
        <w:bottom w:val="none" w:sz="0" w:space="0" w:color="auto"/>
        <w:right w:val="none" w:sz="0" w:space="0" w:color="auto"/>
      </w:divBdr>
    </w:div>
    <w:div w:id="697196415">
      <w:bodyDiv w:val="1"/>
      <w:marLeft w:val="0"/>
      <w:marRight w:val="0"/>
      <w:marTop w:val="0"/>
      <w:marBottom w:val="0"/>
      <w:divBdr>
        <w:top w:val="none" w:sz="0" w:space="0" w:color="auto"/>
        <w:left w:val="none" w:sz="0" w:space="0" w:color="auto"/>
        <w:bottom w:val="none" w:sz="0" w:space="0" w:color="auto"/>
        <w:right w:val="none" w:sz="0" w:space="0" w:color="auto"/>
      </w:divBdr>
    </w:div>
    <w:div w:id="1142845838">
      <w:bodyDiv w:val="1"/>
      <w:marLeft w:val="0"/>
      <w:marRight w:val="0"/>
      <w:marTop w:val="0"/>
      <w:marBottom w:val="0"/>
      <w:divBdr>
        <w:top w:val="none" w:sz="0" w:space="0" w:color="auto"/>
        <w:left w:val="none" w:sz="0" w:space="0" w:color="auto"/>
        <w:bottom w:val="none" w:sz="0" w:space="0" w:color="auto"/>
        <w:right w:val="none" w:sz="0" w:space="0" w:color="auto"/>
      </w:divBdr>
    </w:div>
    <w:div w:id="1207910980">
      <w:bodyDiv w:val="1"/>
      <w:marLeft w:val="0"/>
      <w:marRight w:val="0"/>
      <w:marTop w:val="0"/>
      <w:marBottom w:val="0"/>
      <w:divBdr>
        <w:top w:val="none" w:sz="0" w:space="0" w:color="auto"/>
        <w:left w:val="none" w:sz="0" w:space="0" w:color="auto"/>
        <w:bottom w:val="none" w:sz="0" w:space="0" w:color="auto"/>
        <w:right w:val="none" w:sz="0" w:space="0" w:color="auto"/>
      </w:divBdr>
    </w:div>
    <w:div w:id="1330017072">
      <w:bodyDiv w:val="1"/>
      <w:marLeft w:val="0"/>
      <w:marRight w:val="0"/>
      <w:marTop w:val="0"/>
      <w:marBottom w:val="0"/>
      <w:divBdr>
        <w:top w:val="none" w:sz="0" w:space="0" w:color="auto"/>
        <w:left w:val="none" w:sz="0" w:space="0" w:color="auto"/>
        <w:bottom w:val="none" w:sz="0" w:space="0" w:color="auto"/>
        <w:right w:val="none" w:sz="0" w:space="0" w:color="auto"/>
      </w:divBdr>
    </w:div>
    <w:div w:id="1686321042">
      <w:bodyDiv w:val="1"/>
      <w:marLeft w:val="0"/>
      <w:marRight w:val="0"/>
      <w:marTop w:val="0"/>
      <w:marBottom w:val="0"/>
      <w:divBdr>
        <w:top w:val="none" w:sz="0" w:space="0" w:color="auto"/>
        <w:left w:val="none" w:sz="0" w:space="0" w:color="auto"/>
        <w:bottom w:val="none" w:sz="0" w:space="0" w:color="auto"/>
        <w:right w:val="none" w:sz="0" w:space="0" w:color="auto"/>
      </w:divBdr>
    </w:div>
    <w:div w:id="1863205698">
      <w:bodyDiv w:val="1"/>
      <w:marLeft w:val="0"/>
      <w:marRight w:val="0"/>
      <w:marTop w:val="0"/>
      <w:marBottom w:val="0"/>
      <w:divBdr>
        <w:top w:val="none" w:sz="0" w:space="0" w:color="auto"/>
        <w:left w:val="none" w:sz="0" w:space="0" w:color="auto"/>
        <w:bottom w:val="none" w:sz="0" w:space="0" w:color="auto"/>
        <w:right w:val="none" w:sz="0" w:space="0" w:color="auto"/>
      </w:divBdr>
    </w:div>
    <w:div w:id="1929270280">
      <w:bodyDiv w:val="1"/>
      <w:marLeft w:val="0"/>
      <w:marRight w:val="0"/>
      <w:marTop w:val="0"/>
      <w:marBottom w:val="0"/>
      <w:divBdr>
        <w:top w:val="none" w:sz="0" w:space="0" w:color="auto"/>
        <w:left w:val="none" w:sz="0" w:space="0" w:color="auto"/>
        <w:bottom w:val="none" w:sz="0" w:space="0" w:color="auto"/>
        <w:right w:val="none" w:sz="0" w:space="0" w:color="auto"/>
      </w:divBdr>
    </w:div>
    <w:div w:id="211721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A85E-E147-47D3-83E4-8E736ACB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2096</TotalTime>
  <Pages>9</Pages>
  <Words>2433</Words>
  <Characters>13873</Characters>
  <Application>Microsoft Office Word</Application>
  <DocSecurity>0</DocSecurity>
  <Lines>115</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Kyungwon Kim</dc:creator>
  <cp:keywords/>
  <dc:description/>
  <cp:lastModifiedBy>KK</cp:lastModifiedBy>
  <cp:revision>642</cp:revision>
  <dcterms:created xsi:type="dcterms:W3CDTF">2024-10-14T14:52:00Z</dcterms:created>
  <dcterms:modified xsi:type="dcterms:W3CDTF">2025-01-21T03:21:00Z</dcterms:modified>
</cp:coreProperties>
</file>